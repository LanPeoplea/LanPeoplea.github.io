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02EE" w14:textId="77777777" w:rsidR="00723B4D" w:rsidRDefault="00723B4D" w:rsidP="0085294D">
      <w:pPr>
        <w:pStyle w:val="a8"/>
        <w:spacing w:before="0" w:after="0" w:line="240" w:lineRule="auto"/>
        <w:outlineLvl w:val="9"/>
        <w:rPr>
          <w:sz w:val="44"/>
        </w:rPr>
      </w:pPr>
    </w:p>
    <w:p w14:paraId="11DCF8D8" w14:textId="77777777" w:rsidR="00723B4D" w:rsidRDefault="00723B4D" w:rsidP="0085294D">
      <w:pPr>
        <w:pStyle w:val="a8"/>
        <w:spacing w:before="0" w:after="0" w:line="240" w:lineRule="auto"/>
        <w:outlineLvl w:val="9"/>
        <w:rPr>
          <w:sz w:val="44"/>
        </w:rPr>
      </w:pPr>
    </w:p>
    <w:p w14:paraId="287D6CEE" w14:textId="77777777" w:rsidR="00723B4D" w:rsidRDefault="00723B4D" w:rsidP="0085294D">
      <w:pPr>
        <w:pStyle w:val="a8"/>
        <w:spacing w:before="0" w:after="0" w:line="240" w:lineRule="auto"/>
        <w:outlineLvl w:val="9"/>
        <w:rPr>
          <w:sz w:val="44"/>
        </w:rPr>
      </w:pPr>
    </w:p>
    <w:p w14:paraId="0936CB8E" w14:textId="3F9DEC42" w:rsidR="00D910E9" w:rsidRPr="00067485" w:rsidRDefault="00D910E9" w:rsidP="0085294D">
      <w:pPr>
        <w:pStyle w:val="a8"/>
        <w:spacing w:before="0" w:after="0" w:line="240" w:lineRule="auto"/>
        <w:outlineLvl w:val="9"/>
        <w:rPr>
          <w:sz w:val="52"/>
        </w:rPr>
      </w:pPr>
      <w:r w:rsidRPr="00067485">
        <w:rPr>
          <w:rFonts w:hint="eastAsia"/>
          <w:sz w:val="52"/>
        </w:rPr>
        <w:t>风洞设备</w:t>
      </w:r>
      <w:r w:rsidRPr="00067485">
        <w:rPr>
          <w:sz w:val="52"/>
        </w:rPr>
        <w:t>PHM</w:t>
      </w:r>
      <w:r w:rsidRPr="00067485">
        <w:rPr>
          <w:rFonts w:hint="eastAsia"/>
          <w:sz w:val="52"/>
        </w:rPr>
        <w:t>模型规范化管理研究</w:t>
      </w:r>
    </w:p>
    <w:p w14:paraId="22E61447" w14:textId="1F28F101" w:rsidR="00250CAD" w:rsidRPr="00067485" w:rsidRDefault="007806DA" w:rsidP="00D74700">
      <w:pPr>
        <w:pStyle w:val="a8"/>
        <w:spacing w:before="0" w:after="0" w:line="240" w:lineRule="auto"/>
        <w:outlineLvl w:val="9"/>
        <w:rPr>
          <w:sz w:val="52"/>
        </w:rPr>
      </w:pPr>
      <w:r w:rsidRPr="00067485">
        <w:rPr>
          <w:rFonts w:hint="eastAsia"/>
          <w:sz w:val="52"/>
        </w:rPr>
        <w:t>咨询报告</w:t>
      </w:r>
    </w:p>
    <w:tbl>
      <w:tblPr>
        <w:tblW w:w="9106" w:type="dxa"/>
        <w:jc w:val="center"/>
        <w:tblLayout w:type="fixed"/>
        <w:tblLook w:val="04A0" w:firstRow="1" w:lastRow="0" w:firstColumn="1" w:lastColumn="0" w:noHBand="0" w:noVBand="1"/>
      </w:tblPr>
      <w:tblGrid>
        <w:gridCol w:w="108"/>
        <w:gridCol w:w="1393"/>
        <w:gridCol w:w="1499"/>
        <w:gridCol w:w="4501"/>
        <w:gridCol w:w="1497"/>
        <w:gridCol w:w="108"/>
      </w:tblGrid>
      <w:tr w:rsidR="00B25181" w:rsidRPr="00B25181" w14:paraId="4846B89D" w14:textId="77777777" w:rsidTr="008115BA">
        <w:trPr>
          <w:gridBefore w:val="1"/>
          <w:wBefore w:w="108" w:type="dxa"/>
          <w:trHeight w:val="680"/>
          <w:jc w:val="center"/>
        </w:trPr>
        <w:tc>
          <w:tcPr>
            <w:tcW w:w="8998" w:type="dxa"/>
            <w:gridSpan w:val="5"/>
            <w:vAlign w:val="center"/>
          </w:tcPr>
          <w:p w14:paraId="48411564"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p w14:paraId="03DE681C"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p w14:paraId="064CB84B"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tc>
      </w:tr>
      <w:tr w:rsidR="00B25181" w:rsidRPr="00B25181" w14:paraId="6E525F04" w14:textId="77777777" w:rsidTr="008115BA">
        <w:trPr>
          <w:gridAfter w:val="2"/>
          <w:wAfter w:w="108" w:type="dxa"/>
          <w:trHeight w:val="680"/>
          <w:jc w:val="center"/>
        </w:trPr>
        <w:tc>
          <w:tcPr>
            <w:tcW w:w="1501" w:type="dxa"/>
            <w:gridSpan w:val="2"/>
            <w:vMerge w:val="restart"/>
            <w:vAlign w:val="center"/>
          </w:tcPr>
          <w:p w14:paraId="5C252EAF"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197CCCA3"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63C3539E"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76BBC66"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B277363"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1382911B"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1305811E"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55371A3D"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DF674CC"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2EB7965"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0E9CF5E1"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p>
          <w:p w14:paraId="36917894"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编    写</w:t>
            </w:r>
          </w:p>
        </w:tc>
        <w:tc>
          <w:tcPr>
            <w:tcW w:w="4501" w:type="dxa"/>
            <w:tcBorders>
              <w:bottom w:val="single" w:sz="4" w:space="0" w:color="auto"/>
            </w:tcBorders>
            <w:vAlign w:val="bottom"/>
          </w:tcPr>
          <w:p w14:paraId="05CB9651"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72C8CFD" w14:textId="77777777" w:rsidTr="008115BA">
        <w:trPr>
          <w:gridAfter w:val="2"/>
          <w:wAfter w:w="108" w:type="dxa"/>
          <w:trHeight w:val="680"/>
          <w:jc w:val="center"/>
        </w:trPr>
        <w:tc>
          <w:tcPr>
            <w:tcW w:w="1501" w:type="dxa"/>
            <w:gridSpan w:val="2"/>
            <w:vMerge/>
            <w:vAlign w:val="center"/>
          </w:tcPr>
          <w:p w14:paraId="69140221"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3FA2988F"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校    对</w:t>
            </w:r>
          </w:p>
        </w:tc>
        <w:tc>
          <w:tcPr>
            <w:tcW w:w="4501" w:type="dxa"/>
            <w:tcBorders>
              <w:bottom w:val="single" w:sz="4" w:space="0" w:color="auto"/>
            </w:tcBorders>
            <w:vAlign w:val="bottom"/>
          </w:tcPr>
          <w:p w14:paraId="5BC3875B"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562EB6B" w14:textId="77777777" w:rsidTr="008115BA">
        <w:trPr>
          <w:gridAfter w:val="2"/>
          <w:wAfter w:w="108" w:type="dxa"/>
          <w:trHeight w:val="680"/>
          <w:jc w:val="center"/>
        </w:trPr>
        <w:tc>
          <w:tcPr>
            <w:tcW w:w="1501" w:type="dxa"/>
            <w:gridSpan w:val="2"/>
            <w:vMerge/>
            <w:vAlign w:val="center"/>
          </w:tcPr>
          <w:p w14:paraId="0329CB70"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756E2F2C"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审    核</w:t>
            </w:r>
          </w:p>
        </w:tc>
        <w:tc>
          <w:tcPr>
            <w:tcW w:w="4501" w:type="dxa"/>
            <w:tcBorders>
              <w:top w:val="single" w:sz="4" w:space="0" w:color="auto"/>
              <w:bottom w:val="single" w:sz="4" w:space="0" w:color="auto"/>
            </w:tcBorders>
            <w:vAlign w:val="bottom"/>
          </w:tcPr>
          <w:p w14:paraId="1F14A0A0"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7508D427" w14:textId="77777777" w:rsidTr="008115BA">
        <w:trPr>
          <w:gridAfter w:val="2"/>
          <w:wAfter w:w="108" w:type="dxa"/>
          <w:trHeight w:val="680"/>
          <w:jc w:val="center"/>
        </w:trPr>
        <w:tc>
          <w:tcPr>
            <w:tcW w:w="1501" w:type="dxa"/>
            <w:gridSpan w:val="2"/>
            <w:vMerge/>
            <w:vAlign w:val="center"/>
          </w:tcPr>
          <w:p w14:paraId="6EEE6B25" w14:textId="77777777" w:rsidR="00B25181" w:rsidRPr="00B25181" w:rsidRDefault="00B25181" w:rsidP="00B25181">
            <w:pPr>
              <w:widowControl/>
              <w:adjustRightInd/>
              <w:spacing w:line="240" w:lineRule="auto"/>
              <w:jc w:val="left"/>
              <w:textAlignment w:val="auto"/>
              <w:rPr>
                <w:rFonts w:ascii="仿宋_GB2312" w:eastAsia="仿宋_GB2312" w:hAnsi="宋体"/>
                <w:kern w:val="2"/>
                <w:sz w:val="32"/>
                <w:szCs w:val="32"/>
              </w:rPr>
            </w:pPr>
          </w:p>
        </w:tc>
        <w:tc>
          <w:tcPr>
            <w:tcW w:w="1499" w:type="dxa"/>
            <w:vAlign w:val="bottom"/>
          </w:tcPr>
          <w:p w14:paraId="4B914D45" w14:textId="77777777" w:rsidR="00B25181" w:rsidRPr="00B25181" w:rsidRDefault="00B25181" w:rsidP="00B25181">
            <w:pPr>
              <w:adjustRightInd/>
              <w:spacing w:line="360" w:lineRule="exact"/>
              <w:jc w:val="center"/>
              <w:textAlignment w:val="auto"/>
              <w:rPr>
                <w:rFonts w:ascii="仿宋_GB2312" w:eastAsia="仿宋_GB2312" w:hAnsi="宋体"/>
                <w:kern w:val="2"/>
                <w:sz w:val="32"/>
                <w:szCs w:val="32"/>
              </w:rPr>
            </w:pPr>
            <w:r w:rsidRPr="00B25181">
              <w:rPr>
                <w:rFonts w:ascii="仿宋_GB2312" w:eastAsia="仿宋_GB2312" w:hAnsi="宋体" w:hint="eastAsia"/>
                <w:kern w:val="2"/>
                <w:sz w:val="32"/>
                <w:szCs w:val="32"/>
              </w:rPr>
              <w:t>批    准</w:t>
            </w:r>
          </w:p>
        </w:tc>
        <w:tc>
          <w:tcPr>
            <w:tcW w:w="4501" w:type="dxa"/>
            <w:tcBorders>
              <w:top w:val="single" w:sz="4" w:space="0" w:color="auto"/>
              <w:bottom w:val="single" w:sz="4" w:space="0" w:color="auto"/>
            </w:tcBorders>
            <w:vAlign w:val="bottom"/>
          </w:tcPr>
          <w:p w14:paraId="204E4063" w14:textId="77777777" w:rsidR="00B25181" w:rsidRPr="00B25181" w:rsidRDefault="00B25181" w:rsidP="00B25181">
            <w:pPr>
              <w:adjustRightInd/>
              <w:spacing w:line="360" w:lineRule="exact"/>
              <w:jc w:val="center"/>
              <w:textAlignment w:val="auto"/>
              <w:rPr>
                <w:rFonts w:ascii="宋体" w:eastAsia="宋体" w:hAnsi="宋体"/>
                <w:kern w:val="2"/>
                <w:sz w:val="28"/>
                <w:szCs w:val="28"/>
                <w:u w:val="single"/>
              </w:rPr>
            </w:pPr>
          </w:p>
        </w:tc>
      </w:tr>
      <w:tr w:rsidR="00B25181" w:rsidRPr="00B25181" w14:paraId="50174A09" w14:textId="77777777" w:rsidTr="008115BA">
        <w:trPr>
          <w:gridAfter w:val="1"/>
          <w:wAfter w:w="108" w:type="dxa"/>
          <w:trHeight w:val="680"/>
          <w:jc w:val="center"/>
        </w:trPr>
        <w:tc>
          <w:tcPr>
            <w:tcW w:w="8998" w:type="dxa"/>
            <w:gridSpan w:val="5"/>
            <w:vAlign w:val="center"/>
          </w:tcPr>
          <w:p w14:paraId="6EBFD33A" w14:textId="77777777" w:rsidR="00B25181" w:rsidRPr="00B25181" w:rsidRDefault="00B25181" w:rsidP="00B25181">
            <w:pPr>
              <w:adjustRightInd/>
              <w:spacing w:line="240" w:lineRule="auto"/>
              <w:jc w:val="center"/>
              <w:textAlignment w:val="auto"/>
              <w:rPr>
                <w:rFonts w:ascii="仿宋_GB2312" w:eastAsia="仿宋_GB2312" w:hAnsi="宋体"/>
                <w:kern w:val="2"/>
                <w:sz w:val="32"/>
                <w:szCs w:val="32"/>
              </w:rPr>
            </w:pPr>
          </w:p>
        </w:tc>
      </w:tr>
    </w:tbl>
    <w:p w14:paraId="00B27D9F" w14:textId="38A84273" w:rsidR="00D74700" w:rsidRDefault="00D74700" w:rsidP="00D74700">
      <w:pPr>
        <w:rPr>
          <w:rFonts w:eastAsiaTheme="minorEastAsia"/>
        </w:rPr>
      </w:pPr>
    </w:p>
    <w:p w14:paraId="2A09F518" w14:textId="5B0C5FDA" w:rsidR="00FF5D01" w:rsidRDefault="00FF5D01" w:rsidP="00D74700">
      <w:pPr>
        <w:rPr>
          <w:rFonts w:eastAsiaTheme="minorEastAsia"/>
        </w:rPr>
      </w:pPr>
    </w:p>
    <w:p w14:paraId="43DAB496" w14:textId="77777777" w:rsidR="00F21631" w:rsidRDefault="00F21631" w:rsidP="00250CAD">
      <w:pPr>
        <w:rPr>
          <w:rFonts w:eastAsiaTheme="minorEastAsia"/>
        </w:rPr>
      </w:pPr>
    </w:p>
    <w:p w14:paraId="0382053A" w14:textId="77777777" w:rsidR="00F21631" w:rsidRDefault="00F21631" w:rsidP="00250CAD">
      <w:pPr>
        <w:rPr>
          <w:rFonts w:eastAsiaTheme="minorEastAsia"/>
        </w:rPr>
      </w:pPr>
    </w:p>
    <w:p w14:paraId="5AB96B41" w14:textId="1374D0FC" w:rsidR="003D5AC6" w:rsidRDefault="003D5AC6" w:rsidP="00250CAD">
      <w:pPr>
        <w:rPr>
          <w:rFonts w:eastAsiaTheme="minorEastAsia"/>
        </w:rPr>
        <w:sectPr w:rsidR="003D5AC6" w:rsidSect="000D5E3E">
          <w:footerReference w:type="default" r:id="rId8"/>
          <w:pgSz w:w="11906" w:h="16838"/>
          <w:pgMar w:top="1440" w:right="1800" w:bottom="1440" w:left="1800" w:header="851" w:footer="992" w:gutter="0"/>
          <w:cols w:space="425"/>
          <w:docGrid w:type="lines" w:linePitch="312"/>
        </w:sectPr>
      </w:pPr>
    </w:p>
    <w:p w14:paraId="71A67AF5" w14:textId="2B949A94" w:rsidR="001A70E6" w:rsidRPr="001A70E6" w:rsidRDefault="001A70E6" w:rsidP="001A70E6">
      <w:pPr>
        <w:pStyle w:val="TOC2"/>
      </w:pPr>
      <w:r w:rsidRPr="001A70E6">
        <w:rPr>
          <w:rFonts w:hint="eastAsia"/>
        </w:rPr>
        <w:lastRenderedPageBreak/>
        <w:t>目</w:t>
      </w:r>
      <w:r w:rsidR="0019661D">
        <w:rPr>
          <w:rFonts w:hint="eastAsia"/>
        </w:rPr>
        <w:t xml:space="preserve"> </w:t>
      </w:r>
      <w:r w:rsidRPr="001A70E6">
        <w:rPr>
          <w:rFonts w:hint="eastAsia"/>
        </w:rPr>
        <w:t>录</w:t>
      </w:r>
    </w:p>
    <w:p w14:paraId="3E53FAE0" w14:textId="6B64A260" w:rsidR="00E02300" w:rsidRPr="00E02300" w:rsidRDefault="00355D43">
      <w:pPr>
        <w:pStyle w:val="TOC2"/>
        <w:ind w:firstLine="480"/>
        <w:rPr>
          <w:rFonts w:ascii="Times New Roman" w:hAnsi="Times New Roman"/>
          <w:noProof/>
          <w:kern w:val="2"/>
          <w:sz w:val="24"/>
          <w:szCs w:val="24"/>
        </w:rPr>
      </w:pPr>
      <w:r w:rsidRPr="00F30B50">
        <w:rPr>
          <w:rFonts w:ascii="Times New Roman" w:hAnsi="Times New Roman"/>
          <w:sz w:val="24"/>
          <w:szCs w:val="24"/>
        </w:rPr>
        <w:fldChar w:fldCharType="begin"/>
      </w:r>
      <w:r w:rsidRPr="00F30B50">
        <w:rPr>
          <w:rFonts w:ascii="Times New Roman" w:hAnsi="Times New Roman"/>
          <w:sz w:val="24"/>
          <w:szCs w:val="24"/>
        </w:rPr>
        <w:instrText xml:space="preserve"> TOC \o "1-4" \h \z \u </w:instrText>
      </w:r>
      <w:r w:rsidRPr="00F30B50">
        <w:rPr>
          <w:rFonts w:ascii="Times New Roman" w:hAnsi="Times New Roman"/>
          <w:sz w:val="24"/>
          <w:szCs w:val="24"/>
        </w:rPr>
        <w:fldChar w:fldCharType="separate"/>
      </w:r>
      <w:hyperlink w:anchor="_Toc83732391" w:history="1">
        <w:r w:rsidR="00E02300" w:rsidRPr="00E02300">
          <w:rPr>
            <w:rStyle w:val="aff1"/>
            <w:rFonts w:ascii="Times New Roman" w:hAnsi="Times New Roman"/>
            <w:b/>
            <w:noProof/>
            <w:sz w:val="24"/>
            <w:szCs w:val="24"/>
          </w:rPr>
          <w:t xml:space="preserve">1 </w:t>
        </w:r>
        <w:r w:rsidR="00E02300" w:rsidRPr="00E02300">
          <w:rPr>
            <w:rStyle w:val="aff1"/>
            <w:rFonts w:ascii="Times New Roman" w:hAnsi="Times New Roman"/>
            <w:b/>
            <w:noProof/>
            <w:sz w:val="24"/>
            <w:szCs w:val="24"/>
          </w:rPr>
          <w:t>前言</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_Toc83732391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5</w:t>
        </w:r>
        <w:r w:rsidR="00E02300" w:rsidRPr="00E02300">
          <w:rPr>
            <w:rFonts w:ascii="Times New Roman" w:hAnsi="Times New Roman"/>
            <w:noProof/>
            <w:webHidden/>
            <w:sz w:val="24"/>
            <w:szCs w:val="24"/>
          </w:rPr>
          <w:fldChar w:fldCharType="end"/>
        </w:r>
      </w:hyperlink>
    </w:p>
    <w:p w14:paraId="36CC351F" w14:textId="11709482" w:rsidR="00E02300" w:rsidRPr="00E02300" w:rsidRDefault="000A505C">
      <w:pPr>
        <w:pStyle w:val="TOC2"/>
        <w:rPr>
          <w:rFonts w:ascii="Times New Roman" w:hAnsi="Times New Roman"/>
          <w:noProof/>
          <w:kern w:val="2"/>
          <w:sz w:val="24"/>
          <w:szCs w:val="24"/>
        </w:rPr>
      </w:pPr>
      <w:hyperlink w:anchor="_Toc83732392" w:history="1">
        <w:r w:rsidR="00E02300" w:rsidRPr="00E02300">
          <w:rPr>
            <w:rStyle w:val="aff1"/>
            <w:rFonts w:ascii="Times New Roman" w:hAnsi="Times New Roman"/>
            <w:b/>
            <w:bCs/>
            <w:noProof/>
            <w:sz w:val="24"/>
            <w:szCs w:val="24"/>
          </w:rPr>
          <w:t>2 PHM</w:t>
        </w:r>
        <w:r w:rsidR="00E02300" w:rsidRPr="00E02300">
          <w:rPr>
            <w:rStyle w:val="aff1"/>
            <w:rFonts w:ascii="Times New Roman" w:hAnsi="Times New Roman"/>
            <w:b/>
            <w:bCs/>
            <w:noProof/>
            <w:sz w:val="24"/>
            <w:szCs w:val="24"/>
          </w:rPr>
          <w:t>模型定义规范</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_Toc83732392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7</w:t>
        </w:r>
        <w:r w:rsidR="00E02300" w:rsidRPr="00E02300">
          <w:rPr>
            <w:rFonts w:ascii="Times New Roman" w:hAnsi="Times New Roman"/>
            <w:noProof/>
            <w:webHidden/>
            <w:sz w:val="24"/>
            <w:szCs w:val="24"/>
          </w:rPr>
          <w:fldChar w:fldCharType="end"/>
        </w:r>
      </w:hyperlink>
    </w:p>
    <w:p w14:paraId="531EC69E" w14:textId="78579A62" w:rsidR="00E02300" w:rsidRPr="00E02300" w:rsidRDefault="000A505C">
      <w:pPr>
        <w:pStyle w:val="TOC3"/>
        <w:ind w:firstLine="780"/>
        <w:rPr>
          <w:rFonts w:eastAsia="宋体"/>
          <w:noProof/>
          <w:kern w:val="2"/>
          <w:sz w:val="24"/>
          <w:szCs w:val="24"/>
        </w:rPr>
      </w:pPr>
      <w:hyperlink w:anchor="_Toc83732393" w:history="1">
        <w:r w:rsidR="00E02300" w:rsidRPr="00E02300">
          <w:rPr>
            <w:rStyle w:val="aff1"/>
            <w:rFonts w:eastAsia="宋体"/>
            <w:noProof/>
            <w:kern w:val="44"/>
            <w:sz w:val="24"/>
            <w:szCs w:val="24"/>
          </w:rPr>
          <w:t>2.1</w:t>
        </w:r>
        <w:r w:rsidR="00E02300" w:rsidRPr="00E02300">
          <w:rPr>
            <w:rStyle w:val="aff1"/>
            <w:rFonts w:eastAsia="宋体"/>
            <w:noProof/>
            <w:kern w:val="44"/>
            <w:sz w:val="24"/>
            <w:szCs w:val="24"/>
          </w:rPr>
          <w:t>模型驱动的</w:t>
        </w:r>
        <w:r w:rsidR="00E02300" w:rsidRPr="00E02300">
          <w:rPr>
            <w:rStyle w:val="aff1"/>
            <w:rFonts w:eastAsia="宋体"/>
            <w:noProof/>
            <w:kern w:val="44"/>
            <w:sz w:val="24"/>
            <w:szCs w:val="24"/>
          </w:rPr>
          <w:t>PHM</w:t>
        </w:r>
        <w:r w:rsidR="00E02300" w:rsidRPr="00E02300">
          <w:rPr>
            <w:rStyle w:val="aff1"/>
            <w:rFonts w:eastAsia="宋体"/>
            <w:noProof/>
            <w:kern w:val="44"/>
            <w:sz w:val="24"/>
            <w:szCs w:val="24"/>
          </w:rPr>
          <w:t>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w:t>
        </w:r>
        <w:r w:rsidR="00E02300" w:rsidRPr="00E02300">
          <w:rPr>
            <w:rFonts w:eastAsia="宋体"/>
            <w:noProof/>
            <w:webHidden/>
            <w:sz w:val="24"/>
            <w:szCs w:val="24"/>
          </w:rPr>
          <w:fldChar w:fldCharType="end"/>
        </w:r>
      </w:hyperlink>
    </w:p>
    <w:p w14:paraId="5EB68BDD" w14:textId="120BDFA0" w:rsidR="00E02300" w:rsidRPr="00E02300" w:rsidRDefault="000A505C">
      <w:pPr>
        <w:pStyle w:val="TOC4"/>
        <w:tabs>
          <w:tab w:val="right" w:leader="dot" w:pos="8296"/>
        </w:tabs>
        <w:ind w:left="1200"/>
        <w:rPr>
          <w:rFonts w:eastAsia="宋体"/>
          <w:noProof/>
          <w:kern w:val="2"/>
          <w:sz w:val="24"/>
          <w:szCs w:val="24"/>
        </w:rPr>
      </w:pPr>
      <w:hyperlink w:anchor="_Toc83732394" w:history="1">
        <w:r w:rsidR="00E02300" w:rsidRPr="00E02300">
          <w:rPr>
            <w:rStyle w:val="aff1"/>
            <w:rFonts w:eastAsia="宋体"/>
            <w:noProof/>
            <w:sz w:val="24"/>
            <w:szCs w:val="24"/>
          </w:rPr>
          <w:t>2.1.1</w:t>
        </w:r>
        <w:r w:rsidR="00E02300" w:rsidRPr="00E02300">
          <w:rPr>
            <w:rStyle w:val="aff1"/>
            <w:rFonts w:eastAsia="宋体"/>
            <w:noProof/>
            <w:sz w:val="24"/>
            <w:szCs w:val="24"/>
          </w:rPr>
          <w:t>故障诊断模型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10</w:t>
        </w:r>
        <w:r w:rsidR="00E02300" w:rsidRPr="00E02300">
          <w:rPr>
            <w:rFonts w:eastAsia="宋体"/>
            <w:noProof/>
            <w:webHidden/>
            <w:sz w:val="24"/>
            <w:szCs w:val="24"/>
          </w:rPr>
          <w:fldChar w:fldCharType="end"/>
        </w:r>
      </w:hyperlink>
    </w:p>
    <w:p w14:paraId="1C208FC7" w14:textId="3428CC29" w:rsidR="00E02300" w:rsidRPr="00E02300" w:rsidRDefault="000A505C">
      <w:pPr>
        <w:pStyle w:val="TOC4"/>
        <w:tabs>
          <w:tab w:val="right" w:leader="dot" w:pos="8296"/>
        </w:tabs>
        <w:ind w:left="1200"/>
        <w:rPr>
          <w:rFonts w:eastAsia="宋体"/>
          <w:noProof/>
          <w:kern w:val="2"/>
          <w:sz w:val="24"/>
          <w:szCs w:val="24"/>
        </w:rPr>
      </w:pPr>
      <w:hyperlink w:anchor="_Toc83732395" w:history="1">
        <w:r w:rsidR="00E02300" w:rsidRPr="00E02300">
          <w:rPr>
            <w:rStyle w:val="aff1"/>
            <w:rFonts w:eastAsia="宋体"/>
            <w:noProof/>
            <w:sz w:val="24"/>
            <w:szCs w:val="24"/>
          </w:rPr>
          <w:t>2.1.2</w:t>
        </w:r>
        <w:r w:rsidR="00E02300" w:rsidRPr="00E02300">
          <w:rPr>
            <w:rStyle w:val="aff1"/>
            <w:rFonts w:eastAsia="宋体"/>
            <w:noProof/>
            <w:sz w:val="24"/>
            <w:szCs w:val="24"/>
          </w:rPr>
          <w:t>故障预测模型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12</w:t>
        </w:r>
        <w:r w:rsidR="00E02300" w:rsidRPr="00E02300">
          <w:rPr>
            <w:rFonts w:eastAsia="宋体"/>
            <w:noProof/>
            <w:webHidden/>
            <w:sz w:val="24"/>
            <w:szCs w:val="24"/>
          </w:rPr>
          <w:fldChar w:fldCharType="end"/>
        </w:r>
      </w:hyperlink>
    </w:p>
    <w:p w14:paraId="28388DC0" w14:textId="489AB0D5" w:rsidR="00E02300" w:rsidRPr="00E02300" w:rsidRDefault="000A505C">
      <w:pPr>
        <w:pStyle w:val="TOC4"/>
        <w:tabs>
          <w:tab w:val="right" w:leader="dot" w:pos="8296"/>
        </w:tabs>
        <w:ind w:left="1200"/>
        <w:rPr>
          <w:rFonts w:eastAsia="宋体"/>
          <w:noProof/>
          <w:kern w:val="2"/>
          <w:sz w:val="24"/>
          <w:szCs w:val="24"/>
        </w:rPr>
      </w:pPr>
      <w:hyperlink w:anchor="_Toc83732396" w:history="1">
        <w:r w:rsidR="00E02300" w:rsidRPr="00E02300">
          <w:rPr>
            <w:rStyle w:val="aff1"/>
            <w:rFonts w:eastAsia="宋体"/>
            <w:noProof/>
            <w:sz w:val="24"/>
            <w:szCs w:val="24"/>
          </w:rPr>
          <w:t>2.1.3</w:t>
        </w:r>
        <w:r w:rsidR="00E02300" w:rsidRPr="00E02300">
          <w:rPr>
            <w:rStyle w:val="aff1"/>
            <w:rFonts w:eastAsia="宋体"/>
            <w:noProof/>
            <w:sz w:val="24"/>
            <w:szCs w:val="24"/>
          </w:rPr>
          <w:t>健康状态评估模型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15</w:t>
        </w:r>
        <w:r w:rsidR="00E02300" w:rsidRPr="00E02300">
          <w:rPr>
            <w:rFonts w:eastAsia="宋体"/>
            <w:noProof/>
            <w:webHidden/>
            <w:sz w:val="24"/>
            <w:szCs w:val="24"/>
          </w:rPr>
          <w:fldChar w:fldCharType="end"/>
        </w:r>
      </w:hyperlink>
    </w:p>
    <w:p w14:paraId="1CA2CB08" w14:textId="59C9A4BA" w:rsidR="00E02300" w:rsidRPr="00E02300" w:rsidRDefault="000A505C">
      <w:pPr>
        <w:pStyle w:val="TOC3"/>
        <w:ind w:firstLine="780"/>
        <w:rPr>
          <w:rFonts w:eastAsia="宋体"/>
          <w:noProof/>
          <w:kern w:val="2"/>
          <w:sz w:val="24"/>
          <w:szCs w:val="24"/>
        </w:rPr>
      </w:pPr>
      <w:hyperlink w:anchor="_Toc83732397" w:history="1">
        <w:r w:rsidR="00E02300" w:rsidRPr="00E02300">
          <w:rPr>
            <w:rStyle w:val="aff1"/>
            <w:rFonts w:eastAsia="宋体"/>
            <w:noProof/>
            <w:sz w:val="24"/>
            <w:szCs w:val="24"/>
          </w:rPr>
          <w:t>2.2</w:t>
        </w:r>
        <w:r w:rsidR="00E02300" w:rsidRPr="00E02300">
          <w:rPr>
            <w:rStyle w:val="aff1"/>
            <w:rFonts w:eastAsia="宋体"/>
            <w:noProof/>
            <w:sz w:val="24"/>
            <w:szCs w:val="24"/>
          </w:rPr>
          <w:t>数据驱动的</w:t>
        </w:r>
        <w:r w:rsidR="00E02300" w:rsidRPr="00E02300">
          <w:rPr>
            <w:rStyle w:val="aff1"/>
            <w:rFonts w:eastAsia="宋体"/>
            <w:noProof/>
            <w:sz w:val="24"/>
            <w:szCs w:val="24"/>
          </w:rPr>
          <w:t>PHM</w:t>
        </w:r>
        <w:r w:rsidR="00E02300" w:rsidRPr="00E02300">
          <w:rPr>
            <w:rStyle w:val="aff1"/>
            <w:rFonts w:eastAsia="宋体"/>
            <w:noProof/>
            <w:sz w:val="24"/>
            <w:szCs w:val="24"/>
          </w:rPr>
          <w:t>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17</w:t>
        </w:r>
        <w:r w:rsidR="00E02300" w:rsidRPr="00E02300">
          <w:rPr>
            <w:rFonts w:eastAsia="宋体"/>
            <w:noProof/>
            <w:webHidden/>
            <w:sz w:val="24"/>
            <w:szCs w:val="24"/>
          </w:rPr>
          <w:fldChar w:fldCharType="end"/>
        </w:r>
      </w:hyperlink>
    </w:p>
    <w:p w14:paraId="2C53A1F0" w14:textId="0BEC0EC2" w:rsidR="00E02300" w:rsidRPr="00E02300" w:rsidRDefault="000A505C">
      <w:pPr>
        <w:pStyle w:val="TOC4"/>
        <w:tabs>
          <w:tab w:val="right" w:leader="dot" w:pos="8296"/>
        </w:tabs>
        <w:ind w:left="1200"/>
        <w:rPr>
          <w:rFonts w:eastAsia="宋体"/>
          <w:noProof/>
          <w:kern w:val="2"/>
          <w:sz w:val="24"/>
          <w:szCs w:val="24"/>
        </w:rPr>
      </w:pPr>
      <w:hyperlink w:anchor="_Toc83732398" w:history="1">
        <w:r w:rsidR="00E02300" w:rsidRPr="00E02300">
          <w:rPr>
            <w:rStyle w:val="aff1"/>
            <w:rFonts w:eastAsia="宋体"/>
            <w:noProof/>
            <w:sz w:val="24"/>
            <w:szCs w:val="24"/>
          </w:rPr>
          <w:t>2.2.1</w:t>
        </w:r>
        <w:r w:rsidR="00E02300" w:rsidRPr="00E02300">
          <w:rPr>
            <w:rStyle w:val="aff1"/>
            <w:rFonts w:eastAsia="宋体"/>
            <w:noProof/>
            <w:sz w:val="24"/>
            <w:szCs w:val="24"/>
          </w:rPr>
          <w:t>故障诊断模型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19</w:t>
        </w:r>
        <w:r w:rsidR="00E02300" w:rsidRPr="00E02300">
          <w:rPr>
            <w:rFonts w:eastAsia="宋体"/>
            <w:noProof/>
            <w:webHidden/>
            <w:sz w:val="24"/>
            <w:szCs w:val="24"/>
          </w:rPr>
          <w:fldChar w:fldCharType="end"/>
        </w:r>
      </w:hyperlink>
    </w:p>
    <w:p w14:paraId="1F78383A" w14:textId="055D01A2" w:rsidR="00E02300" w:rsidRPr="00E02300" w:rsidRDefault="000A505C">
      <w:pPr>
        <w:pStyle w:val="TOC4"/>
        <w:tabs>
          <w:tab w:val="right" w:leader="dot" w:pos="8296"/>
        </w:tabs>
        <w:ind w:left="1200"/>
        <w:rPr>
          <w:rFonts w:eastAsia="宋体"/>
          <w:noProof/>
          <w:kern w:val="2"/>
          <w:sz w:val="24"/>
          <w:szCs w:val="24"/>
        </w:rPr>
      </w:pPr>
      <w:hyperlink w:anchor="_Toc83732399" w:history="1">
        <w:r w:rsidR="00E02300" w:rsidRPr="00E02300">
          <w:rPr>
            <w:rStyle w:val="aff1"/>
            <w:rFonts w:eastAsia="宋体"/>
            <w:noProof/>
            <w:sz w:val="24"/>
            <w:szCs w:val="24"/>
          </w:rPr>
          <w:t>2.2.2</w:t>
        </w:r>
        <w:r w:rsidR="00E02300" w:rsidRPr="00E02300">
          <w:rPr>
            <w:rStyle w:val="aff1"/>
            <w:rFonts w:eastAsia="宋体"/>
            <w:noProof/>
            <w:sz w:val="24"/>
            <w:szCs w:val="24"/>
          </w:rPr>
          <w:t>故障预测模型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_Toc83732399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25</w:t>
        </w:r>
        <w:r w:rsidR="00E02300" w:rsidRPr="00E02300">
          <w:rPr>
            <w:rFonts w:eastAsia="宋体"/>
            <w:noProof/>
            <w:webHidden/>
            <w:sz w:val="24"/>
            <w:szCs w:val="24"/>
          </w:rPr>
          <w:fldChar w:fldCharType="end"/>
        </w:r>
      </w:hyperlink>
    </w:p>
    <w:p w14:paraId="6211B9D9" w14:textId="573D75FC" w:rsidR="00E02300" w:rsidRPr="00E02300" w:rsidRDefault="000A505C">
      <w:pPr>
        <w:pStyle w:val="TOC4"/>
        <w:tabs>
          <w:tab w:val="right" w:leader="dot" w:pos="8296"/>
        </w:tabs>
        <w:ind w:left="1200"/>
        <w:rPr>
          <w:rFonts w:eastAsia="宋体"/>
          <w:noProof/>
          <w:kern w:val="2"/>
          <w:sz w:val="24"/>
          <w:szCs w:val="24"/>
        </w:rPr>
      </w:pPr>
      <w:hyperlink w:anchor="_Toc83732400" w:history="1">
        <w:r w:rsidR="00E02300" w:rsidRPr="00E02300">
          <w:rPr>
            <w:rStyle w:val="aff1"/>
            <w:rFonts w:eastAsia="宋体"/>
            <w:noProof/>
            <w:sz w:val="24"/>
            <w:szCs w:val="24"/>
          </w:rPr>
          <w:t>2.2.3</w:t>
        </w:r>
        <w:r w:rsidR="00E02300" w:rsidRPr="00E02300">
          <w:rPr>
            <w:rStyle w:val="aff1"/>
            <w:rFonts w:eastAsia="宋体"/>
            <w:noProof/>
            <w:sz w:val="24"/>
            <w:szCs w:val="24"/>
          </w:rPr>
          <w:t>健康状态评估模型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31</w:t>
        </w:r>
        <w:r w:rsidR="00E02300" w:rsidRPr="00E02300">
          <w:rPr>
            <w:rFonts w:eastAsia="宋体"/>
            <w:noProof/>
            <w:webHidden/>
            <w:sz w:val="24"/>
            <w:szCs w:val="24"/>
          </w:rPr>
          <w:fldChar w:fldCharType="end"/>
        </w:r>
      </w:hyperlink>
    </w:p>
    <w:p w14:paraId="5D139D2F" w14:textId="0FB7A665" w:rsidR="00E02300" w:rsidRPr="00E02300" w:rsidRDefault="000A505C">
      <w:pPr>
        <w:pStyle w:val="TOC3"/>
        <w:ind w:firstLine="780"/>
        <w:rPr>
          <w:rFonts w:eastAsia="宋体"/>
          <w:noProof/>
          <w:kern w:val="2"/>
          <w:sz w:val="24"/>
          <w:szCs w:val="24"/>
        </w:rPr>
      </w:pPr>
      <w:hyperlink w:anchor="_Toc83732401" w:history="1">
        <w:r w:rsidR="00E02300" w:rsidRPr="00E02300">
          <w:rPr>
            <w:rStyle w:val="aff1"/>
            <w:rFonts w:eastAsia="宋体"/>
            <w:noProof/>
            <w:kern w:val="44"/>
            <w:sz w:val="24"/>
            <w:szCs w:val="24"/>
          </w:rPr>
          <w:t>2.3</w:t>
        </w:r>
        <w:r w:rsidR="00E02300" w:rsidRPr="00E02300">
          <w:rPr>
            <w:rStyle w:val="aff1"/>
            <w:rFonts w:eastAsia="宋体"/>
            <w:noProof/>
            <w:kern w:val="44"/>
            <w:sz w:val="24"/>
            <w:szCs w:val="24"/>
          </w:rPr>
          <w:t>模型推荐</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40</w:t>
        </w:r>
        <w:r w:rsidR="00E02300" w:rsidRPr="00E02300">
          <w:rPr>
            <w:rFonts w:eastAsia="宋体"/>
            <w:noProof/>
            <w:webHidden/>
            <w:sz w:val="24"/>
            <w:szCs w:val="24"/>
          </w:rPr>
          <w:fldChar w:fldCharType="end"/>
        </w:r>
      </w:hyperlink>
    </w:p>
    <w:p w14:paraId="54820EBB" w14:textId="52ADB520" w:rsidR="00E02300" w:rsidRPr="00E02300" w:rsidRDefault="000A505C">
      <w:pPr>
        <w:pStyle w:val="TOC2"/>
        <w:rPr>
          <w:rFonts w:ascii="Times New Roman" w:hAnsi="Times New Roman"/>
          <w:noProof/>
          <w:kern w:val="2"/>
          <w:sz w:val="24"/>
          <w:szCs w:val="24"/>
        </w:rPr>
      </w:pPr>
      <w:hyperlink w:anchor="_Toc83732402" w:history="1">
        <w:r w:rsidR="00E02300" w:rsidRPr="00E02300">
          <w:rPr>
            <w:rStyle w:val="aff1"/>
            <w:rFonts w:ascii="Times New Roman" w:hAnsi="Times New Roman"/>
            <w:b/>
            <w:noProof/>
            <w:sz w:val="24"/>
            <w:szCs w:val="24"/>
          </w:rPr>
          <w:t xml:space="preserve">3 </w:t>
        </w:r>
        <w:r w:rsidR="00E02300" w:rsidRPr="00E02300">
          <w:rPr>
            <w:rStyle w:val="aff1"/>
            <w:rFonts w:ascii="Times New Roman" w:hAnsi="Times New Roman"/>
            <w:b/>
            <w:noProof/>
            <w:sz w:val="24"/>
            <w:szCs w:val="24"/>
          </w:rPr>
          <w:t>模型存储运维规范</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_Toc83732402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45</w:t>
        </w:r>
        <w:r w:rsidR="00E02300" w:rsidRPr="00E02300">
          <w:rPr>
            <w:rFonts w:ascii="Times New Roman" w:hAnsi="Times New Roman"/>
            <w:noProof/>
            <w:webHidden/>
            <w:sz w:val="24"/>
            <w:szCs w:val="24"/>
          </w:rPr>
          <w:fldChar w:fldCharType="end"/>
        </w:r>
      </w:hyperlink>
    </w:p>
    <w:p w14:paraId="1C7C030A" w14:textId="4D2489BB" w:rsidR="00E02300" w:rsidRPr="00E02300" w:rsidRDefault="000A505C">
      <w:pPr>
        <w:pStyle w:val="TOC3"/>
        <w:ind w:firstLine="780"/>
        <w:rPr>
          <w:rFonts w:eastAsia="宋体"/>
          <w:noProof/>
          <w:kern w:val="2"/>
          <w:sz w:val="24"/>
          <w:szCs w:val="24"/>
        </w:rPr>
      </w:pPr>
      <w:hyperlink w:anchor="_Toc83732403" w:history="1">
        <w:r w:rsidR="00E02300" w:rsidRPr="00E02300">
          <w:rPr>
            <w:rStyle w:val="aff1"/>
            <w:rFonts w:eastAsia="宋体"/>
            <w:noProof/>
            <w:sz w:val="24"/>
            <w:szCs w:val="24"/>
          </w:rPr>
          <w:t xml:space="preserve">3.1 </w:t>
        </w:r>
        <w:r w:rsidR="00E02300" w:rsidRPr="00E02300">
          <w:rPr>
            <w:rStyle w:val="aff1"/>
            <w:rFonts w:eastAsia="宋体"/>
            <w:noProof/>
            <w:sz w:val="24"/>
            <w:szCs w:val="24"/>
          </w:rPr>
          <w:t>模型接口与参数规范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45</w:t>
        </w:r>
        <w:r w:rsidR="00E02300" w:rsidRPr="00E02300">
          <w:rPr>
            <w:rFonts w:eastAsia="宋体"/>
            <w:noProof/>
            <w:webHidden/>
            <w:sz w:val="24"/>
            <w:szCs w:val="24"/>
          </w:rPr>
          <w:fldChar w:fldCharType="end"/>
        </w:r>
      </w:hyperlink>
    </w:p>
    <w:p w14:paraId="5C8D47B6" w14:textId="6CA97F16" w:rsidR="00E02300" w:rsidRPr="00E02300" w:rsidRDefault="000A505C">
      <w:pPr>
        <w:pStyle w:val="TOC3"/>
        <w:ind w:firstLine="780"/>
        <w:rPr>
          <w:rFonts w:eastAsia="宋体"/>
          <w:noProof/>
          <w:kern w:val="2"/>
          <w:sz w:val="24"/>
          <w:szCs w:val="24"/>
        </w:rPr>
      </w:pPr>
      <w:hyperlink w:anchor="_Toc83732404" w:history="1">
        <w:r w:rsidR="00E02300" w:rsidRPr="00E02300">
          <w:rPr>
            <w:rStyle w:val="aff1"/>
            <w:rFonts w:eastAsia="宋体"/>
            <w:noProof/>
            <w:sz w:val="24"/>
            <w:szCs w:val="24"/>
          </w:rPr>
          <w:t xml:space="preserve">3.2 </w:t>
        </w:r>
        <w:r w:rsidR="00E02300" w:rsidRPr="00E02300">
          <w:rPr>
            <w:rStyle w:val="aff1"/>
            <w:rFonts w:eastAsia="宋体"/>
            <w:noProof/>
            <w:sz w:val="24"/>
            <w:szCs w:val="24"/>
          </w:rPr>
          <w:t>模型编码规范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46</w:t>
        </w:r>
        <w:r w:rsidR="00E02300" w:rsidRPr="00E02300">
          <w:rPr>
            <w:rFonts w:eastAsia="宋体"/>
            <w:noProof/>
            <w:webHidden/>
            <w:sz w:val="24"/>
            <w:szCs w:val="24"/>
          </w:rPr>
          <w:fldChar w:fldCharType="end"/>
        </w:r>
      </w:hyperlink>
    </w:p>
    <w:p w14:paraId="3304E9FC" w14:textId="648C9F69" w:rsidR="00E02300" w:rsidRPr="00E02300" w:rsidRDefault="000A505C">
      <w:pPr>
        <w:pStyle w:val="TOC4"/>
        <w:tabs>
          <w:tab w:val="right" w:leader="dot" w:pos="8296"/>
        </w:tabs>
        <w:ind w:left="1200"/>
        <w:rPr>
          <w:rFonts w:eastAsia="宋体"/>
          <w:noProof/>
          <w:kern w:val="2"/>
          <w:sz w:val="24"/>
          <w:szCs w:val="24"/>
        </w:rPr>
      </w:pPr>
      <w:hyperlink w:anchor="_Toc83732405" w:history="1">
        <w:r w:rsidR="00E02300" w:rsidRPr="00E02300">
          <w:rPr>
            <w:rStyle w:val="aff1"/>
            <w:rFonts w:eastAsia="宋体"/>
            <w:noProof/>
            <w:sz w:val="24"/>
            <w:szCs w:val="24"/>
          </w:rPr>
          <w:t xml:space="preserve">3.2.1 </w:t>
        </w:r>
        <w:r w:rsidR="00E02300" w:rsidRPr="00E02300">
          <w:rPr>
            <w:rStyle w:val="aff1"/>
            <w:rFonts w:eastAsia="宋体"/>
            <w:noProof/>
            <w:sz w:val="24"/>
            <w:szCs w:val="24"/>
          </w:rPr>
          <w:t>范围</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46</w:t>
        </w:r>
        <w:r w:rsidR="00E02300" w:rsidRPr="00E02300">
          <w:rPr>
            <w:rFonts w:eastAsia="宋体"/>
            <w:noProof/>
            <w:webHidden/>
            <w:sz w:val="24"/>
            <w:szCs w:val="24"/>
          </w:rPr>
          <w:fldChar w:fldCharType="end"/>
        </w:r>
      </w:hyperlink>
    </w:p>
    <w:p w14:paraId="5E912C5B" w14:textId="5832D933" w:rsidR="00E02300" w:rsidRPr="00E02300" w:rsidRDefault="000A505C">
      <w:pPr>
        <w:pStyle w:val="TOC4"/>
        <w:tabs>
          <w:tab w:val="right" w:leader="dot" w:pos="8296"/>
        </w:tabs>
        <w:ind w:left="1200"/>
        <w:rPr>
          <w:rFonts w:eastAsia="宋体"/>
          <w:noProof/>
          <w:kern w:val="2"/>
          <w:sz w:val="24"/>
          <w:szCs w:val="24"/>
        </w:rPr>
      </w:pPr>
      <w:hyperlink w:anchor="_Toc83732406" w:history="1">
        <w:r w:rsidR="00E02300" w:rsidRPr="00E02300">
          <w:rPr>
            <w:rStyle w:val="aff1"/>
            <w:rFonts w:eastAsia="宋体"/>
            <w:noProof/>
            <w:sz w:val="24"/>
            <w:szCs w:val="24"/>
          </w:rPr>
          <w:t xml:space="preserve">3.2.2 </w:t>
        </w:r>
        <w:r w:rsidR="00E02300" w:rsidRPr="00E02300">
          <w:rPr>
            <w:rStyle w:val="aff1"/>
            <w:rFonts w:eastAsia="宋体"/>
            <w:noProof/>
            <w:sz w:val="24"/>
            <w:szCs w:val="24"/>
          </w:rPr>
          <w:t>引用文件</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47</w:t>
        </w:r>
        <w:r w:rsidR="00E02300" w:rsidRPr="00E02300">
          <w:rPr>
            <w:rFonts w:eastAsia="宋体"/>
            <w:noProof/>
            <w:webHidden/>
            <w:sz w:val="24"/>
            <w:szCs w:val="24"/>
          </w:rPr>
          <w:fldChar w:fldCharType="end"/>
        </w:r>
      </w:hyperlink>
    </w:p>
    <w:p w14:paraId="025F87AA" w14:textId="7D0020F9" w:rsidR="00E02300" w:rsidRPr="00E02300" w:rsidRDefault="000A505C">
      <w:pPr>
        <w:pStyle w:val="TOC4"/>
        <w:tabs>
          <w:tab w:val="right" w:leader="dot" w:pos="8296"/>
        </w:tabs>
        <w:ind w:left="1200"/>
        <w:rPr>
          <w:rFonts w:eastAsia="宋体"/>
          <w:noProof/>
          <w:kern w:val="2"/>
          <w:sz w:val="24"/>
          <w:szCs w:val="24"/>
        </w:rPr>
      </w:pPr>
      <w:hyperlink w:anchor="_Toc83732407" w:history="1">
        <w:r w:rsidR="00E02300" w:rsidRPr="00E02300">
          <w:rPr>
            <w:rStyle w:val="aff1"/>
            <w:rFonts w:eastAsia="宋体"/>
            <w:noProof/>
            <w:sz w:val="24"/>
            <w:szCs w:val="24"/>
          </w:rPr>
          <w:t xml:space="preserve">3.2.3 </w:t>
        </w:r>
        <w:r w:rsidR="00E02300" w:rsidRPr="00E02300">
          <w:rPr>
            <w:rStyle w:val="aff1"/>
            <w:rFonts w:eastAsia="宋体"/>
            <w:noProof/>
            <w:sz w:val="24"/>
            <w:szCs w:val="24"/>
          </w:rPr>
          <w:t>术语和定义</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47</w:t>
        </w:r>
        <w:r w:rsidR="00E02300" w:rsidRPr="00E02300">
          <w:rPr>
            <w:rFonts w:eastAsia="宋体"/>
            <w:noProof/>
            <w:webHidden/>
            <w:sz w:val="24"/>
            <w:szCs w:val="24"/>
          </w:rPr>
          <w:fldChar w:fldCharType="end"/>
        </w:r>
      </w:hyperlink>
    </w:p>
    <w:p w14:paraId="25E427C0" w14:textId="48F7319B" w:rsidR="00E02300" w:rsidRPr="00E02300" w:rsidRDefault="000A505C">
      <w:pPr>
        <w:pStyle w:val="TOC4"/>
        <w:tabs>
          <w:tab w:val="right" w:leader="dot" w:pos="8296"/>
        </w:tabs>
        <w:ind w:left="1200"/>
        <w:rPr>
          <w:rFonts w:eastAsia="宋体"/>
          <w:noProof/>
          <w:kern w:val="2"/>
          <w:sz w:val="24"/>
          <w:szCs w:val="24"/>
        </w:rPr>
      </w:pPr>
      <w:hyperlink w:anchor="_Toc83732408" w:history="1">
        <w:r w:rsidR="00E02300" w:rsidRPr="00E02300">
          <w:rPr>
            <w:rStyle w:val="aff1"/>
            <w:rFonts w:eastAsia="宋体"/>
            <w:noProof/>
            <w:sz w:val="24"/>
            <w:szCs w:val="24"/>
          </w:rPr>
          <w:t xml:space="preserve">3.2.4 </w:t>
        </w:r>
        <w:r w:rsidR="00E02300" w:rsidRPr="00E02300">
          <w:rPr>
            <w:rStyle w:val="aff1"/>
            <w:rFonts w:eastAsia="宋体"/>
            <w:noProof/>
            <w:sz w:val="24"/>
            <w:szCs w:val="24"/>
          </w:rPr>
          <w:t>编码要求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48</w:t>
        </w:r>
        <w:r w:rsidR="00E02300" w:rsidRPr="00E02300">
          <w:rPr>
            <w:rFonts w:eastAsia="宋体"/>
            <w:noProof/>
            <w:webHidden/>
            <w:sz w:val="24"/>
            <w:szCs w:val="24"/>
          </w:rPr>
          <w:fldChar w:fldCharType="end"/>
        </w:r>
      </w:hyperlink>
    </w:p>
    <w:p w14:paraId="3CD5C3EC" w14:textId="09B17DE7" w:rsidR="00E02300" w:rsidRPr="00E02300" w:rsidRDefault="000A505C">
      <w:pPr>
        <w:pStyle w:val="TOC4"/>
        <w:tabs>
          <w:tab w:val="right" w:leader="dot" w:pos="8296"/>
        </w:tabs>
        <w:ind w:left="1200"/>
        <w:rPr>
          <w:rFonts w:eastAsia="宋体"/>
          <w:noProof/>
          <w:kern w:val="2"/>
          <w:sz w:val="24"/>
          <w:szCs w:val="24"/>
        </w:rPr>
      </w:pPr>
      <w:hyperlink w:anchor="_Toc83732409" w:history="1">
        <w:r w:rsidR="00E02300" w:rsidRPr="00E02300">
          <w:rPr>
            <w:rStyle w:val="aff1"/>
            <w:rFonts w:eastAsia="宋体"/>
            <w:noProof/>
            <w:sz w:val="24"/>
            <w:szCs w:val="24"/>
          </w:rPr>
          <w:t>3.2.5 PHM</w:t>
        </w:r>
        <w:r w:rsidR="00E02300" w:rsidRPr="00E02300">
          <w:rPr>
            <w:rStyle w:val="aff1"/>
            <w:rFonts w:eastAsia="宋体"/>
            <w:noProof/>
            <w:sz w:val="24"/>
            <w:szCs w:val="24"/>
          </w:rPr>
          <w:t>模型码编码规范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_Toc83732409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48</w:t>
        </w:r>
        <w:r w:rsidR="00E02300" w:rsidRPr="00E02300">
          <w:rPr>
            <w:rFonts w:eastAsia="宋体"/>
            <w:noProof/>
            <w:webHidden/>
            <w:sz w:val="24"/>
            <w:szCs w:val="24"/>
          </w:rPr>
          <w:fldChar w:fldCharType="end"/>
        </w:r>
      </w:hyperlink>
    </w:p>
    <w:p w14:paraId="6FCA170A" w14:textId="27CF17D8" w:rsidR="00E02300" w:rsidRPr="00E02300" w:rsidRDefault="000A505C">
      <w:pPr>
        <w:pStyle w:val="TOC3"/>
        <w:ind w:firstLine="780"/>
        <w:rPr>
          <w:rFonts w:eastAsia="宋体"/>
          <w:noProof/>
          <w:kern w:val="2"/>
          <w:sz w:val="24"/>
          <w:szCs w:val="24"/>
        </w:rPr>
      </w:pPr>
      <w:hyperlink w:anchor="_Toc83732410" w:history="1">
        <w:r w:rsidR="00E02300" w:rsidRPr="00E02300">
          <w:rPr>
            <w:rStyle w:val="aff1"/>
            <w:rFonts w:eastAsia="宋体"/>
            <w:noProof/>
            <w:sz w:val="24"/>
            <w:szCs w:val="24"/>
          </w:rPr>
          <w:t xml:space="preserve">3.3 </w:t>
        </w:r>
        <w:r w:rsidR="00E02300" w:rsidRPr="00E02300">
          <w:rPr>
            <w:rStyle w:val="aff1"/>
            <w:rFonts w:eastAsia="宋体"/>
            <w:noProof/>
            <w:sz w:val="24"/>
            <w:szCs w:val="24"/>
          </w:rPr>
          <w:t>模型存储规范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50</w:t>
        </w:r>
        <w:r w:rsidR="00E02300" w:rsidRPr="00E02300">
          <w:rPr>
            <w:rFonts w:eastAsia="宋体"/>
            <w:noProof/>
            <w:webHidden/>
            <w:sz w:val="24"/>
            <w:szCs w:val="24"/>
          </w:rPr>
          <w:fldChar w:fldCharType="end"/>
        </w:r>
      </w:hyperlink>
    </w:p>
    <w:p w14:paraId="36E2C076" w14:textId="7ECD2DEF" w:rsidR="00E02300" w:rsidRPr="00E02300" w:rsidRDefault="000A505C">
      <w:pPr>
        <w:pStyle w:val="TOC4"/>
        <w:tabs>
          <w:tab w:val="right" w:leader="dot" w:pos="8296"/>
        </w:tabs>
        <w:ind w:left="1200"/>
        <w:rPr>
          <w:rFonts w:eastAsia="宋体"/>
          <w:noProof/>
          <w:kern w:val="2"/>
          <w:sz w:val="24"/>
          <w:szCs w:val="24"/>
        </w:rPr>
      </w:pPr>
      <w:hyperlink w:anchor="_Toc83732411" w:history="1">
        <w:r w:rsidR="00E02300" w:rsidRPr="00E02300">
          <w:rPr>
            <w:rStyle w:val="aff1"/>
            <w:rFonts w:eastAsia="宋体"/>
            <w:noProof/>
            <w:sz w:val="24"/>
            <w:szCs w:val="24"/>
          </w:rPr>
          <w:t xml:space="preserve">3.3.1 </w:t>
        </w:r>
        <w:r w:rsidR="00E02300" w:rsidRPr="00E02300">
          <w:rPr>
            <w:rStyle w:val="aff1"/>
            <w:rFonts w:eastAsia="宋体"/>
            <w:noProof/>
            <w:sz w:val="24"/>
            <w:szCs w:val="24"/>
          </w:rPr>
          <w:t>模型存储流程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50</w:t>
        </w:r>
        <w:r w:rsidR="00E02300" w:rsidRPr="00E02300">
          <w:rPr>
            <w:rFonts w:eastAsia="宋体"/>
            <w:noProof/>
            <w:webHidden/>
            <w:sz w:val="24"/>
            <w:szCs w:val="24"/>
          </w:rPr>
          <w:fldChar w:fldCharType="end"/>
        </w:r>
      </w:hyperlink>
    </w:p>
    <w:p w14:paraId="33FE4303" w14:textId="3F9BBB23" w:rsidR="00E02300" w:rsidRPr="00E02300" w:rsidRDefault="000A505C">
      <w:pPr>
        <w:pStyle w:val="TOC4"/>
        <w:tabs>
          <w:tab w:val="right" w:leader="dot" w:pos="8296"/>
        </w:tabs>
        <w:ind w:left="1200"/>
        <w:rPr>
          <w:rFonts w:eastAsia="宋体"/>
          <w:noProof/>
          <w:kern w:val="2"/>
          <w:sz w:val="24"/>
          <w:szCs w:val="24"/>
        </w:rPr>
      </w:pPr>
      <w:hyperlink w:anchor="_Toc83732412" w:history="1">
        <w:r w:rsidR="00E02300" w:rsidRPr="00E02300">
          <w:rPr>
            <w:rStyle w:val="aff1"/>
            <w:rFonts w:eastAsia="宋体"/>
            <w:noProof/>
            <w:sz w:val="24"/>
            <w:szCs w:val="24"/>
          </w:rPr>
          <w:t xml:space="preserve">3.3.2 </w:t>
        </w:r>
        <w:r w:rsidR="00E02300" w:rsidRPr="00E02300">
          <w:rPr>
            <w:rStyle w:val="aff1"/>
            <w:rFonts w:eastAsia="宋体"/>
            <w:noProof/>
            <w:sz w:val="24"/>
            <w:szCs w:val="24"/>
          </w:rPr>
          <w:t>模型数据备份与恢复</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51</w:t>
        </w:r>
        <w:r w:rsidR="00E02300" w:rsidRPr="00E02300">
          <w:rPr>
            <w:rFonts w:eastAsia="宋体"/>
            <w:noProof/>
            <w:webHidden/>
            <w:sz w:val="24"/>
            <w:szCs w:val="24"/>
          </w:rPr>
          <w:fldChar w:fldCharType="end"/>
        </w:r>
      </w:hyperlink>
    </w:p>
    <w:p w14:paraId="3C5DA341" w14:textId="4CD27A7B" w:rsidR="00E02300" w:rsidRPr="00E02300" w:rsidRDefault="000A505C">
      <w:pPr>
        <w:pStyle w:val="TOC3"/>
        <w:ind w:firstLine="780"/>
        <w:rPr>
          <w:rFonts w:eastAsia="宋体"/>
          <w:noProof/>
          <w:kern w:val="2"/>
          <w:sz w:val="24"/>
          <w:szCs w:val="24"/>
        </w:rPr>
      </w:pPr>
      <w:hyperlink w:anchor="_Toc83732413" w:history="1">
        <w:r w:rsidR="00E02300" w:rsidRPr="00E02300">
          <w:rPr>
            <w:rStyle w:val="aff1"/>
            <w:rFonts w:eastAsia="宋体"/>
            <w:noProof/>
            <w:sz w:val="24"/>
            <w:szCs w:val="24"/>
          </w:rPr>
          <w:t xml:space="preserve">3.4 </w:t>
        </w:r>
        <w:r w:rsidR="00E02300" w:rsidRPr="00E02300">
          <w:rPr>
            <w:rStyle w:val="aff1"/>
            <w:rFonts w:eastAsia="宋体"/>
            <w:noProof/>
            <w:sz w:val="24"/>
            <w:szCs w:val="24"/>
          </w:rPr>
          <w:t>模型调用规范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53</w:t>
        </w:r>
        <w:r w:rsidR="00E02300" w:rsidRPr="00E02300">
          <w:rPr>
            <w:rFonts w:eastAsia="宋体"/>
            <w:noProof/>
            <w:webHidden/>
            <w:sz w:val="24"/>
            <w:szCs w:val="24"/>
          </w:rPr>
          <w:fldChar w:fldCharType="end"/>
        </w:r>
      </w:hyperlink>
    </w:p>
    <w:p w14:paraId="6F4CD44B" w14:textId="57902385" w:rsidR="00E02300" w:rsidRPr="00E02300" w:rsidRDefault="000A505C">
      <w:pPr>
        <w:pStyle w:val="TOC4"/>
        <w:tabs>
          <w:tab w:val="right" w:leader="dot" w:pos="8296"/>
        </w:tabs>
        <w:ind w:left="1200"/>
        <w:rPr>
          <w:rFonts w:eastAsia="宋体"/>
          <w:noProof/>
          <w:kern w:val="2"/>
          <w:sz w:val="24"/>
          <w:szCs w:val="24"/>
        </w:rPr>
      </w:pPr>
      <w:hyperlink w:anchor="_Toc83732414" w:history="1">
        <w:r w:rsidR="00E02300" w:rsidRPr="00E02300">
          <w:rPr>
            <w:rStyle w:val="aff1"/>
            <w:rFonts w:eastAsia="宋体"/>
            <w:noProof/>
            <w:sz w:val="24"/>
            <w:szCs w:val="24"/>
          </w:rPr>
          <w:t>3.4.1 API</w:t>
        </w:r>
        <w:r w:rsidR="00E02300" w:rsidRPr="00E02300">
          <w:rPr>
            <w:rStyle w:val="aff1"/>
            <w:rFonts w:eastAsia="宋体"/>
            <w:noProof/>
            <w:sz w:val="24"/>
            <w:szCs w:val="24"/>
          </w:rPr>
          <w:t>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53</w:t>
        </w:r>
        <w:r w:rsidR="00E02300" w:rsidRPr="00E02300">
          <w:rPr>
            <w:rFonts w:eastAsia="宋体"/>
            <w:noProof/>
            <w:webHidden/>
            <w:sz w:val="24"/>
            <w:szCs w:val="24"/>
          </w:rPr>
          <w:fldChar w:fldCharType="end"/>
        </w:r>
      </w:hyperlink>
    </w:p>
    <w:p w14:paraId="71793FB9" w14:textId="064505D3" w:rsidR="00E02300" w:rsidRPr="00E02300" w:rsidRDefault="000A505C">
      <w:pPr>
        <w:pStyle w:val="TOC4"/>
        <w:tabs>
          <w:tab w:val="right" w:leader="dot" w:pos="8296"/>
        </w:tabs>
        <w:ind w:left="1200"/>
        <w:rPr>
          <w:rFonts w:eastAsia="宋体"/>
          <w:noProof/>
          <w:kern w:val="2"/>
          <w:sz w:val="24"/>
          <w:szCs w:val="24"/>
        </w:rPr>
      </w:pPr>
      <w:hyperlink w:anchor="_Toc83732415" w:history="1">
        <w:r w:rsidR="00E02300" w:rsidRPr="00E02300">
          <w:rPr>
            <w:rStyle w:val="aff1"/>
            <w:rFonts w:eastAsia="宋体"/>
            <w:noProof/>
            <w:sz w:val="24"/>
            <w:szCs w:val="24"/>
          </w:rPr>
          <w:t xml:space="preserve">3.4.2 </w:t>
        </w:r>
        <w:r w:rsidR="00E02300" w:rsidRPr="00E02300">
          <w:rPr>
            <w:rStyle w:val="aff1"/>
            <w:rFonts w:eastAsia="宋体"/>
            <w:noProof/>
            <w:sz w:val="24"/>
            <w:szCs w:val="24"/>
          </w:rPr>
          <w:t>可视化控件建模规范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55</w:t>
        </w:r>
        <w:r w:rsidR="00E02300" w:rsidRPr="00E02300">
          <w:rPr>
            <w:rFonts w:eastAsia="宋体"/>
            <w:noProof/>
            <w:webHidden/>
            <w:sz w:val="24"/>
            <w:szCs w:val="24"/>
          </w:rPr>
          <w:fldChar w:fldCharType="end"/>
        </w:r>
      </w:hyperlink>
    </w:p>
    <w:p w14:paraId="538E8D6C" w14:textId="45E994BB" w:rsidR="00E02300" w:rsidRPr="00E02300" w:rsidRDefault="000A505C">
      <w:pPr>
        <w:pStyle w:val="TOC3"/>
        <w:ind w:firstLine="780"/>
        <w:rPr>
          <w:rFonts w:eastAsia="宋体"/>
          <w:noProof/>
          <w:kern w:val="2"/>
          <w:sz w:val="24"/>
          <w:szCs w:val="24"/>
        </w:rPr>
      </w:pPr>
      <w:hyperlink w:anchor="_Toc83732416" w:history="1">
        <w:r w:rsidR="00E02300" w:rsidRPr="00E02300">
          <w:rPr>
            <w:rStyle w:val="aff1"/>
            <w:rFonts w:eastAsia="宋体"/>
            <w:noProof/>
            <w:sz w:val="24"/>
            <w:szCs w:val="24"/>
          </w:rPr>
          <w:t xml:space="preserve">3.5 </w:t>
        </w:r>
        <w:r w:rsidR="00E02300" w:rsidRPr="00E02300">
          <w:rPr>
            <w:rStyle w:val="aff1"/>
            <w:rFonts w:eastAsia="宋体"/>
            <w:noProof/>
            <w:sz w:val="24"/>
            <w:szCs w:val="24"/>
          </w:rPr>
          <w:t>模型运行规范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56</w:t>
        </w:r>
        <w:r w:rsidR="00E02300" w:rsidRPr="00E02300">
          <w:rPr>
            <w:rFonts w:eastAsia="宋体"/>
            <w:noProof/>
            <w:webHidden/>
            <w:sz w:val="24"/>
            <w:szCs w:val="24"/>
          </w:rPr>
          <w:fldChar w:fldCharType="end"/>
        </w:r>
      </w:hyperlink>
    </w:p>
    <w:p w14:paraId="1ED453C2" w14:textId="78566BDE" w:rsidR="00E02300" w:rsidRPr="00E02300" w:rsidRDefault="000A505C">
      <w:pPr>
        <w:pStyle w:val="TOC3"/>
        <w:ind w:firstLine="780"/>
        <w:rPr>
          <w:rFonts w:eastAsia="宋体"/>
          <w:noProof/>
          <w:kern w:val="2"/>
          <w:sz w:val="24"/>
          <w:szCs w:val="24"/>
        </w:rPr>
      </w:pPr>
      <w:hyperlink w:anchor="_Toc83732417" w:history="1">
        <w:r w:rsidR="00E02300" w:rsidRPr="00E02300">
          <w:rPr>
            <w:rStyle w:val="aff1"/>
            <w:rFonts w:eastAsia="宋体"/>
            <w:noProof/>
            <w:sz w:val="24"/>
            <w:szCs w:val="24"/>
          </w:rPr>
          <w:t xml:space="preserve">3.6 </w:t>
        </w:r>
        <w:r w:rsidR="00E02300" w:rsidRPr="00E02300">
          <w:rPr>
            <w:rStyle w:val="aff1"/>
            <w:rFonts w:eastAsia="宋体"/>
            <w:noProof/>
            <w:sz w:val="24"/>
            <w:szCs w:val="24"/>
          </w:rPr>
          <w:t>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58</w:t>
        </w:r>
        <w:r w:rsidR="00E02300" w:rsidRPr="00E02300">
          <w:rPr>
            <w:rFonts w:eastAsia="宋体"/>
            <w:noProof/>
            <w:webHidden/>
            <w:sz w:val="24"/>
            <w:szCs w:val="24"/>
          </w:rPr>
          <w:fldChar w:fldCharType="end"/>
        </w:r>
      </w:hyperlink>
    </w:p>
    <w:p w14:paraId="529E060D" w14:textId="20A11248" w:rsidR="00E02300" w:rsidRPr="00E02300" w:rsidRDefault="000A505C">
      <w:pPr>
        <w:pStyle w:val="TOC4"/>
        <w:tabs>
          <w:tab w:val="right" w:leader="dot" w:pos="8296"/>
        </w:tabs>
        <w:ind w:left="1200"/>
        <w:rPr>
          <w:rFonts w:eastAsia="宋体"/>
          <w:noProof/>
          <w:kern w:val="2"/>
          <w:sz w:val="24"/>
          <w:szCs w:val="24"/>
        </w:rPr>
      </w:pPr>
      <w:hyperlink w:anchor="_Toc83732418" w:history="1">
        <w:r w:rsidR="00E02300" w:rsidRPr="00E02300">
          <w:rPr>
            <w:rStyle w:val="aff1"/>
            <w:rFonts w:eastAsia="宋体"/>
            <w:noProof/>
            <w:sz w:val="24"/>
            <w:szCs w:val="24"/>
          </w:rPr>
          <w:t xml:space="preserve">3.6.1 </w:t>
        </w:r>
        <w:r w:rsidR="00E02300" w:rsidRPr="00E02300">
          <w:rPr>
            <w:rStyle w:val="aff1"/>
            <w:rFonts w:eastAsia="宋体"/>
            <w:noProof/>
            <w:sz w:val="24"/>
            <w:szCs w:val="24"/>
          </w:rPr>
          <w:t>分类型模型性能评价规范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59</w:t>
        </w:r>
        <w:r w:rsidR="00E02300" w:rsidRPr="00E02300">
          <w:rPr>
            <w:rFonts w:eastAsia="宋体"/>
            <w:noProof/>
            <w:webHidden/>
            <w:sz w:val="24"/>
            <w:szCs w:val="24"/>
          </w:rPr>
          <w:fldChar w:fldCharType="end"/>
        </w:r>
      </w:hyperlink>
    </w:p>
    <w:p w14:paraId="135B12FE" w14:textId="687CF506" w:rsidR="00E02300" w:rsidRPr="00E02300" w:rsidRDefault="000A505C">
      <w:pPr>
        <w:pStyle w:val="TOC4"/>
        <w:tabs>
          <w:tab w:val="right" w:leader="dot" w:pos="8296"/>
        </w:tabs>
        <w:ind w:left="1200"/>
        <w:rPr>
          <w:rFonts w:eastAsia="宋体"/>
          <w:noProof/>
          <w:kern w:val="2"/>
          <w:sz w:val="24"/>
          <w:szCs w:val="24"/>
        </w:rPr>
      </w:pPr>
      <w:hyperlink w:anchor="_Toc83732419" w:history="1">
        <w:r w:rsidR="00E02300" w:rsidRPr="00E02300">
          <w:rPr>
            <w:rStyle w:val="aff1"/>
            <w:rFonts w:eastAsia="宋体"/>
            <w:noProof/>
            <w:sz w:val="24"/>
            <w:szCs w:val="24"/>
          </w:rPr>
          <w:t>3.6.2</w:t>
        </w:r>
        <w:r w:rsidR="00E02300" w:rsidRPr="00E02300">
          <w:rPr>
            <w:rStyle w:val="aff1"/>
            <w:rFonts w:eastAsia="宋体"/>
            <w:noProof/>
            <w:sz w:val="24"/>
            <w:szCs w:val="24"/>
          </w:rPr>
          <w:t>回归型模型性能评价规范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_Toc83732419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63</w:t>
        </w:r>
        <w:r w:rsidR="00E02300" w:rsidRPr="00E02300">
          <w:rPr>
            <w:rFonts w:eastAsia="宋体"/>
            <w:noProof/>
            <w:webHidden/>
            <w:sz w:val="24"/>
            <w:szCs w:val="24"/>
          </w:rPr>
          <w:fldChar w:fldCharType="end"/>
        </w:r>
      </w:hyperlink>
    </w:p>
    <w:p w14:paraId="27F44DD3" w14:textId="3D2E0C8F" w:rsidR="00E02300" w:rsidRPr="00E02300" w:rsidRDefault="000A505C">
      <w:pPr>
        <w:pStyle w:val="TOC3"/>
        <w:ind w:firstLine="780"/>
        <w:rPr>
          <w:rFonts w:eastAsia="宋体"/>
          <w:noProof/>
          <w:kern w:val="2"/>
          <w:sz w:val="24"/>
          <w:szCs w:val="24"/>
        </w:rPr>
      </w:pPr>
      <w:hyperlink w:anchor="_Toc83732420" w:history="1">
        <w:r w:rsidR="00E02300" w:rsidRPr="00E02300">
          <w:rPr>
            <w:rStyle w:val="aff1"/>
            <w:rFonts w:eastAsia="宋体"/>
            <w:noProof/>
            <w:sz w:val="24"/>
            <w:szCs w:val="24"/>
          </w:rPr>
          <w:t xml:space="preserve">3.7 </w:t>
        </w:r>
        <w:r w:rsidR="00E02300" w:rsidRPr="00E02300">
          <w:rPr>
            <w:rStyle w:val="aff1"/>
            <w:rFonts w:eastAsia="宋体"/>
            <w:noProof/>
            <w:sz w:val="24"/>
            <w:szCs w:val="24"/>
          </w:rPr>
          <w:t>模型更新规范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64</w:t>
        </w:r>
        <w:r w:rsidR="00E02300" w:rsidRPr="00E02300">
          <w:rPr>
            <w:rFonts w:eastAsia="宋体"/>
            <w:noProof/>
            <w:webHidden/>
            <w:sz w:val="24"/>
            <w:szCs w:val="24"/>
          </w:rPr>
          <w:fldChar w:fldCharType="end"/>
        </w:r>
      </w:hyperlink>
    </w:p>
    <w:p w14:paraId="625A704A" w14:textId="413CBA4B" w:rsidR="00E02300" w:rsidRPr="00E02300" w:rsidRDefault="000A505C">
      <w:pPr>
        <w:pStyle w:val="TOC4"/>
        <w:tabs>
          <w:tab w:val="right" w:leader="dot" w:pos="8296"/>
        </w:tabs>
        <w:ind w:left="1200"/>
        <w:rPr>
          <w:rFonts w:eastAsia="宋体"/>
          <w:noProof/>
          <w:kern w:val="2"/>
          <w:sz w:val="24"/>
          <w:szCs w:val="24"/>
        </w:rPr>
      </w:pPr>
      <w:hyperlink w:anchor="_Toc83732421" w:history="1">
        <w:r w:rsidR="00E02300" w:rsidRPr="00E02300">
          <w:rPr>
            <w:rStyle w:val="aff1"/>
            <w:rFonts w:eastAsia="宋体"/>
            <w:noProof/>
            <w:sz w:val="24"/>
            <w:szCs w:val="24"/>
          </w:rPr>
          <w:t>3.7.1 PHM</w:t>
        </w:r>
        <w:r w:rsidR="00E02300" w:rsidRPr="00E02300">
          <w:rPr>
            <w:rStyle w:val="aff1"/>
            <w:rFonts w:eastAsia="宋体"/>
            <w:noProof/>
            <w:sz w:val="24"/>
            <w:szCs w:val="24"/>
          </w:rPr>
          <w:t>模型更新流程</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64</w:t>
        </w:r>
        <w:r w:rsidR="00E02300" w:rsidRPr="00E02300">
          <w:rPr>
            <w:rFonts w:eastAsia="宋体"/>
            <w:noProof/>
            <w:webHidden/>
            <w:sz w:val="24"/>
            <w:szCs w:val="24"/>
          </w:rPr>
          <w:fldChar w:fldCharType="end"/>
        </w:r>
      </w:hyperlink>
    </w:p>
    <w:p w14:paraId="4292C284" w14:textId="5A360E07" w:rsidR="00E02300" w:rsidRPr="00E02300" w:rsidRDefault="000A505C">
      <w:pPr>
        <w:pStyle w:val="TOC4"/>
        <w:tabs>
          <w:tab w:val="right" w:leader="dot" w:pos="8296"/>
        </w:tabs>
        <w:ind w:left="1200"/>
        <w:rPr>
          <w:rFonts w:eastAsia="宋体"/>
          <w:noProof/>
          <w:kern w:val="2"/>
          <w:sz w:val="24"/>
          <w:szCs w:val="24"/>
        </w:rPr>
      </w:pPr>
      <w:hyperlink w:anchor="_Toc83732422" w:history="1">
        <w:r w:rsidR="00E02300" w:rsidRPr="00E02300">
          <w:rPr>
            <w:rStyle w:val="aff1"/>
            <w:rFonts w:eastAsia="宋体"/>
            <w:noProof/>
            <w:sz w:val="24"/>
            <w:szCs w:val="24"/>
          </w:rPr>
          <w:t>3.7.2</w:t>
        </w:r>
        <w:r w:rsidR="00E02300" w:rsidRPr="00E02300">
          <w:rPr>
            <w:rStyle w:val="aff1"/>
            <w:rFonts w:eastAsia="宋体"/>
            <w:noProof/>
            <w:sz w:val="24"/>
            <w:szCs w:val="24"/>
          </w:rPr>
          <w:t>更新日志规范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72</w:t>
        </w:r>
        <w:r w:rsidR="00E02300" w:rsidRPr="00E02300">
          <w:rPr>
            <w:rFonts w:eastAsia="宋体"/>
            <w:noProof/>
            <w:webHidden/>
            <w:sz w:val="24"/>
            <w:szCs w:val="24"/>
          </w:rPr>
          <w:fldChar w:fldCharType="end"/>
        </w:r>
      </w:hyperlink>
    </w:p>
    <w:p w14:paraId="133D108E" w14:textId="6FAD4C0E" w:rsidR="00E02300" w:rsidRPr="00E02300" w:rsidRDefault="000A505C">
      <w:pPr>
        <w:pStyle w:val="TOC3"/>
        <w:ind w:firstLine="780"/>
        <w:rPr>
          <w:rFonts w:eastAsia="宋体"/>
          <w:noProof/>
          <w:kern w:val="2"/>
          <w:sz w:val="24"/>
          <w:szCs w:val="24"/>
        </w:rPr>
      </w:pPr>
      <w:hyperlink w:anchor="_Toc83732423" w:history="1">
        <w:r w:rsidR="00E02300" w:rsidRPr="00E02300">
          <w:rPr>
            <w:rStyle w:val="aff1"/>
            <w:rFonts w:eastAsia="宋体"/>
            <w:noProof/>
            <w:sz w:val="24"/>
            <w:szCs w:val="24"/>
          </w:rPr>
          <w:t xml:space="preserve">3.8 </w:t>
        </w:r>
        <w:r w:rsidR="00E02300" w:rsidRPr="00E02300">
          <w:rPr>
            <w:rStyle w:val="aff1"/>
            <w:rFonts w:eastAsia="宋体"/>
            <w:noProof/>
            <w:sz w:val="24"/>
            <w:szCs w:val="24"/>
          </w:rPr>
          <w:t>模型简介规范</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74</w:t>
        </w:r>
        <w:r w:rsidR="00E02300" w:rsidRPr="00E02300">
          <w:rPr>
            <w:rFonts w:eastAsia="宋体"/>
            <w:noProof/>
            <w:webHidden/>
            <w:sz w:val="24"/>
            <w:szCs w:val="24"/>
          </w:rPr>
          <w:fldChar w:fldCharType="end"/>
        </w:r>
      </w:hyperlink>
    </w:p>
    <w:p w14:paraId="28B0DFD2" w14:textId="7D87FCAE" w:rsidR="00E02300" w:rsidRPr="00E02300" w:rsidRDefault="000A505C">
      <w:pPr>
        <w:pStyle w:val="TOC2"/>
        <w:rPr>
          <w:rFonts w:ascii="Times New Roman" w:hAnsi="Times New Roman"/>
          <w:noProof/>
          <w:kern w:val="2"/>
          <w:sz w:val="24"/>
          <w:szCs w:val="24"/>
        </w:rPr>
      </w:pPr>
      <w:hyperlink w:anchor="_Toc83732424" w:history="1">
        <w:r w:rsidR="00E02300" w:rsidRPr="00E02300">
          <w:rPr>
            <w:rStyle w:val="aff1"/>
            <w:rFonts w:ascii="Times New Roman" w:hAnsi="Times New Roman"/>
            <w:b/>
            <w:noProof/>
            <w:sz w:val="24"/>
            <w:szCs w:val="24"/>
          </w:rPr>
          <w:t xml:space="preserve">4 </w:t>
        </w:r>
        <w:r w:rsidR="00E02300" w:rsidRPr="00E02300">
          <w:rPr>
            <w:rStyle w:val="aff1"/>
            <w:rFonts w:ascii="Times New Roman" w:hAnsi="Times New Roman"/>
            <w:b/>
            <w:noProof/>
            <w:sz w:val="24"/>
            <w:szCs w:val="24"/>
          </w:rPr>
          <w:t>平台</w:t>
        </w:r>
        <w:r w:rsidR="00E02300" w:rsidRPr="00E02300">
          <w:rPr>
            <w:rStyle w:val="aff1"/>
            <w:rFonts w:ascii="Times New Roman" w:hAnsi="Times New Roman"/>
            <w:b/>
            <w:noProof/>
            <w:sz w:val="24"/>
            <w:szCs w:val="24"/>
          </w:rPr>
          <w:t>PHM</w:t>
        </w:r>
        <w:r w:rsidR="00E02300" w:rsidRPr="00E02300">
          <w:rPr>
            <w:rStyle w:val="aff1"/>
            <w:rFonts w:ascii="Times New Roman" w:hAnsi="Times New Roman"/>
            <w:b/>
            <w:noProof/>
            <w:sz w:val="24"/>
            <w:szCs w:val="24"/>
          </w:rPr>
          <w:t>模型库技术要求</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_Toc83732424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76</w:t>
        </w:r>
        <w:r w:rsidR="00E02300" w:rsidRPr="00E02300">
          <w:rPr>
            <w:rFonts w:ascii="Times New Roman" w:hAnsi="Times New Roman"/>
            <w:noProof/>
            <w:webHidden/>
            <w:sz w:val="24"/>
            <w:szCs w:val="24"/>
          </w:rPr>
          <w:fldChar w:fldCharType="end"/>
        </w:r>
      </w:hyperlink>
    </w:p>
    <w:p w14:paraId="248732AA" w14:textId="0CD056BF" w:rsidR="00E02300" w:rsidRPr="00E02300" w:rsidRDefault="000A505C">
      <w:pPr>
        <w:pStyle w:val="TOC3"/>
        <w:ind w:firstLine="780"/>
        <w:rPr>
          <w:rFonts w:eastAsia="宋体"/>
          <w:noProof/>
          <w:kern w:val="2"/>
          <w:sz w:val="24"/>
          <w:szCs w:val="24"/>
        </w:rPr>
      </w:pPr>
      <w:hyperlink w:anchor="_Toc83732425" w:history="1">
        <w:r w:rsidR="00E02300" w:rsidRPr="00E02300">
          <w:rPr>
            <w:rStyle w:val="aff1"/>
            <w:rFonts w:eastAsia="宋体"/>
            <w:noProof/>
            <w:sz w:val="24"/>
            <w:szCs w:val="24"/>
          </w:rPr>
          <w:t>4.1 PHM</w:t>
        </w:r>
        <w:r w:rsidR="00E02300" w:rsidRPr="00E02300">
          <w:rPr>
            <w:rStyle w:val="aff1"/>
            <w:rFonts w:eastAsia="宋体"/>
            <w:noProof/>
            <w:sz w:val="24"/>
            <w:szCs w:val="24"/>
          </w:rPr>
          <w:t>模型库设计原则</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71AF6026" w14:textId="2D9E2CF2" w:rsidR="00E02300" w:rsidRPr="00E02300" w:rsidRDefault="000A505C">
      <w:pPr>
        <w:pStyle w:val="TOC3"/>
        <w:ind w:firstLine="780"/>
        <w:rPr>
          <w:rFonts w:eastAsia="宋体"/>
          <w:noProof/>
          <w:kern w:val="2"/>
          <w:sz w:val="24"/>
          <w:szCs w:val="24"/>
        </w:rPr>
      </w:pPr>
      <w:hyperlink w:anchor="_Toc83732426" w:history="1">
        <w:r w:rsidR="00E02300" w:rsidRPr="00E02300">
          <w:rPr>
            <w:rStyle w:val="aff1"/>
            <w:rFonts w:eastAsia="宋体"/>
            <w:noProof/>
            <w:sz w:val="24"/>
            <w:szCs w:val="24"/>
          </w:rPr>
          <w:t>4.2 PHM</w:t>
        </w:r>
        <w:r w:rsidR="00E02300" w:rsidRPr="00E02300">
          <w:rPr>
            <w:rStyle w:val="aff1"/>
            <w:rFonts w:eastAsia="宋体"/>
            <w:noProof/>
            <w:sz w:val="24"/>
            <w:szCs w:val="24"/>
          </w:rPr>
          <w:t>模型库开发技术要求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70087B14" w14:textId="4C389593" w:rsidR="00E02300" w:rsidRPr="00E02300" w:rsidRDefault="000A505C">
      <w:pPr>
        <w:pStyle w:val="TOC3"/>
        <w:ind w:firstLine="780"/>
        <w:rPr>
          <w:rFonts w:eastAsia="宋体"/>
          <w:noProof/>
          <w:kern w:val="2"/>
          <w:sz w:val="24"/>
          <w:szCs w:val="24"/>
        </w:rPr>
      </w:pPr>
      <w:hyperlink w:anchor="_Toc83732427" w:history="1">
        <w:r w:rsidR="00E02300" w:rsidRPr="00E02300">
          <w:rPr>
            <w:rStyle w:val="aff1"/>
            <w:rFonts w:eastAsia="宋体"/>
            <w:noProof/>
            <w:sz w:val="24"/>
            <w:szCs w:val="24"/>
          </w:rPr>
          <w:t>4.3 PHM</w:t>
        </w:r>
        <w:r w:rsidR="00E02300" w:rsidRPr="00E02300">
          <w:rPr>
            <w:rStyle w:val="aff1"/>
            <w:rFonts w:eastAsia="宋体"/>
            <w:noProof/>
            <w:sz w:val="24"/>
            <w:szCs w:val="24"/>
          </w:rPr>
          <w:t>模型库设计说明</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_Toc83732427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76</w:t>
        </w:r>
        <w:r w:rsidR="00E02300" w:rsidRPr="00E02300">
          <w:rPr>
            <w:rFonts w:eastAsia="宋体"/>
            <w:noProof/>
            <w:webHidden/>
            <w:sz w:val="24"/>
            <w:szCs w:val="24"/>
          </w:rPr>
          <w:fldChar w:fldCharType="end"/>
        </w:r>
      </w:hyperlink>
    </w:p>
    <w:p w14:paraId="1066900D" w14:textId="4D32EE32" w:rsidR="00E02300" w:rsidRPr="00E02300" w:rsidRDefault="000A505C">
      <w:pPr>
        <w:pStyle w:val="TOC2"/>
        <w:rPr>
          <w:rFonts w:ascii="Times New Roman" w:hAnsi="Times New Roman"/>
          <w:noProof/>
          <w:kern w:val="2"/>
          <w:sz w:val="24"/>
          <w:szCs w:val="24"/>
        </w:rPr>
      </w:pPr>
      <w:hyperlink w:anchor="_Toc83732428" w:history="1">
        <w:r w:rsidR="00E02300" w:rsidRPr="00E02300">
          <w:rPr>
            <w:rStyle w:val="aff1"/>
            <w:rFonts w:ascii="Times New Roman" w:hAnsi="Times New Roman"/>
            <w:b/>
            <w:noProof/>
            <w:sz w:val="24"/>
            <w:szCs w:val="24"/>
          </w:rPr>
          <w:t>参考文献</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_Toc83732428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84</w:t>
        </w:r>
        <w:r w:rsidR="00E02300" w:rsidRPr="00E02300">
          <w:rPr>
            <w:rFonts w:ascii="Times New Roman" w:hAnsi="Times New Roman"/>
            <w:noProof/>
            <w:webHidden/>
            <w:sz w:val="24"/>
            <w:szCs w:val="24"/>
          </w:rPr>
          <w:fldChar w:fldCharType="end"/>
        </w:r>
      </w:hyperlink>
    </w:p>
    <w:p w14:paraId="49B0F7D9" w14:textId="18C39F20" w:rsidR="00E02300" w:rsidRPr="00E02300" w:rsidRDefault="000A505C">
      <w:pPr>
        <w:pStyle w:val="TOC2"/>
        <w:rPr>
          <w:rFonts w:ascii="Times New Roman" w:hAnsi="Times New Roman"/>
          <w:noProof/>
          <w:kern w:val="2"/>
          <w:sz w:val="24"/>
          <w:szCs w:val="24"/>
        </w:rPr>
      </w:pPr>
      <w:hyperlink w:anchor="_Toc83732429" w:history="1">
        <w:r w:rsidR="00E02300" w:rsidRPr="00E02300">
          <w:rPr>
            <w:rStyle w:val="aff1"/>
            <w:rFonts w:ascii="Times New Roman" w:hAnsi="Times New Roman"/>
            <w:b/>
            <w:noProof/>
            <w:sz w:val="24"/>
            <w:szCs w:val="24"/>
          </w:rPr>
          <w:t>附件</w:t>
        </w:r>
        <w:r w:rsidR="00E02300" w:rsidRPr="00E02300">
          <w:rPr>
            <w:rStyle w:val="aff1"/>
            <w:rFonts w:ascii="Times New Roman" w:hAnsi="Times New Roman"/>
            <w:b/>
            <w:noProof/>
            <w:sz w:val="24"/>
            <w:szCs w:val="24"/>
          </w:rPr>
          <w:t xml:space="preserve">1 </w:t>
        </w:r>
        <w:r w:rsidR="00E02300" w:rsidRPr="00E02300">
          <w:rPr>
            <w:rStyle w:val="aff1"/>
            <w:rFonts w:ascii="Times New Roman" w:hAnsi="Times New Roman"/>
            <w:b/>
            <w:noProof/>
            <w:sz w:val="24"/>
            <w:szCs w:val="24"/>
          </w:rPr>
          <w:t>风洞</w:t>
        </w:r>
        <w:r w:rsidR="00E02300" w:rsidRPr="00E02300">
          <w:rPr>
            <w:rStyle w:val="aff1"/>
            <w:rFonts w:ascii="Times New Roman" w:hAnsi="Times New Roman"/>
            <w:b/>
            <w:noProof/>
            <w:sz w:val="24"/>
            <w:szCs w:val="24"/>
          </w:rPr>
          <w:t>PHM</w:t>
        </w:r>
        <w:r w:rsidR="00E02300" w:rsidRPr="00E02300">
          <w:rPr>
            <w:rStyle w:val="aff1"/>
            <w:rFonts w:ascii="Times New Roman" w:hAnsi="Times New Roman"/>
            <w:b/>
            <w:noProof/>
            <w:sz w:val="24"/>
            <w:szCs w:val="24"/>
          </w:rPr>
          <w:t>模型管理软件技术规格书</w:t>
        </w:r>
        <w:r w:rsidR="00E02300" w:rsidRPr="00E02300">
          <w:rPr>
            <w:rFonts w:ascii="Times New Roman" w:hAnsi="Times New Roman"/>
            <w:noProof/>
            <w:webHidden/>
            <w:sz w:val="24"/>
            <w:szCs w:val="24"/>
          </w:rPr>
          <w:tab/>
        </w:r>
        <w:r w:rsidR="00E02300" w:rsidRPr="00E02300">
          <w:rPr>
            <w:rFonts w:ascii="Times New Roman" w:hAnsi="Times New Roman"/>
            <w:noProof/>
            <w:webHidden/>
            <w:sz w:val="24"/>
            <w:szCs w:val="24"/>
          </w:rPr>
          <w:fldChar w:fldCharType="begin"/>
        </w:r>
        <w:r w:rsidR="00E02300" w:rsidRPr="00E02300">
          <w:rPr>
            <w:rFonts w:ascii="Times New Roman" w:hAnsi="Times New Roman"/>
            <w:noProof/>
            <w:webHidden/>
            <w:sz w:val="24"/>
            <w:szCs w:val="24"/>
          </w:rPr>
          <w:instrText xml:space="preserve"> PAGEREF _Toc83732429 \h </w:instrText>
        </w:r>
        <w:r w:rsidR="00E02300" w:rsidRPr="00E02300">
          <w:rPr>
            <w:rFonts w:ascii="Times New Roman" w:hAnsi="Times New Roman"/>
            <w:noProof/>
            <w:webHidden/>
            <w:sz w:val="24"/>
            <w:szCs w:val="24"/>
          </w:rPr>
        </w:r>
        <w:r w:rsidR="00E02300" w:rsidRPr="00E02300">
          <w:rPr>
            <w:rFonts w:ascii="Times New Roman" w:hAnsi="Times New Roman"/>
            <w:noProof/>
            <w:webHidden/>
            <w:sz w:val="24"/>
            <w:szCs w:val="24"/>
          </w:rPr>
          <w:fldChar w:fldCharType="separate"/>
        </w:r>
        <w:r w:rsidR="00E02300" w:rsidRPr="00E02300">
          <w:rPr>
            <w:rFonts w:ascii="Times New Roman" w:hAnsi="Times New Roman"/>
            <w:noProof/>
            <w:webHidden/>
            <w:sz w:val="24"/>
            <w:szCs w:val="24"/>
          </w:rPr>
          <w:t>86</w:t>
        </w:r>
        <w:r w:rsidR="00E02300" w:rsidRPr="00E02300">
          <w:rPr>
            <w:rFonts w:ascii="Times New Roman" w:hAnsi="Times New Roman"/>
            <w:noProof/>
            <w:webHidden/>
            <w:sz w:val="24"/>
            <w:szCs w:val="24"/>
          </w:rPr>
          <w:fldChar w:fldCharType="end"/>
        </w:r>
      </w:hyperlink>
    </w:p>
    <w:p w14:paraId="2521115B" w14:textId="5862C8E1" w:rsidR="00E02300" w:rsidRPr="00E02300" w:rsidRDefault="000A505C">
      <w:pPr>
        <w:pStyle w:val="TOC3"/>
        <w:ind w:firstLine="780"/>
        <w:rPr>
          <w:rFonts w:eastAsia="宋体"/>
          <w:noProof/>
          <w:kern w:val="2"/>
          <w:sz w:val="24"/>
          <w:szCs w:val="24"/>
        </w:rPr>
      </w:pPr>
      <w:hyperlink w:anchor="_Toc83732430" w:history="1">
        <w:r w:rsidR="00E02300" w:rsidRPr="00E02300">
          <w:rPr>
            <w:rStyle w:val="aff1"/>
            <w:rFonts w:eastAsia="宋体"/>
            <w:noProof/>
            <w:sz w:val="24"/>
            <w:szCs w:val="24"/>
          </w:rPr>
          <w:t xml:space="preserve">F1 </w:t>
        </w:r>
        <w:r w:rsidR="00E02300" w:rsidRPr="00E02300">
          <w:rPr>
            <w:rStyle w:val="aff1"/>
            <w:rFonts w:eastAsia="宋体"/>
            <w:noProof/>
            <w:sz w:val="24"/>
            <w:szCs w:val="24"/>
          </w:rPr>
          <w:t>项目背景</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00A39B84" w14:textId="6D57ABF2" w:rsidR="00E02300" w:rsidRPr="00E02300" w:rsidRDefault="000A505C">
      <w:pPr>
        <w:pStyle w:val="TOC3"/>
        <w:ind w:firstLine="780"/>
        <w:rPr>
          <w:rFonts w:eastAsia="宋体"/>
          <w:noProof/>
          <w:kern w:val="2"/>
          <w:sz w:val="24"/>
          <w:szCs w:val="24"/>
        </w:rPr>
      </w:pPr>
      <w:hyperlink w:anchor="_Toc83732431" w:history="1">
        <w:r w:rsidR="00E02300" w:rsidRPr="00E02300">
          <w:rPr>
            <w:rStyle w:val="aff1"/>
            <w:rFonts w:eastAsia="宋体"/>
            <w:noProof/>
            <w:sz w:val="24"/>
            <w:szCs w:val="24"/>
          </w:rPr>
          <w:t xml:space="preserve">F2 </w:t>
        </w:r>
        <w:r w:rsidR="00E02300" w:rsidRPr="00E02300">
          <w:rPr>
            <w:rStyle w:val="aff1"/>
            <w:rFonts w:eastAsia="宋体"/>
            <w:noProof/>
            <w:sz w:val="24"/>
            <w:szCs w:val="24"/>
          </w:rPr>
          <w:t>建设目标</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1F91C70F" w14:textId="4DBDE102" w:rsidR="00E02300" w:rsidRPr="00E02300" w:rsidRDefault="000A505C">
      <w:pPr>
        <w:pStyle w:val="TOC3"/>
        <w:ind w:firstLine="780"/>
        <w:rPr>
          <w:rFonts w:eastAsia="宋体"/>
          <w:noProof/>
          <w:kern w:val="2"/>
          <w:sz w:val="24"/>
          <w:szCs w:val="24"/>
        </w:rPr>
      </w:pPr>
      <w:hyperlink w:anchor="_Toc83732432" w:history="1">
        <w:r w:rsidR="00E02300" w:rsidRPr="00E02300">
          <w:rPr>
            <w:rStyle w:val="aff1"/>
            <w:rFonts w:eastAsia="宋体"/>
            <w:noProof/>
            <w:sz w:val="24"/>
            <w:szCs w:val="24"/>
          </w:rPr>
          <w:t xml:space="preserve">F3 </w:t>
        </w:r>
        <w:r w:rsidR="00E02300" w:rsidRPr="00E02300">
          <w:rPr>
            <w:rStyle w:val="aff1"/>
            <w:rFonts w:eastAsia="宋体"/>
            <w:noProof/>
            <w:sz w:val="24"/>
            <w:szCs w:val="24"/>
          </w:rPr>
          <w:t>设计原则</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368E5574" w14:textId="5A569BF9" w:rsidR="00E02300" w:rsidRPr="00E02300" w:rsidRDefault="000A505C">
      <w:pPr>
        <w:pStyle w:val="TOC4"/>
        <w:tabs>
          <w:tab w:val="right" w:leader="dot" w:pos="8296"/>
        </w:tabs>
        <w:ind w:left="1200"/>
        <w:rPr>
          <w:rFonts w:eastAsia="宋体"/>
          <w:noProof/>
          <w:kern w:val="2"/>
          <w:sz w:val="24"/>
          <w:szCs w:val="24"/>
        </w:rPr>
      </w:pPr>
      <w:hyperlink w:anchor="_Toc83732433" w:history="1">
        <w:r w:rsidR="00E02300" w:rsidRPr="00E02300">
          <w:rPr>
            <w:rStyle w:val="aff1"/>
            <w:rFonts w:eastAsia="宋体"/>
            <w:noProof/>
            <w:sz w:val="24"/>
            <w:szCs w:val="24"/>
          </w:rPr>
          <w:t>F3.1</w:t>
        </w:r>
        <w:r w:rsidR="00E02300" w:rsidRPr="00E02300">
          <w:rPr>
            <w:rStyle w:val="aff1"/>
            <w:rFonts w:eastAsia="宋体"/>
            <w:noProof/>
            <w:sz w:val="24"/>
            <w:szCs w:val="24"/>
          </w:rPr>
          <w:t>规范性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86</w:t>
        </w:r>
        <w:r w:rsidR="00E02300" w:rsidRPr="00E02300">
          <w:rPr>
            <w:rFonts w:eastAsia="宋体"/>
            <w:noProof/>
            <w:webHidden/>
            <w:sz w:val="24"/>
            <w:szCs w:val="24"/>
          </w:rPr>
          <w:fldChar w:fldCharType="end"/>
        </w:r>
      </w:hyperlink>
    </w:p>
    <w:p w14:paraId="0D7121AB" w14:textId="51786CB5" w:rsidR="00E02300" w:rsidRPr="00E02300" w:rsidRDefault="000A505C">
      <w:pPr>
        <w:pStyle w:val="TOC4"/>
        <w:tabs>
          <w:tab w:val="right" w:leader="dot" w:pos="8296"/>
        </w:tabs>
        <w:ind w:left="1200"/>
        <w:rPr>
          <w:rFonts w:eastAsia="宋体"/>
          <w:noProof/>
          <w:kern w:val="2"/>
          <w:sz w:val="24"/>
          <w:szCs w:val="24"/>
        </w:rPr>
      </w:pPr>
      <w:hyperlink w:anchor="_Toc83732434" w:history="1">
        <w:r w:rsidR="00E02300" w:rsidRPr="00E02300">
          <w:rPr>
            <w:rStyle w:val="aff1"/>
            <w:rFonts w:eastAsia="宋体"/>
            <w:noProof/>
            <w:sz w:val="24"/>
            <w:szCs w:val="24"/>
          </w:rPr>
          <w:t>F3.2</w:t>
        </w:r>
        <w:r w:rsidR="00E02300" w:rsidRPr="00E02300">
          <w:rPr>
            <w:rStyle w:val="aff1"/>
            <w:rFonts w:eastAsia="宋体"/>
            <w:noProof/>
            <w:sz w:val="24"/>
            <w:szCs w:val="24"/>
          </w:rPr>
          <w:t>稳定性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482542BC" w14:textId="59DF23EB" w:rsidR="00E02300" w:rsidRPr="00E02300" w:rsidRDefault="000A505C">
      <w:pPr>
        <w:pStyle w:val="TOC4"/>
        <w:tabs>
          <w:tab w:val="right" w:leader="dot" w:pos="8296"/>
        </w:tabs>
        <w:ind w:left="1200"/>
        <w:rPr>
          <w:rFonts w:eastAsia="宋体"/>
          <w:noProof/>
          <w:kern w:val="2"/>
          <w:sz w:val="24"/>
          <w:szCs w:val="24"/>
        </w:rPr>
      </w:pPr>
      <w:hyperlink w:anchor="_Toc83732435" w:history="1">
        <w:r w:rsidR="00E02300" w:rsidRPr="00E02300">
          <w:rPr>
            <w:rStyle w:val="aff1"/>
            <w:rFonts w:eastAsia="宋体"/>
            <w:noProof/>
            <w:sz w:val="24"/>
            <w:szCs w:val="24"/>
          </w:rPr>
          <w:t>F3.3</w:t>
        </w:r>
        <w:r w:rsidR="00E02300" w:rsidRPr="00E02300">
          <w:rPr>
            <w:rStyle w:val="aff1"/>
            <w:rFonts w:eastAsia="宋体"/>
            <w:noProof/>
            <w:sz w:val="24"/>
            <w:szCs w:val="24"/>
          </w:rPr>
          <w:t>易用性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587E072E" w14:textId="603CE3F7" w:rsidR="00E02300" w:rsidRPr="00E02300" w:rsidRDefault="000A505C">
      <w:pPr>
        <w:pStyle w:val="TOC4"/>
        <w:tabs>
          <w:tab w:val="right" w:leader="dot" w:pos="8296"/>
        </w:tabs>
        <w:ind w:left="1200"/>
        <w:rPr>
          <w:rFonts w:eastAsia="宋体"/>
          <w:noProof/>
          <w:kern w:val="2"/>
          <w:sz w:val="24"/>
          <w:szCs w:val="24"/>
        </w:rPr>
      </w:pPr>
      <w:hyperlink w:anchor="_Toc83732436" w:history="1">
        <w:r w:rsidR="00E02300" w:rsidRPr="00E02300">
          <w:rPr>
            <w:rStyle w:val="aff1"/>
            <w:rFonts w:eastAsia="宋体"/>
            <w:noProof/>
            <w:sz w:val="24"/>
            <w:szCs w:val="24"/>
          </w:rPr>
          <w:t>F3.4</w:t>
        </w:r>
        <w:r w:rsidR="00E02300" w:rsidRPr="00E02300">
          <w:rPr>
            <w:rStyle w:val="aff1"/>
            <w:rFonts w:eastAsia="宋体"/>
            <w:noProof/>
            <w:sz w:val="24"/>
            <w:szCs w:val="24"/>
          </w:rPr>
          <w:t>易维护性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87</w:t>
        </w:r>
        <w:r w:rsidR="00E02300" w:rsidRPr="00E02300">
          <w:rPr>
            <w:rFonts w:eastAsia="宋体"/>
            <w:noProof/>
            <w:webHidden/>
            <w:sz w:val="24"/>
            <w:szCs w:val="24"/>
          </w:rPr>
          <w:fldChar w:fldCharType="end"/>
        </w:r>
      </w:hyperlink>
    </w:p>
    <w:p w14:paraId="75E6443A" w14:textId="1FD13CB0" w:rsidR="00E02300" w:rsidRPr="00E02300" w:rsidRDefault="000A505C">
      <w:pPr>
        <w:pStyle w:val="TOC4"/>
        <w:tabs>
          <w:tab w:val="right" w:leader="dot" w:pos="8296"/>
        </w:tabs>
        <w:ind w:left="1200"/>
        <w:rPr>
          <w:rFonts w:eastAsia="宋体"/>
          <w:noProof/>
          <w:kern w:val="2"/>
          <w:sz w:val="24"/>
          <w:szCs w:val="24"/>
        </w:rPr>
      </w:pPr>
      <w:hyperlink w:anchor="_Toc83732437" w:history="1">
        <w:r w:rsidR="00E02300" w:rsidRPr="00E02300">
          <w:rPr>
            <w:rStyle w:val="aff1"/>
            <w:rFonts w:eastAsia="宋体"/>
            <w:noProof/>
            <w:sz w:val="24"/>
            <w:szCs w:val="24"/>
          </w:rPr>
          <w:t>F3.5</w:t>
        </w:r>
        <w:r w:rsidR="00E02300" w:rsidRPr="00E02300">
          <w:rPr>
            <w:rStyle w:val="aff1"/>
            <w:rFonts w:eastAsia="宋体"/>
            <w:noProof/>
            <w:sz w:val="24"/>
            <w:szCs w:val="24"/>
          </w:rPr>
          <w:t>可扩展性</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1DD46114" w14:textId="6F22ED92" w:rsidR="00E02300" w:rsidRPr="00E02300" w:rsidRDefault="000A505C">
      <w:pPr>
        <w:pStyle w:val="TOC3"/>
        <w:ind w:firstLine="780"/>
        <w:rPr>
          <w:rFonts w:eastAsia="宋体"/>
          <w:noProof/>
          <w:kern w:val="2"/>
          <w:sz w:val="24"/>
          <w:szCs w:val="24"/>
        </w:rPr>
      </w:pPr>
      <w:hyperlink w:anchor="_Toc83732438" w:history="1">
        <w:r w:rsidR="00E02300" w:rsidRPr="00E02300">
          <w:rPr>
            <w:rStyle w:val="aff1"/>
            <w:rFonts w:eastAsia="宋体"/>
            <w:noProof/>
            <w:sz w:val="24"/>
            <w:szCs w:val="24"/>
          </w:rPr>
          <w:t xml:space="preserve">F4 </w:t>
        </w:r>
        <w:r w:rsidR="00E02300" w:rsidRPr="00E02300">
          <w:rPr>
            <w:rStyle w:val="aff1"/>
            <w:rFonts w:eastAsia="宋体"/>
            <w:noProof/>
            <w:sz w:val="24"/>
            <w:szCs w:val="24"/>
          </w:rPr>
          <w:t>研制内容</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779D076A" w14:textId="019BCD91" w:rsidR="00E02300" w:rsidRPr="00E02300" w:rsidRDefault="000A505C">
      <w:pPr>
        <w:pStyle w:val="TOC3"/>
        <w:ind w:firstLine="780"/>
        <w:rPr>
          <w:rFonts w:eastAsia="宋体"/>
          <w:noProof/>
          <w:kern w:val="2"/>
          <w:sz w:val="24"/>
          <w:szCs w:val="24"/>
        </w:rPr>
      </w:pPr>
      <w:hyperlink w:anchor="_Toc83732439" w:history="1">
        <w:r w:rsidR="00E02300" w:rsidRPr="00E02300">
          <w:rPr>
            <w:rStyle w:val="aff1"/>
            <w:rFonts w:eastAsia="宋体"/>
            <w:noProof/>
            <w:sz w:val="24"/>
            <w:szCs w:val="24"/>
          </w:rPr>
          <w:t>F5</w:t>
        </w:r>
        <w:r w:rsidR="00E02300" w:rsidRPr="00E02300">
          <w:rPr>
            <w:rStyle w:val="aff1"/>
            <w:rFonts w:eastAsia="宋体"/>
            <w:noProof/>
            <w:sz w:val="24"/>
            <w:szCs w:val="24"/>
          </w:rPr>
          <w:t>总体研制要求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_Toc83732439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5E3274D4" w14:textId="280A3827" w:rsidR="00E02300" w:rsidRPr="00E02300" w:rsidRDefault="000A505C">
      <w:pPr>
        <w:pStyle w:val="TOC4"/>
        <w:tabs>
          <w:tab w:val="right" w:leader="dot" w:pos="8296"/>
        </w:tabs>
        <w:ind w:left="1200"/>
        <w:rPr>
          <w:rFonts w:eastAsia="宋体"/>
          <w:noProof/>
          <w:kern w:val="2"/>
          <w:sz w:val="24"/>
          <w:szCs w:val="24"/>
        </w:rPr>
      </w:pPr>
      <w:hyperlink w:anchor="_Toc83732440" w:history="1">
        <w:r w:rsidR="00E02300" w:rsidRPr="00E02300">
          <w:rPr>
            <w:rStyle w:val="aff1"/>
            <w:rFonts w:eastAsia="宋体"/>
            <w:noProof/>
            <w:sz w:val="24"/>
            <w:szCs w:val="24"/>
          </w:rPr>
          <w:t>F5.1</w:t>
        </w:r>
        <w:r w:rsidR="00E02300" w:rsidRPr="00E02300">
          <w:rPr>
            <w:rStyle w:val="aff1"/>
            <w:rFonts w:eastAsia="宋体"/>
            <w:noProof/>
            <w:sz w:val="24"/>
            <w:szCs w:val="24"/>
          </w:rPr>
          <w:t>硬件部署要求</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88</w:t>
        </w:r>
        <w:r w:rsidR="00E02300" w:rsidRPr="00E02300">
          <w:rPr>
            <w:rFonts w:eastAsia="宋体"/>
            <w:noProof/>
            <w:webHidden/>
            <w:sz w:val="24"/>
            <w:szCs w:val="24"/>
          </w:rPr>
          <w:fldChar w:fldCharType="end"/>
        </w:r>
      </w:hyperlink>
    </w:p>
    <w:p w14:paraId="50B8C4A7" w14:textId="6BEDC157" w:rsidR="00E02300" w:rsidRPr="00E02300" w:rsidRDefault="000A505C">
      <w:pPr>
        <w:pStyle w:val="TOC4"/>
        <w:tabs>
          <w:tab w:val="right" w:leader="dot" w:pos="8296"/>
        </w:tabs>
        <w:ind w:left="1200"/>
        <w:rPr>
          <w:rFonts w:eastAsia="宋体"/>
          <w:noProof/>
          <w:kern w:val="2"/>
          <w:sz w:val="24"/>
          <w:szCs w:val="24"/>
        </w:rPr>
      </w:pPr>
      <w:hyperlink w:anchor="_Toc83732441" w:history="1">
        <w:r w:rsidR="00E02300" w:rsidRPr="00E02300">
          <w:rPr>
            <w:rStyle w:val="aff1"/>
            <w:rFonts w:eastAsia="宋体"/>
            <w:noProof/>
            <w:sz w:val="24"/>
            <w:szCs w:val="24"/>
          </w:rPr>
          <w:t>F5.2</w:t>
        </w:r>
        <w:r w:rsidR="00E02300" w:rsidRPr="00E02300">
          <w:rPr>
            <w:rStyle w:val="aff1"/>
            <w:rFonts w:eastAsia="宋体"/>
            <w:noProof/>
            <w:sz w:val="24"/>
            <w:szCs w:val="24"/>
          </w:rPr>
          <w:t>系统总体设计方案</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89</w:t>
        </w:r>
        <w:r w:rsidR="00E02300" w:rsidRPr="00E02300">
          <w:rPr>
            <w:rFonts w:eastAsia="宋体"/>
            <w:noProof/>
            <w:webHidden/>
            <w:sz w:val="24"/>
            <w:szCs w:val="24"/>
          </w:rPr>
          <w:fldChar w:fldCharType="end"/>
        </w:r>
      </w:hyperlink>
    </w:p>
    <w:p w14:paraId="5B5D1A20" w14:textId="0CFFA72D" w:rsidR="00E02300" w:rsidRPr="00E02300" w:rsidRDefault="000A505C">
      <w:pPr>
        <w:pStyle w:val="TOC4"/>
        <w:tabs>
          <w:tab w:val="right" w:leader="dot" w:pos="8296"/>
        </w:tabs>
        <w:ind w:left="1200"/>
        <w:rPr>
          <w:rFonts w:eastAsia="宋体"/>
          <w:noProof/>
          <w:kern w:val="2"/>
          <w:sz w:val="24"/>
          <w:szCs w:val="24"/>
        </w:rPr>
      </w:pPr>
      <w:hyperlink w:anchor="_Toc83732442" w:history="1">
        <w:r w:rsidR="00E02300" w:rsidRPr="00E02300">
          <w:rPr>
            <w:rStyle w:val="aff1"/>
            <w:rFonts w:eastAsia="宋体"/>
            <w:noProof/>
            <w:sz w:val="24"/>
            <w:szCs w:val="24"/>
          </w:rPr>
          <w:t xml:space="preserve">F5.3.1 </w:t>
        </w:r>
        <w:r w:rsidR="00E02300" w:rsidRPr="00E02300">
          <w:rPr>
            <w:rStyle w:val="aff1"/>
            <w:rFonts w:eastAsia="宋体"/>
            <w:noProof/>
            <w:sz w:val="24"/>
            <w:szCs w:val="24"/>
          </w:rPr>
          <w:t>用户创建</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_Toc83732442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89</w:t>
        </w:r>
        <w:r w:rsidR="00E02300" w:rsidRPr="00E02300">
          <w:rPr>
            <w:rFonts w:eastAsia="宋体"/>
            <w:noProof/>
            <w:webHidden/>
            <w:sz w:val="24"/>
            <w:szCs w:val="24"/>
          </w:rPr>
          <w:fldChar w:fldCharType="end"/>
        </w:r>
      </w:hyperlink>
    </w:p>
    <w:p w14:paraId="1DC02734" w14:textId="6245ECD0" w:rsidR="00E02300" w:rsidRPr="00E02300" w:rsidRDefault="000A505C">
      <w:pPr>
        <w:pStyle w:val="TOC4"/>
        <w:tabs>
          <w:tab w:val="right" w:leader="dot" w:pos="8296"/>
        </w:tabs>
        <w:ind w:left="1200"/>
        <w:rPr>
          <w:rFonts w:eastAsia="宋体"/>
          <w:noProof/>
          <w:kern w:val="2"/>
          <w:sz w:val="24"/>
          <w:szCs w:val="24"/>
        </w:rPr>
      </w:pPr>
      <w:hyperlink w:anchor="_Toc83732443" w:history="1">
        <w:r w:rsidR="00E02300" w:rsidRPr="00E02300">
          <w:rPr>
            <w:rStyle w:val="aff1"/>
            <w:rFonts w:eastAsia="宋体"/>
            <w:noProof/>
            <w:sz w:val="24"/>
            <w:szCs w:val="24"/>
          </w:rPr>
          <w:t xml:space="preserve">F5.3.2 </w:t>
        </w:r>
        <w:r w:rsidR="00E02300" w:rsidRPr="00E02300">
          <w:rPr>
            <w:rStyle w:val="aff1"/>
            <w:rFonts w:eastAsia="宋体"/>
            <w:noProof/>
            <w:sz w:val="24"/>
            <w:szCs w:val="24"/>
          </w:rPr>
          <w:t>用户管理</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_Toc83732443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6FACA6BE" w14:textId="3B1FB27C" w:rsidR="00E02300" w:rsidRPr="00E02300" w:rsidRDefault="000A505C">
      <w:pPr>
        <w:pStyle w:val="TOC4"/>
        <w:tabs>
          <w:tab w:val="right" w:leader="dot" w:pos="8296"/>
        </w:tabs>
        <w:ind w:left="1200"/>
        <w:rPr>
          <w:rFonts w:eastAsia="宋体"/>
          <w:noProof/>
          <w:kern w:val="2"/>
          <w:sz w:val="24"/>
          <w:szCs w:val="24"/>
        </w:rPr>
      </w:pPr>
      <w:hyperlink w:anchor="_Toc83732444" w:history="1">
        <w:r w:rsidR="00E02300" w:rsidRPr="00E02300">
          <w:rPr>
            <w:rStyle w:val="aff1"/>
            <w:rFonts w:eastAsia="宋体"/>
            <w:noProof/>
            <w:sz w:val="24"/>
            <w:szCs w:val="24"/>
          </w:rPr>
          <w:t xml:space="preserve">F5.3.3 </w:t>
        </w:r>
        <w:r w:rsidR="00E02300" w:rsidRPr="00E02300">
          <w:rPr>
            <w:rStyle w:val="aff1"/>
            <w:rFonts w:eastAsia="宋体"/>
            <w:noProof/>
            <w:sz w:val="24"/>
            <w:szCs w:val="24"/>
          </w:rPr>
          <w:t>权限管理</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_Toc83732444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4D85B159" w14:textId="64E3A286" w:rsidR="00E02300" w:rsidRPr="00E02300" w:rsidRDefault="000A505C">
      <w:pPr>
        <w:pStyle w:val="TOC4"/>
        <w:tabs>
          <w:tab w:val="right" w:leader="dot" w:pos="8296"/>
        </w:tabs>
        <w:ind w:left="1200"/>
        <w:rPr>
          <w:rFonts w:eastAsia="宋体"/>
          <w:noProof/>
          <w:kern w:val="2"/>
          <w:sz w:val="24"/>
          <w:szCs w:val="24"/>
        </w:rPr>
      </w:pPr>
      <w:hyperlink w:anchor="_Toc83732445" w:history="1">
        <w:r w:rsidR="00E02300" w:rsidRPr="00E02300">
          <w:rPr>
            <w:rStyle w:val="aff1"/>
            <w:rFonts w:eastAsia="宋体"/>
            <w:noProof/>
            <w:sz w:val="24"/>
            <w:szCs w:val="24"/>
          </w:rPr>
          <w:t>F5.3.4 PHM</w:t>
        </w:r>
        <w:r w:rsidR="00E02300" w:rsidRPr="00E02300">
          <w:rPr>
            <w:rStyle w:val="aff1"/>
            <w:rFonts w:eastAsia="宋体"/>
            <w:noProof/>
            <w:sz w:val="24"/>
            <w:szCs w:val="24"/>
          </w:rPr>
          <w:t>模型定义</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_Toc83732445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90</w:t>
        </w:r>
        <w:r w:rsidR="00E02300" w:rsidRPr="00E02300">
          <w:rPr>
            <w:rFonts w:eastAsia="宋体"/>
            <w:noProof/>
            <w:webHidden/>
            <w:sz w:val="24"/>
            <w:szCs w:val="24"/>
          </w:rPr>
          <w:fldChar w:fldCharType="end"/>
        </w:r>
      </w:hyperlink>
    </w:p>
    <w:p w14:paraId="1CF17395" w14:textId="3D884E37" w:rsidR="00E02300" w:rsidRPr="00E02300" w:rsidRDefault="000A505C">
      <w:pPr>
        <w:pStyle w:val="TOC4"/>
        <w:tabs>
          <w:tab w:val="right" w:leader="dot" w:pos="8296"/>
        </w:tabs>
        <w:ind w:left="1200"/>
        <w:rPr>
          <w:rFonts w:eastAsia="宋体"/>
          <w:noProof/>
          <w:kern w:val="2"/>
          <w:sz w:val="24"/>
          <w:szCs w:val="24"/>
        </w:rPr>
      </w:pPr>
      <w:hyperlink w:anchor="_Toc83732446" w:history="1">
        <w:r w:rsidR="00E02300" w:rsidRPr="00E02300">
          <w:rPr>
            <w:rStyle w:val="aff1"/>
            <w:rFonts w:eastAsia="宋体"/>
            <w:noProof/>
            <w:sz w:val="24"/>
            <w:szCs w:val="24"/>
          </w:rPr>
          <w:t>F5.3.5 PHM</w:t>
        </w:r>
        <w:r w:rsidR="00E02300" w:rsidRPr="00E02300">
          <w:rPr>
            <w:rStyle w:val="aff1"/>
            <w:rFonts w:eastAsia="宋体"/>
            <w:noProof/>
            <w:sz w:val="24"/>
            <w:szCs w:val="24"/>
          </w:rPr>
          <w:t>模型编码</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_Toc83732446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91</w:t>
        </w:r>
        <w:r w:rsidR="00E02300" w:rsidRPr="00E02300">
          <w:rPr>
            <w:rFonts w:eastAsia="宋体"/>
            <w:noProof/>
            <w:webHidden/>
            <w:sz w:val="24"/>
            <w:szCs w:val="24"/>
          </w:rPr>
          <w:fldChar w:fldCharType="end"/>
        </w:r>
      </w:hyperlink>
    </w:p>
    <w:p w14:paraId="75EBE335" w14:textId="18817B2A" w:rsidR="00E02300" w:rsidRPr="00E02300" w:rsidRDefault="000A505C">
      <w:pPr>
        <w:pStyle w:val="TOC4"/>
        <w:tabs>
          <w:tab w:val="right" w:leader="dot" w:pos="8296"/>
        </w:tabs>
        <w:ind w:left="1200"/>
        <w:rPr>
          <w:rFonts w:eastAsia="宋体"/>
          <w:noProof/>
          <w:kern w:val="2"/>
          <w:sz w:val="24"/>
          <w:szCs w:val="24"/>
        </w:rPr>
      </w:pPr>
      <w:hyperlink w:anchor="_Toc83732447" w:history="1">
        <w:r w:rsidR="00E02300" w:rsidRPr="00E02300">
          <w:rPr>
            <w:rStyle w:val="aff1"/>
            <w:rFonts w:eastAsia="宋体"/>
            <w:noProof/>
            <w:sz w:val="24"/>
            <w:szCs w:val="24"/>
          </w:rPr>
          <w:t>F5.3.6 PHM</w:t>
        </w:r>
        <w:r w:rsidR="00E02300" w:rsidRPr="00E02300">
          <w:rPr>
            <w:rStyle w:val="aff1"/>
            <w:rFonts w:eastAsia="宋体"/>
            <w:noProof/>
            <w:sz w:val="24"/>
            <w:szCs w:val="24"/>
          </w:rPr>
          <w:t>模型存储</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_Toc83732447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91</w:t>
        </w:r>
        <w:r w:rsidR="00E02300" w:rsidRPr="00E02300">
          <w:rPr>
            <w:rFonts w:eastAsia="宋体"/>
            <w:noProof/>
            <w:webHidden/>
            <w:sz w:val="24"/>
            <w:szCs w:val="24"/>
          </w:rPr>
          <w:fldChar w:fldCharType="end"/>
        </w:r>
      </w:hyperlink>
    </w:p>
    <w:p w14:paraId="75785E6A" w14:textId="6DD67D63" w:rsidR="00E02300" w:rsidRPr="00E02300" w:rsidRDefault="000A505C">
      <w:pPr>
        <w:pStyle w:val="TOC4"/>
        <w:tabs>
          <w:tab w:val="right" w:leader="dot" w:pos="8296"/>
        </w:tabs>
        <w:ind w:left="1200"/>
        <w:rPr>
          <w:rFonts w:eastAsia="宋体"/>
          <w:noProof/>
          <w:kern w:val="2"/>
          <w:sz w:val="24"/>
          <w:szCs w:val="24"/>
        </w:rPr>
      </w:pPr>
      <w:hyperlink w:anchor="_Toc83732448" w:history="1">
        <w:r w:rsidR="00E02300" w:rsidRPr="00E02300">
          <w:rPr>
            <w:rStyle w:val="aff1"/>
            <w:rFonts w:eastAsia="宋体"/>
            <w:noProof/>
            <w:sz w:val="24"/>
            <w:szCs w:val="24"/>
          </w:rPr>
          <w:t>F5.3.7 PHM</w:t>
        </w:r>
        <w:r w:rsidR="00E02300" w:rsidRPr="00E02300">
          <w:rPr>
            <w:rStyle w:val="aff1"/>
            <w:rFonts w:eastAsia="宋体"/>
            <w:noProof/>
            <w:sz w:val="24"/>
            <w:szCs w:val="24"/>
          </w:rPr>
          <w:t>模型调用</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_Toc83732448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25CAF395" w14:textId="19DA310B" w:rsidR="00E02300" w:rsidRPr="00E02300" w:rsidRDefault="000A505C">
      <w:pPr>
        <w:pStyle w:val="TOC4"/>
        <w:tabs>
          <w:tab w:val="right" w:leader="dot" w:pos="8296"/>
        </w:tabs>
        <w:ind w:left="1200"/>
        <w:rPr>
          <w:rFonts w:eastAsia="宋体"/>
          <w:noProof/>
          <w:kern w:val="2"/>
          <w:sz w:val="24"/>
          <w:szCs w:val="24"/>
        </w:rPr>
      </w:pPr>
      <w:hyperlink w:anchor="_Toc83732449" w:history="1">
        <w:r w:rsidR="00E02300" w:rsidRPr="00E02300">
          <w:rPr>
            <w:rStyle w:val="aff1"/>
            <w:rFonts w:eastAsia="宋体"/>
            <w:noProof/>
            <w:sz w:val="24"/>
            <w:szCs w:val="24"/>
          </w:rPr>
          <w:t>F5.3.8 PHM</w:t>
        </w:r>
        <w:r w:rsidR="00E02300" w:rsidRPr="00E02300">
          <w:rPr>
            <w:rStyle w:val="aff1"/>
            <w:rFonts w:eastAsia="宋体"/>
            <w:noProof/>
            <w:sz w:val="24"/>
            <w:szCs w:val="24"/>
          </w:rPr>
          <w:t>模型运行</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_Toc83732449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75EF6455" w14:textId="550B5AC3" w:rsidR="00E02300" w:rsidRPr="00E02300" w:rsidRDefault="000A505C">
      <w:pPr>
        <w:pStyle w:val="TOC4"/>
        <w:tabs>
          <w:tab w:val="right" w:leader="dot" w:pos="8296"/>
        </w:tabs>
        <w:ind w:left="1200"/>
        <w:rPr>
          <w:rFonts w:eastAsia="宋体"/>
          <w:noProof/>
          <w:kern w:val="2"/>
          <w:sz w:val="24"/>
          <w:szCs w:val="24"/>
        </w:rPr>
      </w:pPr>
      <w:hyperlink w:anchor="_Toc83732450" w:history="1">
        <w:r w:rsidR="00E02300" w:rsidRPr="00E02300">
          <w:rPr>
            <w:rStyle w:val="aff1"/>
            <w:rFonts w:eastAsia="宋体"/>
            <w:noProof/>
            <w:sz w:val="24"/>
            <w:szCs w:val="24"/>
          </w:rPr>
          <w:t>F5.3.9 PHM</w:t>
        </w:r>
        <w:r w:rsidR="00E02300" w:rsidRPr="00E02300">
          <w:rPr>
            <w:rStyle w:val="aff1"/>
            <w:rFonts w:eastAsia="宋体"/>
            <w:noProof/>
            <w:sz w:val="24"/>
            <w:szCs w:val="24"/>
          </w:rPr>
          <w:t>模型评估</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_Toc83732450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7BE8FC79" w14:textId="6B3BCECE" w:rsidR="00E02300" w:rsidRDefault="000A505C">
      <w:pPr>
        <w:pStyle w:val="TOC4"/>
        <w:tabs>
          <w:tab w:val="right" w:leader="dot" w:pos="8296"/>
        </w:tabs>
        <w:ind w:left="1200"/>
        <w:rPr>
          <w:rFonts w:asciiTheme="minorHAnsi" w:eastAsiaTheme="minorEastAsia" w:hAnsiTheme="minorHAnsi" w:cstheme="minorBidi"/>
          <w:noProof/>
          <w:kern w:val="2"/>
          <w:sz w:val="21"/>
          <w:szCs w:val="22"/>
        </w:rPr>
      </w:pPr>
      <w:hyperlink w:anchor="_Toc83732451" w:history="1">
        <w:r w:rsidR="00E02300" w:rsidRPr="00E02300">
          <w:rPr>
            <w:rStyle w:val="aff1"/>
            <w:rFonts w:eastAsia="宋体"/>
            <w:noProof/>
            <w:sz w:val="24"/>
            <w:szCs w:val="24"/>
          </w:rPr>
          <w:t>F5.3.10 PHM</w:t>
        </w:r>
        <w:r w:rsidR="00E02300" w:rsidRPr="00E02300">
          <w:rPr>
            <w:rStyle w:val="aff1"/>
            <w:rFonts w:eastAsia="宋体"/>
            <w:noProof/>
            <w:sz w:val="24"/>
            <w:szCs w:val="24"/>
          </w:rPr>
          <w:t>模型更新</w:t>
        </w:r>
        <w:r w:rsidR="00E02300" w:rsidRPr="00E02300">
          <w:rPr>
            <w:rFonts w:eastAsia="宋体"/>
            <w:noProof/>
            <w:webHidden/>
            <w:sz w:val="24"/>
            <w:szCs w:val="24"/>
          </w:rPr>
          <w:tab/>
        </w:r>
        <w:r w:rsidR="00E02300" w:rsidRPr="00E02300">
          <w:rPr>
            <w:rFonts w:eastAsia="宋体"/>
            <w:noProof/>
            <w:webHidden/>
            <w:sz w:val="24"/>
            <w:szCs w:val="24"/>
          </w:rPr>
          <w:fldChar w:fldCharType="begin"/>
        </w:r>
        <w:r w:rsidR="00E02300" w:rsidRPr="00E02300">
          <w:rPr>
            <w:rFonts w:eastAsia="宋体"/>
            <w:noProof/>
            <w:webHidden/>
            <w:sz w:val="24"/>
            <w:szCs w:val="24"/>
          </w:rPr>
          <w:instrText xml:space="preserve"> PAGEREF _Toc83732451 \h </w:instrText>
        </w:r>
        <w:r w:rsidR="00E02300" w:rsidRPr="00E02300">
          <w:rPr>
            <w:rFonts w:eastAsia="宋体"/>
            <w:noProof/>
            <w:webHidden/>
            <w:sz w:val="24"/>
            <w:szCs w:val="24"/>
          </w:rPr>
        </w:r>
        <w:r w:rsidR="00E02300" w:rsidRPr="00E02300">
          <w:rPr>
            <w:rFonts w:eastAsia="宋体"/>
            <w:noProof/>
            <w:webHidden/>
            <w:sz w:val="24"/>
            <w:szCs w:val="24"/>
          </w:rPr>
          <w:fldChar w:fldCharType="separate"/>
        </w:r>
        <w:r w:rsidR="00E02300" w:rsidRPr="00E02300">
          <w:rPr>
            <w:rFonts w:eastAsia="宋体"/>
            <w:noProof/>
            <w:webHidden/>
            <w:sz w:val="24"/>
            <w:szCs w:val="24"/>
          </w:rPr>
          <w:t>92</w:t>
        </w:r>
        <w:r w:rsidR="00E02300" w:rsidRPr="00E02300">
          <w:rPr>
            <w:rFonts w:eastAsia="宋体"/>
            <w:noProof/>
            <w:webHidden/>
            <w:sz w:val="24"/>
            <w:szCs w:val="24"/>
          </w:rPr>
          <w:fldChar w:fldCharType="end"/>
        </w:r>
      </w:hyperlink>
    </w:p>
    <w:p w14:paraId="526DD598" w14:textId="7B5671AD" w:rsidR="006A048D" w:rsidRPr="00F30B50" w:rsidRDefault="00355D43" w:rsidP="00250CAD">
      <w:pPr>
        <w:rPr>
          <w:rFonts w:eastAsia="宋体"/>
          <w:sz w:val="24"/>
          <w:szCs w:val="24"/>
        </w:rPr>
      </w:pPr>
      <w:r w:rsidRPr="00F30B50">
        <w:rPr>
          <w:rFonts w:eastAsia="宋体"/>
          <w:sz w:val="24"/>
          <w:szCs w:val="24"/>
        </w:rPr>
        <w:fldChar w:fldCharType="end"/>
      </w:r>
    </w:p>
    <w:p w14:paraId="605CA3B6" w14:textId="5180BA09" w:rsidR="006A048D" w:rsidRDefault="006A048D" w:rsidP="00250CAD">
      <w:pPr>
        <w:rPr>
          <w:rFonts w:eastAsiaTheme="minorEastAsia"/>
        </w:rPr>
        <w:sectPr w:rsidR="006A048D" w:rsidSect="000D5E3E">
          <w:pgSz w:w="11906" w:h="16838"/>
          <w:pgMar w:top="1440" w:right="1800" w:bottom="1440" w:left="1800" w:header="851" w:footer="992" w:gutter="0"/>
          <w:cols w:space="425"/>
          <w:docGrid w:type="lines" w:linePitch="312"/>
        </w:sectPr>
      </w:pPr>
    </w:p>
    <w:p w14:paraId="1390EBFD" w14:textId="36CA2226" w:rsidR="00C57BB8" w:rsidRPr="00306DF5" w:rsidRDefault="00C57BB8" w:rsidP="00306DF5">
      <w:pPr>
        <w:pStyle w:val="aa"/>
      </w:pPr>
      <w:bookmarkStart w:id="0" w:name="_Toc82874246"/>
      <w:bookmarkStart w:id="1" w:name="_Toc83732391"/>
      <w:bookmarkStart w:id="2" w:name="_Toc82806329"/>
      <w:r w:rsidRPr="00306DF5">
        <w:rPr>
          <w:rFonts w:hint="eastAsia"/>
        </w:rPr>
        <w:lastRenderedPageBreak/>
        <w:t>1</w:t>
      </w:r>
      <w:r w:rsidRPr="00306DF5">
        <w:t xml:space="preserve"> </w:t>
      </w:r>
      <w:r w:rsidRPr="00306DF5">
        <w:rPr>
          <w:rFonts w:hint="eastAsia"/>
        </w:rPr>
        <w:t>前言</w:t>
      </w:r>
      <w:bookmarkEnd w:id="0"/>
      <w:bookmarkEnd w:id="1"/>
    </w:p>
    <w:p w14:paraId="226F3567" w14:textId="3F3623A7" w:rsidR="00090E01" w:rsidRDefault="0096155C" w:rsidP="00090E01">
      <w:pPr>
        <w:pStyle w:val="11"/>
        <w:ind w:firstLine="480"/>
      </w:pPr>
      <w:r w:rsidRPr="0096155C">
        <w:rPr>
          <w:rFonts w:hint="eastAsia"/>
        </w:rPr>
        <w:t>风洞作为空气动力装备的重要试验设施和设备，是发展高新飞行技术和先进飞行器的重要战略装备和基础。随着航空航天行业的飞速发展，风洞设备的规模和数量不断增加，风洞试验任务量也呈现出迅猛增长的趋势，所模拟的试验工况也变得日渐严苛和恶劣，导致风洞设备的可靠性和安全性面临极大的考验。为了保障风洞设备在运行过程中保持良好的性能状态，防止故障导致的意外事件发生，降低风洞设备的运维成本，就必须对风洞设备开展预测与健康管理（</w:t>
      </w:r>
      <w:r w:rsidRPr="0096155C">
        <w:t>Prognostics and Health Management, PHM</w:t>
      </w:r>
      <w:r w:rsidRPr="0096155C">
        <w:rPr>
          <w:rFonts w:hint="eastAsia"/>
        </w:rPr>
        <w:t>）工作。</w:t>
      </w:r>
    </w:p>
    <w:p w14:paraId="14A447C8" w14:textId="431768A4" w:rsidR="003D6354" w:rsidRDefault="003D6354" w:rsidP="00021C82">
      <w:pPr>
        <w:pStyle w:val="11"/>
        <w:ind w:firstLine="480"/>
      </w:pPr>
      <w:r>
        <w:rPr>
          <w:rFonts w:hint="eastAsia"/>
        </w:rPr>
        <w:t>为满足风洞设备的可靠性和安全性需求，提高</w:t>
      </w:r>
      <w:r w:rsidRPr="00332313">
        <w:rPr>
          <w:rFonts w:hint="eastAsia"/>
        </w:rPr>
        <w:t>试验装备运维保障工作</w:t>
      </w:r>
      <w:r>
        <w:rPr>
          <w:rFonts w:hint="eastAsia"/>
        </w:rPr>
        <w:t>效率，基地积极</w:t>
      </w:r>
      <w:r w:rsidRPr="00AE7D01">
        <w:rPr>
          <w:rFonts w:hint="eastAsia"/>
        </w:rPr>
        <w:t>推动</w:t>
      </w:r>
      <w:r>
        <w:rPr>
          <w:rFonts w:hint="eastAsia"/>
        </w:rPr>
        <w:t>P</w:t>
      </w:r>
      <w:r>
        <w:t>HM</w:t>
      </w:r>
      <w:r>
        <w:rPr>
          <w:rFonts w:hint="eastAsia"/>
        </w:rPr>
        <w:t>技术</w:t>
      </w:r>
      <w:r w:rsidRPr="00AE7D01">
        <w:rPr>
          <w:rFonts w:hint="eastAsia"/>
        </w:rPr>
        <w:t>的应用</w:t>
      </w:r>
      <w:r>
        <w:rPr>
          <w:rFonts w:hint="eastAsia"/>
        </w:rPr>
        <w:t>，先后在</w:t>
      </w:r>
      <w:r w:rsidRPr="00A75757">
        <w:t>4</w:t>
      </w:r>
      <w:r w:rsidRPr="00A75757">
        <w:rPr>
          <w:rFonts w:hint="eastAsia"/>
        </w:rPr>
        <w:t>米×</w:t>
      </w:r>
      <w:r w:rsidRPr="00A75757">
        <w:t>3</w:t>
      </w:r>
      <w:r w:rsidRPr="00A75757">
        <w:rPr>
          <w:rFonts w:hint="eastAsia"/>
        </w:rPr>
        <w:t>米风洞、</w:t>
      </w:r>
      <w:r w:rsidRPr="00A75757">
        <w:t>2.4</w:t>
      </w:r>
      <w:r w:rsidRPr="00A75757">
        <w:rPr>
          <w:rFonts w:hint="eastAsia"/>
        </w:rPr>
        <w:t>米跨声速风洞、Φ</w:t>
      </w:r>
      <w:r w:rsidRPr="00A75757">
        <w:t>1</w:t>
      </w:r>
      <w:r w:rsidRPr="00A75757">
        <w:rPr>
          <w:rFonts w:hint="eastAsia"/>
        </w:rPr>
        <w:t>米高超声速风洞等开展了单体风洞或单体关键部段的健康管理系统建设</w:t>
      </w:r>
      <w:r>
        <w:rPr>
          <w:rFonts w:hint="eastAsia"/>
        </w:rPr>
        <w:t>，并开发了对应的</w:t>
      </w:r>
      <w:r w:rsidRPr="00A75757">
        <w:rPr>
          <w:rFonts w:hint="eastAsia"/>
        </w:rPr>
        <w:t>健康管理</w:t>
      </w:r>
      <w:r>
        <w:rPr>
          <w:rFonts w:hint="eastAsia"/>
        </w:rPr>
        <w:t>软件系统。与此同时，基地中众多</w:t>
      </w:r>
      <w:r w:rsidRPr="00ED1B1C">
        <w:rPr>
          <w:rFonts w:hint="eastAsia"/>
        </w:rPr>
        <w:t>在用与在建风洞都申请或即将开展各自的设备健康管理系统建设</w:t>
      </w:r>
      <w:r>
        <w:rPr>
          <w:rFonts w:hint="eastAsia"/>
        </w:rPr>
        <w:t>，开发工程量和成本日益增加。然而，基地目前采取的是“</w:t>
      </w:r>
      <w:r w:rsidRPr="00EA3F23">
        <w:rPr>
          <w:rFonts w:hint="eastAsia"/>
        </w:rPr>
        <w:t>一座风洞、一个平台、一套软件</w:t>
      </w:r>
      <w:r>
        <w:rPr>
          <w:rFonts w:hint="eastAsia"/>
        </w:rPr>
        <w:t>”的</w:t>
      </w:r>
      <w:r w:rsidRPr="00EA3F23">
        <w:rPr>
          <w:rFonts w:hint="eastAsia"/>
        </w:rPr>
        <w:t>独立分散建设运行模式</w:t>
      </w:r>
      <w:r>
        <w:rPr>
          <w:rFonts w:hint="eastAsia"/>
        </w:rPr>
        <w:t>，导致每个风洞系统拥有一套独立的健康管理系统，</w:t>
      </w:r>
      <w:r w:rsidR="00814929">
        <w:rPr>
          <w:rFonts w:hint="eastAsia"/>
        </w:rPr>
        <w:t>不同风洞设备健康管理系统之间</w:t>
      </w:r>
      <w:r w:rsidR="00814929">
        <w:rPr>
          <w:rFonts w:hint="eastAsia"/>
        </w:rPr>
        <w:t>P</w:t>
      </w:r>
      <w:r w:rsidR="00814929">
        <w:t>HM</w:t>
      </w:r>
      <w:r w:rsidR="00814929">
        <w:rPr>
          <w:rFonts w:hint="eastAsia"/>
        </w:rPr>
        <w:t>模型的接口与参数、存储管理、访问管理、运行管理、更新管理</w:t>
      </w:r>
      <w:r w:rsidR="001039CB">
        <w:rPr>
          <w:rFonts w:hint="eastAsia"/>
        </w:rPr>
        <w:t>和</w:t>
      </w:r>
      <w:r w:rsidR="00814929">
        <w:rPr>
          <w:rFonts w:hint="eastAsia"/>
        </w:rPr>
        <w:t>性能评价等</w:t>
      </w:r>
      <w:r w:rsidR="00A47952">
        <w:rPr>
          <w:rFonts w:hint="eastAsia"/>
        </w:rPr>
        <w:t>存在很大差异，使得</w:t>
      </w:r>
      <w:r w:rsidR="00A47952">
        <w:t>PHM</w:t>
      </w:r>
      <w:r w:rsidR="00A47952">
        <w:rPr>
          <w:rFonts w:hint="eastAsia"/>
        </w:rPr>
        <w:t>模型只能在特定</w:t>
      </w:r>
      <w:r w:rsidR="00584C0F">
        <w:rPr>
          <w:rFonts w:hint="eastAsia"/>
        </w:rPr>
        <w:t>风洞设备健康管理</w:t>
      </w:r>
      <w:r w:rsidR="00A47952">
        <w:rPr>
          <w:rFonts w:hint="eastAsia"/>
        </w:rPr>
        <w:t>系统中正常</w:t>
      </w:r>
      <w:r w:rsidR="001873A4">
        <w:rPr>
          <w:rFonts w:hint="eastAsia"/>
        </w:rPr>
        <w:t>有效地</w:t>
      </w:r>
      <w:r w:rsidR="00A47952">
        <w:rPr>
          <w:rFonts w:hint="eastAsia"/>
        </w:rPr>
        <w:t>运行，导致</w:t>
      </w:r>
      <w:r>
        <w:rPr>
          <w:rFonts w:hint="eastAsia"/>
        </w:rPr>
        <w:t>系统中的模型复用性差、</w:t>
      </w:r>
      <w:r w:rsidR="00DD0CC6">
        <w:rPr>
          <w:rFonts w:hint="eastAsia"/>
        </w:rPr>
        <w:t>健康管理系统</w:t>
      </w:r>
      <w:r>
        <w:rPr>
          <w:rFonts w:hint="eastAsia"/>
        </w:rPr>
        <w:t>重复建设</w:t>
      </w:r>
      <w:r w:rsidR="00442CA0">
        <w:rPr>
          <w:rFonts w:hint="eastAsia"/>
        </w:rPr>
        <w:t>、</w:t>
      </w:r>
      <w:r w:rsidR="001C4B83">
        <w:rPr>
          <w:rFonts w:hint="eastAsia"/>
        </w:rPr>
        <w:t>系统</w:t>
      </w:r>
      <w:r w:rsidR="00DD0CC6">
        <w:rPr>
          <w:rFonts w:hint="eastAsia"/>
        </w:rPr>
        <w:t>开发成本</w:t>
      </w:r>
      <w:r w:rsidR="00442CA0">
        <w:rPr>
          <w:rFonts w:hint="eastAsia"/>
        </w:rPr>
        <w:t>重复投入和研发深度</w:t>
      </w:r>
      <w:r w:rsidR="00DD0CC6">
        <w:rPr>
          <w:rFonts w:hint="eastAsia"/>
        </w:rPr>
        <w:t>浮于表层</w:t>
      </w:r>
      <w:r w:rsidR="00442CA0">
        <w:rPr>
          <w:rFonts w:hint="eastAsia"/>
        </w:rPr>
        <w:t>的</w:t>
      </w:r>
      <w:r>
        <w:rPr>
          <w:rFonts w:hint="eastAsia"/>
        </w:rPr>
        <w:t>问题严重，模型难以在系统间共享</w:t>
      </w:r>
      <w:r w:rsidR="003405A2">
        <w:rPr>
          <w:rFonts w:hint="eastAsia"/>
        </w:rPr>
        <w:t>使用</w:t>
      </w:r>
      <w:r>
        <w:rPr>
          <w:rFonts w:hint="eastAsia"/>
        </w:rPr>
        <w:t>而形成孤岛。</w:t>
      </w:r>
    </w:p>
    <w:p w14:paraId="0BA6AF6B" w14:textId="3FF22023" w:rsidR="003D6354" w:rsidRPr="003D6354" w:rsidRDefault="003D6354" w:rsidP="006C4E3D">
      <w:pPr>
        <w:pStyle w:val="11"/>
        <w:ind w:firstLine="480"/>
      </w:pPr>
      <w:r>
        <w:rPr>
          <w:rFonts w:hint="eastAsia"/>
        </w:rPr>
        <w:t>因此，针对</w:t>
      </w:r>
      <w:r>
        <w:rPr>
          <w:rFonts w:hint="eastAsia"/>
        </w:rPr>
        <w:t>P</w:t>
      </w:r>
      <w:r>
        <w:t>HM</w:t>
      </w:r>
      <w:r>
        <w:rPr>
          <w:rFonts w:hint="eastAsia"/>
        </w:rPr>
        <w:t>模型管理方面遇到的问题，基地拟开展</w:t>
      </w:r>
      <w:r>
        <w:rPr>
          <w:rFonts w:hint="eastAsia"/>
        </w:rPr>
        <w:t>P</w:t>
      </w:r>
      <w:r>
        <w:t>HM</w:t>
      </w:r>
      <w:r>
        <w:rPr>
          <w:rFonts w:hint="eastAsia"/>
        </w:rPr>
        <w:t>模型规范化管理研究。</w:t>
      </w:r>
      <w:r w:rsidRPr="00F70AEC">
        <w:rPr>
          <w:rFonts w:hint="eastAsia"/>
        </w:rPr>
        <w:t>针对</w:t>
      </w:r>
      <w:r w:rsidRPr="00F70AEC">
        <w:t>PHM</w:t>
      </w:r>
      <w:r w:rsidRPr="00F70AEC">
        <w:rPr>
          <w:rFonts w:hint="eastAsia"/>
        </w:rPr>
        <w:t>业务建立及应用的各类模型特点，诸如物理模型、故障诊断</w:t>
      </w:r>
      <w:r w:rsidRPr="00F70AEC">
        <w:t>/</w:t>
      </w:r>
      <w:r w:rsidRPr="00F70AEC">
        <w:rPr>
          <w:rFonts w:hint="eastAsia"/>
        </w:rPr>
        <w:t>预测模型、状态评估模型等，开展模型管理研究，主要包括模型存储管理、模型更新管理、模型访问管理、模型评价、模型运行管理、模型接口和参数等的规范化要求等，同时提出平台</w:t>
      </w:r>
      <w:r w:rsidRPr="00F70AEC">
        <w:t>PHM</w:t>
      </w:r>
      <w:r w:rsidRPr="00F70AEC">
        <w:rPr>
          <w:rFonts w:hint="eastAsia"/>
        </w:rPr>
        <w:t>模型库技术要求，以指导模型库建设。</w:t>
      </w:r>
    </w:p>
    <w:p w14:paraId="43C22D97" w14:textId="77777777" w:rsidR="000E3F50" w:rsidRDefault="000E3F50" w:rsidP="000E3F50">
      <w:pPr>
        <w:pStyle w:val="11"/>
        <w:ind w:firstLine="480"/>
      </w:pPr>
      <w:r>
        <w:rPr>
          <w:rFonts w:hint="eastAsia"/>
        </w:rPr>
        <w:t>本咨询报告主要分为</w:t>
      </w:r>
      <w:r>
        <w:rPr>
          <w:rFonts w:hint="eastAsia"/>
        </w:rPr>
        <w:t>5</w:t>
      </w:r>
      <w:r>
        <w:rPr>
          <w:rFonts w:hint="eastAsia"/>
        </w:rPr>
        <w:t>章，主要对风洞设备</w:t>
      </w:r>
      <w:r>
        <w:rPr>
          <w:rFonts w:hint="eastAsia"/>
        </w:rPr>
        <w:t>P</w:t>
      </w:r>
      <w:r>
        <w:t>HM</w:t>
      </w:r>
      <w:r>
        <w:rPr>
          <w:rFonts w:hint="eastAsia"/>
        </w:rPr>
        <w:t>模型规范化研究的内容进行阐述，各章节主要内容如下：</w:t>
      </w:r>
    </w:p>
    <w:p w14:paraId="0B5BD353" w14:textId="77777777" w:rsidR="000E3F50" w:rsidRDefault="000E3F50" w:rsidP="000E3F50">
      <w:pPr>
        <w:pStyle w:val="11"/>
        <w:ind w:firstLine="480"/>
      </w:pPr>
      <w:r w:rsidRPr="0084070F">
        <w:t>第一章为前言，主要介绍</w:t>
      </w:r>
      <w:r>
        <w:rPr>
          <w:rFonts w:hint="eastAsia"/>
        </w:rPr>
        <w:t>基地现阶段风洞设备</w:t>
      </w:r>
      <w:r>
        <w:rPr>
          <w:rFonts w:hint="eastAsia"/>
        </w:rPr>
        <w:t>P</w:t>
      </w:r>
      <w:r>
        <w:t>HM</w:t>
      </w:r>
      <w:r>
        <w:rPr>
          <w:rFonts w:hint="eastAsia"/>
        </w:rPr>
        <w:t>模型管理的作用和意义。</w:t>
      </w:r>
    </w:p>
    <w:p w14:paraId="5CC6C5FB" w14:textId="77777777" w:rsidR="000E3F50" w:rsidRDefault="000E3F50" w:rsidP="000E3F50">
      <w:pPr>
        <w:pStyle w:val="11"/>
        <w:ind w:firstLine="480"/>
      </w:pPr>
      <w:r>
        <w:rPr>
          <w:rFonts w:hint="eastAsia"/>
        </w:rPr>
        <w:t>第二章为需求分析，主要对基地现阶段所面临的</w:t>
      </w:r>
      <w:r>
        <w:rPr>
          <w:rFonts w:hint="eastAsia"/>
        </w:rPr>
        <w:t>P</w:t>
      </w:r>
      <w:r>
        <w:t>HM</w:t>
      </w:r>
      <w:r>
        <w:rPr>
          <w:rFonts w:hint="eastAsia"/>
        </w:rPr>
        <w:t>模型规范化管理问题进行剖析，进而对基地所提出的任务和需求进行分析。</w:t>
      </w:r>
    </w:p>
    <w:p w14:paraId="50A61C2D" w14:textId="77777777" w:rsidR="000E3F50" w:rsidRDefault="000E3F50" w:rsidP="000E3F50">
      <w:pPr>
        <w:pStyle w:val="11"/>
        <w:ind w:firstLine="480"/>
      </w:pPr>
      <w:r>
        <w:rPr>
          <w:rFonts w:hint="eastAsia"/>
        </w:rPr>
        <w:t>第三章为</w:t>
      </w:r>
      <w:r>
        <w:rPr>
          <w:rFonts w:hint="eastAsia"/>
        </w:rPr>
        <w:t>P</w:t>
      </w:r>
      <w:r>
        <w:t>HM</w:t>
      </w:r>
      <w:r>
        <w:rPr>
          <w:rFonts w:hint="eastAsia"/>
        </w:rPr>
        <w:t>模型定义规范，通过对</w:t>
      </w:r>
      <w:r>
        <w:rPr>
          <w:rFonts w:hint="eastAsia"/>
        </w:rPr>
        <w:t>P</w:t>
      </w:r>
      <w:r>
        <w:t>HM</w:t>
      </w:r>
      <w:r>
        <w:rPr>
          <w:rFonts w:hint="eastAsia"/>
        </w:rPr>
        <w:t>模型进行分类的方式，以模型分类结果为主线，对不同类型的模型的输入输出参数、构建过程、模型特点、适用范围等进行规范。</w:t>
      </w:r>
    </w:p>
    <w:p w14:paraId="0F93DD11" w14:textId="77777777" w:rsidR="000E3F50" w:rsidRDefault="000E3F50" w:rsidP="000E3F50">
      <w:pPr>
        <w:pStyle w:val="11"/>
        <w:ind w:firstLine="480"/>
      </w:pPr>
      <w:r>
        <w:rPr>
          <w:rFonts w:hint="eastAsia"/>
        </w:rPr>
        <w:lastRenderedPageBreak/>
        <w:t>第四章为模型存储使用运维规范，从模型的编码、建模、存储、调用、运行、性能评估、更新和简介的角度，开展</w:t>
      </w:r>
      <w:r>
        <w:rPr>
          <w:rFonts w:hint="eastAsia"/>
        </w:rPr>
        <w:t>P</w:t>
      </w:r>
      <w:r>
        <w:t>HM</w:t>
      </w:r>
      <w:r w:rsidRPr="00F70AEC">
        <w:rPr>
          <w:rFonts w:hint="eastAsia"/>
        </w:rPr>
        <w:t>模型接口</w:t>
      </w:r>
      <w:r>
        <w:rPr>
          <w:rFonts w:hint="eastAsia"/>
        </w:rPr>
        <w:t>、</w:t>
      </w:r>
      <w:r w:rsidRPr="00F70AEC">
        <w:rPr>
          <w:rFonts w:hint="eastAsia"/>
        </w:rPr>
        <w:t>模型存储管理、模型访问管理</w:t>
      </w:r>
      <w:r>
        <w:rPr>
          <w:rFonts w:hint="eastAsia"/>
        </w:rPr>
        <w:t>、</w:t>
      </w:r>
      <w:r w:rsidRPr="00F70AEC">
        <w:rPr>
          <w:rFonts w:hint="eastAsia"/>
        </w:rPr>
        <w:t>模型运行管理</w:t>
      </w:r>
      <w:r>
        <w:rPr>
          <w:rFonts w:hint="eastAsia"/>
        </w:rPr>
        <w:t>、</w:t>
      </w:r>
      <w:r w:rsidRPr="00F70AEC">
        <w:rPr>
          <w:rFonts w:hint="eastAsia"/>
        </w:rPr>
        <w:t>模型评价</w:t>
      </w:r>
      <w:r>
        <w:rPr>
          <w:rFonts w:hint="eastAsia"/>
        </w:rPr>
        <w:t>、</w:t>
      </w:r>
      <w:r w:rsidRPr="00F70AEC">
        <w:rPr>
          <w:rFonts w:hint="eastAsia"/>
        </w:rPr>
        <w:t>模型更新管理</w:t>
      </w:r>
      <w:r>
        <w:rPr>
          <w:rFonts w:hint="eastAsia"/>
        </w:rPr>
        <w:t>研究。</w:t>
      </w:r>
    </w:p>
    <w:p w14:paraId="239FC7D6" w14:textId="3B7BC237" w:rsidR="000E3F50" w:rsidRPr="000E3F50" w:rsidRDefault="000E3F50" w:rsidP="007B006B">
      <w:pPr>
        <w:pStyle w:val="11"/>
        <w:ind w:firstLine="480"/>
      </w:pPr>
      <w:r>
        <w:rPr>
          <w:rFonts w:hint="eastAsia"/>
        </w:rPr>
        <w:t>第五章为平台</w:t>
      </w:r>
      <w:r>
        <w:rPr>
          <w:rFonts w:hint="eastAsia"/>
        </w:rPr>
        <w:t>P</w:t>
      </w:r>
      <w:r>
        <w:t>HM</w:t>
      </w:r>
      <w:r>
        <w:rPr>
          <w:rFonts w:hint="eastAsia"/>
        </w:rPr>
        <w:t>模型库技术要求，针对一体化平台模型集成的要求，从模型库设计原则、开发技术要求和设计说明三个方面，对</w:t>
      </w:r>
      <w:r>
        <w:rPr>
          <w:rFonts w:hint="eastAsia"/>
        </w:rPr>
        <w:t>P</w:t>
      </w:r>
      <w:r>
        <w:t>HM</w:t>
      </w:r>
      <w:r>
        <w:rPr>
          <w:rFonts w:hint="eastAsia"/>
        </w:rPr>
        <w:t>模型库设计和开发的技术要求进行规范。</w:t>
      </w:r>
    </w:p>
    <w:p w14:paraId="4F742C09" w14:textId="77777777" w:rsidR="00361E29" w:rsidRDefault="00361E29" w:rsidP="00BF72BB">
      <w:pPr>
        <w:rPr>
          <w:rFonts w:eastAsiaTheme="minorEastAsia"/>
        </w:rPr>
        <w:sectPr w:rsidR="00361E29" w:rsidSect="000D5E3E">
          <w:pgSz w:w="11906" w:h="16838"/>
          <w:pgMar w:top="1440" w:right="1800" w:bottom="1440" w:left="1800" w:header="851" w:footer="992" w:gutter="0"/>
          <w:cols w:space="425"/>
          <w:docGrid w:type="lines" w:linePitch="312"/>
        </w:sectPr>
      </w:pPr>
    </w:p>
    <w:p w14:paraId="56B5B7EA" w14:textId="77777777" w:rsidR="00A25A4F" w:rsidRPr="00A25A4F" w:rsidRDefault="00A25A4F" w:rsidP="00890119">
      <w:pPr>
        <w:pStyle w:val="aa"/>
      </w:pPr>
      <w:bookmarkStart w:id="3" w:name="_Toc83732392"/>
      <w:bookmarkStart w:id="4" w:name="_Toc82806333"/>
      <w:bookmarkStart w:id="5" w:name="_Toc82874255"/>
      <w:bookmarkStart w:id="6" w:name="_Toc83732402"/>
      <w:bookmarkEnd w:id="2"/>
      <w:r w:rsidRPr="00A25A4F">
        <w:lastRenderedPageBreak/>
        <w:t>2 PHM</w:t>
      </w:r>
      <w:r w:rsidRPr="00A25A4F">
        <w:rPr>
          <w:rFonts w:hint="eastAsia"/>
        </w:rPr>
        <w:t>模型定义规范</w:t>
      </w:r>
      <w:bookmarkEnd w:id="3"/>
    </w:p>
    <w:p w14:paraId="145D7E20" w14:textId="2D59ABB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模型定义规范是风洞设备</w:t>
      </w:r>
      <w:r w:rsidRPr="00A25A4F">
        <w:rPr>
          <w:rFonts w:eastAsia="宋体"/>
          <w:color w:val="000000"/>
          <w:kern w:val="2"/>
          <w:sz w:val="24"/>
          <w:szCs w:val="24"/>
        </w:rPr>
        <w:t>PHM</w:t>
      </w:r>
      <w:r w:rsidRPr="00A25A4F">
        <w:rPr>
          <w:rFonts w:eastAsia="宋体"/>
          <w:color w:val="000000"/>
          <w:kern w:val="2"/>
          <w:sz w:val="24"/>
          <w:szCs w:val="24"/>
        </w:rPr>
        <w:t>模型规范化管理研究的基础性</w:t>
      </w:r>
      <w:r w:rsidRPr="00A25A4F">
        <w:rPr>
          <w:rFonts w:eastAsia="宋体" w:hint="eastAsia"/>
          <w:color w:val="000000"/>
          <w:kern w:val="2"/>
          <w:sz w:val="24"/>
          <w:szCs w:val="24"/>
        </w:rPr>
        <w:t>环节，</w:t>
      </w:r>
      <w:r w:rsidR="00BA55B2">
        <w:rPr>
          <w:rFonts w:eastAsia="宋体" w:hint="eastAsia"/>
          <w:color w:val="000000"/>
          <w:kern w:val="2"/>
          <w:sz w:val="24"/>
          <w:szCs w:val="24"/>
        </w:rPr>
        <w:t>为后续</w:t>
      </w:r>
      <w:r w:rsidR="00BA55B2">
        <w:rPr>
          <w:rFonts w:eastAsia="宋体" w:hint="eastAsia"/>
          <w:color w:val="000000"/>
          <w:kern w:val="2"/>
          <w:sz w:val="24"/>
          <w:szCs w:val="24"/>
        </w:rPr>
        <w:t>PHM</w:t>
      </w:r>
      <w:r w:rsidR="00BA55B2">
        <w:rPr>
          <w:rFonts w:eastAsia="宋体" w:hint="eastAsia"/>
          <w:color w:val="000000"/>
          <w:kern w:val="2"/>
          <w:sz w:val="24"/>
          <w:szCs w:val="24"/>
        </w:rPr>
        <w:t>模型存储运维规范提供依据。</w:t>
      </w:r>
      <w:r w:rsidRPr="00A25A4F">
        <w:rPr>
          <w:rFonts w:eastAsia="宋体" w:hint="eastAsia"/>
          <w:color w:val="000000"/>
          <w:kern w:val="2"/>
          <w:sz w:val="24"/>
          <w:szCs w:val="24"/>
        </w:rPr>
        <w:t>本部分针对风洞设备健康管理系统中模型复用性差、重复建设问题严重的现状，通过制定模型的定义规范化模板的方式，对</w:t>
      </w:r>
      <w:r w:rsidRPr="00A25A4F">
        <w:rPr>
          <w:rFonts w:eastAsia="宋体" w:hint="eastAsia"/>
          <w:color w:val="000000"/>
          <w:kern w:val="2"/>
          <w:sz w:val="24"/>
          <w:szCs w:val="24"/>
        </w:rPr>
        <w:t>PHM</w:t>
      </w:r>
      <w:r w:rsidRPr="00A25A4F">
        <w:rPr>
          <w:rFonts w:eastAsia="宋体" w:hint="eastAsia"/>
          <w:color w:val="000000"/>
          <w:kern w:val="2"/>
          <w:sz w:val="24"/>
          <w:szCs w:val="24"/>
        </w:rPr>
        <w:t>模型的类别、输入输出参数、构建过程、适用范围等进行统一。</w:t>
      </w:r>
    </w:p>
    <w:p w14:paraId="61BC5D9A" w14:textId="123A3094" w:rsidR="00A25A4F" w:rsidRPr="00A25A4F" w:rsidRDefault="00A25A4F" w:rsidP="00813FE6">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PHM</w:t>
      </w:r>
      <w:r w:rsidRPr="00A25A4F">
        <w:rPr>
          <w:rFonts w:eastAsia="宋体" w:hint="eastAsia"/>
          <w:color w:val="000000"/>
          <w:kern w:val="2"/>
          <w:sz w:val="24"/>
          <w:szCs w:val="24"/>
        </w:rPr>
        <w:t>模型种类繁多，</w:t>
      </w:r>
      <w:r w:rsidR="00EE0FDD">
        <w:rPr>
          <w:rFonts w:eastAsia="宋体" w:hint="eastAsia"/>
          <w:color w:val="000000"/>
          <w:kern w:val="2"/>
          <w:sz w:val="24"/>
          <w:szCs w:val="24"/>
        </w:rPr>
        <w:t>导致模型调用、运行、存储等管理工作容易出现混淆</w:t>
      </w:r>
      <w:r w:rsidR="00813FE6">
        <w:rPr>
          <w:rFonts w:eastAsia="宋体" w:hint="eastAsia"/>
          <w:color w:val="000000"/>
          <w:kern w:val="2"/>
          <w:sz w:val="24"/>
          <w:szCs w:val="24"/>
        </w:rPr>
        <w:t>。因此，在</w:t>
      </w:r>
      <w:r w:rsidR="00813FE6">
        <w:rPr>
          <w:rFonts w:eastAsia="宋体" w:hint="eastAsia"/>
          <w:color w:val="000000"/>
          <w:kern w:val="2"/>
          <w:sz w:val="24"/>
          <w:szCs w:val="24"/>
        </w:rPr>
        <w:t>PHM</w:t>
      </w:r>
      <w:r w:rsidRPr="00A25A4F">
        <w:rPr>
          <w:rFonts w:eastAsia="宋体" w:hint="eastAsia"/>
          <w:color w:val="000000"/>
          <w:kern w:val="2"/>
          <w:sz w:val="24"/>
          <w:szCs w:val="24"/>
        </w:rPr>
        <w:t>模型定义规范</w:t>
      </w:r>
      <w:r w:rsidR="00813FE6">
        <w:rPr>
          <w:rFonts w:eastAsia="宋体" w:hint="eastAsia"/>
          <w:color w:val="000000"/>
          <w:kern w:val="2"/>
          <w:sz w:val="24"/>
          <w:szCs w:val="24"/>
        </w:rPr>
        <w:t>制定之前</w:t>
      </w:r>
      <w:r w:rsidRPr="00A25A4F">
        <w:rPr>
          <w:rFonts w:eastAsia="宋体" w:hint="eastAsia"/>
          <w:color w:val="000000"/>
          <w:kern w:val="2"/>
          <w:sz w:val="24"/>
          <w:szCs w:val="24"/>
        </w:rPr>
        <w:t>，需了解各类</w:t>
      </w:r>
      <w:r w:rsidR="00813FE6">
        <w:rPr>
          <w:rFonts w:eastAsia="宋体" w:hint="eastAsia"/>
          <w:color w:val="000000"/>
          <w:kern w:val="2"/>
          <w:sz w:val="24"/>
          <w:szCs w:val="24"/>
        </w:rPr>
        <w:t>P</w:t>
      </w:r>
      <w:r w:rsidR="00813FE6">
        <w:rPr>
          <w:rFonts w:eastAsia="宋体"/>
          <w:color w:val="000000"/>
          <w:kern w:val="2"/>
          <w:sz w:val="24"/>
          <w:szCs w:val="24"/>
        </w:rPr>
        <w:t>HM</w:t>
      </w:r>
      <w:r w:rsidRPr="00A25A4F">
        <w:rPr>
          <w:rFonts w:eastAsia="宋体" w:hint="eastAsia"/>
          <w:color w:val="000000"/>
          <w:kern w:val="2"/>
          <w:sz w:val="24"/>
          <w:szCs w:val="24"/>
        </w:rPr>
        <w:t>模型的特点</w:t>
      </w:r>
      <w:r w:rsidR="00813FE6">
        <w:rPr>
          <w:rFonts w:eastAsia="宋体" w:hint="eastAsia"/>
          <w:color w:val="000000"/>
          <w:kern w:val="2"/>
          <w:sz w:val="24"/>
          <w:szCs w:val="24"/>
        </w:rPr>
        <w:t>，以</w:t>
      </w:r>
      <w:r w:rsidR="00EE0FDD">
        <w:rPr>
          <w:rFonts w:eastAsia="宋体" w:hint="eastAsia"/>
          <w:color w:val="000000"/>
          <w:kern w:val="2"/>
          <w:sz w:val="24"/>
          <w:szCs w:val="24"/>
        </w:rPr>
        <w:t>分类的方式更加清晰地对模型进行归类管理</w:t>
      </w:r>
      <w:r w:rsidRPr="00A25A4F">
        <w:rPr>
          <w:rFonts w:eastAsia="宋体" w:hint="eastAsia"/>
          <w:color w:val="000000"/>
          <w:kern w:val="2"/>
          <w:sz w:val="24"/>
          <w:szCs w:val="24"/>
        </w:rPr>
        <w:t>。根据应用方法</w:t>
      </w:r>
      <w:r w:rsidR="00813FE6">
        <w:rPr>
          <w:rFonts w:eastAsia="宋体" w:hint="eastAsia"/>
          <w:color w:val="000000"/>
          <w:kern w:val="2"/>
          <w:sz w:val="24"/>
          <w:szCs w:val="24"/>
        </w:rPr>
        <w:t>、</w:t>
      </w:r>
      <w:r w:rsidRPr="00A25A4F">
        <w:rPr>
          <w:rFonts w:eastAsia="宋体" w:hint="eastAsia"/>
          <w:color w:val="000000"/>
          <w:kern w:val="2"/>
          <w:sz w:val="24"/>
          <w:szCs w:val="24"/>
        </w:rPr>
        <w:t>算法原理和模型构建过程，</w:t>
      </w:r>
      <w:r w:rsidRPr="00A25A4F">
        <w:rPr>
          <w:rFonts w:eastAsia="宋体" w:hint="eastAsia"/>
          <w:color w:val="000000"/>
          <w:kern w:val="2"/>
          <w:sz w:val="24"/>
          <w:szCs w:val="24"/>
        </w:rPr>
        <w:t>PHM</w:t>
      </w:r>
      <w:r w:rsidRPr="00A25A4F">
        <w:rPr>
          <w:rFonts w:eastAsia="宋体" w:hint="eastAsia"/>
          <w:color w:val="000000"/>
          <w:kern w:val="2"/>
          <w:sz w:val="24"/>
          <w:szCs w:val="24"/>
        </w:rPr>
        <w:t>模型分为模型驱动和数据驱动两类。而</w:t>
      </w:r>
      <w:r w:rsidRPr="00A25A4F">
        <w:rPr>
          <w:rFonts w:eastAsia="宋体" w:hint="eastAsia"/>
          <w:color w:val="000000"/>
          <w:kern w:val="2"/>
          <w:sz w:val="24"/>
          <w:szCs w:val="24"/>
        </w:rPr>
        <w:t>PHM</w:t>
      </w:r>
      <w:r w:rsidRPr="00A25A4F">
        <w:rPr>
          <w:rFonts w:eastAsia="宋体" w:hint="eastAsia"/>
          <w:color w:val="000000"/>
          <w:kern w:val="2"/>
          <w:sz w:val="24"/>
          <w:szCs w:val="24"/>
        </w:rPr>
        <w:t>模型在风洞设备的实际应用中，</w:t>
      </w:r>
      <w:r w:rsidR="00813FE6">
        <w:rPr>
          <w:rFonts w:eastAsia="宋体" w:hint="eastAsia"/>
          <w:color w:val="000000"/>
          <w:kern w:val="2"/>
          <w:sz w:val="24"/>
          <w:szCs w:val="24"/>
        </w:rPr>
        <w:t>根据</w:t>
      </w:r>
      <w:r w:rsidRPr="00A25A4F">
        <w:rPr>
          <w:rFonts w:eastAsia="宋体" w:hint="eastAsia"/>
          <w:color w:val="000000"/>
          <w:kern w:val="2"/>
          <w:sz w:val="24"/>
          <w:szCs w:val="24"/>
        </w:rPr>
        <w:t>PHM</w:t>
      </w:r>
      <w:r w:rsidRPr="00A25A4F">
        <w:rPr>
          <w:rFonts w:eastAsia="宋体" w:hint="eastAsia"/>
          <w:color w:val="000000"/>
          <w:kern w:val="2"/>
          <w:sz w:val="24"/>
          <w:szCs w:val="24"/>
        </w:rPr>
        <w:t>任务类型</w:t>
      </w:r>
      <w:r w:rsidR="00EE701E">
        <w:rPr>
          <w:rFonts w:eastAsia="宋体" w:hint="eastAsia"/>
          <w:color w:val="000000"/>
          <w:kern w:val="2"/>
          <w:sz w:val="24"/>
          <w:szCs w:val="24"/>
        </w:rPr>
        <w:t>的不同</w:t>
      </w:r>
      <w:r w:rsidRPr="00A25A4F">
        <w:rPr>
          <w:rFonts w:eastAsia="宋体" w:hint="eastAsia"/>
          <w:color w:val="000000"/>
          <w:kern w:val="2"/>
          <w:sz w:val="24"/>
          <w:szCs w:val="24"/>
        </w:rPr>
        <w:t>，</w:t>
      </w:r>
      <w:r w:rsidR="00813FE6">
        <w:rPr>
          <w:rFonts w:eastAsia="宋体" w:hint="eastAsia"/>
          <w:color w:val="000000"/>
          <w:kern w:val="2"/>
          <w:sz w:val="24"/>
          <w:szCs w:val="24"/>
        </w:rPr>
        <w:t>可分为</w:t>
      </w:r>
      <w:r w:rsidR="00813FE6" w:rsidRPr="00A25A4F">
        <w:rPr>
          <w:rFonts w:eastAsia="宋体" w:hint="eastAsia"/>
          <w:color w:val="000000"/>
          <w:kern w:val="2"/>
          <w:sz w:val="24"/>
          <w:szCs w:val="24"/>
        </w:rPr>
        <w:t>故障诊断、故障预测和健康状态评估三种任务。</w:t>
      </w:r>
      <w:r w:rsidR="00813FE6">
        <w:rPr>
          <w:rFonts w:eastAsia="宋体" w:hint="eastAsia"/>
          <w:color w:val="000000"/>
          <w:kern w:val="2"/>
          <w:sz w:val="24"/>
          <w:szCs w:val="24"/>
        </w:rPr>
        <w:t>不同的</w:t>
      </w:r>
      <w:r w:rsidR="00813FE6">
        <w:rPr>
          <w:rFonts w:eastAsia="宋体" w:hint="eastAsia"/>
          <w:color w:val="000000"/>
          <w:kern w:val="2"/>
          <w:sz w:val="24"/>
          <w:szCs w:val="24"/>
        </w:rPr>
        <w:t>PHM</w:t>
      </w:r>
      <w:r w:rsidR="00813FE6">
        <w:rPr>
          <w:rFonts w:eastAsia="宋体" w:hint="eastAsia"/>
          <w:color w:val="000000"/>
          <w:kern w:val="2"/>
          <w:sz w:val="24"/>
          <w:szCs w:val="24"/>
        </w:rPr>
        <w:t>任务类型，</w:t>
      </w:r>
      <w:r w:rsidRPr="00A25A4F">
        <w:rPr>
          <w:rFonts w:eastAsia="宋体" w:hint="eastAsia"/>
          <w:color w:val="000000"/>
          <w:kern w:val="2"/>
          <w:sz w:val="24"/>
          <w:szCs w:val="24"/>
        </w:rPr>
        <w:t>有着不同的功能边界和适用范围。</w:t>
      </w:r>
      <w:r w:rsidR="00EE701E">
        <w:rPr>
          <w:rFonts w:eastAsia="宋体" w:hint="eastAsia"/>
          <w:color w:val="000000"/>
          <w:kern w:val="2"/>
          <w:sz w:val="24"/>
          <w:szCs w:val="24"/>
        </w:rPr>
        <w:t>下面将简要介绍三种</w:t>
      </w:r>
      <w:r w:rsidR="00EE701E">
        <w:rPr>
          <w:rFonts w:eastAsia="宋体" w:hint="eastAsia"/>
          <w:color w:val="000000"/>
          <w:kern w:val="2"/>
          <w:sz w:val="24"/>
          <w:szCs w:val="24"/>
        </w:rPr>
        <w:t>PHM</w:t>
      </w:r>
      <w:r w:rsidR="00EE701E">
        <w:rPr>
          <w:rFonts w:eastAsia="宋体" w:hint="eastAsia"/>
          <w:color w:val="000000"/>
          <w:kern w:val="2"/>
          <w:sz w:val="24"/>
          <w:szCs w:val="24"/>
        </w:rPr>
        <w:t>任务的基本概念。</w:t>
      </w:r>
    </w:p>
    <w:p w14:paraId="125FBDD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故障诊断是对系统运行异常情况做出分析判断，并为维修决策提供信息支撑。要对系统进行故障诊断，首先必须对其进行检测，在发生系统故障时，对故障类型、故障部位及原因进行诊断，最终给出解决方案，实现故障恢复。</w:t>
      </w:r>
    </w:p>
    <w:p w14:paraId="7E02428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故障预测是对尚未发生故障的系统所出现的早期故障或退化征兆进行检测和识别，进而预测系统未来一段时间内将要发生的故障类型和剩余寿命。</w:t>
      </w:r>
    </w:p>
    <w:p w14:paraId="37BF576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健康状态评估是使用当前监测数据及历史运行数据，利用各种评估模型和算法对设备系统或子系统当前健康状态（指系统性能相较于期望的正常性能状态退化或偏离的程度）做出评估。</w:t>
      </w:r>
    </w:p>
    <w:p w14:paraId="428948A9" w14:textId="39AC86FD" w:rsidR="00A25A4F" w:rsidRPr="00A25A4F" w:rsidRDefault="00A25A4F" w:rsidP="00A25A4F">
      <w:pPr>
        <w:spacing w:line="400" w:lineRule="exact"/>
        <w:ind w:firstLineChars="200" w:firstLine="480"/>
        <w:rPr>
          <w:rFonts w:eastAsia="宋体"/>
          <w:sz w:val="24"/>
        </w:rPr>
      </w:pPr>
      <w:r w:rsidRPr="00A25A4F">
        <w:rPr>
          <w:rFonts w:eastAsia="宋体" w:hint="eastAsia"/>
          <w:sz w:val="24"/>
        </w:rPr>
        <w:t>三种任务的主要区别和特点如表</w:t>
      </w:r>
      <w:r w:rsidR="00890119">
        <w:rPr>
          <w:rFonts w:eastAsia="宋体"/>
          <w:sz w:val="24"/>
        </w:rPr>
        <w:t>2</w:t>
      </w:r>
      <w:r w:rsidRPr="00A25A4F">
        <w:rPr>
          <w:rFonts w:eastAsia="宋体"/>
          <w:sz w:val="24"/>
        </w:rPr>
        <w:t>-1</w:t>
      </w:r>
      <w:r w:rsidRPr="00A25A4F">
        <w:rPr>
          <w:rFonts w:eastAsia="宋体" w:hint="eastAsia"/>
          <w:sz w:val="24"/>
        </w:rPr>
        <w:t>所示。</w:t>
      </w:r>
    </w:p>
    <w:p w14:paraId="27B55C5B" w14:textId="248B5FF8" w:rsidR="00A25A4F" w:rsidRPr="00A25A4F" w:rsidRDefault="00A25A4F" w:rsidP="00A25A4F">
      <w:pPr>
        <w:spacing w:before="240" w:after="60" w:line="400" w:lineRule="exact"/>
        <w:jc w:val="center"/>
        <w:rPr>
          <w:rFonts w:eastAsia="宋体"/>
        </w:rPr>
      </w:pPr>
      <w:r w:rsidRPr="00A25A4F">
        <w:rPr>
          <w:rFonts w:eastAsia="宋体" w:hint="eastAsia"/>
        </w:rPr>
        <w:t>表</w:t>
      </w:r>
      <w:r w:rsidR="00890119">
        <w:rPr>
          <w:rFonts w:eastAsia="宋体"/>
        </w:rPr>
        <w:t>2</w:t>
      </w:r>
      <w:r w:rsidRPr="00A25A4F">
        <w:rPr>
          <w:rFonts w:eastAsia="宋体"/>
        </w:rPr>
        <w:t>-1 PHM</w:t>
      </w:r>
      <w:r w:rsidRPr="00A25A4F">
        <w:rPr>
          <w:rFonts w:eastAsia="宋体" w:hint="eastAsia"/>
        </w:rPr>
        <w:t>任务的主要特点</w:t>
      </w:r>
    </w:p>
    <w:tbl>
      <w:tblPr>
        <w:tblW w:w="5000" w:type="pct"/>
        <w:tblLook w:val="04A0" w:firstRow="1" w:lastRow="0" w:firstColumn="1" w:lastColumn="0" w:noHBand="0" w:noVBand="1"/>
      </w:tblPr>
      <w:tblGrid>
        <w:gridCol w:w="1518"/>
        <w:gridCol w:w="2182"/>
        <w:gridCol w:w="2648"/>
        <w:gridCol w:w="1948"/>
      </w:tblGrid>
      <w:tr w:rsidR="00A25A4F" w:rsidRPr="00A25A4F" w14:paraId="538EC1AA" w14:textId="77777777" w:rsidTr="000D7DDE">
        <w:tc>
          <w:tcPr>
            <w:tcW w:w="915" w:type="pct"/>
            <w:tcBorders>
              <w:top w:val="single" w:sz="4" w:space="0" w:color="auto"/>
              <w:left w:val="single" w:sz="4" w:space="0" w:color="auto"/>
              <w:bottom w:val="single" w:sz="4" w:space="0" w:color="auto"/>
              <w:right w:val="single" w:sz="4" w:space="0" w:color="auto"/>
            </w:tcBorders>
            <w:vAlign w:val="center"/>
            <w:hideMark/>
          </w:tcPr>
          <w:p w14:paraId="73A4C42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PHM</w:t>
            </w:r>
            <w:r w:rsidRPr="00A25A4F">
              <w:rPr>
                <w:rFonts w:eastAsia="宋体" w:hint="eastAsia"/>
              </w:rPr>
              <w:t>任务</w:t>
            </w:r>
          </w:p>
        </w:tc>
        <w:tc>
          <w:tcPr>
            <w:tcW w:w="1315" w:type="pct"/>
            <w:tcBorders>
              <w:top w:val="single" w:sz="4" w:space="0" w:color="auto"/>
              <w:left w:val="single" w:sz="4" w:space="0" w:color="auto"/>
              <w:bottom w:val="single" w:sz="4" w:space="0" w:color="auto"/>
              <w:right w:val="single" w:sz="4" w:space="0" w:color="auto"/>
            </w:tcBorders>
            <w:vAlign w:val="center"/>
            <w:hideMark/>
          </w:tcPr>
          <w:p w14:paraId="1307109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w:t>
            </w:r>
          </w:p>
        </w:tc>
        <w:tc>
          <w:tcPr>
            <w:tcW w:w="1596" w:type="pct"/>
            <w:tcBorders>
              <w:top w:val="single" w:sz="4" w:space="0" w:color="auto"/>
              <w:left w:val="single" w:sz="4" w:space="0" w:color="auto"/>
              <w:bottom w:val="single" w:sz="4" w:space="0" w:color="auto"/>
              <w:right w:val="single" w:sz="4" w:space="0" w:color="auto"/>
            </w:tcBorders>
            <w:vAlign w:val="center"/>
            <w:hideMark/>
          </w:tcPr>
          <w:p w14:paraId="1114890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174" w:type="pct"/>
            <w:tcBorders>
              <w:top w:val="single" w:sz="4" w:space="0" w:color="auto"/>
              <w:left w:val="single" w:sz="4" w:space="0" w:color="auto"/>
              <w:bottom w:val="single" w:sz="4" w:space="0" w:color="auto"/>
              <w:right w:val="single" w:sz="4" w:space="0" w:color="auto"/>
            </w:tcBorders>
            <w:vAlign w:val="center"/>
            <w:hideMark/>
          </w:tcPr>
          <w:p w14:paraId="5BD9F4B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本质任务</w:t>
            </w:r>
          </w:p>
        </w:tc>
      </w:tr>
      <w:tr w:rsidR="00A25A4F" w:rsidRPr="00A25A4F" w14:paraId="51993C07" w14:textId="77777777" w:rsidTr="000D7DDE">
        <w:tc>
          <w:tcPr>
            <w:tcW w:w="915" w:type="pct"/>
            <w:tcBorders>
              <w:top w:val="single" w:sz="4" w:space="0" w:color="auto"/>
              <w:left w:val="single" w:sz="4" w:space="0" w:color="auto"/>
              <w:bottom w:val="single" w:sz="4" w:space="0" w:color="auto"/>
              <w:right w:val="single" w:sz="4" w:space="0" w:color="auto"/>
            </w:tcBorders>
            <w:vAlign w:val="center"/>
          </w:tcPr>
          <w:p w14:paraId="26A869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故障诊断</w:t>
            </w:r>
          </w:p>
        </w:tc>
        <w:tc>
          <w:tcPr>
            <w:tcW w:w="1315" w:type="pct"/>
            <w:tcBorders>
              <w:top w:val="single" w:sz="4" w:space="0" w:color="auto"/>
              <w:left w:val="single" w:sz="4" w:space="0" w:color="auto"/>
              <w:bottom w:val="single" w:sz="4" w:space="0" w:color="auto"/>
              <w:right w:val="single" w:sz="4" w:space="0" w:color="auto"/>
            </w:tcBorders>
            <w:vAlign w:val="center"/>
          </w:tcPr>
          <w:p w14:paraId="25EEDB0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故障诊断</w:t>
            </w:r>
          </w:p>
        </w:tc>
        <w:tc>
          <w:tcPr>
            <w:tcW w:w="1596" w:type="pct"/>
            <w:tcBorders>
              <w:top w:val="single" w:sz="4" w:space="0" w:color="auto"/>
              <w:left w:val="single" w:sz="4" w:space="0" w:color="auto"/>
              <w:bottom w:val="single" w:sz="4" w:space="0" w:color="auto"/>
              <w:right w:val="single" w:sz="4" w:space="0" w:color="auto"/>
            </w:tcBorders>
            <w:vAlign w:val="center"/>
          </w:tcPr>
          <w:p w14:paraId="575545F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①设备已发生故障</w:t>
            </w:r>
          </w:p>
        </w:tc>
        <w:tc>
          <w:tcPr>
            <w:tcW w:w="1174" w:type="pct"/>
            <w:tcBorders>
              <w:top w:val="single" w:sz="4" w:space="0" w:color="auto"/>
              <w:left w:val="single" w:sz="4" w:space="0" w:color="auto"/>
              <w:bottom w:val="single" w:sz="4" w:space="0" w:color="auto"/>
              <w:right w:val="single" w:sz="4" w:space="0" w:color="auto"/>
            </w:tcBorders>
            <w:vAlign w:val="center"/>
          </w:tcPr>
          <w:p w14:paraId="7D69742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分类任务</w:t>
            </w:r>
          </w:p>
        </w:tc>
      </w:tr>
      <w:tr w:rsidR="00A25A4F" w:rsidRPr="00A25A4F" w14:paraId="5D523B88" w14:textId="77777777" w:rsidTr="000D7DDE">
        <w:trPr>
          <w:trHeight w:val="876"/>
        </w:trPr>
        <w:tc>
          <w:tcPr>
            <w:tcW w:w="915" w:type="pct"/>
            <w:vMerge w:val="restart"/>
            <w:tcBorders>
              <w:top w:val="single" w:sz="4" w:space="0" w:color="auto"/>
              <w:left w:val="single" w:sz="4" w:space="0" w:color="auto"/>
              <w:bottom w:val="single" w:sz="4" w:space="0" w:color="auto"/>
              <w:right w:val="single" w:sz="4" w:space="0" w:color="auto"/>
            </w:tcBorders>
            <w:vAlign w:val="center"/>
            <w:hideMark/>
          </w:tcPr>
          <w:p w14:paraId="7EA0C62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故障预测</w:t>
            </w:r>
          </w:p>
        </w:tc>
        <w:tc>
          <w:tcPr>
            <w:tcW w:w="1315" w:type="pct"/>
            <w:tcBorders>
              <w:top w:val="single" w:sz="4" w:space="0" w:color="auto"/>
              <w:left w:val="single" w:sz="4" w:space="0" w:color="auto"/>
              <w:bottom w:val="single" w:sz="4" w:space="0" w:color="auto"/>
              <w:right w:val="single" w:sz="4" w:space="0" w:color="auto"/>
            </w:tcBorders>
            <w:vAlign w:val="center"/>
            <w:hideMark/>
          </w:tcPr>
          <w:p w14:paraId="78DF092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故障类型、位置预测</w:t>
            </w:r>
          </w:p>
        </w:tc>
        <w:tc>
          <w:tcPr>
            <w:tcW w:w="1596" w:type="pct"/>
            <w:vMerge w:val="restart"/>
            <w:tcBorders>
              <w:top w:val="single" w:sz="4" w:space="0" w:color="auto"/>
              <w:left w:val="single" w:sz="4" w:space="0" w:color="auto"/>
              <w:bottom w:val="single" w:sz="4" w:space="0" w:color="auto"/>
              <w:right w:val="single" w:sz="4" w:space="0" w:color="auto"/>
            </w:tcBorders>
            <w:vAlign w:val="center"/>
            <w:hideMark/>
          </w:tcPr>
          <w:p w14:paraId="1F6E291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①设备未发生故障，且出现早期故障征兆</w:t>
            </w:r>
          </w:p>
          <w:p w14:paraId="602BBC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②仅适用于退化型设备</w:t>
            </w:r>
          </w:p>
          <w:p w14:paraId="08F92BC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③具有故障样本数据</w:t>
            </w:r>
          </w:p>
        </w:tc>
        <w:tc>
          <w:tcPr>
            <w:tcW w:w="1174" w:type="pct"/>
            <w:tcBorders>
              <w:top w:val="single" w:sz="4" w:space="0" w:color="auto"/>
              <w:left w:val="single" w:sz="4" w:space="0" w:color="auto"/>
              <w:bottom w:val="single" w:sz="4" w:space="0" w:color="auto"/>
              <w:right w:val="single" w:sz="4" w:space="0" w:color="auto"/>
            </w:tcBorders>
            <w:vAlign w:val="center"/>
            <w:hideMark/>
          </w:tcPr>
          <w:p w14:paraId="5A111B5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分类任务</w:t>
            </w:r>
          </w:p>
        </w:tc>
      </w:tr>
      <w:tr w:rsidR="00A25A4F" w:rsidRPr="00A25A4F" w14:paraId="67821C05" w14:textId="77777777" w:rsidTr="000D7DDE">
        <w:tc>
          <w:tcPr>
            <w:tcW w:w="0" w:type="auto"/>
            <w:vMerge/>
            <w:tcBorders>
              <w:top w:val="single" w:sz="4" w:space="0" w:color="auto"/>
              <w:left w:val="single" w:sz="4" w:space="0" w:color="auto"/>
              <w:bottom w:val="single" w:sz="4" w:space="0" w:color="auto"/>
              <w:right w:val="single" w:sz="4" w:space="0" w:color="auto"/>
            </w:tcBorders>
            <w:vAlign w:val="center"/>
            <w:hideMark/>
          </w:tcPr>
          <w:p w14:paraId="36C2BE54"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315" w:type="pct"/>
            <w:tcBorders>
              <w:top w:val="single" w:sz="4" w:space="0" w:color="auto"/>
              <w:left w:val="single" w:sz="4" w:space="0" w:color="auto"/>
              <w:bottom w:val="single" w:sz="4" w:space="0" w:color="auto"/>
              <w:right w:val="single" w:sz="4" w:space="0" w:color="auto"/>
            </w:tcBorders>
            <w:vAlign w:val="center"/>
            <w:hideMark/>
          </w:tcPr>
          <w:p w14:paraId="680C61E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剩余寿命预测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49609" w14:textId="77777777" w:rsidR="00A25A4F" w:rsidRPr="00A25A4F" w:rsidRDefault="00A25A4F" w:rsidP="00A25A4F">
            <w:pPr>
              <w:tabs>
                <w:tab w:val="center" w:pos="4253"/>
                <w:tab w:val="right" w:pos="8504"/>
              </w:tabs>
              <w:spacing w:line="400" w:lineRule="exact"/>
              <w:textAlignment w:val="auto"/>
              <w:rPr>
                <w:rFonts w:eastAsia="宋体"/>
              </w:rPr>
            </w:pPr>
          </w:p>
        </w:tc>
        <w:tc>
          <w:tcPr>
            <w:tcW w:w="1174" w:type="pct"/>
            <w:tcBorders>
              <w:top w:val="single" w:sz="4" w:space="0" w:color="auto"/>
              <w:left w:val="single" w:sz="4" w:space="0" w:color="auto"/>
              <w:bottom w:val="single" w:sz="4" w:space="0" w:color="auto"/>
              <w:right w:val="single" w:sz="4" w:space="0" w:color="auto"/>
            </w:tcBorders>
            <w:vAlign w:val="center"/>
            <w:hideMark/>
          </w:tcPr>
          <w:p w14:paraId="36CCBD2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回归任务</w:t>
            </w:r>
          </w:p>
        </w:tc>
      </w:tr>
      <w:tr w:rsidR="00A25A4F" w:rsidRPr="00A25A4F" w14:paraId="423E1979" w14:textId="77777777" w:rsidTr="000D7DDE">
        <w:tc>
          <w:tcPr>
            <w:tcW w:w="915" w:type="pct"/>
            <w:tcBorders>
              <w:top w:val="single" w:sz="4" w:space="0" w:color="auto"/>
              <w:left w:val="single" w:sz="4" w:space="0" w:color="auto"/>
              <w:bottom w:val="single" w:sz="4" w:space="0" w:color="auto"/>
              <w:right w:val="single" w:sz="4" w:space="0" w:color="auto"/>
            </w:tcBorders>
            <w:vAlign w:val="center"/>
            <w:hideMark/>
          </w:tcPr>
          <w:p w14:paraId="0579E04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健康状态评估</w:t>
            </w:r>
          </w:p>
        </w:tc>
        <w:tc>
          <w:tcPr>
            <w:tcW w:w="1315" w:type="pct"/>
            <w:tcBorders>
              <w:top w:val="single" w:sz="4" w:space="0" w:color="auto"/>
              <w:left w:val="single" w:sz="4" w:space="0" w:color="auto"/>
              <w:bottom w:val="single" w:sz="4" w:space="0" w:color="auto"/>
              <w:right w:val="single" w:sz="4" w:space="0" w:color="auto"/>
            </w:tcBorders>
            <w:vAlign w:val="center"/>
            <w:hideMark/>
          </w:tcPr>
          <w:p w14:paraId="2F9D01C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健康状态等级划分</w:t>
            </w:r>
          </w:p>
        </w:tc>
        <w:tc>
          <w:tcPr>
            <w:tcW w:w="1596" w:type="pct"/>
            <w:tcBorders>
              <w:top w:val="single" w:sz="4" w:space="0" w:color="auto"/>
              <w:left w:val="single" w:sz="4" w:space="0" w:color="auto"/>
              <w:bottom w:val="single" w:sz="4" w:space="0" w:color="auto"/>
              <w:right w:val="single" w:sz="4" w:space="0" w:color="auto"/>
            </w:tcBorders>
            <w:vAlign w:val="center"/>
            <w:hideMark/>
          </w:tcPr>
          <w:p w14:paraId="355A9CF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①仅适用于退化型设备</w:t>
            </w:r>
          </w:p>
          <w:p w14:paraId="70448F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②具有故障和退化样本数据</w:t>
            </w:r>
          </w:p>
        </w:tc>
        <w:tc>
          <w:tcPr>
            <w:tcW w:w="1174" w:type="pct"/>
            <w:tcBorders>
              <w:top w:val="single" w:sz="4" w:space="0" w:color="auto"/>
              <w:left w:val="single" w:sz="4" w:space="0" w:color="auto"/>
              <w:bottom w:val="single" w:sz="4" w:space="0" w:color="auto"/>
              <w:right w:val="single" w:sz="4" w:space="0" w:color="auto"/>
            </w:tcBorders>
            <w:vAlign w:val="center"/>
            <w:hideMark/>
          </w:tcPr>
          <w:p w14:paraId="114FECD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回归或分类任务</w:t>
            </w:r>
          </w:p>
        </w:tc>
      </w:tr>
    </w:tbl>
    <w:p w14:paraId="63640C39" w14:textId="142F63E0" w:rsidR="00A25A4F" w:rsidRPr="00A25A4F" w:rsidRDefault="00A25A4F" w:rsidP="00A25A4F">
      <w:pPr>
        <w:adjustRightInd/>
        <w:spacing w:beforeLines="50" w:before="156" w:line="400" w:lineRule="exact"/>
        <w:ind w:firstLineChars="200" w:firstLine="480"/>
        <w:textAlignment w:val="auto"/>
        <w:rPr>
          <w:rFonts w:eastAsia="宋体"/>
          <w:color w:val="000000"/>
          <w:sz w:val="24"/>
        </w:rPr>
      </w:pPr>
      <w:r w:rsidRPr="00A25A4F">
        <w:rPr>
          <w:rFonts w:eastAsia="宋体" w:hint="eastAsia"/>
          <w:color w:val="000000"/>
          <w:kern w:val="2"/>
          <w:sz w:val="24"/>
          <w:szCs w:val="24"/>
        </w:rPr>
        <w:t>开展以上三种任务所使用的模型不尽相同，模型的基本信息包括输入、输出</w:t>
      </w:r>
      <w:r w:rsidRPr="00A25A4F">
        <w:rPr>
          <w:rFonts w:eastAsia="宋体" w:hint="eastAsia"/>
          <w:color w:val="000000"/>
          <w:kern w:val="2"/>
          <w:sz w:val="24"/>
          <w:szCs w:val="24"/>
        </w:rPr>
        <w:lastRenderedPageBreak/>
        <w:t>参数等和需要的风洞设备监测数据也有差异。</w:t>
      </w:r>
      <w:r w:rsidRPr="00A25A4F">
        <w:rPr>
          <w:rFonts w:eastAsia="宋体" w:hint="eastAsia"/>
          <w:color w:val="000000"/>
          <w:sz w:val="24"/>
        </w:rPr>
        <w:t>综上所述，本项目首先依据</w:t>
      </w:r>
      <w:r w:rsidRPr="00A25A4F">
        <w:rPr>
          <w:rFonts w:eastAsia="宋体"/>
          <w:color w:val="000000"/>
          <w:sz w:val="24"/>
        </w:rPr>
        <w:t>PHM</w:t>
      </w:r>
      <w:r w:rsidRPr="00A25A4F">
        <w:rPr>
          <w:rFonts w:eastAsia="宋体" w:hint="eastAsia"/>
          <w:color w:val="000000"/>
          <w:sz w:val="24"/>
        </w:rPr>
        <w:t>模型的原理以及任务类型两个维度对</w:t>
      </w:r>
      <w:r w:rsidRPr="00A25A4F">
        <w:rPr>
          <w:rFonts w:eastAsia="宋体"/>
          <w:color w:val="000000"/>
          <w:sz w:val="24"/>
        </w:rPr>
        <w:t>PHM</w:t>
      </w:r>
      <w:r w:rsidRPr="00A25A4F">
        <w:rPr>
          <w:rFonts w:eastAsia="宋体" w:hint="eastAsia"/>
          <w:color w:val="000000"/>
          <w:sz w:val="24"/>
        </w:rPr>
        <w:t>模型进行分类，划分得到模型驱动和数据驱动的故障预测、故障诊断和健康状态评估模型。通过对各种</w:t>
      </w:r>
      <w:r w:rsidRPr="00A25A4F">
        <w:rPr>
          <w:rFonts w:eastAsia="宋体"/>
          <w:color w:val="000000"/>
          <w:sz w:val="24"/>
        </w:rPr>
        <w:t>PHM</w:t>
      </w:r>
      <w:r w:rsidRPr="00A25A4F">
        <w:rPr>
          <w:rFonts w:eastAsia="宋体" w:hint="eastAsia"/>
          <w:color w:val="000000"/>
          <w:sz w:val="24"/>
        </w:rPr>
        <w:t>模型的类别、输入输出参数、训练方法以及适用范围等进行总结，对模型的定义和创建过程进行规范，</w:t>
      </w:r>
      <w:bookmarkStart w:id="7" w:name="_Hlk80264546"/>
      <w:r w:rsidRPr="00A25A4F">
        <w:rPr>
          <w:rFonts w:eastAsia="宋体" w:hint="eastAsia"/>
          <w:color w:val="000000"/>
          <w:sz w:val="24"/>
        </w:rPr>
        <w:t>并基于风洞设备特点推荐合适的模型，以便后续</w:t>
      </w:r>
      <w:proofErr w:type="spellStart"/>
      <w:r w:rsidRPr="00A25A4F">
        <w:rPr>
          <w:rFonts w:eastAsia="宋体"/>
          <w:color w:val="000000"/>
          <w:sz w:val="24"/>
        </w:rPr>
        <w:t>PHM</w:t>
      </w:r>
      <w:proofErr w:type="spellEnd"/>
      <w:r w:rsidRPr="00A25A4F">
        <w:rPr>
          <w:rFonts w:eastAsia="宋体" w:hint="eastAsia"/>
          <w:color w:val="000000"/>
          <w:sz w:val="24"/>
        </w:rPr>
        <w:t>模型存储运维工作的开展，</w:t>
      </w:r>
      <w:bookmarkEnd w:id="7"/>
      <w:r w:rsidRPr="00A25A4F">
        <w:rPr>
          <w:rFonts w:eastAsia="宋体" w:hint="eastAsia"/>
          <w:color w:val="000000"/>
          <w:sz w:val="24"/>
        </w:rPr>
        <w:t>为构建一体化</w:t>
      </w:r>
      <w:r w:rsidRPr="00A25A4F">
        <w:rPr>
          <w:rFonts w:eastAsia="宋体"/>
          <w:color w:val="000000"/>
          <w:sz w:val="24"/>
        </w:rPr>
        <w:t>PHM</w:t>
      </w:r>
      <w:r w:rsidRPr="00A25A4F">
        <w:rPr>
          <w:rFonts w:eastAsia="宋体" w:hint="eastAsia"/>
          <w:color w:val="000000"/>
          <w:sz w:val="24"/>
        </w:rPr>
        <w:t>模型库、提高模型复用性打下坚实的基础。</w:t>
      </w:r>
    </w:p>
    <w:p w14:paraId="1035DBAC" w14:textId="77777777" w:rsidR="00A25A4F" w:rsidRPr="00A25A4F" w:rsidRDefault="00A25A4F" w:rsidP="00A25A4F">
      <w:pPr>
        <w:spacing w:before="240" w:after="120" w:line="400" w:lineRule="exact"/>
        <w:outlineLvl w:val="2"/>
        <w:rPr>
          <w:rFonts w:eastAsia="黑体"/>
          <w:kern w:val="44"/>
          <w:sz w:val="28"/>
          <w:szCs w:val="44"/>
        </w:rPr>
      </w:pPr>
      <w:bookmarkStart w:id="8" w:name="_Toc83732393"/>
      <w:r w:rsidRPr="00A25A4F">
        <w:rPr>
          <w:rFonts w:eastAsia="黑体"/>
          <w:kern w:val="44"/>
          <w:sz w:val="28"/>
          <w:szCs w:val="44"/>
        </w:rPr>
        <w:t>2.1</w:t>
      </w:r>
      <w:r w:rsidRPr="00A25A4F">
        <w:rPr>
          <w:rFonts w:eastAsia="黑体" w:hint="eastAsia"/>
          <w:kern w:val="44"/>
          <w:sz w:val="28"/>
          <w:szCs w:val="44"/>
        </w:rPr>
        <w:t>模型驱动的</w:t>
      </w:r>
      <w:r w:rsidRPr="00A25A4F">
        <w:rPr>
          <w:rFonts w:eastAsia="黑体" w:hint="eastAsia"/>
          <w:kern w:val="44"/>
          <w:sz w:val="28"/>
          <w:szCs w:val="44"/>
        </w:rPr>
        <w:t>PHM</w:t>
      </w:r>
      <w:r w:rsidRPr="00A25A4F">
        <w:rPr>
          <w:rFonts w:eastAsia="黑体" w:hint="eastAsia"/>
          <w:kern w:val="44"/>
          <w:sz w:val="28"/>
          <w:szCs w:val="44"/>
        </w:rPr>
        <w:t>模型</w:t>
      </w:r>
      <w:bookmarkEnd w:id="8"/>
    </w:p>
    <w:p w14:paraId="7D391DB6"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模型驱动的</w:t>
      </w:r>
      <w:r w:rsidRPr="00A25A4F">
        <w:rPr>
          <w:rFonts w:eastAsia="宋体"/>
          <w:sz w:val="24"/>
        </w:rPr>
        <w:t>PHM</w:t>
      </w:r>
      <w:r w:rsidRPr="00A25A4F">
        <w:rPr>
          <w:rFonts w:eastAsia="宋体" w:hint="eastAsia"/>
          <w:sz w:val="24"/>
        </w:rPr>
        <w:t>模型一般要求对象系统的数学模型是己知的，其基本思想是通过建立能够描述风洞设备的物理特性和失效模式的数学模型，从而实现对风洞设备的故障诊断、预测和健康状态评估。模型驱动的方法进一步可以分为基于物理模型的方法和基于滤波器的方法。</w:t>
      </w:r>
    </w:p>
    <w:p w14:paraId="1335D338" w14:textId="5F9DB929" w:rsidR="00A25A4F" w:rsidRPr="00A25A4F" w:rsidRDefault="00A25A4F" w:rsidP="00A25A4F">
      <w:pPr>
        <w:spacing w:line="400" w:lineRule="exact"/>
        <w:ind w:firstLineChars="200" w:firstLine="480"/>
        <w:rPr>
          <w:rFonts w:eastAsia="宋体"/>
          <w:sz w:val="24"/>
        </w:rPr>
      </w:pPr>
      <w:r w:rsidRPr="00A25A4F">
        <w:rPr>
          <w:rFonts w:eastAsia="宋体" w:hint="eastAsia"/>
          <w:sz w:val="24"/>
        </w:rPr>
        <w:t>基于物理的</w:t>
      </w:r>
      <w:r w:rsidRPr="00A25A4F">
        <w:rPr>
          <w:rFonts w:eastAsia="宋体"/>
          <w:sz w:val="24"/>
        </w:rPr>
        <w:t>PHM</w:t>
      </w:r>
      <w:r w:rsidRPr="00A25A4F">
        <w:rPr>
          <w:rFonts w:eastAsia="宋体" w:hint="eastAsia"/>
          <w:sz w:val="24"/>
        </w:rPr>
        <w:t>模型研究的是风洞设备内部机理，揭示的是其输入输出以及某些内部参数之间的关系。它使用数学的方法对风洞设备的物理失效机理进行表述，从物理机理出发来深入研究和理解部件中典型故障模式的特性。基于物理的</w:t>
      </w:r>
      <w:r w:rsidRPr="00A25A4F">
        <w:rPr>
          <w:rFonts w:eastAsia="宋体"/>
          <w:sz w:val="24"/>
        </w:rPr>
        <w:t>PHM</w:t>
      </w:r>
      <w:r w:rsidRPr="00A25A4F">
        <w:rPr>
          <w:rFonts w:eastAsia="宋体" w:hint="eastAsia"/>
          <w:sz w:val="24"/>
        </w:rPr>
        <w:t>模型，其基本构建流程如图</w:t>
      </w:r>
      <w:r w:rsidR="00890119">
        <w:rPr>
          <w:rFonts w:eastAsia="宋体"/>
          <w:sz w:val="24"/>
        </w:rPr>
        <w:t>2</w:t>
      </w:r>
      <w:r w:rsidRPr="00A25A4F">
        <w:rPr>
          <w:rFonts w:eastAsia="宋体"/>
          <w:sz w:val="24"/>
        </w:rPr>
        <w:t>-1</w:t>
      </w:r>
      <w:r w:rsidRPr="00A25A4F">
        <w:rPr>
          <w:rFonts w:eastAsia="宋体" w:hint="eastAsia"/>
          <w:sz w:val="24"/>
        </w:rPr>
        <w:t>所示。</w:t>
      </w:r>
    </w:p>
    <w:p w14:paraId="12F4C7D0" w14:textId="4F3F98AF" w:rsidR="00A25A4F" w:rsidRPr="00A25A4F" w:rsidRDefault="00A25A4F" w:rsidP="00A25A4F">
      <w:pPr>
        <w:spacing w:line="400" w:lineRule="exact"/>
        <w:ind w:firstLineChars="200" w:firstLine="480"/>
        <w:rPr>
          <w:rFonts w:eastAsia="宋体"/>
          <w:sz w:val="24"/>
        </w:rPr>
      </w:pPr>
      <w:r w:rsidRPr="00A25A4F">
        <w:rPr>
          <w:rFonts w:eastAsia="宋体" w:hint="eastAsia"/>
          <w:sz w:val="24"/>
        </w:rPr>
        <w:t>基于滤波器的</w:t>
      </w:r>
      <w:r w:rsidRPr="00A25A4F">
        <w:rPr>
          <w:rFonts w:eastAsia="宋体"/>
          <w:sz w:val="24"/>
        </w:rPr>
        <w:t>PHM</w:t>
      </w:r>
      <w:r w:rsidRPr="00A25A4F">
        <w:rPr>
          <w:rFonts w:eastAsia="宋体" w:hint="eastAsia"/>
          <w:sz w:val="24"/>
        </w:rPr>
        <w:t>模型先建立风洞设备的测量模型，通过对含有噪声的观测信号的处理，利用目标的动态信息，设法去掉噪声的影响，得到一个估计值用于一步或多步预测。基于滤波器的</w:t>
      </w:r>
      <w:r w:rsidRPr="00A25A4F">
        <w:rPr>
          <w:rFonts w:eastAsia="宋体"/>
          <w:sz w:val="24"/>
        </w:rPr>
        <w:t>PHM</w:t>
      </w:r>
      <w:r w:rsidRPr="00A25A4F">
        <w:rPr>
          <w:rFonts w:eastAsia="宋体" w:hint="eastAsia"/>
          <w:sz w:val="24"/>
        </w:rPr>
        <w:t>模型，其基本构建流程如图</w:t>
      </w:r>
      <w:r w:rsidR="00890119">
        <w:rPr>
          <w:rFonts w:eastAsia="宋体"/>
          <w:sz w:val="24"/>
        </w:rPr>
        <w:t>2</w:t>
      </w:r>
      <w:r w:rsidRPr="00A25A4F">
        <w:rPr>
          <w:rFonts w:eastAsia="宋体"/>
          <w:sz w:val="24"/>
        </w:rPr>
        <w:t>-2</w:t>
      </w:r>
      <w:r w:rsidRPr="00A25A4F">
        <w:rPr>
          <w:rFonts w:eastAsia="宋体" w:hint="eastAsia"/>
          <w:sz w:val="24"/>
        </w:rPr>
        <w:t>所示。</w:t>
      </w:r>
    </w:p>
    <w:p w14:paraId="53A2407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除上述模型外，近年来</w:t>
      </w:r>
      <w:r w:rsidRPr="00A25A4F">
        <w:rPr>
          <w:rFonts w:eastAsia="宋体" w:hint="eastAsia"/>
          <w:sz w:val="24"/>
        </w:rPr>
        <w:t>PHM</w:t>
      </w:r>
      <w:r w:rsidRPr="00A25A4F">
        <w:rPr>
          <w:rFonts w:eastAsia="宋体" w:hint="eastAsia"/>
          <w:sz w:val="24"/>
        </w:rPr>
        <w:t>领域中基于数字孪生特征的模型逐渐崭露头角。数字孪生是以数字化方式创建物理实体的虚拟模型，借助数据模拟物理实体在现实环境中的行为，通过虚实交互反馈、数据融合分析、决策迭代优化等手段，为物理实体增加或扩展新的能力。数据孪生技术驱动下的</w:t>
      </w:r>
      <w:r w:rsidRPr="00A25A4F">
        <w:rPr>
          <w:rFonts w:eastAsia="宋体"/>
          <w:sz w:val="24"/>
        </w:rPr>
        <w:t>PHM</w:t>
      </w:r>
      <w:r w:rsidRPr="00A25A4F">
        <w:rPr>
          <w:rFonts w:eastAsia="宋体" w:hint="eastAsia"/>
          <w:sz w:val="24"/>
        </w:rPr>
        <w:t>系统将各类传感器采集的数据实时感知并传输到虚拟模型中。虚拟模型输入真实物理设备的数据，进行同步工作的仿真模拟，通过与历史数据库全方位比对及算法模拟进行故障预测等工作。</w:t>
      </w:r>
    </w:p>
    <w:p w14:paraId="128F0CA4"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模型驱动的方法主要有以下特点：</w:t>
      </w:r>
    </w:p>
    <w:p w14:paraId="14E49E09"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）能够深入设备本质研究其性质，实现实时故障预测、诊断和健康状态评估，精度比较高。</w:t>
      </w:r>
    </w:p>
    <w:p w14:paraId="218F8A6D"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2</w:t>
      </w:r>
      <w:r w:rsidRPr="00A25A4F">
        <w:rPr>
          <w:rFonts w:eastAsia="宋体" w:hint="eastAsia"/>
          <w:sz w:val="24"/>
        </w:rPr>
        <w:t>）需要提前了解设备的结构以及退化机理，需要大量的专业知识，尤其是对专家系统过于依赖，对其故障进行物理的建模依赖较为专业的系统知识。</w:t>
      </w:r>
    </w:p>
    <w:p w14:paraId="1ABE323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3</w:t>
      </w:r>
      <w:r w:rsidRPr="00A25A4F">
        <w:rPr>
          <w:rFonts w:eastAsia="宋体" w:hint="eastAsia"/>
          <w:sz w:val="24"/>
        </w:rPr>
        <w:t>）针对复杂的设备，建立和抽象物理模型很难实现。</w:t>
      </w:r>
    </w:p>
    <w:p w14:paraId="0D985D4B"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在工程实践中，多数设备均具有复杂结构，且内部退化机理不明确，内部结构的关联难以完全掌握，构建有效反映设备故障特性的数学模型往往无法实现。</w:t>
      </w:r>
      <w:r w:rsidRPr="00A25A4F">
        <w:rPr>
          <w:rFonts w:eastAsia="宋体" w:hint="eastAsia"/>
          <w:sz w:val="24"/>
        </w:rPr>
        <w:lastRenderedPageBreak/>
        <w:t>随着系统复杂度的增加，以及内部关联度指数倍的提升，模型驱动的方法受到极大的限制。同时，针对不同的任务，调研发现可供研究的模型驱动的</w:t>
      </w:r>
      <w:r w:rsidRPr="00A25A4F">
        <w:rPr>
          <w:rFonts w:eastAsia="宋体" w:hint="eastAsia"/>
          <w:sz w:val="24"/>
        </w:rPr>
        <w:t>PHM</w:t>
      </w:r>
      <w:r w:rsidRPr="00A25A4F">
        <w:rPr>
          <w:rFonts w:eastAsia="宋体" w:hint="eastAsia"/>
          <w:sz w:val="24"/>
        </w:rPr>
        <w:t>模型数量有限。因此，本部分基于</w:t>
      </w:r>
      <w:r w:rsidRPr="00A25A4F">
        <w:rPr>
          <w:rFonts w:eastAsia="宋体"/>
          <w:sz w:val="24"/>
        </w:rPr>
        <w:t>PHM</w:t>
      </w:r>
      <w:r w:rsidRPr="00A25A4F">
        <w:rPr>
          <w:rFonts w:eastAsia="宋体" w:hint="eastAsia"/>
          <w:sz w:val="24"/>
        </w:rPr>
        <w:t>任务类型对相关模型作简要定义规范研究，其中</w:t>
      </w:r>
      <w:r w:rsidRPr="00A25A4F">
        <w:rPr>
          <w:rFonts w:eastAsia="宋体"/>
          <w:sz w:val="24"/>
        </w:rPr>
        <w:t>PHM</w:t>
      </w:r>
      <w:r w:rsidRPr="00A25A4F">
        <w:rPr>
          <w:rFonts w:eastAsia="宋体" w:hint="eastAsia"/>
          <w:sz w:val="24"/>
        </w:rPr>
        <w:t>任务主要包括故障诊断、故障预测和健康状态评估。</w:t>
      </w:r>
    </w:p>
    <w:p w14:paraId="293FB168"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69C24891" wp14:editId="455CE1F5">
            <wp:extent cx="1371256" cy="295275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4050" cy="2958765"/>
                    </a:xfrm>
                    <a:prstGeom prst="rect">
                      <a:avLst/>
                    </a:prstGeom>
                    <a:noFill/>
                    <a:ln>
                      <a:noFill/>
                    </a:ln>
                  </pic:spPr>
                </pic:pic>
              </a:graphicData>
            </a:graphic>
          </wp:inline>
        </w:drawing>
      </w:r>
    </w:p>
    <w:p w14:paraId="0B85AE3D" w14:textId="5807E189" w:rsidR="00A25A4F" w:rsidRPr="00A25A4F" w:rsidRDefault="00A25A4F" w:rsidP="00A25A4F">
      <w:pPr>
        <w:spacing w:after="240" w:line="400" w:lineRule="exact"/>
        <w:jc w:val="center"/>
        <w:rPr>
          <w:rFonts w:eastAsia="宋体"/>
        </w:rPr>
      </w:pPr>
      <w:r w:rsidRPr="00A25A4F">
        <w:rPr>
          <w:rFonts w:eastAsia="宋体" w:hint="eastAsia"/>
        </w:rPr>
        <w:t>图</w:t>
      </w:r>
      <w:r w:rsidR="00890119">
        <w:rPr>
          <w:rFonts w:eastAsia="宋体"/>
        </w:rPr>
        <w:t>2</w:t>
      </w:r>
      <w:r w:rsidRPr="00A25A4F">
        <w:rPr>
          <w:rFonts w:eastAsia="宋体"/>
        </w:rPr>
        <w:t xml:space="preserve">-1 </w:t>
      </w:r>
      <w:commentRangeStart w:id="9"/>
      <w:r w:rsidRPr="00A25A4F">
        <w:rPr>
          <w:rFonts w:eastAsia="宋体" w:hint="eastAsia"/>
        </w:rPr>
        <w:t>基于物理模型的</w:t>
      </w:r>
      <w:r w:rsidRPr="00A25A4F">
        <w:rPr>
          <w:rFonts w:eastAsia="宋体"/>
        </w:rPr>
        <w:t>PHM</w:t>
      </w:r>
      <w:r w:rsidRPr="00A25A4F">
        <w:rPr>
          <w:rFonts w:eastAsia="宋体" w:hint="eastAsia"/>
        </w:rPr>
        <w:t>模型基本构建流程</w:t>
      </w:r>
      <w:commentRangeEnd w:id="9"/>
      <w:r w:rsidR="006E566D">
        <w:rPr>
          <w:rStyle w:val="af9"/>
        </w:rPr>
        <w:commentReference w:id="9"/>
      </w:r>
    </w:p>
    <w:p w14:paraId="227A0A44" w14:textId="77777777" w:rsidR="00A25A4F" w:rsidRPr="00A25A4F" w:rsidRDefault="00A25A4F" w:rsidP="00A25A4F">
      <w:pPr>
        <w:widowControl/>
        <w:spacing w:before="120" w:line="240" w:lineRule="auto"/>
        <w:jc w:val="center"/>
        <w:rPr>
          <w:szCs w:val="30"/>
        </w:rPr>
      </w:pPr>
      <w:r w:rsidRPr="00A25A4F">
        <w:rPr>
          <w:noProof/>
        </w:rPr>
        <w:drawing>
          <wp:inline distT="0" distB="0" distL="0" distR="0" wp14:anchorId="4DD2F227" wp14:editId="30A0A500">
            <wp:extent cx="3492000" cy="3822027"/>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2000" cy="3822027"/>
                    </a:xfrm>
                    <a:prstGeom prst="rect">
                      <a:avLst/>
                    </a:prstGeom>
                    <a:noFill/>
                    <a:ln>
                      <a:noFill/>
                    </a:ln>
                  </pic:spPr>
                </pic:pic>
              </a:graphicData>
            </a:graphic>
          </wp:inline>
        </w:drawing>
      </w:r>
    </w:p>
    <w:p w14:paraId="3EE89DB5" w14:textId="3875BE2A" w:rsidR="00A25A4F" w:rsidRPr="00A25A4F" w:rsidRDefault="00A25A4F" w:rsidP="00A25A4F">
      <w:pPr>
        <w:spacing w:after="240" w:line="400" w:lineRule="exact"/>
        <w:jc w:val="center"/>
        <w:rPr>
          <w:rFonts w:eastAsia="宋体"/>
        </w:rPr>
      </w:pPr>
      <w:r w:rsidRPr="00A25A4F">
        <w:rPr>
          <w:rFonts w:eastAsia="宋体" w:hint="eastAsia"/>
        </w:rPr>
        <w:t>图</w:t>
      </w:r>
      <w:r w:rsidR="00890119">
        <w:rPr>
          <w:rFonts w:eastAsia="宋体"/>
        </w:rPr>
        <w:t>2</w:t>
      </w:r>
      <w:r w:rsidRPr="00A25A4F">
        <w:rPr>
          <w:rFonts w:eastAsia="宋体"/>
        </w:rPr>
        <w:t xml:space="preserve">-2 </w:t>
      </w:r>
      <w:r w:rsidRPr="00A25A4F">
        <w:rPr>
          <w:rFonts w:eastAsia="宋体" w:hint="eastAsia"/>
        </w:rPr>
        <w:t>基于滤波器的</w:t>
      </w:r>
      <w:r w:rsidRPr="00A25A4F">
        <w:rPr>
          <w:rFonts w:eastAsia="宋体"/>
        </w:rPr>
        <w:t>PHM</w:t>
      </w:r>
      <w:r w:rsidRPr="00A25A4F">
        <w:rPr>
          <w:rFonts w:eastAsia="宋体" w:hint="eastAsia"/>
        </w:rPr>
        <w:t>模型基本构建流程</w:t>
      </w:r>
    </w:p>
    <w:p w14:paraId="7CF6FBC5"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footerReference w:type="default" r:id="rId15"/>
          <w:pgSz w:w="11906" w:h="16838"/>
          <w:pgMar w:top="1440" w:right="1800" w:bottom="1440" w:left="1800" w:header="851" w:footer="992" w:gutter="0"/>
          <w:cols w:space="425"/>
          <w:docGrid w:type="lines" w:linePitch="312"/>
        </w:sectPr>
      </w:pPr>
    </w:p>
    <w:p w14:paraId="2A25BEA9" w14:textId="77777777" w:rsidR="00A25A4F" w:rsidRPr="00A25A4F" w:rsidRDefault="00A25A4F" w:rsidP="00A25A4F">
      <w:pPr>
        <w:spacing w:before="240" w:after="120" w:line="400" w:lineRule="atLeast"/>
        <w:outlineLvl w:val="3"/>
        <w:rPr>
          <w:rFonts w:eastAsia="黑体"/>
          <w:sz w:val="24"/>
        </w:rPr>
      </w:pPr>
      <w:bookmarkStart w:id="10" w:name="_Toc83732394"/>
      <w:r w:rsidRPr="00A25A4F">
        <w:rPr>
          <w:rFonts w:eastAsia="黑体"/>
          <w:sz w:val="24"/>
        </w:rPr>
        <w:lastRenderedPageBreak/>
        <w:t>2.1.1</w:t>
      </w:r>
      <w:r w:rsidRPr="00A25A4F">
        <w:rPr>
          <w:rFonts w:eastAsia="黑体" w:hint="eastAsia"/>
          <w:sz w:val="24"/>
        </w:rPr>
        <w:t>故障诊断模型</w:t>
      </w:r>
      <w:bookmarkEnd w:id="10"/>
    </w:p>
    <w:p w14:paraId="05102A3F" w14:textId="4124ABC9"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由于前文说明的局限性，在模型驱动的故障诊断模型中，本部分仅针对未知输入观测器和粒子滤波两类模型，总结各自的适用范围、需求数据特点、原理、模型特点、功能边界以及输入输出，如表</w:t>
      </w:r>
      <w:r w:rsidR="005140E3">
        <w:rPr>
          <w:rFonts w:eastAsia="宋体"/>
          <w:color w:val="000000"/>
          <w:kern w:val="2"/>
          <w:sz w:val="24"/>
          <w:szCs w:val="24"/>
        </w:rPr>
        <w:t>2</w:t>
      </w:r>
      <w:r w:rsidRPr="00A25A4F">
        <w:rPr>
          <w:rFonts w:eastAsia="宋体"/>
          <w:color w:val="000000"/>
          <w:kern w:val="2"/>
          <w:sz w:val="24"/>
          <w:szCs w:val="24"/>
        </w:rPr>
        <w:t>-2</w:t>
      </w:r>
      <w:r w:rsidRPr="00A25A4F">
        <w:rPr>
          <w:rFonts w:eastAsia="宋体" w:hint="eastAsia"/>
          <w:color w:val="000000"/>
          <w:kern w:val="2"/>
          <w:sz w:val="24"/>
          <w:szCs w:val="24"/>
        </w:rPr>
        <w:t>所示。</w:t>
      </w:r>
    </w:p>
    <w:p w14:paraId="583165FD" w14:textId="255B9ED9"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w:t>
      </w:r>
      <w:r w:rsidRPr="00A25A4F">
        <w:rPr>
          <w:rFonts w:eastAsia="宋体" w:hint="eastAsia"/>
        </w:rPr>
        <w:t>2</w:t>
      </w:r>
      <w:r w:rsidRPr="00A25A4F">
        <w:rPr>
          <w:rFonts w:eastAsia="宋体"/>
        </w:rPr>
        <w:t xml:space="preserve"> </w:t>
      </w:r>
      <w:commentRangeStart w:id="11"/>
      <w:r w:rsidRPr="00A25A4F">
        <w:rPr>
          <w:rFonts w:eastAsia="宋体" w:hint="eastAsia"/>
        </w:rPr>
        <w:t>模型驱动的故障诊断模型</w:t>
      </w:r>
      <w:commentRangeEnd w:id="11"/>
      <w:r w:rsidR="006E566D">
        <w:rPr>
          <w:rStyle w:val="af9"/>
        </w:rPr>
        <w:commentReference w:id="11"/>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18"/>
        <w:gridCol w:w="1417"/>
        <w:gridCol w:w="1985"/>
        <w:gridCol w:w="2126"/>
        <w:gridCol w:w="2268"/>
        <w:gridCol w:w="3402"/>
      </w:tblGrid>
      <w:tr w:rsidR="00A25A4F" w:rsidRPr="00A25A4F" w14:paraId="72FF1FEC" w14:textId="77777777" w:rsidTr="000D7DDE">
        <w:trPr>
          <w:trHeight w:val="794"/>
          <w:jc w:val="center"/>
        </w:trPr>
        <w:tc>
          <w:tcPr>
            <w:tcW w:w="1696" w:type="dxa"/>
            <w:vAlign w:val="center"/>
          </w:tcPr>
          <w:p w14:paraId="7A22701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418" w:type="dxa"/>
            <w:vAlign w:val="center"/>
          </w:tcPr>
          <w:p w14:paraId="1633837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7" w:type="dxa"/>
            <w:vAlign w:val="center"/>
          </w:tcPr>
          <w:p w14:paraId="5146526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985" w:type="dxa"/>
            <w:vAlign w:val="center"/>
          </w:tcPr>
          <w:p w14:paraId="11D416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6" w:type="dxa"/>
            <w:vAlign w:val="center"/>
          </w:tcPr>
          <w:p w14:paraId="107AB6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268" w:type="dxa"/>
            <w:vAlign w:val="center"/>
          </w:tcPr>
          <w:p w14:paraId="4EBAD68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402" w:type="dxa"/>
            <w:vAlign w:val="center"/>
          </w:tcPr>
          <w:p w14:paraId="70C5E56B" w14:textId="77777777" w:rsidR="00A25A4F" w:rsidRPr="00A25A4F" w:rsidRDefault="00A25A4F" w:rsidP="00A25A4F">
            <w:pPr>
              <w:tabs>
                <w:tab w:val="center" w:pos="4253"/>
                <w:tab w:val="right" w:pos="8504"/>
              </w:tabs>
              <w:spacing w:line="400" w:lineRule="exact"/>
              <w:jc w:val="center"/>
              <w:textAlignment w:val="auto"/>
            </w:pPr>
            <w:r w:rsidRPr="00A25A4F">
              <w:rPr>
                <w:rFonts w:eastAsia="宋体" w:hint="eastAsia"/>
              </w:rPr>
              <w:t>输入输出</w:t>
            </w:r>
          </w:p>
        </w:tc>
      </w:tr>
      <w:tr w:rsidR="00A25A4F" w:rsidRPr="00A25A4F" w14:paraId="0438E4F3" w14:textId="77777777" w:rsidTr="000D7DDE">
        <w:trPr>
          <w:trHeight w:val="3014"/>
          <w:jc w:val="center"/>
        </w:trPr>
        <w:tc>
          <w:tcPr>
            <w:tcW w:w="1696" w:type="dxa"/>
            <w:vAlign w:val="center"/>
          </w:tcPr>
          <w:p w14:paraId="407889DC"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未知输入观测器</w:t>
            </w:r>
          </w:p>
        </w:tc>
        <w:tc>
          <w:tcPr>
            <w:tcW w:w="1418" w:type="dxa"/>
            <w:vAlign w:val="center"/>
          </w:tcPr>
          <w:p w14:paraId="6B4D90C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含未知干扰</w:t>
            </w:r>
          </w:p>
          <w:p w14:paraId="19B792D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非线性系统</w:t>
            </w:r>
          </w:p>
        </w:tc>
        <w:tc>
          <w:tcPr>
            <w:tcW w:w="1417" w:type="dxa"/>
            <w:vAlign w:val="center"/>
          </w:tcPr>
          <w:p w14:paraId="3289CBE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含干扰、建模误差等不确定因素</w:t>
            </w:r>
          </w:p>
        </w:tc>
        <w:tc>
          <w:tcPr>
            <w:tcW w:w="1985" w:type="dxa"/>
            <w:vAlign w:val="center"/>
          </w:tcPr>
          <w:p w14:paraId="6B5F34E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利用设备可监测的输入输出信号，设计状态观测器，通过产生对故障有指示作用的残差信号，实现故障诊断</w:t>
            </w:r>
          </w:p>
        </w:tc>
        <w:tc>
          <w:tcPr>
            <w:tcW w:w="2126" w:type="dxa"/>
            <w:vAlign w:val="center"/>
          </w:tcPr>
          <w:p w14:paraId="3E7E5F29"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实现方式简单灵活</w:t>
            </w:r>
          </w:p>
          <w:p w14:paraId="11157380"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响应速度快</w:t>
            </w:r>
          </w:p>
        </w:tc>
        <w:tc>
          <w:tcPr>
            <w:tcW w:w="2268" w:type="dxa"/>
            <w:vAlign w:val="center"/>
          </w:tcPr>
          <w:p w14:paraId="7EFCB38A"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无法处理线性系统</w:t>
            </w:r>
          </w:p>
        </w:tc>
        <w:tc>
          <w:tcPr>
            <w:tcW w:w="3402" w:type="dxa"/>
            <w:vAlign w:val="center"/>
          </w:tcPr>
          <w:p w14:paraId="3F809E4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输入：观测器状态向量以及设备系统的输入和输出向量</w:t>
            </w:r>
          </w:p>
          <w:p w14:paraId="44441DD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输出：残差信号，通过与阈值比较进行诊断</w:t>
            </w:r>
          </w:p>
        </w:tc>
      </w:tr>
      <w:tr w:rsidR="00A25A4F" w:rsidRPr="00A25A4F" w14:paraId="51D415AD" w14:textId="77777777" w:rsidTr="000D7DDE">
        <w:trPr>
          <w:trHeight w:val="311"/>
          <w:jc w:val="center"/>
        </w:trPr>
        <w:tc>
          <w:tcPr>
            <w:tcW w:w="1696" w:type="dxa"/>
            <w:vAlign w:val="center"/>
          </w:tcPr>
          <w:p w14:paraId="15B3E1B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1418" w:type="dxa"/>
            <w:vAlign w:val="center"/>
          </w:tcPr>
          <w:p w14:paraId="30E7267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非线性系统</w:t>
            </w:r>
          </w:p>
        </w:tc>
        <w:tc>
          <w:tcPr>
            <w:tcW w:w="1417" w:type="dxa"/>
            <w:vAlign w:val="center"/>
          </w:tcPr>
          <w:p w14:paraId="2EBB55CF"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1985" w:type="dxa"/>
            <w:vAlign w:val="center"/>
          </w:tcPr>
          <w:p w14:paraId="63D7B0F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在状态空间抽取一组带权值的粒子集，使用这组粒子集来近似逼近状态的后验概率分布函数</w:t>
            </w:r>
          </w:p>
        </w:tc>
        <w:tc>
          <w:tcPr>
            <w:tcW w:w="2126" w:type="dxa"/>
            <w:vAlign w:val="center"/>
          </w:tcPr>
          <w:p w14:paraId="64AD4B4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672E92B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2268" w:type="dxa"/>
            <w:vAlign w:val="center"/>
          </w:tcPr>
          <w:p w14:paraId="00BED30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无法处理线性系统</w:t>
            </w:r>
          </w:p>
        </w:tc>
        <w:tc>
          <w:tcPr>
            <w:tcW w:w="3402" w:type="dxa"/>
            <w:vAlign w:val="center"/>
          </w:tcPr>
          <w:p w14:paraId="33B303B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输入：系统状态向量的经验分布（处于各个状态的先验概率）</w:t>
            </w:r>
          </w:p>
          <w:p w14:paraId="75A18E1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输出：状态估计值，进而判断是否故障状态</w:t>
            </w:r>
          </w:p>
        </w:tc>
      </w:tr>
    </w:tbl>
    <w:p w14:paraId="50507ADE"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3A867B81"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具体地，针对未知输入观测器和粒子滤波两类模型，详细的模型介绍和构建流程规范如下：</w:t>
      </w:r>
    </w:p>
    <w:p w14:paraId="543CCA1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）未知输入观测器</w:t>
      </w:r>
    </w:p>
    <w:p w14:paraId="3B20F5F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①模型简介：通过将设备模型中的干扰、建模误差等不确定因素作为未知输入进行处理，利用干扰解耦方法设计观测器，生成对于未知输入等不确定项不敏感却对故障量非常敏感的残差信号，实现故障诊断。</w:t>
      </w:r>
    </w:p>
    <w:p w14:paraId="7A8823D8" w14:textId="29DB8DA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，首先确定未知输入观测器状态方程，然后计算观测器参数，得到状态估计值以及残差信号，从而判断设备是否故障。</w:t>
      </w:r>
    </w:p>
    <w:p w14:paraId="53D41AF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rPr>
        <w:drawing>
          <wp:inline distT="0" distB="0" distL="0" distR="0" wp14:anchorId="1DE6BAE2" wp14:editId="379C2753">
            <wp:extent cx="1686122" cy="183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6122" cy="1836000"/>
                    </a:xfrm>
                    <a:prstGeom prst="rect">
                      <a:avLst/>
                    </a:prstGeom>
                    <a:noFill/>
                    <a:ln>
                      <a:noFill/>
                    </a:ln>
                  </pic:spPr>
                </pic:pic>
              </a:graphicData>
            </a:graphic>
          </wp:inline>
        </w:drawing>
      </w:r>
    </w:p>
    <w:p w14:paraId="0B1C5021" w14:textId="0FFCF9BD" w:rsidR="00A25A4F" w:rsidRPr="00A25A4F" w:rsidRDefault="00A25A4F" w:rsidP="00A25A4F">
      <w:pPr>
        <w:spacing w:after="240" w:line="400" w:lineRule="exact"/>
        <w:jc w:val="center"/>
        <w:rPr>
          <w:rFonts w:eastAsia="宋体"/>
        </w:rPr>
      </w:pPr>
      <w:r w:rsidRPr="00A25A4F">
        <w:rPr>
          <w:rFonts w:eastAsia="宋体" w:hint="eastAsia"/>
        </w:rPr>
        <w:t>图</w:t>
      </w:r>
      <w:r w:rsidR="005140E3" w:rsidRPr="005140E3">
        <w:rPr>
          <w:rFonts w:eastAsia="宋体"/>
        </w:rPr>
        <w:t>2</w:t>
      </w:r>
      <w:r w:rsidRPr="005140E3">
        <w:rPr>
          <w:rFonts w:eastAsia="宋体"/>
        </w:rPr>
        <w:t>-3</w:t>
      </w:r>
      <w:r w:rsidRPr="00A25A4F">
        <w:rPr>
          <w:rFonts w:eastAsia="宋体"/>
        </w:rPr>
        <w:t xml:space="preserve"> </w:t>
      </w:r>
      <w:r w:rsidRPr="00A25A4F">
        <w:rPr>
          <w:rFonts w:eastAsia="宋体" w:hint="eastAsia"/>
        </w:rPr>
        <w:t>未知输入观测器构建过程</w:t>
      </w:r>
    </w:p>
    <w:p w14:paraId="583AAAE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确定观测器状态方程：利用设备系统的输入和输出向量作为驱动，通过设计系数矩阵，使得未知输入观测器给出状态向量的一个线性组合的估计。</w:t>
      </w:r>
    </w:p>
    <w:p w14:paraId="5DBB1A2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计算观测器参数：基于线性矩阵不等式等计算观测器参数矩阵；</w:t>
      </w:r>
    </w:p>
    <w:p w14:paraId="6DE68FB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状态估计：通过状态方程产生状态估计值；</w:t>
      </w:r>
    </w:p>
    <w:p w14:paraId="4124925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残差评估：选择合适的阈值，当残差信号超过此阈值时则诊断系统出现故障，否则认为系统处于正常运行状态。</w:t>
      </w:r>
    </w:p>
    <w:p w14:paraId="330EB6E6"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68B5E3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3BAB04FB" w14:textId="572EC6E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-4</w:t>
      </w:r>
      <w:r w:rsidRPr="00A25A4F">
        <w:rPr>
          <w:rFonts w:eastAsia="宋体" w:hint="eastAsia"/>
          <w:color w:val="000000"/>
          <w:kern w:val="2"/>
          <w:sz w:val="24"/>
          <w:szCs w:val="24"/>
        </w:rPr>
        <w:t>，首先初始化粒子，然后重复进行粒子权值更新、重采样以及状态估计三个步骤。</w:t>
      </w:r>
    </w:p>
    <w:p w14:paraId="2AEADB3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粒子初始化：从先验分布中抽取</w:t>
      </w:r>
      <w:r w:rsidRPr="00A25A4F">
        <w:rPr>
          <w:rFonts w:eastAsia="宋体" w:hint="eastAsia"/>
          <w:i/>
          <w:iCs/>
          <w:color w:val="000000"/>
          <w:kern w:val="2"/>
          <w:sz w:val="24"/>
          <w:szCs w:val="24"/>
        </w:rPr>
        <w:t>N</w:t>
      </w:r>
      <w:r w:rsidRPr="00A25A4F">
        <w:rPr>
          <w:rFonts w:eastAsia="宋体" w:hint="eastAsia"/>
          <w:color w:val="000000"/>
          <w:kern w:val="2"/>
          <w:sz w:val="24"/>
          <w:szCs w:val="24"/>
        </w:rPr>
        <w:t>个粒子，各粒子权值初始化为</w:t>
      </w:r>
      <w:r w:rsidRPr="00A25A4F">
        <w:rPr>
          <w:rFonts w:eastAsia="宋体" w:hint="eastAsia"/>
          <w:color w:val="000000"/>
          <w:kern w:val="2"/>
          <w:sz w:val="24"/>
          <w:szCs w:val="24"/>
        </w:rPr>
        <w:t>1/</w:t>
      </w:r>
      <w:r w:rsidRPr="00A25A4F">
        <w:rPr>
          <w:rFonts w:eastAsia="宋体"/>
          <w:i/>
          <w:iCs/>
          <w:color w:val="000000"/>
          <w:kern w:val="2"/>
          <w:sz w:val="24"/>
          <w:szCs w:val="24"/>
        </w:rPr>
        <w:t>N</w:t>
      </w:r>
      <w:r w:rsidRPr="00A25A4F">
        <w:rPr>
          <w:rFonts w:eastAsia="宋体" w:hint="eastAsia"/>
          <w:color w:val="000000"/>
          <w:kern w:val="2"/>
          <w:sz w:val="24"/>
          <w:szCs w:val="24"/>
        </w:rPr>
        <w:t>；</w:t>
      </w:r>
    </w:p>
    <w:p w14:paraId="0EE892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更新粒子权值：基于重要性分布函数抽取</w:t>
      </w:r>
      <w:r w:rsidRPr="00A25A4F">
        <w:rPr>
          <w:rFonts w:eastAsia="宋体" w:hint="eastAsia"/>
          <w:i/>
          <w:iCs/>
          <w:color w:val="000000"/>
          <w:kern w:val="2"/>
          <w:sz w:val="24"/>
          <w:szCs w:val="24"/>
        </w:rPr>
        <w:t>N</w:t>
      </w:r>
      <w:r w:rsidRPr="00A25A4F">
        <w:rPr>
          <w:rFonts w:eastAsia="宋体" w:hint="eastAsia"/>
          <w:color w:val="000000"/>
          <w:kern w:val="2"/>
          <w:sz w:val="24"/>
          <w:szCs w:val="24"/>
        </w:rPr>
        <w:t>个粒子，计算权值并归一化；</w:t>
      </w:r>
    </w:p>
    <w:p w14:paraId="0B3B3BA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重采样：根据有效粒子数判断是否重采样而得到新的粒子集；</w:t>
      </w:r>
    </w:p>
    <w:p w14:paraId="7A6C67E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状态估计：利用当前粒子集权重加权求和得到状态估计值；</w:t>
      </w:r>
    </w:p>
    <w:p w14:paraId="2BDC15B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e.</w:t>
      </w:r>
      <w:r w:rsidRPr="00A25A4F">
        <w:rPr>
          <w:rFonts w:eastAsia="宋体" w:hint="eastAsia"/>
          <w:color w:val="000000"/>
          <w:kern w:val="2"/>
          <w:sz w:val="24"/>
          <w:szCs w:val="24"/>
        </w:rPr>
        <w:t>迭代更新：判断是否结束，是则退出，得到状态估计值；否则转到步骤</w:t>
      </w:r>
      <w:r w:rsidRPr="00A25A4F">
        <w:rPr>
          <w:rFonts w:eastAsia="宋体" w:hint="eastAsia"/>
          <w:color w:val="000000"/>
          <w:kern w:val="2"/>
          <w:sz w:val="24"/>
          <w:szCs w:val="24"/>
        </w:rPr>
        <w:t>b</w:t>
      </w:r>
      <w:r w:rsidRPr="00A25A4F">
        <w:rPr>
          <w:rFonts w:eastAsia="宋体" w:hint="eastAsia"/>
          <w:color w:val="000000"/>
          <w:kern w:val="2"/>
          <w:sz w:val="24"/>
          <w:szCs w:val="24"/>
        </w:rPr>
        <w:t>。</w:t>
      </w:r>
    </w:p>
    <w:p w14:paraId="353ACC4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rPr>
        <w:drawing>
          <wp:inline distT="0" distB="0" distL="0" distR="0" wp14:anchorId="7C9D6FF8" wp14:editId="3EDD6E9C">
            <wp:extent cx="1720746" cy="219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0746" cy="2196000"/>
                    </a:xfrm>
                    <a:prstGeom prst="rect">
                      <a:avLst/>
                    </a:prstGeom>
                    <a:noFill/>
                    <a:ln>
                      <a:noFill/>
                    </a:ln>
                  </pic:spPr>
                </pic:pic>
              </a:graphicData>
            </a:graphic>
          </wp:inline>
        </w:drawing>
      </w:r>
    </w:p>
    <w:p w14:paraId="2BBC7B3E" w14:textId="6AACC6CA" w:rsidR="00A25A4F" w:rsidRPr="00A25A4F" w:rsidRDefault="00A25A4F" w:rsidP="00A25A4F">
      <w:pPr>
        <w:spacing w:after="240" w:line="400" w:lineRule="exact"/>
        <w:jc w:val="center"/>
        <w:rPr>
          <w:rFonts w:eastAsia="宋体"/>
        </w:rPr>
      </w:pPr>
      <w:r w:rsidRPr="00A25A4F">
        <w:rPr>
          <w:rFonts w:eastAsia="宋体" w:hint="eastAsia"/>
        </w:rPr>
        <w:t>图</w:t>
      </w:r>
      <w:r w:rsidR="005140E3" w:rsidRPr="005140E3">
        <w:rPr>
          <w:rFonts w:eastAsia="宋体"/>
        </w:rPr>
        <w:t>2</w:t>
      </w:r>
      <w:r w:rsidRPr="005140E3">
        <w:rPr>
          <w:rFonts w:eastAsia="宋体"/>
        </w:rPr>
        <w:t>-4</w:t>
      </w:r>
      <w:r w:rsidRPr="00A25A4F">
        <w:rPr>
          <w:rFonts w:eastAsia="宋体"/>
        </w:rPr>
        <w:t xml:space="preserve"> </w:t>
      </w:r>
      <w:r w:rsidRPr="00A25A4F">
        <w:rPr>
          <w:rFonts w:eastAsia="宋体" w:hint="eastAsia"/>
        </w:rPr>
        <w:t>粒子滤波构建过程</w:t>
      </w:r>
    </w:p>
    <w:p w14:paraId="78D0C81F" w14:textId="77777777" w:rsidR="00A25A4F" w:rsidRPr="00A25A4F" w:rsidRDefault="00A25A4F" w:rsidP="00A25A4F">
      <w:pPr>
        <w:spacing w:before="240" w:after="120" w:line="400" w:lineRule="atLeast"/>
        <w:outlineLvl w:val="3"/>
        <w:rPr>
          <w:rFonts w:eastAsia="黑体"/>
          <w:sz w:val="24"/>
        </w:rPr>
      </w:pPr>
      <w:bookmarkStart w:id="12" w:name="_Toc83732395"/>
      <w:r w:rsidRPr="00A25A4F">
        <w:rPr>
          <w:rFonts w:eastAsia="黑体"/>
          <w:sz w:val="24"/>
        </w:rPr>
        <w:t>2.1.2</w:t>
      </w:r>
      <w:r w:rsidRPr="00A25A4F">
        <w:rPr>
          <w:rFonts w:eastAsia="黑体" w:hint="eastAsia"/>
          <w:sz w:val="24"/>
        </w:rPr>
        <w:t>故障预测模型</w:t>
      </w:r>
      <w:bookmarkEnd w:id="12"/>
    </w:p>
    <w:p w14:paraId="7C9A3BDA" w14:textId="11C82BC4"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在模型驱动的故障预测模型中，本部分仅针对卡尔曼滤波和粒子滤波两类模型，总结各自的适用范围、需求数据特点、原理、模型特点、功能边界以及输入输出，如表</w:t>
      </w:r>
      <w:r w:rsidR="005140E3">
        <w:rPr>
          <w:rFonts w:eastAsia="宋体"/>
          <w:color w:val="000000"/>
          <w:kern w:val="2"/>
          <w:sz w:val="24"/>
          <w:szCs w:val="24"/>
        </w:rPr>
        <w:t>2</w:t>
      </w:r>
      <w:r w:rsidRPr="00A25A4F">
        <w:rPr>
          <w:rFonts w:eastAsia="宋体"/>
          <w:color w:val="000000"/>
          <w:kern w:val="2"/>
          <w:sz w:val="24"/>
          <w:szCs w:val="24"/>
        </w:rPr>
        <w:t>-3</w:t>
      </w:r>
      <w:r w:rsidRPr="00A25A4F">
        <w:rPr>
          <w:rFonts w:eastAsia="宋体" w:hint="eastAsia"/>
          <w:color w:val="000000"/>
          <w:kern w:val="2"/>
          <w:sz w:val="24"/>
          <w:szCs w:val="24"/>
        </w:rPr>
        <w:t>所示。</w:t>
      </w:r>
    </w:p>
    <w:p w14:paraId="43F71E4B" w14:textId="77777777" w:rsidR="00A25A4F" w:rsidRPr="00A25A4F" w:rsidRDefault="00A25A4F" w:rsidP="00A25A4F">
      <w:pPr>
        <w:adjustRightInd/>
        <w:spacing w:line="400" w:lineRule="exact"/>
        <w:ind w:firstLineChars="200" w:firstLine="480"/>
        <w:textAlignment w:val="auto"/>
      </w:pPr>
      <w:r w:rsidRPr="00A25A4F">
        <w:rPr>
          <w:rFonts w:eastAsia="宋体" w:hint="eastAsia"/>
          <w:color w:val="000000"/>
          <w:kern w:val="2"/>
          <w:sz w:val="24"/>
          <w:szCs w:val="24"/>
        </w:rPr>
        <w:t>具体地，针对卡尔曼滤波和粒子滤波两类模型，详细的模型介绍和构建流程规范如下：</w:t>
      </w:r>
    </w:p>
    <w:p w14:paraId="7A520613"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）卡尔曼滤波</w:t>
      </w:r>
    </w:p>
    <w:p w14:paraId="37BFF7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①模型简介：卡尔曼滤波通过采用递推线性最小方差估计方法，利用设备可观测的输出估计误差去修复不可观测的状态估计误差，从而消除数据流中的噪声干扰，提高状态量的估计精度。</w:t>
      </w:r>
    </w:p>
    <w:p w14:paraId="5A79242D" w14:textId="094C65A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，根据建立的设备状态方程和量测方程，基于故障特征参数的历史数据序列依次进行状态变量的估计与预测，然后计算剩余寿命。</w:t>
      </w:r>
    </w:p>
    <w:p w14:paraId="746DB51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建立状态方程和量测方程：以故障特征参数真实值作为状态变量，以采集到的故障特征参数值作为测量值，离散化设备的性能退化模型，得到系统的状态方程和测量方程；</w:t>
      </w:r>
    </w:p>
    <w:p w14:paraId="2FC98FB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获取故障特征参数的历史数据序列：由仿真或实验得到故障特征参数随时间的变化值；</w:t>
      </w:r>
    </w:p>
    <w:p w14:paraId="629B67A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估计当前时刻状态变量：根据已知的当前时刻的故障特征参数，运用卡尔曼滤波递推算法来估计当前时刻的状态变量；</w:t>
      </w:r>
    </w:p>
    <w:p w14:paraId="7EE3408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预测状态变量：把从步骤</w:t>
      </w:r>
      <w:r w:rsidRPr="00A25A4F">
        <w:rPr>
          <w:rFonts w:eastAsia="宋体" w:hint="eastAsia"/>
          <w:color w:val="000000"/>
          <w:kern w:val="2"/>
          <w:sz w:val="24"/>
          <w:szCs w:val="24"/>
        </w:rPr>
        <w:t>c</w:t>
      </w:r>
      <w:r w:rsidRPr="00A25A4F">
        <w:rPr>
          <w:rFonts w:eastAsia="宋体" w:hint="eastAsia"/>
          <w:color w:val="000000"/>
          <w:kern w:val="2"/>
          <w:sz w:val="24"/>
          <w:szCs w:val="24"/>
        </w:rPr>
        <w:t>获取的状态变量初始值估计值代入到迭代方程中，从而计算出未来时刻的状态变量；</w:t>
      </w:r>
    </w:p>
    <w:p w14:paraId="6F2FB8A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14CD0797" w14:textId="3F1DB4FA"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-3 </w:t>
      </w:r>
      <w:r w:rsidRPr="00A25A4F">
        <w:rPr>
          <w:rFonts w:eastAsia="宋体" w:hint="eastAsia"/>
        </w:rPr>
        <w:t>模型驱动的故障预测模型</w:t>
      </w:r>
    </w:p>
    <w:tbl>
      <w:tblPr>
        <w:tblW w:w="13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2275"/>
        <w:gridCol w:w="1559"/>
        <w:gridCol w:w="2370"/>
        <w:gridCol w:w="1883"/>
        <w:gridCol w:w="1984"/>
        <w:gridCol w:w="1984"/>
      </w:tblGrid>
      <w:tr w:rsidR="00A25A4F" w:rsidRPr="00A25A4F" w14:paraId="2AE772FF" w14:textId="77777777" w:rsidTr="000D7DDE">
        <w:trPr>
          <w:trHeight w:val="794"/>
          <w:jc w:val="center"/>
        </w:trPr>
        <w:tc>
          <w:tcPr>
            <w:tcW w:w="1406" w:type="dxa"/>
            <w:vAlign w:val="center"/>
          </w:tcPr>
          <w:p w14:paraId="18A8E2A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275" w:type="dxa"/>
            <w:vAlign w:val="center"/>
          </w:tcPr>
          <w:p w14:paraId="220B0BD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559" w:type="dxa"/>
            <w:vAlign w:val="center"/>
          </w:tcPr>
          <w:p w14:paraId="1CD2DAC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2370" w:type="dxa"/>
            <w:vAlign w:val="center"/>
          </w:tcPr>
          <w:p w14:paraId="6020C92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83" w:type="dxa"/>
            <w:vAlign w:val="center"/>
          </w:tcPr>
          <w:p w14:paraId="64D2DA5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080EA29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1984" w:type="dxa"/>
            <w:vAlign w:val="center"/>
          </w:tcPr>
          <w:p w14:paraId="347FEE58" w14:textId="77777777" w:rsidR="00A25A4F" w:rsidRPr="00A25A4F" w:rsidRDefault="00A25A4F" w:rsidP="00A25A4F">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输入输出</w:t>
            </w:r>
          </w:p>
        </w:tc>
      </w:tr>
      <w:tr w:rsidR="00A25A4F" w:rsidRPr="00A25A4F" w14:paraId="396087E3" w14:textId="77777777" w:rsidTr="000D7DDE">
        <w:trPr>
          <w:trHeight w:val="3014"/>
          <w:jc w:val="center"/>
        </w:trPr>
        <w:tc>
          <w:tcPr>
            <w:tcW w:w="1406" w:type="dxa"/>
            <w:vAlign w:val="center"/>
          </w:tcPr>
          <w:p w14:paraId="0C336FFD" w14:textId="77777777" w:rsidR="00A25A4F" w:rsidRPr="00A25A4F" w:rsidRDefault="00A25A4F" w:rsidP="00A25A4F">
            <w:pPr>
              <w:tabs>
                <w:tab w:val="center" w:pos="4253"/>
                <w:tab w:val="right" w:pos="8504"/>
              </w:tabs>
              <w:spacing w:line="400" w:lineRule="exact"/>
              <w:jc w:val="center"/>
              <w:rPr>
                <w:rFonts w:eastAsia="宋体"/>
              </w:rPr>
            </w:pPr>
            <w:r w:rsidRPr="00A25A4F">
              <w:rPr>
                <w:rFonts w:eastAsia="宋体" w:hint="eastAsia"/>
              </w:rPr>
              <w:t>卡尔曼滤波</w:t>
            </w:r>
          </w:p>
        </w:tc>
        <w:tc>
          <w:tcPr>
            <w:tcW w:w="2275" w:type="dxa"/>
            <w:vAlign w:val="center"/>
          </w:tcPr>
          <w:p w14:paraId="2C5BFE19" w14:textId="77777777" w:rsidR="00A25A4F" w:rsidRPr="00A25A4F" w:rsidRDefault="00A25A4F" w:rsidP="00A25A4F">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602FDFF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559" w:type="dxa"/>
            <w:vAlign w:val="center"/>
          </w:tcPr>
          <w:p w14:paraId="27B0139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2370" w:type="dxa"/>
            <w:vAlign w:val="center"/>
          </w:tcPr>
          <w:p w14:paraId="28EC9AA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83" w:type="dxa"/>
            <w:vAlign w:val="center"/>
          </w:tcPr>
          <w:p w14:paraId="17F5590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3A660889" w14:textId="77777777" w:rsidR="00A25A4F" w:rsidRPr="00A25A4F" w:rsidRDefault="00A25A4F" w:rsidP="00A25A4F">
            <w:pPr>
              <w:tabs>
                <w:tab w:val="center" w:pos="4253"/>
                <w:tab w:val="right" w:pos="8504"/>
              </w:tabs>
              <w:spacing w:line="400" w:lineRule="exac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1984" w:type="dxa"/>
            <w:vAlign w:val="center"/>
          </w:tcPr>
          <w:p w14:paraId="77624E2D"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无法处理非线性系统</w:t>
            </w:r>
          </w:p>
        </w:tc>
        <w:tc>
          <w:tcPr>
            <w:tcW w:w="1984" w:type="dxa"/>
            <w:vAlign w:val="center"/>
          </w:tcPr>
          <w:p w14:paraId="115E0F75"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输入：故障特征参数时间序列</w:t>
            </w:r>
          </w:p>
          <w:p w14:paraId="6083BFC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A25A4F" w:rsidRPr="00A25A4F" w14:paraId="14F60256" w14:textId="77777777" w:rsidTr="000D7DDE">
        <w:trPr>
          <w:trHeight w:val="311"/>
          <w:jc w:val="center"/>
        </w:trPr>
        <w:tc>
          <w:tcPr>
            <w:tcW w:w="1406" w:type="dxa"/>
            <w:vAlign w:val="center"/>
          </w:tcPr>
          <w:p w14:paraId="4749E67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粒子滤波</w:t>
            </w:r>
          </w:p>
        </w:tc>
        <w:tc>
          <w:tcPr>
            <w:tcW w:w="2275" w:type="dxa"/>
            <w:vAlign w:val="center"/>
          </w:tcPr>
          <w:p w14:paraId="791AEBE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中长期预测</w:t>
            </w:r>
          </w:p>
          <w:p w14:paraId="18D9994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非线性系统</w:t>
            </w:r>
          </w:p>
        </w:tc>
        <w:tc>
          <w:tcPr>
            <w:tcW w:w="1559" w:type="dxa"/>
            <w:vAlign w:val="center"/>
          </w:tcPr>
          <w:p w14:paraId="6ED9D27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大样本</w:t>
            </w:r>
          </w:p>
        </w:tc>
        <w:tc>
          <w:tcPr>
            <w:tcW w:w="2370" w:type="dxa"/>
            <w:vAlign w:val="center"/>
          </w:tcPr>
          <w:p w14:paraId="356D113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在状态空间抽取一组带权值的粒子集，使用这组粒子集来近似逼近状态的后验概率分布函数</w:t>
            </w:r>
          </w:p>
        </w:tc>
        <w:tc>
          <w:tcPr>
            <w:tcW w:w="1883" w:type="dxa"/>
            <w:vAlign w:val="center"/>
          </w:tcPr>
          <w:p w14:paraId="343AB5D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对系统的过程噪声和测量噪声没有任何限制</w:t>
            </w:r>
          </w:p>
          <w:p w14:paraId="4B5DBAF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采用蒙特卡洛思想</w:t>
            </w:r>
          </w:p>
        </w:tc>
        <w:tc>
          <w:tcPr>
            <w:tcW w:w="1984" w:type="dxa"/>
            <w:vAlign w:val="center"/>
          </w:tcPr>
          <w:p w14:paraId="65D962E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无法处理线性系统</w:t>
            </w:r>
          </w:p>
        </w:tc>
        <w:tc>
          <w:tcPr>
            <w:tcW w:w="1984" w:type="dxa"/>
            <w:vAlign w:val="center"/>
          </w:tcPr>
          <w:p w14:paraId="5FB3157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输入：退化特征时间序列观测值</w:t>
            </w:r>
          </w:p>
          <w:p w14:paraId="744BA49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输出：设备故障时间分布</w:t>
            </w:r>
          </w:p>
        </w:tc>
      </w:tr>
    </w:tbl>
    <w:p w14:paraId="3CC449D3"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5151006A" w14:textId="77777777" w:rsidR="00A25A4F" w:rsidRPr="00A25A4F" w:rsidRDefault="00A25A4F" w:rsidP="00A25A4F">
      <w:pPr>
        <w:widowControl/>
        <w:spacing w:before="120" w:line="240" w:lineRule="auto"/>
        <w:jc w:val="center"/>
        <w:rPr>
          <w:szCs w:val="30"/>
        </w:rPr>
      </w:pPr>
      <w:r w:rsidRPr="00A25A4F">
        <w:rPr>
          <w:noProof/>
          <w:szCs w:val="30"/>
        </w:rPr>
        <w:lastRenderedPageBreak/>
        <w:drawing>
          <wp:inline distT="0" distB="0" distL="0" distR="0" wp14:anchorId="4FE937B4" wp14:editId="410AD6D9">
            <wp:extent cx="1608308" cy="22669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4826" cy="2276137"/>
                    </a:xfrm>
                    <a:prstGeom prst="rect">
                      <a:avLst/>
                    </a:prstGeom>
                    <a:noFill/>
                    <a:ln>
                      <a:noFill/>
                    </a:ln>
                  </pic:spPr>
                </pic:pic>
              </a:graphicData>
            </a:graphic>
          </wp:inline>
        </w:drawing>
      </w:r>
    </w:p>
    <w:p w14:paraId="2B89B767" w14:textId="3AA93E68"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-5 </w:t>
      </w:r>
      <w:r w:rsidRPr="00A25A4F">
        <w:rPr>
          <w:rFonts w:eastAsia="宋体" w:hint="eastAsia"/>
        </w:rPr>
        <w:t>卡尔曼滤波构建过程</w:t>
      </w:r>
    </w:p>
    <w:p w14:paraId="5D4DBC8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e.</w:t>
      </w:r>
      <w:r w:rsidRPr="00A25A4F">
        <w:rPr>
          <w:rFonts w:eastAsia="宋体" w:hint="eastAsia"/>
          <w:color w:val="000000"/>
          <w:kern w:val="2"/>
          <w:sz w:val="24"/>
          <w:szCs w:val="24"/>
        </w:rPr>
        <w:t>剩余寿命计算：当状态变量预测值快要达到失效阈值时，发出故障警报，根据设定的失效阈值预测当前时刻设备的剩余寿命。</w:t>
      </w:r>
    </w:p>
    <w:p w14:paraId="0A46D6F9"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）粒子滤波</w:t>
      </w:r>
    </w:p>
    <w:p w14:paraId="5AB1C3F4"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①模型简介：粒子滤波是一种优化算法，通过寻找一组在状态空间中传播的随机样本来近似地表示概率密度函数，用样本均值代替积分运算，进而获得系统状态的最小方差估计。</w:t>
      </w:r>
    </w:p>
    <w:p w14:paraId="70B75C00" w14:textId="6EF6F95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，根据已有的观测值，通过对既定的预测模型参数进行迭代估计，然后将各参数的估计值代入预测模型，外推预测时间序列的演化情况。</w:t>
      </w:r>
    </w:p>
    <w:p w14:paraId="45516F93"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57E1103B" wp14:editId="7038999F">
            <wp:extent cx="1549400" cy="1687124"/>
            <wp:effectExtent l="0" t="0" r="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5079" cy="1693308"/>
                    </a:xfrm>
                    <a:prstGeom prst="rect">
                      <a:avLst/>
                    </a:prstGeom>
                    <a:noFill/>
                    <a:ln>
                      <a:noFill/>
                    </a:ln>
                  </pic:spPr>
                </pic:pic>
              </a:graphicData>
            </a:graphic>
          </wp:inline>
        </w:drawing>
      </w:r>
    </w:p>
    <w:p w14:paraId="603232BE" w14:textId="6394822D"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-6 </w:t>
      </w:r>
      <w:r w:rsidRPr="00A25A4F">
        <w:rPr>
          <w:rFonts w:eastAsia="宋体" w:hint="eastAsia"/>
        </w:rPr>
        <w:t>粒子滤波构建过程</w:t>
      </w:r>
    </w:p>
    <w:p w14:paraId="00D182C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确定预测模型：根据对历史数据拟合误差的比较选择，或者可以直接利用已有的经验模型；</w:t>
      </w:r>
    </w:p>
    <w:p w14:paraId="009311B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粒子样本初始化：由先验概率随机产生粒子群；</w:t>
      </w:r>
    </w:p>
    <w:p w14:paraId="251C6CC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模型参数估计：利用状态转移方程估计下一时刻粒子状态，根据该时刻的新观测值，计算粒子样本与观测值的似然概率密度函数，并以此更新粒子权值且</w:t>
      </w:r>
      <w:r w:rsidRPr="00A25A4F">
        <w:rPr>
          <w:rFonts w:eastAsia="宋体" w:hint="eastAsia"/>
          <w:color w:val="000000"/>
          <w:kern w:val="2"/>
          <w:sz w:val="24"/>
          <w:szCs w:val="24"/>
        </w:rPr>
        <w:lastRenderedPageBreak/>
        <w:t>归一化，则可得当前时刻未知参数的最小均方估计；未达到观测阈值前，根据上一步中粒子权值大小进行重采样，得到新的粒子样本集，重复该估计步骤；</w:t>
      </w:r>
    </w:p>
    <w:p w14:paraId="4E851F6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预测与结果统计：根据所有粒子在指定时刻的状态，统计得到该时刻的系统状态概率密度分布，根据所有粒子的失效时间，统计得到系统失效时间的概率密度分布。</w:t>
      </w:r>
    </w:p>
    <w:p w14:paraId="6413C56B" w14:textId="77777777" w:rsidR="00A25A4F" w:rsidRPr="00A25A4F" w:rsidRDefault="00A25A4F" w:rsidP="00A25A4F">
      <w:pPr>
        <w:spacing w:before="240" w:after="120" w:line="400" w:lineRule="atLeast"/>
        <w:outlineLvl w:val="3"/>
        <w:rPr>
          <w:rFonts w:eastAsia="黑体"/>
          <w:sz w:val="24"/>
        </w:rPr>
      </w:pPr>
      <w:bookmarkStart w:id="13" w:name="_Toc83732396"/>
      <w:r w:rsidRPr="00A25A4F">
        <w:rPr>
          <w:rFonts w:eastAsia="黑体"/>
          <w:sz w:val="24"/>
        </w:rPr>
        <w:t>2.1.3</w:t>
      </w:r>
      <w:r w:rsidRPr="00A25A4F">
        <w:rPr>
          <w:rFonts w:eastAsia="黑体" w:hint="eastAsia"/>
          <w:sz w:val="24"/>
        </w:rPr>
        <w:t>健康状态评估模型</w:t>
      </w:r>
      <w:bookmarkEnd w:id="13"/>
    </w:p>
    <w:p w14:paraId="6589852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相对故障诊断和预测而言，关于模型驱动的健康状态评估的研究相对更少，本部分仅针对卡尔曼滤波与扩展卡尔曼滤波，总结各自的适用范围、需求数据特点、原理、模型特点、功能边界以及输入输出，如表</w:t>
      </w:r>
      <w:r w:rsidRPr="00A25A4F">
        <w:rPr>
          <w:rFonts w:eastAsia="宋体"/>
          <w:color w:val="000000"/>
          <w:kern w:val="2"/>
          <w:sz w:val="24"/>
          <w:szCs w:val="24"/>
        </w:rPr>
        <w:t>3-4</w:t>
      </w:r>
      <w:r w:rsidRPr="00A25A4F">
        <w:rPr>
          <w:rFonts w:eastAsia="宋体" w:hint="eastAsia"/>
          <w:color w:val="000000"/>
          <w:kern w:val="2"/>
          <w:sz w:val="24"/>
          <w:szCs w:val="24"/>
        </w:rPr>
        <w:t>所示。</w:t>
      </w:r>
    </w:p>
    <w:p w14:paraId="67C6A0A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具体地，卡尔曼滤波与扩展卡尔曼滤波的模型介绍和构建流程规范如下：</w:t>
      </w:r>
    </w:p>
    <w:p w14:paraId="4A0E254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）卡尔曼滤波</w:t>
      </w:r>
    </w:p>
    <w:p w14:paraId="1BB9AD67" w14:textId="2C955EC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①模型简介：详见</w:t>
      </w:r>
      <w:r w:rsidR="005140E3">
        <w:rPr>
          <w:rFonts w:eastAsia="宋体"/>
          <w:color w:val="000000"/>
          <w:kern w:val="2"/>
          <w:sz w:val="24"/>
          <w:szCs w:val="24"/>
        </w:rPr>
        <w:t>2</w:t>
      </w:r>
      <w:r w:rsidRPr="00A25A4F">
        <w:rPr>
          <w:rFonts w:eastAsia="宋体"/>
          <w:color w:val="000000"/>
          <w:kern w:val="2"/>
          <w:sz w:val="24"/>
          <w:szCs w:val="24"/>
        </w:rPr>
        <w:t>.1.2</w:t>
      </w:r>
      <w:r w:rsidRPr="00A25A4F">
        <w:rPr>
          <w:rFonts w:eastAsia="宋体" w:hint="eastAsia"/>
          <w:color w:val="000000"/>
          <w:kern w:val="2"/>
          <w:sz w:val="24"/>
          <w:szCs w:val="24"/>
        </w:rPr>
        <w:t>。</w:t>
      </w:r>
    </w:p>
    <w:p w14:paraId="3D3E0543" w14:textId="16A79D0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，依次按照</w:t>
      </w:r>
      <w:r w:rsidRPr="00A25A4F">
        <w:rPr>
          <w:rFonts w:eastAsia="宋体" w:hint="eastAsia"/>
          <w:color w:val="000000"/>
          <w:kern w:val="2"/>
          <w:sz w:val="24"/>
          <w:szCs w:val="24"/>
        </w:rPr>
        <w:t>4</w:t>
      </w:r>
      <w:r w:rsidRPr="00A25A4F">
        <w:rPr>
          <w:rFonts w:eastAsia="宋体" w:hint="eastAsia"/>
          <w:color w:val="000000"/>
          <w:kern w:val="2"/>
          <w:sz w:val="24"/>
          <w:szCs w:val="24"/>
        </w:rPr>
        <w:t>个递推步骤进行更新，可由当前时刻递推得到下一时刻状态向量及其误差协方差、卡尔曼增益的更新值，实现不同时刻状态向量的估计。</w:t>
      </w:r>
    </w:p>
    <w:p w14:paraId="0F5CA1B3"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466A6212" wp14:editId="7A41295F">
            <wp:extent cx="1530314" cy="16510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6569" cy="1657749"/>
                    </a:xfrm>
                    <a:prstGeom prst="rect">
                      <a:avLst/>
                    </a:prstGeom>
                    <a:noFill/>
                    <a:ln>
                      <a:noFill/>
                    </a:ln>
                  </pic:spPr>
                </pic:pic>
              </a:graphicData>
            </a:graphic>
          </wp:inline>
        </w:drawing>
      </w:r>
    </w:p>
    <w:p w14:paraId="6FB41901" w14:textId="445DADEE"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-7 </w:t>
      </w:r>
      <w:r w:rsidRPr="00A25A4F">
        <w:rPr>
          <w:rFonts w:eastAsia="宋体" w:hint="eastAsia"/>
        </w:rPr>
        <w:t>卡尔曼滤波构建过程</w:t>
      </w:r>
    </w:p>
    <w:p w14:paraId="6B30386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状态估计的更新：根据当前时刻的状态向量后验估计值递推下一时刻状态向量先验估计值；</w:t>
      </w:r>
    </w:p>
    <w:p w14:paraId="33F140D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状态估计误差协方差的更新：根据当前时刻状态向量后验估计误差的协方差递推下一时刻状态向量先验估计误差的协方差；</w:t>
      </w:r>
    </w:p>
    <w:p w14:paraId="4951DF4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卡尔曼增益的观测更新：基于上述状态估计及其误差协方差的时间更新，对卡尔曼增益进行更新；</w:t>
      </w:r>
    </w:p>
    <w:p w14:paraId="64EECEA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d</w:t>
      </w:r>
      <w:r w:rsidRPr="00A25A4F">
        <w:rPr>
          <w:rFonts w:eastAsia="宋体"/>
          <w:color w:val="000000"/>
          <w:kern w:val="2"/>
          <w:sz w:val="24"/>
          <w:szCs w:val="24"/>
        </w:rPr>
        <w:t>.</w:t>
      </w:r>
      <w:r w:rsidRPr="00A25A4F">
        <w:rPr>
          <w:rFonts w:eastAsia="宋体" w:hint="eastAsia"/>
          <w:color w:val="000000"/>
          <w:kern w:val="2"/>
          <w:sz w:val="24"/>
          <w:szCs w:val="24"/>
        </w:rPr>
        <w:t>状态估计值的观测更新：根据下一时刻观测值、卡尔曼增益、状态向量先验估计值以及控制向量，得到下一时刻状态向量的后验估计值，也即状态向量的最优估计值；</w:t>
      </w:r>
    </w:p>
    <w:p w14:paraId="387BABA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7B75C3BE" w14:textId="15B08603"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-4 </w:t>
      </w:r>
      <w:r w:rsidRPr="00A25A4F">
        <w:rPr>
          <w:rFonts w:eastAsia="宋体" w:hint="eastAsia"/>
        </w:rPr>
        <w:t>模型驱动的健康状态评估模型</w:t>
      </w:r>
    </w:p>
    <w:tbl>
      <w:tblPr>
        <w:tblW w:w="1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2116"/>
        <w:gridCol w:w="1416"/>
        <w:gridCol w:w="1502"/>
        <w:gridCol w:w="1864"/>
        <w:gridCol w:w="2080"/>
        <w:gridCol w:w="3552"/>
      </w:tblGrid>
      <w:tr w:rsidR="00A25A4F" w:rsidRPr="00A25A4F" w14:paraId="64E5F020" w14:textId="77777777" w:rsidTr="000D7DDE">
        <w:trPr>
          <w:trHeight w:val="794"/>
          <w:jc w:val="center"/>
        </w:trPr>
        <w:tc>
          <w:tcPr>
            <w:tcW w:w="1790" w:type="dxa"/>
            <w:vAlign w:val="center"/>
          </w:tcPr>
          <w:p w14:paraId="6FE33D3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116" w:type="dxa"/>
            <w:vAlign w:val="center"/>
          </w:tcPr>
          <w:p w14:paraId="7BAF73A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适用范围</w:t>
            </w:r>
          </w:p>
        </w:tc>
        <w:tc>
          <w:tcPr>
            <w:tcW w:w="1416" w:type="dxa"/>
            <w:vAlign w:val="center"/>
          </w:tcPr>
          <w:p w14:paraId="14F52C2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需求数据特点</w:t>
            </w:r>
          </w:p>
        </w:tc>
        <w:tc>
          <w:tcPr>
            <w:tcW w:w="1502" w:type="dxa"/>
            <w:vAlign w:val="center"/>
          </w:tcPr>
          <w:p w14:paraId="1CAAD31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1864" w:type="dxa"/>
            <w:vAlign w:val="center"/>
          </w:tcPr>
          <w:p w14:paraId="60700E4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2080" w:type="dxa"/>
            <w:vAlign w:val="center"/>
          </w:tcPr>
          <w:p w14:paraId="45E101E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宋体" w:eastAsia="宋体" w:hAnsi="宋体" w:cs="宋体" w:hint="eastAsia"/>
              </w:rPr>
              <w:t>功能边界</w:t>
            </w:r>
          </w:p>
        </w:tc>
        <w:tc>
          <w:tcPr>
            <w:tcW w:w="3552" w:type="dxa"/>
            <w:vAlign w:val="center"/>
          </w:tcPr>
          <w:p w14:paraId="6413C12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465614C3" w14:textId="77777777" w:rsidTr="000D7DDE">
        <w:trPr>
          <w:trHeight w:val="3297"/>
          <w:jc w:val="center"/>
        </w:trPr>
        <w:tc>
          <w:tcPr>
            <w:tcW w:w="1790" w:type="dxa"/>
            <w:vAlign w:val="center"/>
          </w:tcPr>
          <w:p w14:paraId="6439D83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卡尔曼滤波</w:t>
            </w:r>
          </w:p>
        </w:tc>
        <w:tc>
          <w:tcPr>
            <w:tcW w:w="2116" w:type="dxa"/>
            <w:vAlign w:val="center"/>
          </w:tcPr>
          <w:p w14:paraId="1A29631F" w14:textId="77777777" w:rsidR="00A25A4F" w:rsidRPr="00A25A4F" w:rsidRDefault="00A25A4F" w:rsidP="00A25A4F">
            <w:pPr>
              <w:tabs>
                <w:tab w:val="center" w:pos="4253"/>
                <w:tab w:val="right" w:pos="8504"/>
              </w:tabs>
              <w:spacing w:line="400" w:lineRule="exact"/>
              <w:jc w:val="left"/>
              <w:textAlignment w:val="auto"/>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线性系统</w:t>
            </w:r>
          </w:p>
          <w:p w14:paraId="40CC504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ascii="宋体" w:eastAsia="宋体" w:hAnsi="宋体" w:cs="宋体" w:hint="eastAsia"/>
              </w:rPr>
              <w:t>噪声服从高斯分布</w:t>
            </w:r>
          </w:p>
        </w:tc>
        <w:tc>
          <w:tcPr>
            <w:tcW w:w="1416" w:type="dxa"/>
            <w:vAlign w:val="center"/>
          </w:tcPr>
          <w:p w14:paraId="792FF66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1502" w:type="dxa"/>
            <w:vAlign w:val="center"/>
          </w:tcPr>
          <w:p w14:paraId="400D968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过滤设备的噪声影响，利用过程噪声、测量噪声来推算设备的故障状态</w:t>
            </w:r>
          </w:p>
        </w:tc>
        <w:tc>
          <w:tcPr>
            <w:tcW w:w="1864" w:type="dxa"/>
            <w:vAlign w:val="center"/>
          </w:tcPr>
          <w:p w14:paraId="6453A3B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采用状态空间概念描述对象结构</w:t>
            </w:r>
          </w:p>
          <w:p w14:paraId="77BC569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通过递推计算，具有自适应特性</w:t>
            </w:r>
          </w:p>
        </w:tc>
        <w:tc>
          <w:tcPr>
            <w:tcW w:w="2080" w:type="dxa"/>
            <w:vAlign w:val="center"/>
          </w:tcPr>
          <w:p w14:paraId="0F526753" w14:textId="77777777" w:rsidR="00A25A4F" w:rsidRPr="00A25A4F" w:rsidRDefault="00A25A4F" w:rsidP="00A25A4F">
            <w:pPr>
              <w:tabs>
                <w:tab w:val="center" w:pos="4253"/>
                <w:tab w:val="right" w:pos="8504"/>
              </w:tabs>
              <w:spacing w:line="400" w:lineRule="exact"/>
              <w:jc w:val="center"/>
              <w:textAlignment w:val="auto"/>
              <w:rPr>
                <w:rFonts w:ascii="宋体" w:eastAsia="宋体" w:hAnsi="宋体" w:cs="宋体"/>
              </w:rPr>
            </w:pPr>
            <w:r w:rsidRPr="00A25A4F">
              <w:rPr>
                <w:rFonts w:eastAsia="宋体" w:hint="eastAsia"/>
              </w:rPr>
              <w:t>无法处理非线性系统</w:t>
            </w:r>
          </w:p>
        </w:tc>
        <w:tc>
          <w:tcPr>
            <w:tcW w:w="3552" w:type="dxa"/>
            <w:vAlign w:val="center"/>
          </w:tcPr>
          <w:p w14:paraId="6752A2D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ascii="宋体" w:eastAsia="宋体" w:hAnsi="宋体" w:cs="宋体" w:hint="eastAsia"/>
              </w:rPr>
              <w:t>输入：状态观测值以及状态先验分布</w:t>
            </w:r>
          </w:p>
          <w:p w14:paraId="683EA53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输出：状态估计值</w:t>
            </w:r>
          </w:p>
        </w:tc>
      </w:tr>
      <w:tr w:rsidR="00A25A4F" w:rsidRPr="00A25A4F" w14:paraId="090D21FC" w14:textId="77777777" w:rsidTr="000D7DDE">
        <w:trPr>
          <w:trHeight w:val="311"/>
          <w:jc w:val="center"/>
        </w:trPr>
        <w:tc>
          <w:tcPr>
            <w:tcW w:w="1790" w:type="dxa"/>
            <w:vAlign w:val="center"/>
          </w:tcPr>
          <w:p w14:paraId="6F67637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扩展卡尔曼滤波</w:t>
            </w:r>
          </w:p>
        </w:tc>
        <w:tc>
          <w:tcPr>
            <w:tcW w:w="2116" w:type="dxa"/>
            <w:vAlign w:val="center"/>
          </w:tcPr>
          <w:p w14:paraId="6C60ACC4"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ascii="宋体" w:eastAsia="宋体" w:hAnsi="宋体" w:cs="宋体" w:hint="eastAsia"/>
              </w:rPr>
              <w:t>非线性系统</w:t>
            </w:r>
          </w:p>
        </w:tc>
        <w:tc>
          <w:tcPr>
            <w:tcW w:w="1416" w:type="dxa"/>
            <w:vAlign w:val="center"/>
          </w:tcPr>
          <w:p w14:paraId="53D0CCD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时序数据</w:t>
            </w:r>
          </w:p>
        </w:tc>
        <w:tc>
          <w:tcPr>
            <w:tcW w:w="1502" w:type="dxa"/>
            <w:vAlign w:val="center"/>
          </w:tcPr>
          <w:p w14:paraId="0C504F9F" w14:textId="77777777" w:rsidR="00A25A4F" w:rsidRPr="00A25A4F" w:rsidRDefault="00A25A4F" w:rsidP="00A25A4F">
            <w:pPr>
              <w:tabs>
                <w:tab w:val="center" w:pos="4253"/>
                <w:tab w:val="right" w:pos="8504"/>
              </w:tabs>
              <w:spacing w:line="400" w:lineRule="exact"/>
              <w:textAlignment w:val="auto"/>
              <w:rPr>
                <w:rFonts w:eastAsiaTheme="minorEastAsia"/>
              </w:rPr>
            </w:pPr>
            <w:r w:rsidRPr="00A25A4F">
              <w:rPr>
                <w:rFonts w:eastAsia="宋体" w:hint="eastAsia"/>
              </w:rPr>
              <w:t>将非线性问题转换为能用卡尔曼滤波处理的线性问题</w:t>
            </w:r>
          </w:p>
        </w:tc>
        <w:tc>
          <w:tcPr>
            <w:tcW w:w="1864" w:type="dxa"/>
            <w:vAlign w:val="center"/>
          </w:tcPr>
          <w:p w14:paraId="000B3A9E"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易于实现</w:t>
            </w:r>
          </w:p>
          <w:p w14:paraId="49D4672F"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相对卡尔曼滤波较为复杂</w:t>
            </w:r>
          </w:p>
        </w:tc>
        <w:tc>
          <w:tcPr>
            <w:tcW w:w="2080" w:type="dxa"/>
            <w:vAlign w:val="center"/>
          </w:tcPr>
          <w:p w14:paraId="7487613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要严格定义状态方程</w:t>
            </w:r>
          </w:p>
        </w:tc>
        <w:tc>
          <w:tcPr>
            <w:tcW w:w="3552" w:type="dxa"/>
            <w:vAlign w:val="center"/>
          </w:tcPr>
          <w:p w14:paraId="08A9A57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ascii="宋体" w:eastAsia="宋体" w:hAnsi="宋体" w:cs="宋体" w:hint="eastAsia"/>
              </w:rPr>
              <w:t>输入：状态观测值以及状态先验分布</w:t>
            </w:r>
          </w:p>
          <w:p w14:paraId="6F3CC2E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ascii="宋体" w:eastAsia="宋体" w:hAnsi="宋体" w:cs="宋体" w:hint="eastAsia"/>
              </w:rPr>
              <w:t>输出：状态估计值</w:t>
            </w:r>
          </w:p>
        </w:tc>
      </w:tr>
    </w:tbl>
    <w:p w14:paraId="57DD77EB" w14:textId="77777777" w:rsidR="00A25A4F" w:rsidRPr="00A25A4F" w:rsidRDefault="00A25A4F" w:rsidP="00A25A4F">
      <w:pPr>
        <w:adjustRightInd/>
        <w:spacing w:beforeLines="50" w:before="156" w:line="400" w:lineRule="exact"/>
        <w:ind w:firstLineChars="83" w:firstLine="199"/>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664E5520"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lastRenderedPageBreak/>
        <w:t>（</w:t>
      </w:r>
      <w:r w:rsidRPr="00A25A4F">
        <w:rPr>
          <w:rFonts w:eastAsia="宋体" w:hint="eastAsia"/>
          <w:sz w:val="24"/>
        </w:rPr>
        <w:t>2</w:t>
      </w:r>
      <w:r w:rsidRPr="00A25A4F">
        <w:rPr>
          <w:rFonts w:eastAsia="宋体" w:hint="eastAsia"/>
          <w:sz w:val="24"/>
        </w:rPr>
        <w:t>）扩展卡尔曼滤波</w:t>
      </w:r>
    </w:p>
    <w:p w14:paraId="662495E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卡尔曼滤波主要用于估计线性时变系统，而当被估计的系统模型是非线性的时候，需对非线性状态空间模型进行线性化处理，然后再采用卡尔曼滤波算法进行状态量的估计，这种改进后的模型被称作扩展卡尔曼滤波。</w:t>
      </w:r>
    </w:p>
    <w:p w14:paraId="24977A43" w14:textId="3B1F61CA"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-8</w:t>
      </w:r>
      <w:r w:rsidRPr="00A25A4F">
        <w:rPr>
          <w:rFonts w:eastAsia="宋体" w:hint="eastAsia"/>
          <w:color w:val="000000"/>
          <w:kern w:val="2"/>
          <w:sz w:val="24"/>
          <w:szCs w:val="24"/>
        </w:rPr>
        <w:t>，将非线性的状态空间模型进行线性化，然后采用基本卡尔曼滤波进行实现。</w:t>
      </w:r>
    </w:p>
    <w:p w14:paraId="623A30C8"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30DD23BD" wp14:editId="2EB0D7D0">
            <wp:extent cx="1422400" cy="1043092"/>
            <wp:effectExtent l="0" t="0" r="6350" b="508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2158" cy="1057581"/>
                    </a:xfrm>
                    <a:prstGeom prst="rect">
                      <a:avLst/>
                    </a:prstGeom>
                    <a:noFill/>
                    <a:ln>
                      <a:noFill/>
                    </a:ln>
                  </pic:spPr>
                </pic:pic>
              </a:graphicData>
            </a:graphic>
          </wp:inline>
        </w:drawing>
      </w:r>
    </w:p>
    <w:p w14:paraId="6D6E5DB1" w14:textId="576B736D"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-8 </w:t>
      </w:r>
      <w:r w:rsidRPr="00A25A4F">
        <w:rPr>
          <w:rFonts w:eastAsia="宋体" w:hint="eastAsia"/>
        </w:rPr>
        <w:t>卡尔曼滤波构建过程</w:t>
      </w:r>
    </w:p>
    <w:p w14:paraId="3E0D44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非线性函数线性化：求取状态方程和测量方程的偏导，得到相应的泰勒级数展开式，将非线性映射函数进行线性化，获得对应于卡尔曼滤波迭代计算中所对应的系数矩阵；</w:t>
      </w:r>
    </w:p>
    <w:p w14:paraId="1E17ABFA" w14:textId="1154519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b</w:t>
      </w:r>
      <w:r w:rsidRPr="00A25A4F">
        <w:rPr>
          <w:rFonts w:eastAsia="宋体"/>
          <w:color w:val="000000"/>
          <w:kern w:val="2"/>
          <w:sz w:val="24"/>
          <w:szCs w:val="24"/>
        </w:rPr>
        <w:t>.</w:t>
      </w:r>
      <w:r w:rsidRPr="00A25A4F">
        <w:rPr>
          <w:rFonts w:eastAsia="宋体" w:hint="eastAsia"/>
          <w:color w:val="000000"/>
          <w:kern w:val="2"/>
          <w:sz w:val="24"/>
          <w:szCs w:val="24"/>
        </w:rPr>
        <w:t>构建卡尔曼滤波：按照图</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，实现状态变量的最优估算。</w:t>
      </w:r>
    </w:p>
    <w:p w14:paraId="0D2D598F" w14:textId="77777777" w:rsidR="00A25A4F" w:rsidRPr="00A25A4F" w:rsidRDefault="00A25A4F" w:rsidP="00A25A4F">
      <w:pPr>
        <w:spacing w:before="240" w:after="120" w:line="400" w:lineRule="exact"/>
        <w:outlineLvl w:val="2"/>
        <w:rPr>
          <w:rFonts w:eastAsia="黑体"/>
          <w:kern w:val="44"/>
          <w:sz w:val="28"/>
          <w:szCs w:val="44"/>
        </w:rPr>
      </w:pPr>
      <w:bookmarkStart w:id="14" w:name="_Toc83732397"/>
      <w:r w:rsidRPr="00A25A4F">
        <w:rPr>
          <w:rFonts w:eastAsia="黑体"/>
          <w:kern w:val="44"/>
          <w:sz w:val="28"/>
          <w:szCs w:val="44"/>
        </w:rPr>
        <w:t>2.2</w:t>
      </w:r>
      <w:r w:rsidRPr="00A25A4F">
        <w:rPr>
          <w:rFonts w:eastAsia="黑体" w:hint="eastAsia"/>
          <w:kern w:val="44"/>
          <w:sz w:val="28"/>
          <w:szCs w:val="44"/>
        </w:rPr>
        <w:t>数据驱动的</w:t>
      </w:r>
      <w:r w:rsidRPr="00A25A4F">
        <w:rPr>
          <w:rFonts w:eastAsia="黑体" w:hint="eastAsia"/>
          <w:kern w:val="44"/>
          <w:sz w:val="28"/>
          <w:szCs w:val="44"/>
        </w:rPr>
        <w:t>PHM</w:t>
      </w:r>
      <w:r w:rsidRPr="00A25A4F">
        <w:rPr>
          <w:rFonts w:eastAsia="黑体" w:hint="eastAsia"/>
          <w:kern w:val="44"/>
          <w:sz w:val="28"/>
          <w:szCs w:val="44"/>
        </w:rPr>
        <w:t>模型</w:t>
      </w:r>
      <w:bookmarkEnd w:id="14"/>
    </w:p>
    <w:p w14:paraId="1FD17E3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w:t>
      </w:r>
      <w:r w:rsidRPr="00A25A4F">
        <w:rPr>
          <w:rFonts w:eastAsia="宋体"/>
          <w:color w:val="000000"/>
          <w:kern w:val="2"/>
          <w:sz w:val="24"/>
          <w:szCs w:val="24"/>
        </w:rPr>
        <w:t>PHM</w:t>
      </w:r>
      <w:r w:rsidRPr="00A25A4F">
        <w:rPr>
          <w:rFonts w:eastAsia="宋体" w:hint="eastAsia"/>
          <w:color w:val="000000"/>
          <w:kern w:val="2"/>
          <w:sz w:val="24"/>
          <w:szCs w:val="24"/>
        </w:rPr>
        <w:t>模型核心是对可利用的历史数据或实时监测数据进行特征提取，并转化和表征为能够反映风洞设备性能变化的信息，以采集的数据为研究基础，采用先进的数据处理与分析软件和方法对数据进行深入挖掘，找出风洞设备监测数据中隐含的健康状态或退化特征信息。数据驱动的方法进一步可以分为基于统计分析的方法和基于人工智能的方法。</w:t>
      </w:r>
    </w:p>
    <w:p w14:paraId="42E3F7D2" w14:textId="021BC2A1"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基于统计分析的</w:t>
      </w:r>
      <w:r w:rsidRPr="00A25A4F">
        <w:rPr>
          <w:rFonts w:eastAsia="宋体"/>
          <w:color w:val="000000"/>
          <w:kern w:val="2"/>
          <w:sz w:val="24"/>
          <w:szCs w:val="24"/>
        </w:rPr>
        <w:t>PHM</w:t>
      </w:r>
      <w:r w:rsidRPr="00A25A4F">
        <w:rPr>
          <w:rFonts w:eastAsia="宋体" w:hint="eastAsia"/>
          <w:color w:val="000000"/>
          <w:kern w:val="2"/>
          <w:sz w:val="24"/>
          <w:szCs w:val="24"/>
        </w:rPr>
        <w:t>模型由于其在获取准确全面数据资源的前提下，通过对风洞设备健康状态参数的监测数据进行统计分析，描述数据输出关系和相关参数以用于风洞设备的故障诊断、预测与健康状态评估。基于统计分析的</w:t>
      </w:r>
      <w:r w:rsidRPr="00A25A4F">
        <w:rPr>
          <w:rFonts w:eastAsia="宋体"/>
          <w:color w:val="000000"/>
          <w:kern w:val="2"/>
          <w:sz w:val="24"/>
          <w:szCs w:val="24"/>
        </w:rPr>
        <w:t>PHM</w:t>
      </w:r>
      <w:r w:rsidRPr="00A25A4F">
        <w:rPr>
          <w:rFonts w:eastAsia="宋体" w:hint="eastAsia"/>
          <w:color w:val="000000"/>
          <w:kern w:val="2"/>
          <w:sz w:val="24"/>
          <w:szCs w:val="24"/>
        </w:rPr>
        <w:t>模型，其基本构建流程如图</w:t>
      </w:r>
      <w:r w:rsidR="005140E3">
        <w:rPr>
          <w:rFonts w:eastAsia="宋体"/>
          <w:color w:val="000000"/>
          <w:kern w:val="2"/>
          <w:sz w:val="24"/>
          <w:szCs w:val="24"/>
        </w:rPr>
        <w:t>2</w:t>
      </w:r>
      <w:r w:rsidRPr="00A25A4F">
        <w:rPr>
          <w:rFonts w:eastAsia="宋体"/>
          <w:color w:val="000000"/>
          <w:kern w:val="2"/>
          <w:sz w:val="24"/>
          <w:szCs w:val="24"/>
        </w:rPr>
        <w:t>-9</w:t>
      </w:r>
      <w:r w:rsidRPr="00A25A4F">
        <w:rPr>
          <w:rFonts w:eastAsia="宋体" w:hint="eastAsia"/>
          <w:color w:val="000000"/>
          <w:kern w:val="2"/>
          <w:sz w:val="24"/>
          <w:szCs w:val="24"/>
        </w:rPr>
        <w:t>所示。基于人工智能的</w:t>
      </w:r>
      <w:r w:rsidRPr="00A25A4F">
        <w:rPr>
          <w:rFonts w:eastAsia="宋体"/>
          <w:color w:val="000000"/>
          <w:kern w:val="2"/>
          <w:sz w:val="24"/>
          <w:szCs w:val="24"/>
        </w:rPr>
        <w:t>PHM</w:t>
      </w:r>
      <w:r w:rsidRPr="00A25A4F">
        <w:rPr>
          <w:rFonts w:eastAsia="宋体" w:hint="eastAsia"/>
          <w:color w:val="000000"/>
          <w:kern w:val="2"/>
          <w:sz w:val="24"/>
          <w:szCs w:val="24"/>
        </w:rPr>
        <w:t>模型首先是选取若干历史数据作为训练样本，然后用某种机器学习算法（如支持向量机、卷积神经网络、循环神经网络、长短期记忆网络等）对已采集的历史数据进行训练，使其满足一定的精度后再基于当前监测数据进行风洞设备的故障预测、诊断和健康状态评估。基于人工智能的</w:t>
      </w:r>
      <w:r w:rsidRPr="00A25A4F">
        <w:rPr>
          <w:rFonts w:eastAsia="宋体"/>
          <w:color w:val="000000"/>
          <w:kern w:val="2"/>
          <w:sz w:val="24"/>
          <w:szCs w:val="24"/>
        </w:rPr>
        <w:t>PHM</w:t>
      </w:r>
      <w:r w:rsidRPr="00A25A4F">
        <w:rPr>
          <w:rFonts w:eastAsia="宋体" w:hint="eastAsia"/>
          <w:color w:val="000000"/>
          <w:kern w:val="2"/>
          <w:sz w:val="24"/>
          <w:szCs w:val="24"/>
        </w:rPr>
        <w:t>模型，其构建流程如图</w:t>
      </w:r>
      <w:r w:rsidR="005140E3">
        <w:rPr>
          <w:rFonts w:eastAsia="宋体"/>
          <w:color w:val="000000"/>
          <w:kern w:val="2"/>
          <w:sz w:val="24"/>
          <w:szCs w:val="24"/>
        </w:rPr>
        <w:t>2</w:t>
      </w:r>
      <w:r w:rsidRPr="00A25A4F">
        <w:rPr>
          <w:rFonts w:eastAsia="宋体"/>
          <w:color w:val="000000"/>
          <w:kern w:val="2"/>
          <w:sz w:val="24"/>
          <w:szCs w:val="24"/>
        </w:rPr>
        <w:t>-10</w:t>
      </w:r>
      <w:r w:rsidRPr="00A25A4F">
        <w:rPr>
          <w:rFonts w:eastAsia="宋体" w:hint="eastAsia"/>
          <w:color w:val="000000"/>
          <w:kern w:val="2"/>
          <w:sz w:val="24"/>
          <w:szCs w:val="24"/>
        </w:rPr>
        <w:t>所示。</w:t>
      </w:r>
    </w:p>
    <w:p w14:paraId="3EA7061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如前所述，关于两类数据驱动的</w:t>
      </w:r>
      <w:r w:rsidRPr="00A25A4F">
        <w:rPr>
          <w:rFonts w:eastAsia="宋体" w:hint="eastAsia"/>
          <w:color w:val="000000"/>
          <w:kern w:val="2"/>
          <w:sz w:val="24"/>
          <w:szCs w:val="24"/>
        </w:rPr>
        <w:t>PHM</w:t>
      </w:r>
      <w:r w:rsidRPr="00A25A4F">
        <w:rPr>
          <w:rFonts w:eastAsia="宋体" w:hint="eastAsia"/>
          <w:color w:val="000000"/>
          <w:kern w:val="2"/>
          <w:sz w:val="24"/>
          <w:szCs w:val="24"/>
        </w:rPr>
        <w:t>模型，不同的</w:t>
      </w:r>
      <w:r w:rsidRPr="00A25A4F">
        <w:rPr>
          <w:rFonts w:eastAsia="宋体" w:hint="eastAsia"/>
          <w:color w:val="000000"/>
          <w:kern w:val="2"/>
          <w:sz w:val="24"/>
          <w:szCs w:val="24"/>
        </w:rPr>
        <w:t>PHM</w:t>
      </w:r>
      <w:r w:rsidRPr="00A25A4F">
        <w:rPr>
          <w:rFonts w:eastAsia="宋体" w:hint="eastAsia"/>
          <w:color w:val="000000"/>
          <w:kern w:val="2"/>
          <w:sz w:val="24"/>
          <w:szCs w:val="24"/>
        </w:rPr>
        <w:t>任务可以使用不同的</w:t>
      </w:r>
      <w:r w:rsidRPr="00A25A4F">
        <w:rPr>
          <w:rFonts w:eastAsia="宋体" w:hint="eastAsia"/>
          <w:color w:val="000000"/>
          <w:kern w:val="2"/>
          <w:sz w:val="24"/>
          <w:szCs w:val="24"/>
        </w:rPr>
        <w:t>PHM</w:t>
      </w:r>
      <w:r w:rsidRPr="00A25A4F">
        <w:rPr>
          <w:rFonts w:eastAsia="宋体" w:hint="eastAsia"/>
          <w:color w:val="000000"/>
          <w:kern w:val="2"/>
          <w:sz w:val="24"/>
          <w:szCs w:val="24"/>
        </w:rPr>
        <w:t>模型，相同的模型可以应用于不同的任务中但其构建和应用过程有差</w:t>
      </w:r>
      <w:r w:rsidRPr="00A25A4F">
        <w:rPr>
          <w:rFonts w:eastAsia="宋体" w:hint="eastAsia"/>
          <w:color w:val="000000"/>
          <w:kern w:val="2"/>
          <w:sz w:val="24"/>
          <w:szCs w:val="24"/>
        </w:rPr>
        <w:lastRenderedPageBreak/>
        <w:t>异。因此，本部分基于</w:t>
      </w:r>
      <w:r w:rsidRPr="00A25A4F">
        <w:rPr>
          <w:rFonts w:eastAsia="宋体" w:hint="eastAsia"/>
          <w:color w:val="000000"/>
          <w:kern w:val="2"/>
          <w:sz w:val="24"/>
          <w:szCs w:val="24"/>
        </w:rPr>
        <w:t>PHM</w:t>
      </w:r>
      <w:r w:rsidRPr="00A25A4F">
        <w:rPr>
          <w:rFonts w:eastAsia="宋体" w:hint="eastAsia"/>
          <w:color w:val="000000"/>
          <w:kern w:val="2"/>
          <w:sz w:val="24"/>
          <w:szCs w:val="24"/>
        </w:rPr>
        <w:t>任务类型开展相关模型定义规范研究，其中</w:t>
      </w:r>
      <w:r w:rsidRPr="00A25A4F">
        <w:rPr>
          <w:rFonts w:eastAsia="宋体" w:hint="eastAsia"/>
          <w:color w:val="000000"/>
          <w:kern w:val="2"/>
          <w:sz w:val="24"/>
          <w:szCs w:val="24"/>
        </w:rPr>
        <w:t>PHM</w:t>
      </w:r>
      <w:r w:rsidRPr="00A25A4F">
        <w:rPr>
          <w:rFonts w:eastAsia="宋体" w:hint="eastAsia"/>
          <w:color w:val="000000"/>
          <w:kern w:val="2"/>
          <w:sz w:val="24"/>
          <w:szCs w:val="24"/>
        </w:rPr>
        <w:t>任务主要包括故障诊断、故障预测和健康状态评估。</w:t>
      </w:r>
    </w:p>
    <w:p w14:paraId="28A148D2"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51540B59" wp14:editId="2044256F">
            <wp:extent cx="2588392" cy="36766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9483" cy="3692403"/>
                    </a:xfrm>
                    <a:prstGeom prst="rect">
                      <a:avLst/>
                    </a:prstGeom>
                    <a:noFill/>
                    <a:ln>
                      <a:noFill/>
                    </a:ln>
                  </pic:spPr>
                </pic:pic>
              </a:graphicData>
            </a:graphic>
          </wp:inline>
        </w:drawing>
      </w:r>
    </w:p>
    <w:p w14:paraId="4E735710" w14:textId="51F85944"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-9 </w:t>
      </w:r>
      <w:r w:rsidRPr="00A25A4F">
        <w:rPr>
          <w:rFonts w:eastAsia="宋体" w:hint="eastAsia"/>
        </w:rPr>
        <w:t>基于统计分析的</w:t>
      </w:r>
      <w:r w:rsidRPr="00A25A4F">
        <w:rPr>
          <w:rFonts w:eastAsia="宋体"/>
        </w:rPr>
        <w:t>PHM</w:t>
      </w:r>
      <w:r w:rsidRPr="00A25A4F">
        <w:rPr>
          <w:rFonts w:eastAsia="宋体" w:hint="eastAsia"/>
        </w:rPr>
        <w:t>模型基本构建流程</w:t>
      </w:r>
    </w:p>
    <w:p w14:paraId="39DFD22F" w14:textId="77777777" w:rsidR="00A25A4F" w:rsidRPr="00A25A4F" w:rsidRDefault="00A25A4F" w:rsidP="00A25A4F">
      <w:pPr>
        <w:widowControl/>
        <w:spacing w:before="120" w:line="240" w:lineRule="auto"/>
        <w:jc w:val="center"/>
        <w:rPr>
          <w:szCs w:val="30"/>
        </w:rPr>
      </w:pPr>
      <w:r w:rsidRPr="00A25A4F">
        <w:rPr>
          <w:noProof/>
          <w:szCs w:val="30"/>
        </w:rPr>
        <w:drawing>
          <wp:inline distT="0" distB="0" distL="0" distR="0" wp14:anchorId="715CCD77" wp14:editId="10434CA3">
            <wp:extent cx="2580870" cy="3511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482" cy="3540955"/>
                    </a:xfrm>
                    <a:prstGeom prst="rect">
                      <a:avLst/>
                    </a:prstGeom>
                    <a:noFill/>
                    <a:ln>
                      <a:noFill/>
                    </a:ln>
                  </pic:spPr>
                </pic:pic>
              </a:graphicData>
            </a:graphic>
          </wp:inline>
        </w:drawing>
      </w:r>
    </w:p>
    <w:p w14:paraId="5A8F38F4" w14:textId="7E35C08E"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-10 </w:t>
      </w:r>
      <w:r w:rsidRPr="00A25A4F">
        <w:rPr>
          <w:rFonts w:eastAsia="宋体" w:hint="eastAsia"/>
        </w:rPr>
        <w:t>基于人工智能的</w:t>
      </w:r>
      <w:r w:rsidRPr="00A25A4F">
        <w:rPr>
          <w:rFonts w:eastAsia="宋体"/>
        </w:rPr>
        <w:t>PHM</w:t>
      </w:r>
      <w:r w:rsidRPr="00A25A4F">
        <w:rPr>
          <w:rFonts w:eastAsia="宋体" w:hint="eastAsia"/>
        </w:rPr>
        <w:t>模型基本构建流程</w:t>
      </w:r>
    </w:p>
    <w:p w14:paraId="4388C75A" w14:textId="77777777" w:rsidR="00A25A4F" w:rsidRPr="00A25A4F" w:rsidRDefault="00A25A4F" w:rsidP="00A25A4F">
      <w:pPr>
        <w:rPr>
          <w:rFonts w:eastAsiaTheme="minorEastAsia"/>
        </w:rPr>
        <w:sectPr w:rsidR="00A25A4F" w:rsidRPr="00A25A4F" w:rsidSect="000D5E3E">
          <w:pgSz w:w="11906" w:h="16838"/>
          <w:pgMar w:top="1440" w:right="1800" w:bottom="1440" w:left="1800" w:header="851" w:footer="992" w:gutter="0"/>
          <w:cols w:space="425"/>
          <w:docGrid w:type="lines" w:linePitch="312"/>
        </w:sectPr>
      </w:pPr>
    </w:p>
    <w:p w14:paraId="715491F2" w14:textId="77777777" w:rsidR="00A25A4F" w:rsidRPr="00A25A4F" w:rsidRDefault="00A25A4F" w:rsidP="00A25A4F">
      <w:pPr>
        <w:spacing w:before="240" w:after="120" w:line="400" w:lineRule="atLeast"/>
        <w:outlineLvl w:val="3"/>
        <w:rPr>
          <w:rFonts w:eastAsia="黑体"/>
          <w:sz w:val="24"/>
        </w:rPr>
      </w:pPr>
      <w:bookmarkStart w:id="15" w:name="_Toc83732398"/>
      <w:r w:rsidRPr="00A25A4F">
        <w:rPr>
          <w:rFonts w:eastAsia="黑体"/>
          <w:sz w:val="24"/>
        </w:rPr>
        <w:lastRenderedPageBreak/>
        <w:t>2.2.1</w:t>
      </w:r>
      <w:r w:rsidRPr="00A25A4F">
        <w:rPr>
          <w:rFonts w:eastAsia="黑体" w:hint="eastAsia"/>
          <w:sz w:val="24"/>
        </w:rPr>
        <w:t>故障诊断模型</w:t>
      </w:r>
      <w:bookmarkEnd w:id="15"/>
    </w:p>
    <w:p w14:paraId="546FF157" w14:textId="1598111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故障诊断模型按照不同的原理可以继续划分为统计分析模型和人工智能模型，这两类模型的适用范围、需求数据特点、原理、模型特点、功能边界以及输入输出存在一定的差异性，为方便这些模型的存储运维，对其进行总结如表</w:t>
      </w:r>
      <w:r w:rsidR="005140E3">
        <w:rPr>
          <w:rFonts w:eastAsia="宋体"/>
          <w:color w:val="000000"/>
          <w:kern w:val="2"/>
          <w:sz w:val="24"/>
          <w:szCs w:val="24"/>
        </w:rPr>
        <w:t>2</w:t>
      </w:r>
      <w:r w:rsidRPr="00A25A4F">
        <w:rPr>
          <w:rFonts w:eastAsia="宋体"/>
          <w:color w:val="000000"/>
          <w:kern w:val="2"/>
          <w:sz w:val="24"/>
          <w:szCs w:val="24"/>
        </w:rPr>
        <w:t>-5</w:t>
      </w:r>
      <w:r w:rsidRPr="00A25A4F">
        <w:rPr>
          <w:rFonts w:eastAsia="宋体" w:hint="eastAsia"/>
          <w:color w:val="000000"/>
          <w:kern w:val="2"/>
          <w:sz w:val="24"/>
          <w:szCs w:val="24"/>
        </w:rPr>
        <w:t>所示。</w:t>
      </w:r>
    </w:p>
    <w:p w14:paraId="658A7D55" w14:textId="1530D713"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-5 </w:t>
      </w:r>
      <w:r w:rsidRPr="00A25A4F">
        <w:rPr>
          <w:rFonts w:eastAsia="宋体" w:hint="eastAsia"/>
        </w:rPr>
        <w:t>数据驱动的故障诊断模型</w:t>
      </w:r>
    </w:p>
    <w:tbl>
      <w:tblPr>
        <w:tblW w:w="14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711"/>
        <w:gridCol w:w="1843"/>
        <w:gridCol w:w="1985"/>
        <w:gridCol w:w="1417"/>
        <w:gridCol w:w="1512"/>
        <w:gridCol w:w="2551"/>
        <w:gridCol w:w="1276"/>
        <w:gridCol w:w="2410"/>
      </w:tblGrid>
      <w:tr w:rsidR="00A25A4F" w:rsidRPr="00A25A4F" w14:paraId="198E4E1D" w14:textId="77777777" w:rsidTr="000D7DDE">
        <w:tc>
          <w:tcPr>
            <w:tcW w:w="1129" w:type="dxa"/>
            <w:gridSpan w:val="2"/>
            <w:vAlign w:val="center"/>
          </w:tcPr>
          <w:p w14:paraId="0CF700D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843" w:type="dxa"/>
            <w:vAlign w:val="center"/>
          </w:tcPr>
          <w:p w14:paraId="7AE825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985" w:type="dxa"/>
          </w:tcPr>
          <w:p w14:paraId="36F660B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417" w:type="dxa"/>
          </w:tcPr>
          <w:p w14:paraId="24E8AD3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1512" w:type="dxa"/>
            <w:vAlign w:val="center"/>
          </w:tcPr>
          <w:p w14:paraId="0D4ABA7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551" w:type="dxa"/>
            <w:vAlign w:val="center"/>
          </w:tcPr>
          <w:p w14:paraId="06DFBD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276" w:type="dxa"/>
          </w:tcPr>
          <w:p w14:paraId="5086C38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2410" w:type="dxa"/>
          </w:tcPr>
          <w:p w14:paraId="5D08115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07638C1A" w14:textId="77777777" w:rsidTr="000D7DDE">
        <w:trPr>
          <w:trHeight w:val="963"/>
        </w:trPr>
        <w:tc>
          <w:tcPr>
            <w:tcW w:w="418" w:type="dxa"/>
            <w:vMerge w:val="restart"/>
            <w:vAlign w:val="center"/>
          </w:tcPr>
          <w:p w14:paraId="03576CA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711" w:type="dxa"/>
            <w:vMerge w:val="restart"/>
            <w:vAlign w:val="center"/>
          </w:tcPr>
          <w:p w14:paraId="4BF00C6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信号</w:t>
            </w:r>
          </w:p>
          <w:p w14:paraId="531874B4"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分析</w:t>
            </w:r>
          </w:p>
        </w:tc>
        <w:tc>
          <w:tcPr>
            <w:tcW w:w="1843" w:type="dxa"/>
            <w:vAlign w:val="center"/>
          </w:tcPr>
          <w:p w14:paraId="6C41FA7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小波变换</w:t>
            </w:r>
          </w:p>
        </w:tc>
        <w:tc>
          <w:tcPr>
            <w:tcW w:w="1985" w:type="dxa"/>
            <w:vMerge w:val="restart"/>
            <w:vAlign w:val="center"/>
          </w:tcPr>
          <w:p w14:paraId="3A31FE8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全系统适用</w:t>
            </w:r>
          </w:p>
        </w:tc>
        <w:tc>
          <w:tcPr>
            <w:tcW w:w="1417" w:type="dxa"/>
            <w:vAlign w:val="center"/>
          </w:tcPr>
          <w:p w14:paraId="2AFF02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无特殊要求</w:t>
            </w:r>
          </w:p>
        </w:tc>
        <w:tc>
          <w:tcPr>
            <w:tcW w:w="1512" w:type="dxa"/>
            <w:vMerge w:val="restart"/>
            <w:vAlign w:val="center"/>
          </w:tcPr>
          <w:p w14:paraId="1412805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利用各种信号分析技术提取信号时域和频域的特征</w:t>
            </w:r>
          </w:p>
        </w:tc>
        <w:tc>
          <w:tcPr>
            <w:tcW w:w="2551" w:type="dxa"/>
            <w:vMerge w:val="restart"/>
            <w:vAlign w:val="center"/>
          </w:tcPr>
          <w:p w14:paraId="24D279A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简单易行，</w:t>
            </w:r>
            <w:r w:rsidRPr="00A25A4F">
              <w:rPr>
                <w:rFonts w:eastAsia="宋体"/>
              </w:rPr>
              <w:t>便于掌握</w:t>
            </w:r>
          </w:p>
          <w:p w14:paraId="3990B7CE"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通常与其他数据驱动的方法相结合</w:t>
            </w:r>
          </w:p>
          <w:p w14:paraId="7FE83B0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rPr>
              <w:t>只适用于</w:t>
            </w:r>
            <w:r w:rsidRPr="00A25A4F">
              <w:rPr>
                <w:rFonts w:eastAsia="宋体" w:hint="eastAsia"/>
              </w:rPr>
              <w:t>信号与设备故障相关的场合</w:t>
            </w:r>
          </w:p>
        </w:tc>
        <w:tc>
          <w:tcPr>
            <w:tcW w:w="1276" w:type="dxa"/>
            <w:vAlign w:val="center"/>
          </w:tcPr>
          <w:p w14:paraId="0B2CF8D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微软雅黑" w:eastAsia="微软雅黑" w:hAnsi="微软雅黑" w:hint="eastAsia"/>
              </w:rPr>
              <w:t>——</w:t>
            </w:r>
          </w:p>
        </w:tc>
        <w:tc>
          <w:tcPr>
            <w:tcW w:w="2410" w:type="dxa"/>
            <w:vAlign w:val="center"/>
          </w:tcPr>
          <w:p w14:paraId="575361F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输入：关键时域信号</w:t>
            </w:r>
          </w:p>
          <w:p w14:paraId="34E319D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输出：频域信号</w:t>
            </w:r>
          </w:p>
        </w:tc>
      </w:tr>
      <w:tr w:rsidR="00A25A4F" w:rsidRPr="00A25A4F" w14:paraId="72F49CA3" w14:textId="77777777" w:rsidTr="000D7DDE">
        <w:trPr>
          <w:trHeight w:val="1071"/>
        </w:trPr>
        <w:tc>
          <w:tcPr>
            <w:tcW w:w="418" w:type="dxa"/>
            <w:vMerge/>
            <w:vAlign w:val="center"/>
          </w:tcPr>
          <w:p w14:paraId="11027500"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ign w:val="center"/>
          </w:tcPr>
          <w:p w14:paraId="264F3347"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476F001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经验模态分解</w:t>
            </w:r>
          </w:p>
        </w:tc>
        <w:tc>
          <w:tcPr>
            <w:tcW w:w="1985" w:type="dxa"/>
            <w:vMerge/>
            <w:vAlign w:val="center"/>
          </w:tcPr>
          <w:p w14:paraId="0862346A"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417" w:type="dxa"/>
            <w:vAlign w:val="center"/>
          </w:tcPr>
          <w:p w14:paraId="3A818EB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时频域数据</w:t>
            </w:r>
          </w:p>
        </w:tc>
        <w:tc>
          <w:tcPr>
            <w:tcW w:w="1512" w:type="dxa"/>
            <w:vMerge/>
            <w:vAlign w:val="center"/>
          </w:tcPr>
          <w:p w14:paraId="174DC666"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Merge/>
            <w:vAlign w:val="center"/>
          </w:tcPr>
          <w:p w14:paraId="1DC0F373" w14:textId="77777777" w:rsidR="00A25A4F" w:rsidRPr="00A25A4F" w:rsidRDefault="00A25A4F" w:rsidP="00A25A4F">
            <w:pPr>
              <w:tabs>
                <w:tab w:val="center" w:pos="4253"/>
                <w:tab w:val="right" w:pos="8504"/>
              </w:tabs>
              <w:spacing w:line="400" w:lineRule="exact"/>
              <w:textAlignment w:val="auto"/>
              <w:rPr>
                <w:rFonts w:eastAsia="宋体"/>
              </w:rPr>
            </w:pPr>
          </w:p>
        </w:tc>
        <w:tc>
          <w:tcPr>
            <w:tcW w:w="1276" w:type="dxa"/>
            <w:vAlign w:val="center"/>
          </w:tcPr>
          <w:p w14:paraId="0E4845B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ascii="微软雅黑" w:eastAsia="微软雅黑" w:hAnsi="微软雅黑" w:hint="eastAsia"/>
              </w:rPr>
              <w:t>——</w:t>
            </w:r>
          </w:p>
        </w:tc>
        <w:tc>
          <w:tcPr>
            <w:tcW w:w="2410" w:type="dxa"/>
            <w:vAlign w:val="center"/>
          </w:tcPr>
          <w:p w14:paraId="05A652A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输入：时频域特征信号或振动信号</w:t>
            </w:r>
          </w:p>
          <w:p w14:paraId="58BD586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输出：内涵模态分量</w:t>
            </w:r>
          </w:p>
        </w:tc>
      </w:tr>
      <w:tr w:rsidR="00A25A4F" w:rsidRPr="00A25A4F" w14:paraId="53ABD409" w14:textId="77777777" w:rsidTr="000D7DDE">
        <w:trPr>
          <w:trHeight w:val="1610"/>
        </w:trPr>
        <w:tc>
          <w:tcPr>
            <w:tcW w:w="418" w:type="dxa"/>
            <w:vMerge/>
            <w:vAlign w:val="center"/>
          </w:tcPr>
          <w:p w14:paraId="2D2A0EC7"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restart"/>
            <w:vAlign w:val="center"/>
          </w:tcPr>
          <w:p w14:paraId="4185C1F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其他</w:t>
            </w:r>
          </w:p>
          <w:p w14:paraId="436FA44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w:t>
            </w:r>
          </w:p>
          <w:p w14:paraId="2CFE3FC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w:t>
            </w:r>
          </w:p>
        </w:tc>
        <w:tc>
          <w:tcPr>
            <w:tcW w:w="1843" w:type="dxa"/>
            <w:vAlign w:val="center"/>
          </w:tcPr>
          <w:p w14:paraId="30E1F5D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高斯过程回归</w:t>
            </w:r>
          </w:p>
        </w:tc>
        <w:tc>
          <w:tcPr>
            <w:tcW w:w="1985" w:type="dxa"/>
            <w:vAlign w:val="center"/>
          </w:tcPr>
          <w:p w14:paraId="67A1CBB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451120A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退化型设备</w:t>
            </w:r>
          </w:p>
        </w:tc>
        <w:tc>
          <w:tcPr>
            <w:tcW w:w="1417" w:type="dxa"/>
            <w:vAlign w:val="center"/>
          </w:tcPr>
          <w:p w14:paraId="3D1F1D4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无标签</w:t>
            </w:r>
          </w:p>
          <w:p w14:paraId="6DB23E5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非小样本数据</w:t>
            </w:r>
          </w:p>
        </w:tc>
        <w:tc>
          <w:tcPr>
            <w:tcW w:w="1512" w:type="dxa"/>
            <w:vMerge w:val="restart"/>
            <w:vAlign w:val="center"/>
          </w:tcPr>
          <w:p w14:paraId="6A0EC036"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从过去故障历史数据的统计特性角度进行故障诊断</w:t>
            </w:r>
          </w:p>
        </w:tc>
        <w:tc>
          <w:tcPr>
            <w:tcW w:w="2551" w:type="dxa"/>
            <w:vAlign w:val="center"/>
          </w:tcPr>
          <w:p w14:paraId="52F0B66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参数设置比神经网络简单</w:t>
            </w:r>
          </w:p>
          <w:p w14:paraId="77925EA3"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需要合适的核函数</w:t>
            </w:r>
          </w:p>
        </w:tc>
        <w:tc>
          <w:tcPr>
            <w:tcW w:w="1276" w:type="dxa"/>
            <w:vAlign w:val="center"/>
          </w:tcPr>
          <w:p w14:paraId="45458F8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410" w:type="dxa"/>
            <w:vAlign w:val="center"/>
          </w:tcPr>
          <w:p w14:paraId="189FC85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输入：设备性能退化数据，包括时间与对应的性能退化量</w:t>
            </w:r>
          </w:p>
          <w:p w14:paraId="44D5A87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输出：预测点的预测分布估计（均值、方差）</w:t>
            </w:r>
          </w:p>
        </w:tc>
      </w:tr>
      <w:tr w:rsidR="00A25A4F" w:rsidRPr="00A25A4F" w14:paraId="4AA8964F" w14:textId="77777777" w:rsidTr="000D7DDE">
        <w:trPr>
          <w:trHeight w:val="400"/>
        </w:trPr>
        <w:tc>
          <w:tcPr>
            <w:tcW w:w="418" w:type="dxa"/>
            <w:vMerge/>
            <w:vAlign w:val="center"/>
          </w:tcPr>
          <w:p w14:paraId="01F24713"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711" w:type="dxa"/>
            <w:vMerge/>
            <w:vAlign w:val="center"/>
          </w:tcPr>
          <w:p w14:paraId="469D434C"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1A2B98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隐马尔可夫模型</w:t>
            </w:r>
          </w:p>
        </w:tc>
        <w:tc>
          <w:tcPr>
            <w:tcW w:w="1985" w:type="dxa"/>
            <w:vAlign w:val="center"/>
          </w:tcPr>
          <w:p w14:paraId="1589015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44053A73"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设备运行状态的驻留时间近似服从</w:t>
            </w:r>
            <w:r w:rsidRPr="00A25A4F">
              <w:rPr>
                <w:rFonts w:eastAsia="宋体" w:hint="eastAsia"/>
              </w:rPr>
              <w:lastRenderedPageBreak/>
              <w:t>指数分布更好</w:t>
            </w:r>
          </w:p>
          <w:p w14:paraId="17A0316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③状态间的转移概率矩阵不随当前状态大幅变化</w:t>
            </w:r>
          </w:p>
        </w:tc>
        <w:tc>
          <w:tcPr>
            <w:tcW w:w="1417" w:type="dxa"/>
            <w:vAlign w:val="center"/>
          </w:tcPr>
          <w:p w14:paraId="7795392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低噪声</w:t>
            </w:r>
          </w:p>
        </w:tc>
        <w:tc>
          <w:tcPr>
            <w:tcW w:w="1512" w:type="dxa"/>
            <w:vMerge/>
            <w:vAlign w:val="center"/>
          </w:tcPr>
          <w:p w14:paraId="32BD7D9B"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Align w:val="center"/>
          </w:tcPr>
          <w:p w14:paraId="2A887C4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适用于动态建模能力要求更高的机械故障诊断领域</w:t>
            </w:r>
          </w:p>
          <w:p w14:paraId="51136E0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适用于故障种类较少且区分明显的简单情况</w:t>
            </w:r>
          </w:p>
        </w:tc>
        <w:tc>
          <w:tcPr>
            <w:tcW w:w="1276" w:type="dxa"/>
            <w:vAlign w:val="center"/>
          </w:tcPr>
          <w:p w14:paraId="7170E70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lastRenderedPageBreak/>
              <w:t>无法处理含噪声数据</w:t>
            </w:r>
          </w:p>
        </w:tc>
        <w:tc>
          <w:tcPr>
            <w:tcW w:w="2410" w:type="dxa"/>
            <w:vAlign w:val="center"/>
          </w:tcPr>
          <w:p w14:paraId="135B9AE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输入：状态观测序列（等间距时刻对应的设备状态观测值）</w:t>
            </w:r>
          </w:p>
          <w:p w14:paraId="3C52AC4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输出：最大似然率对应的状态</w:t>
            </w:r>
          </w:p>
        </w:tc>
      </w:tr>
      <w:tr w:rsidR="00A25A4F" w:rsidRPr="00A25A4F" w14:paraId="22887B71" w14:textId="77777777" w:rsidTr="000D7DDE">
        <w:trPr>
          <w:trHeight w:val="620"/>
        </w:trPr>
        <w:tc>
          <w:tcPr>
            <w:tcW w:w="1129" w:type="dxa"/>
            <w:gridSpan w:val="2"/>
            <w:vMerge w:val="restart"/>
            <w:vAlign w:val="center"/>
          </w:tcPr>
          <w:p w14:paraId="409B1F1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人工智能模型</w:t>
            </w:r>
          </w:p>
        </w:tc>
        <w:tc>
          <w:tcPr>
            <w:tcW w:w="1843" w:type="dxa"/>
            <w:vAlign w:val="center"/>
          </w:tcPr>
          <w:p w14:paraId="1A05107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支持向量机</w:t>
            </w:r>
          </w:p>
        </w:tc>
        <w:tc>
          <w:tcPr>
            <w:tcW w:w="1985" w:type="dxa"/>
            <w:vAlign w:val="center"/>
          </w:tcPr>
          <w:p w14:paraId="4F54C3C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417" w:type="dxa"/>
            <w:vMerge w:val="restart"/>
            <w:vAlign w:val="center"/>
          </w:tcPr>
          <w:p w14:paraId="01E66A8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时序、非线性、大样本数据，需平滑降噪处理</w:t>
            </w:r>
          </w:p>
        </w:tc>
        <w:tc>
          <w:tcPr>
            <w:tcW w:w="1512" w:type="dxa"/>
            <w:vMerge w:val="restart"/>
            <w:vAlign w:val="center"/>
          </w:tcPr>
          <w:p w14:paraId="7F918558"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通过对己知故障数据的训练，建立输入输出之间的映射关系进行诊断</w:t>
            </w:r>
          </w:p>
        </w:tc>
        <w:tc>
          <w:tcPr>
            <w:tcW w:w="2551" w:type="dxa"/>
            <w:vMerge w:val="restart"/>
            <w:vAlign w:val="center"/>
          </w:tcPr>
          <w:p w14:paraId="0CB58C0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①避免复杂的数学推导和专家知识</w:t>
            </w:r>
          </w:p>
          <w:p w14:paraId="2BCA2AF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适合非线性复杂系统</w:t>
            </w:r>
          </w:p>
          <w:p w14:paraId="05DFC6B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③依赖于数据的完整性和真实性</w:t>
            </w:r>
          </w:p>
          <w:p w14:paraId="74D7F52F"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通常需要大量数据，网络训练时间较长</w:t>
            </w:r>
          </w:p>
        </w:tc>
        <w:tc>
          <w:tcPr>
            <w:tcW w:w="1276" w:type="dxa"/>
            <w:vAlign w:val="center"/>
          </w:tcPr>
          <w:p w14:paraId="1BE5F294"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不宜处理大样本数据</w:t>
            </w:r>
          </w:p>
        </w:tc>
        <w:tc>
          <w:tcPr>
            <w:tcW w:w="2410" w:type="dxa"/>
            <w:vMerge w:val="restart"/>
            <w:vAlign w:val="center"/>
          </w:tcPr>
          <w:p w14:paraId="5F97DDD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输入：带标签的训练数据集（如各故障类型下的设备振动信号）或设备运行特征数据</w:t>
            </w:r>
          </w:p>
          <w:p w14:paraId="6025BB1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输出：设备故障诊断结果，故障或正常</w:t>
            </w:r>
          </w:p>
        </w:tc>
      </w:tr>
      <w:tr w:rsidR="00A25A4F" w:rsidRPr="00A25A4F" w14:paraId="39B464F4" w14:textId="77777777" w:rsidTr="000D7DDE">
        <w:trPr>
          <w:trHeight w:val="1402"/>
        </w:trPr>
        <w:tc>
          <w:tcPr>
            <w:tcW w:w="1129" w:type="dxa"/>
            <w:gridSpan w:val="2"/>
            <w:vMerge/>
            <w:vAlign w:val="center"/>
          </w:tcPr>
          <w:p w14:paraId="68F45618"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843" w:type="dxa"/>
            <w:vAlign w:val="center"/>
          </w:tcPr>
          <w:p w14:paraId="0097D1D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5B59763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1218679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4D4B8BE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985" w:type="dxa"/>
            <w:vAlign w:val="center"/>
          </w:tcPr>
          <w:p w14:paraId="6642507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1916C12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417" w:type="dxa"/>
            <w:vMerge/>
            <w:vAlign w:val="center"/>
          </w:tcPr>
          <w:p w14:paraId="18FBA9D1"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512" w:type="dxa"/>
            <w:vMerge/>
            <w:vAlign w:val="center"/>
          </w:tcPr>
          <w:p w14:paraId="09AE6B74" w14:textId="77777777" w:rsidR="00A25A4F" w:rsidRPr="00A25A4F" w:rsidRDefault="00A25A4F" w:rsidP="00A25A4F">
            <w:pPr>
              <w:tabs>
                <w:tab w:val="center" w:pos="4253"/>
                <w:tab w:val="right" w:pos="8504"/>
              </w:tabs>
              <w:spacing w:line="400" w:lineRule="exact"/>
              <w:textAlignment w:val="auto"/>
              <w:rPr>
                <w:rFonts w:eastAsia="宋体"/>
              </w:rPr>
            </w:pPr>
          </w:p>
        </w:tc>
        <w:tc>
          <w:tcPr>
            <w:tcW w:w="2551" w:type="dxa"/>
            <w:vMerge/>
            <w:vAlign w:val="center"/>
          </w:tcPr>
          <w:p w14:paraId="035D0149" w14:textId="77777777" w:rsidR="00A25A4F" w:rsidRPr="00A25A4F" w:rsidRDefault="00A25A4F" w:rsidP="00A25A4F">
            <w:pPr>
              <w:tabs>
                <w:tab w:val="center" w:pos="4253"/>
                <w:tab w:val="right" w:pos="8504"/>
              </w:tabs>
              <w:spacing w:line="400" w:lineRule="exact"/>
              <w:textAlignment w:val="auto"/>
              <w:rPr>
                <w:rFonts w:eastAsia="宋体"/>
              </w:rPr>
            </w:pPr>
          </w:p>
        </w:tc>
        <w:tc>
          <w:tcPr>
            <w:tcW w:w="1276" w:type="dxa"/>
            <w:vAlign w:val="center"/>
          </w:tcPr>
          <w:p w14:paraId="2206ED37"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410" w:type="dxa"/>
            <w:vMerge/>
            <w:vAlign w:val="center"/>
          </w:tcPr>
          <w:p w14:paraId="7EC72A72" w14:textId="77777777" w:rsidR="00A25A4F" w:rsidRPr="00A25A4F" w:rsidRDefault="00A25A4F" w:rsidP="00A25A4F">
            <w:pPr>
              <w:tabs>
                <w:tab w:val="center" w:pos="4253"/>
                <w:tab w:val="right" w:pos="8504"/>
              </w:tabs>
              <w:spacing w:line="400" w:lineRule="exact"/>
              <w:jc w:val="left"/>
              <w:textAlignment w:val="auto"/>
              <w:rPr>
                <w:rFonts w:eastAsia="宋体"/>
              </w:rPr>
            </w:pPr>
          </w:p>
        </w:tc>
      </w:tr>
    </w:tbl>
    <w:p w14:paraId="5891C320"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6AF77E56"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具体地，针对几种典型的故障诊断模型，详细的模型介绍和构建流程规范如下：</w:t>
      </w:r>
    </w:p>
    <w:p w14:paraId="33B68FA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）信号分析</w:t>
      </w:r>
    </w:p>
    <w:p w14:paraId="7DB278A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一般而言，信号分析通常与其他数据驱动的方式相结合，因为通过传感器所采集到的信号会掺杂很多无用的信号，故很难直接通过信号对设备的故障原因进行判断。因此需要对设备的信号进行进一步的处理，如与人工智能或与统计分析相结合，以此来发现设备更加明显的特征，使对设备的诊断更加智能化和准确化，本部分介绍两种常用方法。</w:t>
      </w:r>
    </w:p>
    <w:p w14:paraId="42CB56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fldChar w:fldCharType="begin"/>
      </w:r>
      <w:r w:rsidRPr="00A25A4F">
        <w:rPr>
          <w:rFonts w:eastAsia="宋体"/>
          <w:color w:val="000000"/>
          <w:kern w:val="2"/>
          <w:sz w:val="24"/>
          <w:szCs w:val="24"/>
        </w:rPr>
        <w:instrText xml:space="preserve"> </w:instrText>
      </w:r>
      <w:r w:rsidRPr="00A25A4F">
        <w:rPr>
          <w:rFonts w:eastAsia="宋体" w:hint="eastAsia"/>
          <w:color w:val="000000"/>
          <w:kern w:val="2"/>
          <w:sz w:val="24"/>
          <w:szCs w:val="24"/>
        </w:rPr>
        <w:instrText>= 1 \* GB3</w:instrText>
      </w:r>
      <w:r w:rsidRPr="00A25A4F">
        <w:rPr>
          <w:rFonts w:eastAsia="宋体"/>
          <w:color w:val="000000"/>
          <w:kern w:val="2"/>
          <w:sz w:val="24"/>
          <w:szCs w:val="24"/>
        </w:rPr>
        <w:instrText xml:space="preserve"> </w:instrText>
      </w:r>
      <w:r w:rsidRPr="00A25A4F">
        <w:rPr>
          <w:rFonts w:eastAsia="宋体"/>
          <w:color w:val="000000"/>
          <w:kern w:val="2"/>
          <w:sz w:val="24"/>
          <w:szCs w:val="24"/>
        </w:rPr>
        <w:fldChar w:fldCharType="separate"/>
      </w:r>
      <w:r w:rsidRPr="00A25A4F">
        <w:rPr>
          <w:rFonts w:eastAsia="宋体" w:hint="eastAsia"/>
          <w:noProof/>
          <w:color w:val="000000"/>
          <w:kern w:val="2"/>
          <w:sz w:val="24"/>
          <w:szCs w:val="24"/>
        </w:rPr>
        <w:t>①</w:t>
      </w:r>
      <w:r w:rsidRPr="00A25A4F">
        <w:rPr>
          <w:rFonts w:eastAsia="宋体"/>
          <w:color w:val="000000"/>
          <w:kern w:val="2"/>
          <w:sz w:val="24"/>
          <w:szCs w:val="24"/>
        </w:rPr>
        <w:fldChar w:fldCharType="end"/>
      </w:r>
      <w:r w:rsidRPr="00A25A4F">
        <w:rPr>
          <w:rFonts w:eastAsia="宋体" w:hint="eastAsia"/>
          <w:color w:val="000000"/>
          <w:kern w:val="2"/>
          <w:sz w:val="24"/>
          <w:szCs w:val="24"/>
        </w:rPr>
        <w:t>小波变换</w:t>
      </w:r>
    </w:p>
    <w:p w14:paraId="0DD03F1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简介：小波变换在某种程度上也是一种窗函数的分析方法，相较于傅里叶变换的窗函数形状是固定的，小波变换中窗函数的面积是固定的，但是窗函数的形状却可以根据信号而做出改变，从而具有了更高的分辨率。在信号的低频部分能够有更高的频率分辨率，而在高频部分有更高的时间分辨率，时频分析中，传统的傅里叶变换使用的地方都能够用小波变换进行取代，可见小波变换相对于傅里叶变换具有很好的优越性。对于短时傅里叶变换在时间分辨率和频率分辨率方面的问题上，小波变换在一定的条件下能够很好地进行兼顾，让变换的结果在这两者之间保持很好的平衡。所以小波变换在特征提取和异常检测等方面都有了很好的应用。</w:t>
      </w:r>
    </w:p>
    <w:p w14:paraId="09122BC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方法原理：小波变换是傅里叶变换基础上的改进。傅里叶变换的把无限长的三角函数作为基函数：</w:t>
      </w:r>
    </w:p>
    <w:p w14:paraId="19264EE2" w14:textId="77777777" w:rsidR="00A25A4F" w:rsidRPr="00A25A4F" w:rsidRDefault="00A25A4F" w:rsidP="00A25A4F">
      <w:pPr>
        <w:ind w:firstLine="480"/>
        <w:jc w:val="center"/>
      </w:pPr>
      <w:r w:rsidRPr="00A25A4F">
        <w:rPr>
          <w:position w:val="-18"/>
        </w:rPr>
        <w:object w:dxaOrig="2299" w:dyaOrig="520" w14:anchorId="16096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26.5pt" o:ole="">
            <v:imagedata r:id="rId24" o:title=""/>
          </v:shape>
          <o:OLEObject Type="Embed" ProgID="Equation.DSMT4" ShapeID="_x0000_i1025" DrawAspect="Content" ObjectID="_1695129748" r:id="rId25"/>
        </w:object>
      </w:r>
    </w:p>
    <w:p w14:paraId="6DACE28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这个基函数会伸缩、会平移（其实本质并非平移，而是两个正交基的分解）。缩得窄，对应高频；伸得宽，对应低频。然后，该基函数不断与信号做相乘。某一个尺度（宽窄）下乘出来的结果，可以理解成信号所包含的当前尺度对应频率成分有多少。于是，基函数会在某些尺度下，与信号相乘得到一个很大的值，因为此时二者有一种重合关系，那么就可以得到信号包含该频率的成分的多少。</w:t>
      </w:r>
    </w:p>
    <w:p w14:paraId="1C7C531B"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如上述，小波做的改变就在于，将无限长的三角函数基换成了有限长的会衰减的小波基：</w:t>
      </w:r>
    </w:p>
    <w:p w14:paraId="688CED7A" w14:textId="77777777" w:rsidR="00A25A4F" w:rsidRPr="00A25A4F" w:rsidRDefault="00A25A4F" w:rsidP="00A25A4F">
      <w:pPr>
        <w:spacing w:line="240" w:lineRule="auto"/>
        <w:ind w:firstLineChars="160" w:firstLine="384"/>
        <w:jc w:val="center"/>
        <w:rPr>
          <w:rFonts w:eastAsia="宋体"/>
          <w:sz w:val="24"/>
        </w:rPr>
      </w:pPr>
      <w:r w:rsidRPr="00A25A4F">
        <w:rPr>
          <w:rFonts w:eastAsia="宋体"/>
          <w:position w:val="-28"/>
          <w:sz w:val="24"/>
        </w:rPr>
        <w:object w:dxaOrig="3379" w:dyaOrig="660" w14:anchorId="013065D1">
          <v:shape id="_x0000_i1026" type="#_x0000_t75" style="width:169pt;height:32pt" o:ole="">
            <v:imagedata r:id="rId26" o:title=""/>
          </v:shape>
          <o:OLEObject Type="Embed" ProgID="Equation.DSMT4" ShapeID="_x0000_i1026" DrawAspect="Content" ObjectID="_1695129749" r:id="rId27"/>
        </w:object>
      </w:r>
    </w:p>
    <w:p w14:paraId="017F43C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从公式可以看出，不同于傅里叶变换，变量只有频率</w:t>
      </w:r>
      <w:r w:rsidRPr="00A25A4F">
        <w:rPr>
          <w:rFonts w:eastAsia="宋体"/>
          <w:color w:val="000000"/>
          <w:kern w:val="2"/>
          <w:position w:val="-6"/>
          <w:sz w:val="24"/>
          <w:szCs w:val="24"/>
        </w:rPr>
        <w:object w:dxaOrig="240" w:dyaOrig="220" w14:anchorId="38BEA9D0">
          <v:shape id="_x0000_i1027" type="#_x0000_t75" style="width:13pt;height:9pt" o:ole="">
            <v:imagedata r:id="rId28" o:title=""/>
          </v:shape>
          <o:OLEObject Type="Embed" ProgID="Equation.DSMT4" ShapeID="_x0000_i1027" DrawAspect="Content" ObjectID="_1695129750" r:id="rId29"/>
        </w:object>
      </w:r>
      <w:r w:rsidRPr="00A25A4F">
        <w:rPr>
          <w:rFonts w:eastAsia="宋体" w:hint="eastAsia"/>
          <w:color w:val="000000"/>
          <w:kern w:val="2"/>
          <w:sz w:val="24"/>
          <w:szCs w:val="24"/>
        </w:rPr>
        <w:t>，小波变换有两个变量：尺度</w:t>
      </w:r>
      <w:r w:rsidRPr="00A25A4F">
        <w:rPr>
          <w:rFonts w:eastAsia="宋体"/>
          <w:color w:val="000000"/>
          <w:kern w:val="2"/>
          <w:position w:val="-6"/>
          <w:sz w:val="24"/>
          <w:szCs w:val="24"/>
        </w:rPr>
        <w:object w:dxaOrig="200" w:dyaOrig="220" w14:anchorId="058574D2">
          <v:shape id="_x0000_i1028" type="#_x0000_t75" style="width:9pt;height:9pt" o:ole="">
            <v:imagedata r:id="rId30" o:title=""/>
          </v:shape>
          <o:OLEObject Type="Embed" ProgID="Equation.DSMT4" ShapeID="_x0000_i1028" DrawAspect="Content" ObjectID="_1695129751" r:id="rId31"/>
        </w:object>
      </w:r>
      <w:r w:rsidRPr="00A25A4F">
        <w:rPr>
          <w:rFonts w:eastAsia="宋体"/>
          <w:color w:val="000000"/>
          <w:kern w:val="2"/>
          <w:sz w:val="24"/>
          <w:szCs w:val="24"/>
        </w:rPr>
        <w:t>（</w:t>
      </w:r>
      <w:r w:rsidRPr="00A25A4F">
        <w:rPr>
          <w:rFonts w:eastAsia="宋体"/>
          <w:color w:val="000000"/>
          <w:kern w:val="2"/>
          <w:sz w:val="24"/>
          <w:szCs w:val="24"/>
        </w:rPr>
        <w:t>scale</w:t>
      </w:r>
      <w:r w:rsidRPr="00A25A4F">
        <w:rPr>
          <w:rFonts w:eastAsia="宋体"/>
          <w:color w:val="000000"/>
          <w:kern w:val="2"/>
          <w:sz w:val="24"/>
          <w:szCs w:val="24"/>
        </w:rPr>
        <w:t>）和平移量</w:t>
      </w:r>
      <w:r w:rsidRPr="00A25A4F">
        <w:rPr>
          <w:rFonts w:eastAsia="宋体"/>
          <w:color w:val="000000"/>
          <w:kern w:val="2"/>
          <w:position w:val="-6"/>
          <w:sz w:val="24"/>
          <w:szCs w:val="24"/>
        </w:rPr>
        <w:object w:dxaOrig="200" w:dyaOrig="220" w14:anchorId="6BDF5C93">
          <v:shape id="_x0000_i1029" type="#_x0000_t75" style="width:9pt;height:9pt" o:ole="">
            <v:imagedata r:id="rId32" o:title=""/>
          </v:shape>
          <o:OLEObject Type="Embed" ProgID="Equation.DSMT4" ShapeID="_x0000_i1029" DrawAspect="Content" ObjectID="_1695129752" r:id="rId33"/>
        </w:object>
      </w:r>
      <w:r w:rsidRPr="00A25A4F">
        <w:rPr>
          <w:rFonts w:eastAsia="宋体"/>
          <w:color w:val="000000"/>
          <w:kern w:val="2"/>
          <w:sz w:val="24"/>
          <w:szCs w:val="24"/>
        </w:rPr>
        <w:t>（</w:t>
      </w:r>
      <w:r w:rsidRPr="00A25A4F">
        <w:rPr>
          <w:rFonts w:eastAsia="宋体"/>
          <w:color w:val="000000"/>
          <w:kern w:val="2"/>
          <w:sz w:val="24"/>
          <w:szCs w:val="24"/>
        </w:rPr>
        <w:t>translation</w:t>
      </w:r>
      <w:r w:rsidRPr="00A25A4F">
        <w:rPr>
          <w:rFonts w:eastAsia="宋体"/>
          <w:color w:val="000000"/>
          <w:kern w:val="2"/>
          <w:sz w:val="24"/>
          <w:szCs w:val="24"/>
        </w:rPr>
        <w:t>）。尺度</w:t>
      </w:r>
      <w:r w:rsidRPr="00A25A4F">
        <w:rPr>
          <w:rFonts w:eastAsia="宋体"/>
          <w:color w:val="000000"/>
          <w:kern w:val="2"/>
          <w:position w:val="-6"/>
          <w:sz w:val="24"/>
          <w:szCs w:val="24"/>
        </w:rPr>
        <w:object w:dxaOrig="200" w:dyaOrig="220" w14:anchorId="72EF6DC2">
          <v:shape id="_x0000_i1030" type="#_x0000_t75" style="width:9pt;height:9pt" o:ole="">
            <v:imagedata r:id="rId34" o:title=""/>
          </v:shape>
          <o:OLEObject Type="Embed" ProgID="Equation.DSMT4" ShapeID="_x0000_i1030" DrawAspect="Content" ObjectID="_1695129753" r:id="rId35"/>
        </w:object>
      </w:r>
      <w:r w:rsidRPr="00A25A4F">
        <w:rPr>
          <w:rFonts w:eastAsia="宋体"/>
          <w:color w:val="000000"/>
          <w:kern w:val="2"/>
          <w:sz w:val="24"/>
          <w:szCs w:val="24"/>
        </w:rPr>
        <w:t>控制小波函数的伸缩，平移</w:t>
      </w:r>
      <w:r w:rsidRPr="00A25A4F">
        <w:rPr>
          <w:rFonts w:eastAsia="宋体"/>
          <w:color w:val="000000"/>
          <w:kern w:val="2"/>
          <w:sz w:val="24"/>
          <w:szCs w:val="24"/>
        </w:rPr>
        <w:lastRenderedPageBreak/>
        <w:t>量</w:t>
      </w:r>
      <w:r w:rsidRPr="00A25A4F">
        <w:rPr>
          <w:rFonts w:eastAsia="宋体"/>
          <w:color w:val="000000"/>
          <w:kern w:val="2"/>
          <w:position w:val="-6"/>
          <w:sz w:val="24"/>
          <w:szCs w:val="24"/>
        </w:rPr>
        <w:object w:dxaOrig="200" w:dyaOrig="220" w14:anchorId="66529D24">
          <v:shape id="_x0000_i1031" type="#_x0000_t75" style="width:9pt;height:9pt" o:ole="">
            <v:imagedata r:id="rId36" o:title=""/>
          </v:shape>
          <o:OLEObject Type="Embed" ProgID="Equation.DSMT4" ShapeID="_x0000_i1031" DrawAspect="Content" ObjectID="_1695129754" r:id="rId37"/>
        </w:object>
      </w:r>
      <w:r w:rsidRPr="00A25A4F">
        <w:rPr>
          <w:rFonts w:eastAsia="宋体"/>
          <w:color w:val="000000"/>
          <w:kern w:val="2"/>
          <w:sz w:val="24"/>
          <w:szCs w:val="24"/>
        </w:rPr>
        <w:t>控制小波函数的平移。尺度对应于频率（反比），平移量</w:t>
      </w:r>
      <w:r w:rsidRPr="00A25A4F">
        <w:rPr>
          <w:rFonts w:eastAsia="宋体"/>
          <w:color w:val="000000"/>
          <w:kern w:val="2"/>
          <w:position w:val="-6"/>
          <w:sz w:val="24"/>
          <w:szCs w:val="24"/>
        </w:rPr>
        <w:object w:dxaOrig="200" w:dyaOrig="220" w14:anchorId="0A635D0D">
          <v:shape id="_x0000_i1032" type="#_x0000_t75" style="width:9pt;height:9pt" o:ole="">
            <v:imagedata r:id="rId38" o:title=""/>
          </v:shape>
          <o:OLEObject Type="Embed" ProgID="Equation.DSMT4" ShapeID="_x0000_i1032" DrawAspect="Content" ObjectID="_1695129755" r:id="rId39"/>
        </w:object>
      </w:r>
      <w:r w:rsidRPr="00A25A4F">
        <w:rPr>
          <w:rFonts w:eastAsia="宋体"/>
          <w:color w:val="000000"/>
          <w:kern w:val="2"/>
          <w:sz w:val="24"/>
          <w:szCs w:val="24"/>
        </w:rPr>
        <w:t>对应于时间。</w:t>
      </w:r>
    </w:p>
    <w:p w14:paraId="0A57F6B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当伸缩、平移到这么一种重合情况时，也会相乘得到一个大的值。这时候和傅里叶变换不同的是，这不仅可以知道信号有这样频率的成分，而且知道它在时域上存在的具体位置。而当在每个尺度下都平移着和信号乘过一遍后，可以得到信号在每个位置都包含哪些频率成分。</w:t>
      </w:r>
    </w:p>
    <w:p w14:paraId="6B9FD67E"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fldChar w:fldCharType="begin"/>
      </w:r>
      <w:r w:rsidRPr="00A25A4F">
        <w:rPr>
          <w:rFonts w:eastAsia="宋体"/>
          <w:sz w:val="24"/>
        </w:rPr>
        <w:instrText xml:space="preserve"> </w:instrText>
      </w:r>
      <w:r w:rsidRPr="00A25A4F">
        <w:rPr>
          <w:rFonts w:eastAsia="宋体" w:hint="eastAsia"/>
          <w:sz w:val="24"/>
        </w:rPr>
        <w:instrText>= 2 \* GB3</w:instrText>
      </w:r>
      <w:r w:rsidRPr="00A25A4F">
        <w:rPr>
          <w:rFonts w:eastAsia="宋体"/>
          <w:sz w:val="24"/>
        </w:rPr>
        <w:instrText xml:space="preserve"> </w:instrText>
      </w:r>
      <w:r w:rsidRPr="00A25A4F">
        <w:rPr>
          <w:rFonts w:eastAsia="宋体"/>
          <w:sz w:val="24"/>
        </w:rPr>
        <w:fldChar w:fldCharType="separate"/>
      </w:r>
      <w:r w:rsidRPr="00A25A4F">
        <w:rPr>
          <w:rFonts w:eastAsia="宋体" w:hint="eastAsia"/>
          <w:noProof/>
          <w:sz w:val="24"/>
        </w:rPr>
        <w:t>②</w:t>
      </w:r>
      <w:r w:rsidRPr="00A25A4F">
        <w:rPr>
          <w:rFonts w:eastAsia="宋体"/>
          <w:sz w:val="24"/>
        </w:rPr>
        <w:fldChar w:fldCharType="end"/>
      </w:r>
      <w:r w:rsidRPr="00A25A4F">
        <w:rPr>
          <w:rFonts w:eastAsia="宋体" w:hint="eastAsia"/>
          <w:sz w:val="24"/>
        </w:rPr>
        <w:t>经验模态分解</w:t>
      </w:r>
    </w:p>
    <w:p w14:paraId="6DF47E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方法简介：经验模态分解（</w:t>
      </w:r>
      <w:r w:rsidRPr="00A25A4F">
        <w:rPr>
          <w:rFonts w:eastAsia="宋体"/>
          <w:sz w:val="24"/>
        </w:rPr>
        <w:t>EMD</w:t>
      </w:r>
      <w:r w:rsidRPr="00A25A4F">
        <w:rPr>
          <w:rFonts w:eastAsia="宋体"/>
          <w:sz w:val="24"/>
        </w:rPr>
        <w:t>）是</w:t>
      </w:r>
      <w:r w:rsidRPr="00A25A4F">
        <w:rPr>
          <w:rFonts w:eastAsia="宋体" w:hint="eastAsia"/>
          <w:sz w:val="24"/>
        </w:rPr>
        <w:t>一种新型自适应信号时频处理方法，特别适用于非线性非平稳信号的分析处理。该方法是依据数据自身的时间尺度特征来进行信号分解，无须预先设定任何基函数。这一点与建立在先验性的谐波基函数和小波基函数上的傅里叶分解与小波分解方法具有本质性的差别。正是由于这样的特点，</w:t>
      </w:r>
      <w:r w:rsidRPr="00A25A4F">
        <w:rPr>
          <w:rFonts w:eastAsia="宋体"/>
          <w:sz w:val="24"/>
        </w:rPr>
        <w:t>EMD</w:t>
      </w:r>
      <w:r w:rsidRPr="00A25A4F">
        <w:rPr>
          <w:rFonts w:eastAsia="宋体"/>
          <w:sz w:val="24"/>
        </w:rPr>
        <w:t>方法在理论上可以应用于任何类型的信号的分解，因而在处理非平稳及非线性数据上，具有非常明显的优势</w:t>
      </w:r>
      <w:r w:rsidRPr="00A25A4F">
        <w:rPr>
          <w:rFonts w:eastAsia="宋体"/>
          <w:sz w:val="24"/>
        </w:rPr>
        <w:t>,</w:t>
      </w:r>
      <w:r w:rsidRPr="00A25A4F">
        <w:rPr>
          <w:rFonts w:eastAsia="宋体"/>
          <w:sz w:val="24"/>
        </w:rPr>
        <w:t>适合于分析非线性、非平稳信号序列，具有很高的信噪比。</w:t>
      </w:r>
    </w:p>
    <w:p w14:paraId="579B15D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方法原理：经验模态分解的特点在于</w:t>
      </w:r>
      <w:r w:rsidRPr="00A25A4F">
        <w:rPr>
          <w:rFonts w:eastAsia="宋体"/>
          <w:color w:val="000000"/>
          <w:kern w:val="2"/>
          <w:sz w:val="24"/>
          <w:szCs w:val="24"/>
        </w:rPr>
        <w:t>自适应的基函数</w:t>
      </w:r>
      <w:r w:rsidRPr="00A25A4F">
        <w:rPr>
          <w:rFonts w:eastAsia="宋体" w:hint="eastAsia"/>
          <w:color w:val="000000"/>
          <w:kern w:val="2"/>
          <w:sz w:val="24"/>
          <w:szCs w:val="24"/>
        </w:rPr>
        <w:t>（</w:t>
      </w:r>
      <w:r w:rsidRPr="00A25A4F">
        <w:rPr>
          <w:rFonts w:eastAsia="宋体"/>
          <w:color w:val="000000"/>
          <w:kern w:val="2"/>
          <w:sz w:val="24"/>
          <w:szCs w:val="24"/>
        </w:rPr>
        <w:t>基波</w:t>
      </w:r>
      <w:r w:rsidRPr="00A25A4F">
        <w:rPr>
          <w:rFonts w:eastAsia="宋体" w:hint="eastAsia"/>
          <w:color w:val="000000"/>
          <w:kern w:val="2"/>
          <w:sz w:val="24"/>
          <w:szCs w:val="24"/>
        </w:rPr>
        <w:t>）</w:t>
      </w:r>
      <w:r w:rsidRPr="00A25A4F">
        <w:rPr>
          <w:rFonts w:eastAsia="宋体"/>
          <w:color w:val="000000"/>
          <w:kern w:val="2"/>
          <w:sz w:val="24"/>
          <w:szCs w:val="24"/>
        </w:rPr>
        <w:t>，使得它可以处理任意信号</w:t>
      </w:r>
      <w:r w:rsidRPr="00A25A4F">
        <w:rPr>
          <w:rFonts w:eastAsia="宋体" w:hint="eastAsia"/>
          <w:color w:val="000000"/>
          <w:kern w:val="2"/>
          <w:sz w:val="24"/>
          <w:szCs w:val="24"/>
        </w:rPr>
        <w:t>，内涵模态分量（</w:t>
      </w:r>
      <w:r w:rsidRPr="00A25A4F">
        <w:rPr>
          <w:rFonts w:eastAsia="宋体"/>
          <w:color w:val="000000"/>
          <w:kern w:val="2"/>
          <w:sz w:val="24"/>
          <w:szCs w:val="24"/>
        </w:rPr>
        <w:t>IMF</w:t>
      </w:r>
      <w:r w:rsidRPr="00A25A4F">
        <w:rPr>
          <w:rFonts w:eastAsia="宋体"/>
          <w:color w:val="000000"/>
          <w:kern w:val="2"/>
          <w:sz w:val="24"/>
          <w:szCs w:val="24"/>
        </w:rPr>
        <w:t>）是原始信号被</w:t>
      </w:r>
      <w:r w:rsidRPr="00A25A4F">
        <w:rPr>
          <w:rFonts w:eastAsia="宋体"/>
          <w:color w:val="000000"/>
          <w:kern w:val="2"/>
          <w:sz w:val="24"/>
          <w:szCs w:val="24"/>
        </w:rPr>
        <w:t>EMD</w:t>
      </w:r>
      <w:r w:rsidRPr="00A25A4F">
        <w:rPr>
          <w:rFonts w:eastAsia="宋体"/>
          <w:color w:val="000000"/>
          <w:kern w:val="2"/>
          <w:sz w:val="24"/>
          <w:szCs w:val="24"/>
        </w:rPr>
        <w:t>分解之后得到的各层信号分量</w:t>
      </w:r>
      <w:r w:rsidRPr="00A25A4F">
        <w:rPr>
          <w:rFonts w:eastAsia="宋体" w:hint="eastAsia"/>
          <w:color w:val="000000"/>
          <w:kern w:val="2"/>
          <w:sz w:val="24"/>
          <w:szCs w:val="24"/>
        </w:rPr>
        <w:t>。其具体原理步骤如下所示：</w:t>
      </w:r>
    </w:p>
    <w:p w14:paraId="73A2B24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根据原始信号上下极值点，分别画出上、下包络线；</w:t>
      </w:r>
    </w:p>
    <w:p w14:paraId="439F06D8"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求上、下包络线的均值，画出均值包络线；</w:t>
      </w:r>
    </w:p>
    <w:p w14:paraId="46D6626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原始信号减均值包络线，得到中间信号；</w:t>
      </w:r>
    </w:p>
    <w:p w14:paraId="298A3D1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判断该中间信号是否满足</w:t>
      </w:r>
      <w:r w:rsidRPr="00A25A4F">
        <w:rPr>
          <w:rFonts w:eastAsia="宋体"/>
          <w:color w:val="000000"/>
          <w:kern w:val="2"/>
          <w:sz w:val="24"/>
          <w:szCs w:val="24"/>
        </w:rPr>
        <w:t>IMF</w:t>
      </w:r>
      <w:r w:rsidRPr="00A25A4F">
        <w:rPr>
          <w:rFonts w:eastAsia="宋体"/>
          <w:color w:val="000000"/>
          <w:kern w:val="2"/>
          <w:sz w:val="24"/>
          <w:szCs w:val="24"/>
        </w:rPr>
        <w:t>的两个条件，如果满足，该信号就是一个</w:t>
      </w:r>
      <w:r w:rsidRPr="00A25A4F">
        <w:rPr>
          <w:rFonts w:eastAsia="宋体"/>
          <w:color w:val="000000"/>
          <w:kern w:val="2"/>
          <w:sz w:val="24"/>
          <w:szCs w:val="24"/>
        </w:rPr>
        <w:t>IMF</w:t>
      </w:r>
      <w:r w:rsidRPr="00A25A4F">
        <w:rPr>
          <w:rFonts w:eastAsia="宋体"/>
          <w:color w:val="000000"/>
          <w:kern w:val="2"/>
          <w:sz w:val="24"/>
          <w:szCs w:val="24"/>
        </w:rPr>
        <w:t>分量；如果不是，以该信号为基础，重新做</w:t>
      </w:r>
      <w:r w:rsidRPr="00A25A4F">
        <w:rPr>
          <w:rFonts w:eastAsia="宋体"/>
          <w:color w:val="000000"/>
          <w:kern w:val="2"/>
          <w:sz w:val="24"/>
          <w:szCs w:val="24"/>
        </w:rPr>
        <w:t>1~4</w:t>
      </w:r>
      <w:r w:rsidRPr="00A25A4F">
        <w:rPr>
          <w:rFonts w:eastAsia="宋体"/>
          <w:color w:val="000000"/>
          <w:kern w:val="2"/>
          <w:sz w:val="24"/>
          <w:szCs w:val="24"/>
        </w:rPr>
        <w:t>的分析。</w:t>
      </w:r>
      <w:r w:rsidRPr="00A25A4F">
        <w:rPr>
          <w:rFonts w:eastAsia="宋体"/>
          <w:color w:val="000000"/>
          <w:kern w:val="2"/>
          <w:sz w:val="24"/>
          <w:szCs w:val="24"/>
        </w:rPr>
        <w:t>IMF</w:t>
      </w:r>
      <w:r w:rsidRPr="00A25A4F">
        <w:rPr>
          <w:rFonts w:eastAsia="宋体"/>
          <w:color w:val="000000"/>
          <w:kern w:val="2"/>
          <w:sz w:val="24"/>
          <w:szCs w:val="24"/>
        </w:rPr>
        <w:t>分量的获取通常需要若干次的迭代</w:t>
      </w:r>
      <w:r w:rsidRPr="00A25A4F">
        <w:rPr>
          <w:rFonts w:eastAsia="宋体" w:hint="eastAsia"/>
          <w:color w:val="000000"/>
          <w:kern w:val="2"/>
          <w:sz w:val="24"/>
          <w:szCs w:val="24"/>
        </w:rPr>
        <w:t>。</w:t>
      </w:r>
    </w:p>
    <w:p w14:paraId="3756B19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用上述方法得到第一个</w:t>
      </w:r>
      <w:r w:rsidRPr="00A25A4F">
        <w:rPr>
          <w:rFonts w:eastAsia="宋体"/>
          <w:color w:val="000000"/>
          <w:kern w:val="2"/>
          <w:sz w:val="24"/>
          <w:szCs w:val="24"/>
        </w:rPr>
        <w:t>IMF</w:t>
      </w:r>
      <w:r w:rsidRPr="00A25A4F">
        <w:rPr>
          <w:rFonts w:eastAsia="宋体"/>
          <w:color w:val="000000"/>
          <w:kern w:val="2"/>
          <w:sz w:val="24"/>
          <w:szCs w:val="24"/>
        </w:rPr>
        <w:t>后，用原始信号减</w:t>
      </w:r>
      <w:r w:rsidRPr="00A25A4F">
        <w:rPr>
          <w:rFonts w:eastAsia="宋体"/>
          <w:color w:val="000000"/>
          <w:kern w:val="2"/>
          <w:sz w:val="24"/>
          <w:szCs w:val="24"/>
        </w:rPr>
        <w:t>IMF1</w:t>
      </w:r>
      <w:r w:rsidRPr="00A25A4F">
        <w:rPr>
          <w:rFonts w:eastAsia="宋体"/>
          <w:color w:val="000000"/>
          <w:kern w:val="2"/>
          <w:sz w:val="24"/>
          <w:szCs w:val="24"/>
        </w:rPr>
        <w:t>，作为新的原始信号，再通过</w:t>
      </w:r>
      <w:r w:rsidRPr="00A25A4F">
        <w:rPr>
          <w:rFonts w:eastAsia="宋体"/>
          <w:color w:val="000000"/>
          <w:kern w:val="2"/>
          <w:sz w:val="24"/>
          <w:szCs w:val="24"/>
        </w:rPr>
        <w:t>1~4</w:t>
      </w:r>
      <w:r w:rsidRPr="00A25A4F">
        <w:rPr>
          <w:rFonts w:eastAsia="宋体"/>
          <w:color w:val="000000"/>
          <w:kern w:val="2"/>
          <w:sz w:val="24"/>
          <w:szCs w:val="24"/>
        </w:rPr>
        <w:t>的分析，可以得到</w:t>
      </w:r>
      <w:r w:rsidRPr="00A25A4F">
        <w:rPr>
          <w:rFonts w:eastAsia="宋体"/>
          <w:color w:val="000000"/>
          <w:kern w:val="2"/>
          <w:sz w:val="24"/>
          <w:szCs w:val="24"/>
        </w:rPr>
        <w:t>IMF2</w:t>
      </w:r>
      <w:r w:rsidRPr="00A25A4F">
        <w:rPr>
          <w:rFonts w:eastAsia="宋体"/>
          <w:color w:val="000000"/>
          <w:kern w:val="2"/>
          <w:sz w:val="24"/>
          <w:szCs w:val="24"/>
        </w:rPr>
        <w:t>，以此类推，完成</w:t>
      </w:r>
      <w:r w:rsidRPr="00A25A4F">
        <w:rPr>
          <w:rFonts w:eastAsia="宋体"/>
          <w:color w:val="000000"/>
          <w:kern w:val="2"/>
          <w:sz w:val="24"/>
          <w:szCs w:val="24"/>
        </w:rPr>
        <w:t>EMD</w:t>
      </w:r>
      <w:r w:rsidRPr="00A25A4F">
        <w:rPr>
          <w:rFonts w:eastAsia="宋体"/>
          <w:color w:val="000000"/>
          <w:kern w:val="2"/>
          <w:sz w:val="24"/>
          <w:szCs w:val="24"/>
        </w:rPr>
        <w:t>分解</w:t>
      </w:r>
      <w:r w:rsidRPr="00A25A4F">
        <w:rPr>
          <w:rFonts w:eastAsia="宋体" w:hint="eastAsia"/>
          <w:color w:val="000000"/>
          <w:kern w:val="2"/>
          <w:sz w:val="24"/>
          <w:szCs w:val="24"/>
        </w:rPr>
        <w:t>。</w:t>
      </w:r>
    </w:p>
    <w:p w14:paraId="13E7A89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）高斯过程回归</w:t>
      </w:r>
    </w:p>
    <w:p w14:paraId="393BDF0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①模型简介：高斯过程（</w:t>
      </w:r>
      <w:r w:rsidRPr="00A25A4F">
        <w:rPr>
          <w:rFonts w:eastAsia="宋体"/>
          <w:color w:val="000000"/>
          <w:kern w:val="2"/>
          <w:sz w:val="24"/>
          <w:szCs w:val="24"/>
        </w:rPr>
        <w:t>GPR</w:t>
      </w:r>
      <w:r w:rsidRPr="00A25A4F">
        <w:rPr>
          <w:rFonts w:eastAsia="宋体"/>
          <w:color w:val="000000"/>
          <w:kern w:val="2"/>
          <w:sz w:val="24"/>
          <w:szCs w:val="24"/>
        </w:rPr>
        <w:t>）是一种基于定量知识的数据驱动方法，对于无法建立精确系统模型的非动态系统能够保持良好的计算精度，可保证故障诊断的准确性。高斯过程回归分析作为一种常用的统计学习算法，且其参数设置问题</w:t>
      </w:r>
    </w:p>
    <w:p w14:paraId="48E71902" w14:textId="77777777" w:rsidR="00A25A4F" w:rsidRPr="00A25A4F" w:rsidRDefault="00A25A4F" w:rsidP="00A25A4F">
      <w:pPr>
        <w:spacing w:line="400" w:lineRule="exact"/>
        <w:rPr>
          <w:rFonts w:eastAsia="宋体"/>
          <w:sz w:val="24"/>
        </w:rPr>
      </w:pPr>
      <w:r w:rsidRPr="00A25A4F">
        <w:rPr>
          <w:rFonts w:eastAsia="宋体"/>
          <w:sz w:val="24"/>
        </w:rPr>
        <w:t>相比神经网络简单，这使得高斯过程回归能更好适用于工业现场。</w:t>
      </w:r>
    </w:p>
    <w:p w14:paraId="64B72DED" w14:textId="5C042A3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-11</w:t>
      </w:r>
      <w:r w:rsidRPr="00A25A4F">
        <w:rPr>
          <w:rFonts w:eastAsia="宋体" w:hint="eastAsia"/>
          <w:color w:val="000000"/>
          <w:kern w:val="2"/>
          <w:sz w:val="24"/>
          <w:szCs w:val="24"/>
        </w:rPr>
        <w:t>，首先确定核函数与先验模型，然后优化超参数以测试模型。</w:t>
      </w:r>
    </w:p>
    <w:p w14:paraId="6269D2E2"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lastRenderedPageBreak/>
        <w:drawing>
          <wp:inline distT="0" distB="0" distL="0" distR="0" wp14:anchorId="00DFCD2E" wp14:editId="24CF0786">
            <wp:extent cx="1454727" cy="132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3158" cy="1337534"/>
                    </a:xfrm>
                    <a:prstGeom prst="rect">
                      <a:avLst/>
                    </a:prstGeom>
                    <a:noFill/>
                    <a:ln>
                      <a:noFill/>
                    </a:ln>
                  </pic:spPr>
                </pic:pic>
              </a:graphicData>
            </a:graphic>
          </wp:inline>
        </w:drawing>
      </w:r>
    </w:p>
    <w:p w14:paraId="10CC16A0" w14:textId="584553E3"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-11 </w:t>
      </w:r>
      <w:r w:rsidRPr="00A25A4F">
        <w:rPr>
          <w:rFonts w:eastAsia="宋体" w:hint="eastAsia"/>
        </w:rPr>
        <w:t>高斯过程回归构建过程</w:t>
      </w:r>
    </w:p>
    <w:p w14:paraId="008CA888"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确定核函数与先验模型：选取合适的核函数，并设置超参数的初始值，从而概率分布的形式确定</w:t>
      </w:r>
      <w:r w:rsidRPr="00A25A4F">
        <w:rPr>
          <w:rFonts w:eastAsia="宋体" w:hint="eastAsia"/>
          <w:sz w:val="24"/>
        </w:rPr>
        <w:t>GPR</w:t>
      </w:r>
      <w:r w:rsidRPr="00A25A4F">
        <w:rPr>
          <w:rFonts w:eastAsia="宋体" w:hint="eastAsia"/>
          <w:sz w:val="24"/>
        </w:rPr>
        <w:t>的先验模型；</w:t>
      </w:r>
    </w:p>
    <w:p w14:paraId="2F2A29E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优化超参数：通过训练学习样本，将先验模型转换为后验模型，同时对核函数的超参数进行优化，获得最优超参数；</w:t>
      </w:r>
    </w:p>
    <w:p w14:paraId="7F970545"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模型测试：将测试样本应用到优化后的</w:t>
      </w:r>
      <w:r w:rsidRPr="00A25A4F">
        <w:rPr>
          <w:rFonts w:eastAsia="宋体"/>
          <w:sz w:val="24"/>
        </w:rPr>
        <w:t>GPR</w:t>
      </w:r>
      <w:r w:rsidRPr="00A25A4F">
        <w:rPr>
          <w:rFonts w:eastAsia="宋体"/>
          <w:sz w:val="24"/>
        </w:rPr>
        <w:t>后验模型中</w:t>
      </w:r>
      <w:r w:rsidRPr="00A25A4F">
        <w:rPr>
          <w:rFonts w:eastAsia="宋体" w:hint="eastAsia"/>
          <w:sz w:val="24"/>
        </w:rPr>
        <w:t>。</w:t>
      </w:r>
    </w:p>
    <w:p w14:paraId="5FB218CB"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3</w:t>
      </w:r>
      <w:r w:rsidRPr="00A25A4F">
        <w:rPr>
          <w:rFonts w:eastAsia="宋体" w:hint="eastAsia"/>
          <w:sz w:val="24"/>
        </w:rPr>
        <w:t>）隐马尔可夫模型</w:t>
      </w:r>
    </w:p>
    <w:p w14:paraId="4E6E1B8E"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①模型简介：隐马尔可夫模型（</w:t>
      </w:r>
      <w:r w:rsidRPr="00A25A4F">
        <w:rPr>
          <w:rFonts w:eastAsia="宋体" w:hint="eastAsia"/>
          <w:sz w:val="24"/>
        </w:rPr>
        <w:t>HMM</w:t>
      </w:r>
      <w:r w:rsidRPr="00A25A4F">
        <w:rPr>
          <w:rFonts w:eastAsia="宋体" w:hint="eastAsia"/>
          <w:sz w:val="24"/>
        </w:rPr>
        <w:t>）由一个隐藏的不能观测的随机过程（马尔可夫链）和一个实际可观测的随机序列过程构成，记为</w:t>
      </w:r>
      <w:r w:rsidRPr="00A25A4F">
        <w:rPr>
          <w:rFonts w:eastAsia="宋体"/>
          <w:position w:val="-10"/>
          <w:sz w:val="24"/>
        </w:rPr>
        <w:object w:dxaOrig="1320" w:dyaOrig="320" w14:anchorId="20F56F93">
          <v:shape id="_x0000_i1033" type="#_x0000_t75" style="width:66.5pt;height:16.5pt" o:ole="">
            <v:imagedata r:id="rId41" o:title=""/>
          </v:shape>
          <o:OLEObject Type="Embed" ProgID="Equation.DSMT4" ShapeID="_x0000_i1033" DrawAspect="Content" ObjectID="_1695129756" r:id="rId42"/>
        </w:object>
      </w:r>
      <w:r w:rsidRPr="00A25A4F">
        <w:rPr>
          <w:rFonts w:eastAsia="宋体" w:hint="eastAsia"/>
          <w:sz w:val="24"/>
        </w:rPr>
        <w:t>，</w:t>
      </w:r>
      <w:r w:rsidRPr="00A25A4F">
        <w:rPr>
          <w:rFonts w:eastAsia="宋体"/>
          <w:position w:val="-6"/>
          <w:sz w:val="24"/>
        </w:rPr>
        <w:object w:dxaOrig="240" w:dyaOrig="220" w14:anchorId="02C6288E">
          <v:shape id="_x0000_i1034" type="#_x0000_t75" style="width:13pt;height:9pt" o:ole="">
            <v:imagedata r:id="rId43" o:title=""/>
          </v:shape>
          <o:OLEObject Type="Embed" ProgID="Equation.DSMT4" ShapeID="_x0000_i1034" DrawAspect="Content" ObjectID="_1695129757" r:id="rId44"/>
        </w:object>
      </w:r>
      <w:r w:rsidRPr="00A25A4F">
        <w:rPr>
          <w:rFonts w:eastAsia="宋体" w:hint="eastAsia"/>
          <w:sz w:val="24"/>
        </w:rPr>
        <w:t>为初始状态概率分布，</w:t>
      </w:r>
      <w:r w:rsidRPr="00A25A4F">
        <w:rPr>
          <w:rFonts w:eastAsia="宋体"/>
          <w:position w:val="-4"/>
          <w:sz w:val="24"/>
        </w:rPr>
        <w:object w:dxaOrig="260" w:dyaOrig="260" w14:anchorId="070E9460">
          <v:shape id="_x0000_i1035" type="#_x0000_t75" style="width:13pt;height:13pt" o:ole="">
            <v:imagedata r:id="rId45" o:title=""/>
          </v:shape>
          <o:OLEObject Type="Embed" ProgID="Equation.DSMT4" ShapeID="_x0000_i1035" DrawAspect="Content" ObjectID="_1695129758" r:id="rId46"/>
        </w:object>
      </w:r>
      <w:r w:rsidRPr="00A25A4F">
        <w:rPr>
          <w:rFonts w:eastAsia="宋体" w:hint="eastAsia"/>
          <w:sz w:val="24"/>
        </w:rPr>
        <w:t>为状态转移概率矩阵，</w:t>
      </w:r>
      <w:r w:rsidRPr="00A25A4F">
        <w:rPr>
          <w:rFonts w:eastAsia="宋体"/>
          <w:position w:val="-4"/>
          <w:sz w:val="24"/>
        </w:rPr>
        <w:object w:dxaOrig="260" w:dyaOrig="260" w14:anchorId="555ED09D">
          <v:shape id="_x0000_i1036" type="#_x0000_t75" style="width:13pt;height:13pt" o:ole="">
            <v:imagedata r:id="rId47" o:title=""/>
          </v:shape>
          <o:OLEObject Type="Embed" ProgID="Equation.DSMT4" ShapeID="_x0000_i1036" DrawAspect="Content" ObjectID="_1695129759" r:id="rId48"/>
        </w:object>
      </w:r>
      <w:r w:rsidRPr="00A25A4F">
        <w:rPr>
          <w:rFonts w:eastAsia="宋体" w:hint="eastAsia"/>
          <w:sz w:val="24"/>
        </w:rPr>
        <w:t>为观测概率矩阵。</w:t>
      </w:r>
    </w:p>
    <w:p w14:paraId="7124016E"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②模型构建：基于多组设备状态观测序列，使用参数估计算法（如</w:t>
      </w:r>
      <w:r w:rsidRPr="00A25A4F">
        <w:rPr>
          <w:rFonts w:eastAsia="宋体"/>
          <w:sz w:val="24"/>
        </w:rPr>
        <w:t>Baum-Welch</w:t>
      </w:r>
      <w:r w:rsidRPr="00A25A4F">
        <w:rPr>
          <w:rFonts w:eastAsia="宋体" w:hint="eastAsia"/>
          <w:sz w:val="24"/>
        </w:rPr>
        <w:t>算法）估计出多个</w:t>
      </w:r>
      <w:r w:rsidRPr="00A25A4F">
        <w:rPr>
          <w:rFonts w:eastAsia="宋体"/>
          <w:position w:val="-10"/>
          <w:sz w:val="24"/>
        </w:rPr>
        <w:object w:dxaOrig="1320" w:dyaOrig="320" w14:anchorId="3175E82D">
          <v:shape id="_x0000_i1037" type="#_x0000_t75" style="width:66.5pt;height:16.5pt" o:ole="">
            <v:imagedata r:id="rId49" o:title=""/>
          </v:shape>
          <o:OLEObject Type="Embed" ProgID="Equation.DSMT4" ShapeID="_x0000_i1037" DrawAspect="Content" ObjectID="_1695129760" r:id="rId50"/>
        </w:object>
      </w:r>
      <w:r w:rsidRPr="00A25A4F">
        <w:rPr>
          <w:rFonts w:eastAsia="宋体" w:hint="eastAsia"/>
          <w:sz w:val="24"/>
        </w:rPr>
        <w:t>，基于</w:t>
      </w:r>
      <w:r w:rsidRPr="00A25A4F">
        <w:rPr>
          <w:rFonts w:eastAsia="宋体" w:hint="eastAsia"/>
          <w:sz w:val="24"/>
        </w:rPr>
        <w:t>Viterbi</w:t>
      </w:r>
      <w:r w:rsidRPr="00A25A4F">
        <w:rPr>
          <w:rFonts w:eastAsia="宋体" w:hint="eastAsia"/>
          <w:sz w:val="24"/>
        </w:rPr>
        <w:t>算法计算各</w:t>
      </w:r>
      <w:r w:rsidRPr="00A25A4F">
        <w:rPr>
          <w:rFonts w:eastAsia="宋体"/>
          <w:position w:val="-6"/>
          <w:sz w:val="24"/>
        </w:rPr>
        <w:object w:dxaOrig="220" w:dyaOrig="279" w14:anchorId="1358C60A">
          <v:shape id="_x0000_i1038" type="#_x0000_t75" style="width:9pt;height:15pt" o:ole="">
            <v:imagedata r:id="rId51" o:title=""/>
          </v:shape>
          <o:OLEObject Type="Embed" ProgID="Equation.DSMT4" ShapeID="_x0000_i1038" DrawAspect="Content" ObjectID="_1695129761" r:id="rId52"/>
        </w:object>
      </w:r>
      <w:r w:rsidRPr="00A25A4F">
        <w:rPr>
          <w:rFonts w:eastAsia="宋体" w:hint="eastAsia"/>
          <w:sz w:val="24"/>
        </w:rPr>
        <w:t>下的似然率。</w:t>
      </w:r>
    </w:p>
    <w:p w14:paraId="0D57D9E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）卷积神经网络</w:t>
      </w:r>
    </w:p>
    <w:p w14:paraId="7E4FB0B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①模型简介：卷积神经网络（</w:t>
      </w:r>
      <w:r w:rsidRPr="00A25A4F">
        <w:rPr>
          <w:rFonts w:eastAsia="宋体"/>
          <w:sz w:val="24"/>
        </w:rPr>
        <w:t>CNN</w:t>
      </w:r>
      <w:r w:rsidRPr="00A25A4F">
        <w:rPr>
          <w:rFonts w:eastAsia="宋体" w:hint="eastAsia"/>
          <w:sz w:val="24"/>
        </w:rPr>
        <w:t>）属于多级神经网络，从作用上，将其划分为滤波级和分类级。滤波级将输入特征信号进行特征提取，包括卷积层、激活层以及池化层共</w:t>
      </w:r>
      <w:r w:rsidRPr="00A25A4F">
        <w:rPr>
          <w:rFonts w:eastAsia="宋体"/>
          <w:sz w:val="24"/>
        </w:rPr>
        <w:t>3</w:t>
      </w:r>
      <w:r w:rsidRPr="00A25A4F">
        <w:rPr>
          <w:rFonts w:eastAsia="宋体" w:hint="eastAsia"/>
          <w:sz w:val="24"/>
        </w:rPr>
        <w:t>层基本单元或者其他一些优化单元。分类级主要是对特征进行分类，一般由全连接层组成。</w:t>
      </w:r>
      <w:r w:rsidRPr="00A25A4F">
        <w:rPr>
          <w:rFonts w:eastAsia="宋体"/>
          <w:sz w:val="24"/>
        </w:rPr>
        <w:t>CNN</w:t>
      </w:r>
      <w:r w:rsidRPr="00A25A4F">
        <w:rPr>
          <w:rFonts w:eastAsia="宋体" w:hint="eastAsia"/>
          <w:sz w:val="24"/>
        </w:rPr>
        <w:t>模型的网络参数是通过两个层级共同训练得到。一般</w:t>
      </w:r>
      <w:r w:rsidRPr="00A25A4F">
        <w:rPr>
          <w:rFonts w:eastAsia="宋体"/>
          <w:sz w:val="24"/>
        </w:rPr>
        <w:t>CNN</w:t>
      </w:r>
      <w:r w:rsidRPr="00A25A4F">
        <w:rPr>
          <w:rFonts w:eastAsia="宋体" w:hint="eastAsia"/>
          <w:sz w:val="24"/>
        </w:rPr>
        <w:t>结构主要由输入层、卷积层、池化层、全连接层和输出层组成。</w:t>
      </w:r>
    </w:p>
    <w:p w14:paraId="523B13A0"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②模型构建：如图</w:t>
      </w:r>
      <w:r w:rsidRPr="00A25A4F">
        <w:rPr>
          <w:rFonts w:eastAsia="宋体"/>
          <w:sz w:val="24"/>
        </w:rPr>
        <w:t>3-12</w:t>
      </w:r>
      <w:r w:rsidRPr="00A25A4F">
        <w:rPr>
          <w:rFonts w:eastAsia="宋体" w:hint="eastAsia"/>
          <w:sz w:val="24"/>
        </w:rPr>
        <w:t>，首先进行特征提取与降采样，然后更新参数以测试模型。</w:t>
      </w:r>
    </w:p>
    <w:p w14:paraId="3F6CD557"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356060CB" wp14:editId="4D6E2B2B">
            <wp:extent cx="1327150" cy="145354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32573" cy="1459484"/>
                    </a:xfrm>
                    <a:prstGeom prst="rect">
                      <a:avLst/>
                    </a:prstGeom>
                    <a:noFill/>
                    <a:ln>
                      <a:noFill/>
                    </a:ln>
                  </pic:spPr>
                </pic:pic>
              </a:graphicData>
            </a:graphic>
          </wp:inline>
        </w:drawing>
      </w:r>
    </w:p>
    <w:p w14:paraId="4D4139E1" w14:textId="59B713C8"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-12 </w:t>
      </w:r>
      <w:r w:rsidRPr="00A25A4F">
        <w:rPr>
          <w:rFonts w:eastAsia="宋体" w:hint="eastAsia"/>
        </w:rPr>
        <w:t>一维卷积神经网络构建过程</w:t>
      </w:r>
    </w:p>
    <w:p w14:paraId="5A564D52"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lastRenderedPageBreak/>
        <w:t>a.</w:t>
      </w:r>
      <w:r w:rsidRPr="00A25A4F">
        <w:rPr>
          <w:rFonts w:eastAsia="宋体" w:hint="eastAsia"/>
          <w:sz w:val="24"/>
        </w:rPr>
        <w:t>特征提取：输入信号经过卷积操作后利用</w:t>
      </w:r>
      <w:r w:rsidRPr="00A25A4F">
        <w:rPr>
          <w:rFonts w:eastAsia="宋体"/>
          <w:sz w:val="24"/>
        </w:rPr>
        <w:t>ELU</w:t>
      </w:r>
      <w:r w:rsidRPr="00A25A4F">
        <w:rPr>
          <w:rFonts w:eastAsia="宋体" w:hint="eastAsia"/>
          <w:sz w:val="24"/>
        </w:rPr>
        <w:t>函数激活成一组特征图；</w:t>
      </w:r>
    </w:p>
    <w:p w14:paraId="3BE121C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降采样：利用最大池化方法进行降采样，在全连接层将提取的深层特征展平并连接；</w:t>
      </w:r>
    </w:p>
    <w:p w14:paraId="46DA753D"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更新参数：使用</w:t>
      </w:r>
      <w:r w:rsidRPr="00A25A4F">
        <w:rPr>
          <w:rFonts w:eastAsia="宋体"/>
          <w:sz w:val="24"/>
        </w:rPr>
        <w:t>Adam</w:t>
      </w:r>
      <w:r w:rsidRPr="00A25A4F">
        <w:rPr>
          <w:rFonts w:eastAsia="宋体"/>
          <w:sz w:val="24"/>
        </w:rPr>
        <w:t>优化</w:t>
      </w:r>
      <w:r w:rsidRPr="00A25A4F">
        <w:rPr>
          <w:rFonts w:eastAsia="宋体" w:hint="eastAsia"/>
          <w:sz w:val="24"/>
        </w:rPr>
        <w:t>器</w:t>
      </w:r>
      <w:r w:rsidRPr="00A25A4F">
        <w:rPr>
          <w:rFonts w:eastAsia="宋体"/>
          <w:sz w:val="24"/>
        </w:rPr>
        <w:t>反复迭代以更新网络参数</w:t>
      </w:r>
      <w:r w:rsidRPr="00A25A4F">
        <w:rPr>
          <w:rFonts w:eastAsia="宋体" w:hint="eastAsia"/>
          <w:sz w:val="24"/>
        </w:rPr>
        <w:t>；</w:t>
      </w:r>
    </w:p>
    <w:p w14:paraId="45D06EBD"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模型测试：测试数据代入训练完成的模型。</w:t>
      </w:r>
    </w:p>
    <w:p w14:paraId="683530B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5</w:t>
      </w:r>
      <w:r w:rsidRPr="00A25A4F">
        <w:rPr>
          <w:rFonts w:eastAsia="宋体" w:hint="eastAsia"/>
          <w:sz w:val="24"/>
        </w:rPr>
        <w:t>）</w:t>
      </w:r>
      <w:r w:rsidRPr="00A25A4F">
        <w:rPr>
          <w:rFonts w:eastAsia="宋体"/>
          <w:sz w:val="24"/>
        </w:rPr>
        <w:t>BP</w:t>
      </w:r>
      <w:r w:rsidRPr="00A25A4F">
        <w:rPr>
          <w:rFonts w:eastAsia="宋体" w:hint="eastAsia"/>
          <w:sz w:val="24"/>
        </w:rPr>
        <w:t>神经网络</w:t>
      </w:r>
    </w:p>
    <w:p w14:paraId="5B9B8199"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w:t>
      </w:r>
      <w:r w:rsidRPr="00A25A4F">
        <w:rPr>
          <w:rFonts w:eastAsia="宋体"/>
          <w:color w:val="000000"/>
          <w:kern w:val="2"/>
          <w:sz w:val="24"/>
          <w:szCs w:val="24"/>
        </w:rPr>
        <w:t>BP</w:t>
      </w:r>
      <w:r w:rsidRPr="00A25A4F">
        <w:rPr>
          <w:rFonts w:eastAsia="宋体"/>
          <w:color w:val="000000"/>
          <w:kern w:val="2"/>
          <w:sz w:val="24"/>
          <w:szCs w:val="24"/>
        </w:rPr>
        <w:t>神经网络</w:t>
      </w:r>
      <w:r w:rsidRPr="00A25A4F">
        <w:rPr>
          <w:rFonts w:eastAsia="宋体" w:hint="eastAsia"/>
          <w:color w:val="000000"/>
          <w:kern w:val="2"/>
          <w:sz w:val="24"/>
          <w:szCs w:val="24"/>
        </w:rPr>
        <w:t>，是一种按照误差逆向传播算法训练的多层前馈神经网络，是应用最广泛的神经网络。其</w:t>
      </w:r>
      <w:r w:rsidRPr="00A25A4F">
        <w:rPr>
          <w:rFonts w:eastAsia="宋体"/>
          <w:color w:val="000000"/>
          <w:kern w:val="2"/>
          <w:sz w:val="24"/>
          <w:szCs w:val="24"/>
        </w:rPr>
        <w:t>能够自适应、自主学习</w:t>
      </w:r>
      <w:r w:rsidRPr="00A25A4F">
        <w:rPr>
          <w:rFonts w:eastAsia="宋体" w:hint="eastAsia"/>
          <w:color w:val="000000"/>
          <w:kern w:val="2"/>
          <w:sz w:val="24"/>
          <w:szCs w:val="24"/>
        </w:rPr>
        <w:t>，</w:t>
      </w:r>
      <w:r w:rsidRPr="00A25A4F">
        <w:rPr>
          <w:rFonts w:eastAsia="宋体"/>
          <w:color w:val="000000"/>
          <w:kern w:val="2"/>
          <w:sz w:val="24"/>
          <w:szCs w:val="24"/>
        </w:rPr>
        <w:t>根据预设的参数更新规则，不断地调整神经网络中的参数，以达到最符合期望的输出。</w:t>
      </w:r>
    </w:p>
    <w:p w14:paraId="77C7BA99" w14:textId="1F4264E9"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-13</w:t>
      </w:r>
      <w:r w:rsidRPr="00A25A4F">
        <w:rPr>
          <w:rFonts w:eastAsia="宋体" w:hint="eastAsia"/>
          <w:color w:val="000000"/>
          <w:kern w:val="2"/>
          <w:sz w:val="24"/>
          <w:szCs w:val="24"/>
        </w:rPr>
        <w:t>，首先进行网络初始化与样本数据计算，然后训练模型并测试。</w:t>
      </w:r>
    </w:p>
    <w:p w14:paraId="444E6EA0"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167AE388" wp14:editId="03779E8B">
            <wp:extent cx="1454150" cy="159264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59987" cy="1599033"/>
                    </a:xfrm>
                    <a:prstGeom prst="rect">
                      <a:avLst/>
                    </a:prstGeom>
                    <a:noFill/>
                    <a:ln>
                      <a:noFill/>
                    </a:ln>
                  </pic:spPr>
                </pic:pic>
              </a:graphicData>
            </a:graphic>
          </wp:inline>
        </w:drawing>
      </w:r>
    </w:p>
    <w:p w14:paraId="0FF6D176" w14:textId="38D494C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-13 BP</w:t>
      </w:r>
      <w:r w:rsidRPr="00A25A4F">
        <w:rPr>
          <w:rFonts w:eastAsia="宋体" w:hint="eastAsia"/>
        </w:rPr>
        <w:t>神经网络构建过程</w:t>
      </w:r>
    </w:p>
    <w:p w14:paraId="0ACE4D79"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网络初始化：对</w:t>
      </w:r>
      <w:r w:rsidRPr="00A25A4F">
        <w:rPr>
          <w:rFonts w:eastAsia="宋体" w:hint="eastAsia"/>
          <w:sz w:val="24"/>
        </w:rPr>
        <w:t>B</w:t>
      </w:r>
      <w:r w:rsidRPr="00A25A4F">
        <w:rPr>
          <w:rFonts w:eastAsia="宋体"/>
          <w:sz w:val="24"/>
        </w:rPr>
        <w:t>P</w:t>
      </w:r>
      <w:r w:rsidRPr="00A25A4F">
        <w:rPr>
          <w:rFonts w:eastAsia="宋体" w:hint="eastAsia"/>
          <w:sz w:val="24"/>
        </w:rPr>
        <w:t>神经网络的一些初始值进行赋值，如初始权重、学习率、目标误差、迭代次数等；</w:t>
      </w:r>
    </w:p>
    <w:p w14:paraId="277ED7E0"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样本数据计算：取一组样本数据，进行正向输入，计算各层神经元输入与输出，计算误差，并将误差反向传播，直到所有学习数据用尽；</w:t>
      </w:r>
    </w:p>
    <w:p w14:paraId="482C79B3"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模型训练：计算网络平均误差，检测误差是否达到目标允许误差范围，若达到，结束训练；未达到允许误差范围，则整个流程进行迭代，直到达到迭代上限，结束训练；</w:t>
      </w:r>
    </w:p>
    <w:p w14:paraId="6D45B33F"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d</w:t>
      </w:r>
      <w:r w:rsidRPr="00A25A4F">
        <w:rPr>
          <w:rFonts w:eastAsia="宋体"/>
          <w:sz w:val="24"/>
        </w:rPr>
        <w:t>.</w:t>
      </w:r>
      <w:r w:rsidRPr="00A25A4F">
        <w:rPr>
          <w:rFonts w:eastAsia="宋体" w:hint="eastAsia"/>
          <w:sz w:val="24"/>
        </w:rPr>
        <w:t>模型测试：输入新的设备运行数据，利用训练好的</w:t>
      </w:r>
      <w:r w:rsidRPr="00A25A4F">
        <w:rPr>
          <w:rFonts w:eastAsia="宋体" w:hint="eastAsia"/>
          <w:sz w:val="24"/>
        </w:rPr>
        <w:t>B</w:t>
      </w:r>
      <w:r w:rsidRPr="00A25A4F">
        <w:rPr>
          <w:rFonts w:eastAsia="宋体"/>
          <w:sz w:val="24"/>
        </w:rPr>
        <w:t>P</w:t>
      </w:r>
      <w:r w:rsidRPr="00A25A4F">
        <w:rPr>
          <w:rFonts w:eastAsia="宋体" w:hint="eastAsia"/>
          <w:sz w:val="24"/>
        </w:rPr>
        <w:t>神经网络对设备进行故障诊断并输出结果。</w:t>
      </w:r>
    </w:p>
    <w:p w14:paraId="25FA7552"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6</w:t>
      </w:r>
      <w:r w:rsidRPr="00A25A4F">
        <w:rPr>
          <w:rFonts w:eastAsia="宋体" w:hint="eastAsia"/>
          <w:sz w:val="24"/>
        </w:rPr>
        <w:t>）循环神经网络</w:t>
      </w:r>
    </w:p>
    <w:p w14:paraId="147380F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①模型简介：循环神经网络（</w:t>
      </w:r>
      <w:r w:rsidRPr="00A25A4F">
        <w:rPr>
          <w:rFonts w:eastAsia="宋体"/>
          <w:color w:val="000000"/>
          <w:kern w:val="2"/>
          <w:sz w:val="24"/>
          <w:szCs w:val="24"/>
        </w:rPr>
        <w:t>RNN</w:t>
      </w:r>
      <w:r w:rsidRPr="00A25A4F">
        <w:rPr>
          <w:rFonts w:eastAsia="宋体"/>
          <w:color w:val="000000"/>
          <w:kern w:val="2"/>
          <w:sz w:val="24"/>
          <w:szCs w:val="24"/>
        </w:rPr>
        <w:t>）是一类以序列数据为输入，在序列的演进方向进行递归且所有节点（循环单元）按链式连接的递归神经网络</w:t>
      </w:r>
      <w:r w:rsidRPr="00A25A4F">
        <w:rPr>
          <w:rFonts w:eastAsia="宋体" w:hint="eastAsia"/>
          <w:color w:val="000000"/>
          <w:kern w:val="2"/>
          <w:sz w:val="24"/>
          <w:szCs w:val="24"/>
        </w:rPr>
        <w:t>。循环神经网络具有记忆性、参数共享并且图灵完备（</w:t>
      </w:r>
      <w:r w:rsidRPr="00A25A4F">
        <w:rPr>
          <w:rFonts w:eastAsia="宋体"/>
          <w:color w:val="000000"/>
          <w:kern w:val="2"/>
          <w:sz w:val="24"/>
          <w:szCs w:val="24"/>
        </w:rPr>
        <w:t>Turing Completeness</w:t>
      </w:r>
      <w:r w:rsidRPr="00A25A4F">
        <w:rPr>
          <w:rFonts w:eastAsia="宋体"/>
          <w:color w:val="000000"/>
          <w:kern w:val="2"/>
          <w:sz w:val="24"/>
          <w:szCs w:val="24"/>
        </w:rPr>
        <w:t>），因此在对序列的非线性特征进行学习时具有一定优势。</w:t>
      </w:r>
    </w:p>
    <w:p w14:paraId="2E2743B8" w14:textId="47D5755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lastRenderedPageBreak/>
        <w:t>②模型构建：如图</w:t>
      </w:r>
      <w:r w:rsidR="005140E3">
        <w:rPr>
          <w:rFonts w:eastAsia="宋体"/>
          <w:color w:val="000000"/>
          <w:kern w:val="2"/>
          <w:sz w:val="24"/>
          <w:szCs w:val="24"/>
        </w:rPr>
        <w:t>2</w:t>
      </w:r>
      <w:r w:rsidRPr="00A25A4F">
        <w:rPr>
          <w:rFonts w:eastAsia="宋体"/>
          <w:color w:val="000000"/>
          <w:kern w:val="2"/>
          <w:sz w:val="24"/>
          <w:szCs w:val="24"/>
        </w:rPr>
        <w:t>-14</w:t>
      </w:r>
      <w:r w:rsidRPr="00A25A4F">
        <w:rPr>
          <w:rFonts w:eastAsia="宋体" w:hint="eastAsia"/>
          <w:color w:val="000000"/>
          <w:kern w:val="2"/>
          <w:sz w:val="24"/>
          <w:szCs w:val="24"/>
        </w:rPr>
        <w:t>，首先通过输入数据更新网络参数，检测模型精度后开展测试。</w:t>
      </w:r>
    </w:p>
    <w:p w14:paraId="335DC854"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1F09EE93" wp14:editId="5B123A18">
            <wp:extent cx="1420466" cy="1555750"/>
            <wp:effectExtent l="0" t="0" r="889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7955" cy="1563952"/>
                    </a:xfrm>
                    <a:prstGeom prst="rect">
                      <a:avLst/>
                    </a:prstGeom>
                    <a:noFill/>
                    <a:ln>
                      <a:noFill/>
                    </a:ln>
                  </pic:spPr>
                </pic:pic>
              </a:graphicData>
            </a:graphic>
          </wp:inline>
        </w:drawing>
      </w:r>
    </w:p>
    <w:p w14:paraId="2FDB1A3B" w14:textId="332BF64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-14 </w:t>
      </w:r>
      <w:r w:rsidRPr="00A25A4F">
        <w:rPr>
          <w:rFonts w:eastAsia="宋体" w:hint="eastAsia"/>
        </w:rPr>
        <w:t>循环神经网络构建过程</w:t>
      </w:r>
    </w:p>
    <w:p w14:paraId="038A098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数据输入：以时间为收集轨道，按照一定的时间步长收集出连续的设备运行特征数据，作为算法的直接输入；</w:t>
      </w:r>
    </w:p>
    <w:p w14:paraId="619B329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更新网络参数：小批量数据向前传播，误差反向传播并更新网络参数，直到单个周期所有数据迭代完成，迭代该过程直到达到总迭代次数，保存训练好的网络模型；</w:t>
      </w:r>
    </w:p>
    <w:p w14:paraId="19F0A27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检测精度：将训练样本添加噪声，输出诊断结果用以测试网络训练精度；</w:t>
      </w:r>
    </w:p>
    <w:p w14:paraId="3F94D637"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模型测试：利用训练好的</w:t>
      </w:r>
      <w:r w:rsidRPr="00A25A4F">
        <w:rPr>
          <w:rFonts w:eastAsia="宋体" w:hint="eastAsia"/>
          <w:color w:val="000000"/>
          <w:kern w:val="2"/>
          <w:sz w:val="24"/>
          <w:szCs w:val="24"/>
        </w:rPr>
        <w:t>R</w:t>
      </w:r>
      <w:r w:rsidRPr="00A25A4F">
        <w:rPr>
          <w:rFonts w:eastAsia="宋体"/>
          <w:color w:val="000000"/>
          <w:kern w:val="2"/>
          <w:sz w:val="24"/>
          <w:szCs w:val="24"/>
        </w:rPr>
        <w:t>NN</w:t>
      </w:r>
      <w:r w:rsidRPr="00A25A4F">
        <w:rPr>
          <w:rFonts w:eastAsia="宋体" w:hint="eastAsia"/>
          <w:color w:val="000000"/>
          <w:kern w:val="2"/>
          <w:sz w:val="24"/>
          <w:szCs w:val="24"/>
        </w:rPr>
        <w:t>网络模型对新的设备数据进行分析，输出设备故障诊断结果。</w:t>
      </w:r>
    </w:p>
    <w:p w14:paraId="4BEADDE9" w14:textId="77777777" w:rsidR="00A25A4F" w:rsidRPr="00A25A4F" w:rsidRDefault="00A25A4F" w:rsidP="00A25A4F">
      <w:pPr>
        <w:spacing w:before="240" w:after="120" w:line="400" w:lineRule="atLeast"/>
        <w:outlineLvl w:val="3"/>
        <w:rPr>
          <w:rFonts w:eastAsia="黑体"/>
          <w:sz w:val="24"/>
        </w:rPr>
      </w:pPr>
      <w:bookmarkStart w:id="16" w:name="_Toc83732399"/>
      <w:r w:rsidRPr="00A25A4F">
        <w:rPr>
          <w:rFonts w:eastAsia="黑体"/>
          <w:sz w:val="24"/>
        </w:rPr>
        <w:t>2.2.2</w:t>
      </w:r>
      <w:r w:rsidRPr="00A25A4F">
        <w:rPr>
          <w:rFonts w:eastAsia="黑体" w:hint="eastAsia"/>
          <w:sz w:val="24"/>
        </w:rPr>
        <w:t>故障预测模型</w:t>
      </w:r>
      <w:bookmarkEnd w:id="16"/>
    </w:p>
    <w:p w14:paraId="0C501CFF" w14:textId="1921A143"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故障预测模型按照不同的原理可以继续划分为统计分析模型和人工智能模型，这两类模型的适用范围、需求数据特点、原理、模型特点、功能边界以及输入输出存在一定的差异性，为方便这些模型的存储运维，对其进行总结如表</w:t>
      </w:r>
      <w:r w:rsidR="005140E3">
        <w:rPr>
          <w:rFonts w:eastAsia="宋体"/>
          <w:color w:val="000000"/>
          <w:kern w:val="2"/>
          <w:sz w:val="24"/>
          <w:szCs w:val="24"/>
        </w:rPr>
        <w:t>2</w:t>
      </w:r>
      <w:r w:rsidRPr="00A25A4F">
        <w:rPr>
          <w:rFonts w:eastAsia="宋体"/>
          <w:color w:val="000000"/>
          <w:kern w:val="2"/>
          <w:sz w:val="24"/>
          <w:szCs w:val="24"/>
        </w:rPr>
        <w:t>-6</w:t>
      </w:r>
      <w:r w:rsidRPr="00A25A4F">
        <w:rPr>
          <w:rFonts w:eastAsia="宋体" w:hint="eastAsia"/>
          <w:color w:val="000000"/>
          <w:kern w:val="2"/>
          <w:sz w:val="24"/>
          <w:szCs w:val="24"/>
        </w:rPr>
        <w:t>所示。</w:t>
      </w:r>
    </w:p>
    <w:p w14:paraId="787524F2"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具体地，针对几种典型的故障预测模型，详细的模型介绍和构建流程规范如下：</w:t>
      </w:r>
    </w:p>
    <w:p w14:paraId="41174E9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1</w:t>
      </w:r>
      <w:r w:rsidRPr="00A25A4F">
        <w:rPr>
          <w:rFonts w:eastAsia="宋体" w:hint="eastAsia"/>
          <w:sz w:val="24"/>
        </w:rPr>
        <w:t>）自回归模型</w:t>
      </w:r>
    </w:p>
    <w:p w14:paraId="362F38F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①模型简介：自回归模型</w:t>
      </w:r>
      <w:r w:rsidRPr="00A25A4F">
        <w:rPr>
          <w:rFonts w:eastAsia="宋体"/>
          <w:color w:val="000000"/>
          <w:kern w:val="2"/>
          <w:sz w:val="24"/>
          <w:szCs w:val="24"/>
        </w:rPr>
        <w:t>是一种时序模型，不仅可以揭示动态数据的规律，预测其未来值，而且还能够从多方面研究系统的有关特性。</w:t>
      </w:r>
    </w:p>
    <w:p w14:paraId="4CAA5A50" w14:textId="02DABD6B" w:rsidR="00A25A4F" w:rsidRPr="00A25A4F" w:rsidRDefault="00A25A4F" w:rsidP="00A25A4F">
      <w:pPr>
        <w:adjustRightInd/>
        <w:spacing w:line="400" w:lineRule="exact"/>
        <w:ind w:firstLineChars="200" w:firstLine="480"/>
        <w:textAlignment w:val="auto"/>
        <w:rPr>
          <w:rFonts w:eastAsia="宋体"/>
          <w:sz w:val="24"/>
        </w:rPr>
      </w:pPr>
      <w:r w:rsidRPr="00A25A4F">
        <w:rPr>
          <w:rFonts w:eastAsia="宋体" w:hint="eastAsia"/>
          <w:color w:val="000000"/>
          <w:kern w:val="2"/>
          <w:sz w:val="24"/>
          <w:szCs w:val="24"/>
        </w:rPr>
        <w:t>②</w:t>
      </w:r>
      <w:r w:rsidRPr="00A25A4F">
        <w:rPr>
          <w:rFonts w:eastAsia="宋体" w:hint="eastAsia"/>
          <w:sz w:val="24"/>
        </w:rPr>
        <w:t>模型构建：如图</w:t>
      </w:r>
      <w:r w:rsidR="005140E3">
        <w:rPr>
          <w:rFonts w:eastAsia="宋体"/>
          <w:sz w:val="24"/>
        </w:rPr>
        <w:t>2</w:t>
      </w:r>
      <w:r w:rsidRPr="00A25A4F">
        <w:rPr>
          <w:rFonts w:eastAsia="宋体"/>
          <w:sz w:val="24"/>
        </w:rPr>
        <w:t>-15</w:t>
      </w:r>
      <w:r w:rsidRPr="00A25A4F">
        <w:rPr>
          <w:rFonts w:eastAsia="宋体" w:hint="eastAsia"/>
          <w:sz w:val="24"/>
        </w:rPr>
        <w:t>，通过模型识别与定阶确定自回归模型，然后基于参数估计的结果进行模型评估、检验与预测。</w:t>
      </w:r>
    </w:p>
    <w:p w14:paraId="3E579A6F" w14:textId="77777777" w:rsidR="00A25A4F" w:rsidRPr="00A25A4F" w:rsidRDefault="00A25A4F" w:rsidP="00A25A4F">
      <w:pPr>
        <w:adjustRightInd/>
        <w:spacing w:line="400" w:lineRule="exact"/>
        <w:ind w:firstLineChars="200" w:firstLine="480"/>
        <w:textAlignment w:val="auto"/>
        <w:rPr>
          <w:rFonts w:eastAsia="宋体"/>
          <w:sz w:val="24"/>
        </w:rPr>
      </w:pPr>
    </w:p>
    <w:p w14:paraId="41CC7954"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5C575FA9" w14:textId="76273F99" w:rsidR="00A25A4F" w:rsidRPr="00A25A4F" w:rsidRDefault="00A25A4F" w:rsidP="00A25A4F">
      <w:pPr>
        <w:spacing w:before="240" w:after="60" w:line="400" w:lineRule="exact"/>
        <w:jc w:val="center"/>
        <w:rPr>
          <w:rFonts w:eastAsia="宋体"/>
          <w:color w:val="000000"/>
          <w:kern w:val="2"/>
          <w:sz w:val="24"/>
          <w:szCs w:val="24"/>
        </w:rPr>
      </w:pPr>
      <w:r w:rsidRPr="00A25A4F">
        <w:rPr>
          <w:rFonts w:eastAsia="宋体" w:hint="eastAsia"/>
        </w:rPr>
        <w:lastRenderedPageBreak/>
        <w:t>表</w:t>
      </w:r>
      <w:r w:rsidR="005140E3">
        <w:rPr>
          <w:rFonts w:eastAsia="宋体"/>
        </w:rPr>
        <w:t>2</w:t>
      </w:r>
      <w:r w:rsidRPr="00A25A4F">
        <w:rPr>
          <w:rFonts w:eastAsia="宋体"/>
        </w:rPr>
        <w:t xml:space="preserve">-6 </w:t>
      </w:r>
      <w:r w:rsidRPr="00A25A4F">
        <w:rPr>
          <w:rFonts w:eastAsia="宋体" w:hint="eastAsia"/>
        </w:rPr>
        <w:t>数据驱动的故障预测模型</w:t>
      </w:r>
    </w:p>
    <w:tbl>
      <w:tblPr>
        <w:tblW w:w="1460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889"/>
        <w:gridCol w:w="1701"/>
        <w:gridCol w:w="1559"/>
        <w:gridCol w:w="1418"/>
        <w:gridCol w:w="1559"/>
        <w:gridCol w:w="2835"/>
        <w:gridCol w:w="1984"/>
        <w:gridCol w:w="1843"/>
      </w:tblGrid>
      <w:tr w:rsidR="00A25A4F" w:rsidRPr="00A25A4F" w14:paraId="25E125FB" w14:textId="77777777" w:rsidTr="000D7DDE">
        <w:tc>
          <w:tcPr>
            <w:tcW w:w="1702" w:type="dxa"/>
            <w:gridSpan w:val="2"/>
            <w:vAlign w:val="center"/>
          </w:tcPr>
          <w:p w14:paraId="1EFDAF9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1701" w:type="dxa"/>
            <w:vAlign w:val="center"/>
          </w:tcPr>
          <w:p w14:paraId="0544E0A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559" w:type="dxa"/>
            <w:vAlign w:val="center"/>
          </w:tcPr>
          <w:p w14:paraId="3E6A7EF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418" w:type="dxa"/>
            <w:vAlign w:val="center"/>
          </w:tcPr>
          <w:p w14:paraId="1695BA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1559" w:type="dxa"/>
            <w:vAlign w:val="center"/>
          </w:tcPr>
          <w:p w14:paraId="0931C15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835" w:type="dxa"/>
            <w:vAlign w:val="center"/>
          </w:tcPr>
          <w:p w14:paraId="54D3D26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984" w:type="dxa"/>
            <w:vAlign w:val="center"/>
          </w:tcPr>
          <w:p w14:paraId="5D3B3CB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1843" w:type="dxa"/>
            <w:vAlign w:val="center"/>
          </w:tcPr>
          <w:p w14:paraId="4495120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703773F7" w14:textId="77777777" w:rsidTr="000D7DDE">
        <w:trPr>
          <w:trHeight w:val="2852"/>
        </w:trPr>
        <w:tc>
          <w:tcPr>
            <w:tcW w:w="813" w:type="dxa"/>
            <w:vMerge w:val="restart"/>
            <w:vAlign w:val="center"/>
          </w:tcPr>
          <w:p w14:paraId="497AD1B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889" w:type="dxa"/>
            <w:vAlign w:val="center"/>
          </w:tcPr>
          <w:p w14:paraId="07CB666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时间</w:t>
            </w:r>
          </w:p>
          <w:p w14:paraId="2123E42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序列</w:t>
            </w:r>
          </w:p>
        </w:tc>
        <w:tc>
          <w:tcPr>
            <w:tcW w:w="1701" w:type="dxa"/>
            <w:vAlign w:val="center"/>
          </w:tcPr>
          <w:p w14:paraId="78F5174A"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自回归模型</w:t>
            </w:r>
          </w:p>
        </w:tc>
        <w:tc>
          <w:tcPr>
            <w:tcW w:w="1559" w:type="dxa"/>
            <w:vAlign w:val="center"/>
          </w:tcPr>
          <w:p w14:paraId="6D8B71A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1993488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短时间序列下的故障预测</w:t>
            </w:r>
          </w:p>
          <w:p w14:paraId="4251C2C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hint="eastAsia"/>
              </w:rPr>
              <w:t>退化型设备</w:t>
            </w:r>
          </w:p>
        </w:tc>
        <w:tc>
          <w:tcPr>
            <w:tcW w:w="1418" w:type="dxa"/>
            <w:vAlign w:val="center"/>
          </w:tcPr>
          <w:p w14:paraId="55A90E9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平稳性时间序列数据，对于非平稳的时间序列，需要进行差分处理</w:t>
            </w:r>
          </w:p>
        </w:tc>
        <w:tc>
          <w:tcPr>
            <w:tcW w:w="1559" w:type="dxa"/>
            <w:vAlign w:val="center"/>
          </w:tcPr>
          <w:p w14:paraId="51A0FA8A"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将预测对象的历史数据按照一定的时间间隔进行排列，构成随时间变化的统计序列</w:t>
            </w:r>
          </w:p>
        </w:tc>
        <w:tc>
          <w:tcPr>
            <w:tcW w:w="2835" w:type="dxa"/>
            <w:vAlign w:val="center"/>
          </w:tcPr>
          <w:p w14:paraId="27B8518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一种回归模型</w:t>
            </w:r>
          </w:p>
          <w:p w14:paraId="651BA5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简单易行，</w:t>
            </w:r>
            <w:r w:rsidRPr="00A25A4F">
              <w:rPr>
                <w:rFonts w:eastAsia="宋体"/>
              </w:rPr>
              <w:t>便于掌握</w:t>
            </w:r>
            <w:r w:rsidRPr="00A25A4F">
              <w:rPr>
                <w:rFonts w:eastAsia="宋体" w:hint="eastAsia"/>
              </w:rPr>
              <w:t>，</w:t>
            </w:r>
            <w:r w:rsidRPr="00A25A4F">
              <w:rPr>
                <w:rFonts w:eastAsia="宋体"/>
              </w:rPr>
              <w:t>计算速度快</w:t>
            </w:r>
          </w:p>
        </w:tc>
        <w:tc>
          <w:tcPr>
            <w:tcW w:w="1984" w:type="dxa"/>
            <w:vAlign w:val="center"/>
          </w:tcPr>
          <w:p w14:paraId="70B248B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不便解决高度离散程度数据的预测问题</w:t>
            </w:r>
          </w:p>
        </w:tc>
        <w:tc>
          <w:tcPr>
            <w:tcW w:w="1843" w:type="dxa"/>
            <w:vAlign w:val="center"/>
          </w:tcPr>
          <w:p w14:paraId="029D1E8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输入：随时间变化的观测信号值</w:t>
            </w:r>
          </w:p>
          <w:p w14:paraId="60A9E15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w:t>
            </w:r>
            <w:r w:rsidRPr="00A25A4F">
              <w:rPr>
                <w:rFonts w:ascii="宋体" w:eastAsia="宋体" w:hAnsi="宋体" w:cs="宋体" w:hint="eastAsia"/>
              </w:rPr>
              <w:t>预测时刻的观测信号值</w:t>
            </w:r>
          </w:p>
        </w:tc>
      </w:tr>
      <w:tr w:rsidR="00A25A4F" w:rsidRPr="00A25A4F" w14:paraId="45392399" w14:textId="77777777" w:rsidTr="000D7DDE">
        <w:tc>
          <w:tcPr>
            <w:tcW w:w="813" w:type="dxa"/>
            <w:vMerge/>
            <w:vAlign w:val="center"/>
          </w:tcPr>
          <w:p w14:paraId="1A68D101"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889" w:type="dxa"/>
            <w:vAlign w:val="center"/>
          </w:tcPr>
          <w:p w14:paraId="4226DA05"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可靠性模型</w:t>
            </w:r>
          </w:p>
        </w:tc>
        <w:tc>
          <w:tcPr>
            <w:tcW w:w="1701" w:type="dxa"/>
            <w:vAlign w:val="center"/>
          </w:tcPr>
          <w:p w14:paraId="6786D6A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比例风险模型</w:t>
            </w:r>
          </w:p>
        </w:tc>
        <w:tc>
          <w:tcPr>
            <w:tcW w:w="1559" w:type="dxa"/>
            <w:vAlign w:val="center"/>
          </w:tcPr>
          <w:p w14:paraId="3AE64AB1"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w:t>
            </w:r>
          </w:p>
          <w:p w14:paraId="2FCC49B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设备具有硬故障失效模式</w:t>
            </w:r>
          </w:p>
        </w:tc>
        <w:tc>
          <w:tcPr>
            <w:tcW w:w="1418" w:type="dxa"/>
            <w:vAlign w:val="center"/>
          </w:tcPr>
          <w:p w14:paraId="4B3483B0"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故障集合、测</w:t>
            </w:r>
          </w:p>
          <w:p w14:paraId="38ACD61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点集合以及</w:t>
            </w:r>
          </w:p>
          <w:p w14:paraId="599E4AC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其逻辑关系</w:t>
            </w:r>
          </w:p>
        </w:tc>
        <w:tc>
          <w:tcPr>
            <w:tcW w:w="1559" w:type="dxa"/>
            <w:vAlign w:val="center"/>
          </w:tcPr>
          <w:p w14:paraId="28A7C25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从过去故障历史数据的统计特性角度进行故障预测</w:t>
            </w:r>
          </w:p>
        </w:tc>
        <w:tc>
          <w:tcPr>
            <w:tcW w:w="2835" w:type="dxa"/>
            <w:vAlign w:val="center"/>
          </w:tcPr>
          <w:p w14:paraId="46D805E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体现了同类设备的共性属性和服役设备的个体差异</w:t>
            </w:r>
          </w:p>
          <w:p w14:paraId="68668D5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需要大量样本可靠性试验历史数据估计参数</w:t>
            </w:r>
          </w:p>
          <w:p w14:paraId="4149EF9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③</w:t>
            </w:r>
            <w:r w:rsidRPr="00A25A4F">
              <w:rPr>
                <w:rFonts w:eastAsia="宋体"/>
              </w:rPr>
              <w:fldChar w:fldCharType="end"/>
            </w:r>
            <w:r w:rsidRPr="00A25A4F">
              <w:rPr>
                <w:rFonts w:eastAsia="宋体" w:hint="eastAsia"/>
              </w:rPr>
              <w:t>需要失效率差异与协变量差异的比例，即比例性假设</w:t>
            </w:r>
          </w:p>
        </w:tc>
        <w:tc>
          <w:tcPr>
            <w:tcW w:w="1984" w:type="dxa"/>
            <w:vAlign w:val="center"/>
          </w:tcPr>
          <w:p w14:paraId="4C7966A5"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适用于不随工况变化明显的数据</w:t>
            </w:r>
          </w:p>
        </w:tc>
        <w:tc>
          <w:tcPr>
            <w:tcW w:w="1843" w:type="dxa"/>
            <w:vAlign w:val="center"/>
          </w:tcPr>
          <w:p w14:paraId="6863AC4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输入：设备故障数据</w:t>
            </w:r>
          </w:p>
          <w:p w14:paraId="52D4B53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输出：设备剩余寿命</w:t>
            </w:r>
          </w:p>
        </w:tc>
      </w:tr>
      <w:tr w:rsidR="00A25A4F" w:rsidRPr="00A25A4F" w14:paraId="6906D60B" w14:textId="77777777" w:rsidTr="000D7DDE">
        <w:tc>
          <w:tcPr>
            <w:tcW w:w="813" w:type="dxa"/>
            <w:vMerge/>
            <w:vAlign w:val="center"/>
          </w:tcPr>
          <w:p w14:paraId="3C1780E5"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889" w:type="dxa"/>
            <w:vAlign w:val="center"/>
          </w:tcPr>
          <w:p w14:paraId="6CB8A2A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随机</w:t>
            </w:r>
          </w:p>
          <w:p w14:paraId="0244321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过程</w:t>
            </w:r>
          </w:p>
        </w:tc>
        <w:tc>
          <w:tcPr>
            <w:tcW w:w="1701" w:type="dxa"/>
            <w:vAlign w:val="center"/>
          </w:tcPr>
          <w:p w14:paraId="0D416A8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维纳过程</w:t>
            </w:r>
          </w:p>
          <w:p w14:paraId="21A17BCB"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伽玛过程</w:t>
            </w:r>
          </w:p>
          <w:p w14:paraId="4B16D9A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逆高斯过程</w:t>
            </w:r>
          </w:p>
        </w:tc>
        <w:tc>
          <w:tcPr>
            <w:tcW w:w="1559" w:type="dxa"/>
            <w:vAlign w:val="center"/>
          </w:tcPr>
          <w:p w14:paraId="46A9A29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恒定工况（变工况需要引入协变量）</w:t>
            </w:r>
          </w:p>
          <w:p w14:paraId="74D0649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退化型设备</w:t>
            </w:r>
          </w:p>
        </w:tc>
        <w:tc>
          <w:tcPr>
            <w:tcW w:w="1418" w:type="dxa"/>
            <w:vAlign w:val="center"/>
          </w:tcPr>
          <w:p w14:paraId="79B08D0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退化量变化规律与一种随机过程相符</w:t>
            </w:r>
          </w:p>
        </w:tc>
        <w:tc>
          <w:tcPr>
            <w:tcW w:w="1559" w:type="dxa"/>
            <w:vAlign w:val="center"/>
          </w:tcPr>
          <w:p w14:paraId="051E8BE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利用随机过程相关知识，建立随机过程模型来描述退化轨</w:t>
            </w:r>
            <w:r w:rsidRPr="00A25A4F">
              <w:rPr>
                <w:rFonts w:eastAsia="宋体" w:hint="eastAsia"/>
              </w:rPr>
              <w:lastRenderedPageBreak/>
              <w:t>迹以得到概率框架下的剩余寿命概率分布</w:t>
            </w:r>
          </w:p>
        </w:tc>
        <w:tc>
          <w:tcPr>
            <w:tcW w:w="2835" w:type="dxa"/>
            <w:vAlign w:val="center"/>
          </w:tcPr>
          <w:p w14:paraId="7FEAC2D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适合描述当前设备失效产生机制和运行环境的时变不确定性</w:t>
            </w:r>
          </w:p>
          <w:p w14:paraId="6C4261D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便于统计分析</w:t>
            </w:r>
          </w:p>
        </w:tc>
        <w:tc>
          <w:tcPr>
            <w:tcW w:w="1984" w:type="dxa"/>
            <w:vAlign w:val="center"/>
          </w:tcPr>
          <w:p w14:paraId="49B14383"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1843" w:type="dxa"/>
            <w:vAlign w:val="center"/>
          </w:tcPr>
          <w:p w14:paraId="3077C58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输入：设备性能退化数据，包括时间与对应的性能退化量</w:t>
            </w:r>
          </w:p>
          <w:p w14:paraId="7DE22DE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输出：设备剩余寿命</w:t>
            </w:r>
          </w:p>
        </w:tc>
      </w:tr>
      <w:tr w:rsidR="00A25A4F" w:rsidRPr="00A25A4F" w14:paraId="6786B1D2" w14:textId="77777777" w:rsidTr="000D7DDE">
        <w:trPr>
          <w:trHeight w:val="552"/>
        </w:trPr>
        <w:tc>
          <w:tcPr>
            <w:tcW w:w="1702" w:type="dxa"/>
            <w:gridSpan w:val="2"/>
            <w:vMerge w:val="restart"/>
            <w:vAlign w:val="center"/>
          </w:tcPr>
          <w:p w14:paraId="464E64F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人工智能模型</w:t>
            </w:r>
          </w:p>
        </w:tc>
        <w:tc>
          <w:tcPr>
            <w:tcW w:w="1701" w:type="dxa"/>
            <w:vAlign w:val="center"/>
          </w:tcPr>
          <w:p w14:paraId="488388E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支持向量机</w:t>
            </w:r>
          </w:p>
        </w:tc>
        <w:tc>
          <w:tcPr>
            <w:tcW w:w="1559" w:type="dxa"/>
            <w:vAlign w:val="center"/>
          </w:tcPr>
          <w:p w14:paraId="792802D2"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418" w:type="dxa"/>
            <w:vMerge w:val="restart"/>
            <w:vAlign w:val="center"/>
          </w:tcPr>
          <w:p w14:paraId="0F012AA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时序、非线性、大样本数据，需平滑降噪处理</w:t>
            </w:r>
          </w:p>
        </w:tc>
        <w:tc>
          <w:tcPr>
            <w:tcW w:w="1559" w:type="dxa"/>
            <w:vMerge w:val="restart"/>
            <w:vAlign w:val="center"/>
          </w:tcPr>
          <w:p w14:paraId="3ACD0B2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通过对己知故障数据的训练，建立输入输出之间的映射关系进行预测</w:t>
            </w:r>
          </w:p>
        </w:tc>
        <w:tc>
          <w:tcPr>
            <w:tcW w:w="2835" w:type="dxa"/>
            <w:vMerge w:val="restart"/>
            <w:vAlign w:val="center"/>
          </w:tcPr>
          <w:p w14:paraId="6732890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①避免复杂的数学推导和专家知识</w:t>
            </w:r>
          </w:p>
          <w:p w14:paraId="18BF968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②可以进行多参数、多步预测，动态自适应能力强</w:t>
            </w:r>
          </w:p>
          <w:p w14:paraId="08FF843B"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③适合非线性复杂系统</w:t>
            </w:r>
          </w:p>
          <w:p w14:paraId="4D80793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依赖于数据的完整性和真实性</w:t>
            </w:r>
          </w:p>
          <w:p w14:paraId="54B70C2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5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⑤</w:t>
            </w:r>
            <w:r w:rsidRPr="00A25A4F">
              <w:rPr>
                <w:rFonts w:eastAsia="宋体"/>
              </w:rPr>
              <w:fldChar w:fldCharType="end"/>
            </w:r>
            <w:r w:rsidRPr="00A25A4F">
              <w:rPr>
                <w:rFonts w:eastAsia="宋体" w:hint="eastAsia"/>
              </w:rPr>
              <w:t>通常需要大量数据，网络训练时间较长</w:t>
            </w:r>
          </w:p>
        </w:tc>
        <w:tc>
          <w:tcPr>
            <w:tcW w:w="1984" w:type="dxa"/>
            <w:vAlign w:val="center"/>
          </w:tcPr>
          <w:p w14:paraId="0D59C72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不宜处理大样本数据</w:t>
            </w:r>
          </w:p>
        </w:tc>
        <w:tc>
          <w:tcPr>
            <w:tcW w:w="1843" w:type="dxa"/>
            <w:vMerge w:val="restart"/>
            <w:vAlign w:val="center"/>
          </w:tcPr>
          <w:p w14:paraId="4838EE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输入：带标签的训练数据集（如各故障类型下的设备振动信号）或设备运行特征数据</w:t>
            </w:r>
          </w:p>
          <w:p w14:paraId="4B2BB9E0" w14:textId="77777777" w:rsidR="00A25A4F" w:rsidRPr="00A25A4F" w:rsidRDefault="00A25A4F" w:rsidP="00A25A4F">
            <w:pPr>
              <w:tabs>
                <w:tab w:val="center" w:pos="4253"/>
                <w:tab w:val="right" w:pos="8504"/>
              </w:tabs>
              <w:spacing w:line="400" w:lineRule="exact"/>
              <w:jc w:val="left"/>
              <w:rPr>
                <w:rFonts w:eastAsia="宋体"/>
              </w:rPr>
            </w:pPr>
            <w:r w:rsidRPr="00A25A4F">
              <w:rPr>
                <w:rFonts w:eastAsia="宋体" w:hint="eastAsia"/>
              </w:rPr>
              <w:t>输出：设备故障预测结果</w:t>
            </w:r>
          </w:p>
        </w:tc>
      </w:tr>
      <w:tr w:rsidR="00A25A4F" w:rsidRPr="00A25A4F" w14:paraId="66C11C6F" w14:textId="77777777" w:rsidTr="000D7DDE">
        <w:trPr>
          <w:trHeight w:val="1822"/>
        </w:trPr>
        <w:tc>
          <w:tcPr>
            <w:tcW w:w="1702" w:type="dxa"/>
            <w:gridSpan w:val="2"/>
            <w:vMerge/>
            <w:vAlign w:val="center"/>
          </w:tcPr>
          <w:p w14:paraId="3560B143"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1701" w:type="dxa"/>
            <w:vAlign w:val="center"/>
          </w:tcPr>
          <w:p w14:paraId="597D275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315BF45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2FB8F051"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64E816EF"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559" w:type="dxa"/>
            <w:vAlign w:val="center"/>
          </w:tcPr>
          <w:p w14:paraId="36C4C1E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355007D9"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418" w:type="dxa"/>
            <w:vMerge/>
            <w:vAlign w:val="center"/>
          </w:tcPr>
          <w:p w14:paraId="5A49E181" w14:textId="77777777" w:rsidR="00A25A4F" w:rsidRPr="00A25A4F" w:rsidRDefault="00A25A4F" w:rsidP="00A25A4F">
            <w:pPr>
              <w:tabs>
                <w:tab w:val="center" w:pos="4253"/>
                <w:tab w:val="right" w:pos="8504"/>
              </w:tabs>
              <w:spacing w:line="400" w:lineRule="exact"/>
              <w:textAlignment w:val="auto"/>
              <w:rPr>
                <w:rFonts w:eastAsia="宋体"/>
              </w:rPr>
            </w:pPr>
          </w:p>
        </w:tc>
        <w:tc>
          <w:tcPr>
            <w:tcW w:w="1559" w:type="dxa"/>
            <w:vMerge/>
            <w:vAlign w:val="center"/>
          </w:tcPr>
          <w:p w14:paraId="5F5CEB40" w14:textId="77777777" w:rsidR="00A25A4F" w:rsidRPr="00A25A4F" w:rsidRDefault="00A25A4F" w:rsidP="00A25A4F">
            <w:pPr>
              <w:tabs>
                <w:tab w:val="center" w:pos="4253"/>
                <w:tab w:val="right" w:pos="8504"/>
              </w:tabs>
              <w:spacing w:line="400" w:lineRule="exact"/>
              <w:textAlignment w:val="auto"/>
              <w:rPr>
                <w:rFonts w:eastAsia="宋体"/>
              </w:rPr>
            </w:pPr>
          </w:p>
        </w:tc>
        <w:tc>
          <w:tcPr>
            <w:tcW w:w="2835" w:type="dxa"/>
            <w:vMerge/>
            <w:vAlign w:val="center"/>
          </w:tcPr>
          <w:p w14:paraId="0AB9EAD8" w14:textId="77777777" w:rsidR="00A25A4F" w:rsidRPr="00A25A4F" w:rsidRDefault="00A25A4F" w:rsidP="00A25A4F">
            <w:pPr>
              <w:tabs>
                <w:tab w:val="center" w:pos="4253"/>
                <w:tab w:val="right" w:pos="8504"/>
              </w:tabs>
              <w:spacing w:line="400" w:lineRule="exact"/>
              <w:jc w:val="left"/>
              <w:textAlignment w:val="auto"/>
              <w:rPr>
                <w:rFonts w:eastAsia="宋体"/>
              </w:rPr>
            </w:pPr>
          </w:p>
        </w:tc>
        <w:tc>
          <w:tcPr>
            <w:tcW w:w="1984" w:type="dxa"/>
            <w:vAlign w:val="center"/>
          </w:tcPr>
          <w:p w14:paraId="197305DC"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1843" w:type="dxa"/>
            <w:vMerge/>
            <w:vAlign w:val="center"/>
          </w:tcPr>
          <w:p w14:paraId="6CB494E6" w14:textId="77777777" w:rsidR="00A25A4F" w:rsidRPr="00A25A4F" w:rsidRDefault="00A25A4F" w:rsidP="00A25A4F">
            <w:pPr>
              <w:tabs>
                <w:tab w:val="center" w:pos="4253"/>
                <w:tab w:val="right" w:pos="8504"/>
              </w:tabs>
              <w:spacing w:line="400" w:lineRule="exact"/>
              <w:jc w:val="left"/>
              <w:textAlignment w:val="auto"/>
              <w:rPr>
                <w:rFonts w:eastAsia="宋体"/>
              </w:rPr>
            </w:pPr>
          </w:p>
        </w:tc>
      </w:tr>
    </w:tbl>
    <w:p w14:paraId="196CC949"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7D72ABC4"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lastRenderedPageBreak/>
        <w:drawing>
          <wp:inline distT="0" distB="0" distL="0" distR="0" wp14:anchorId="654B8980" wp14:editId="1DE6EB17">
            <wp:extent cx="1583324" cy="2025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00032" cy="2047025"/>
                    </a:xfrm>
                    <a:prstGeom prst="rect">
                      <a:avLst/>
                    </a:prstGeom>
                    <a:noFill/>
                    <a:ln>
                      <a:noFill/>
                    </a:ln>
                  </pic:spPr>
                </pic:pic>
              </a:graphicData>
            </a:graphic>
          </wp:inline>
        </w:drawing>
      </w:r>
    </w:p>
    <w:p w14:paraId="33346B86" w14:textId="0C1B3C5F"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-15 </w:t>
      </w:r>
      <w:r w:rsidRPr="00A25A4F">
        <w:rPr>
          <w:rFonts w:eastAsia="宋体" w:hint="eastAsia"/>
        </w:rPr>
        <w:t>自回归模型构建过程</w:t>
      </w:r>
    </w:p>
    <w:p w14:paraId="7D0DCE1D"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a</w:t>
      </w:r>
      <w:r w:rsidRPr="00A25A4F">
        <w:rPr>
          <w:rFonts w:eastAsia="宋体"/>
          <w:sz w:val="24"/>
        </w:rPr>
        <w:t>.</w:t>
      </w:r>
      <w:r w:rsidRPr="00A25A4F">
        <w:rPr>
          <w:rFonts w:eastAsia="宋体" w:hint="eastAsia"/>
          <w:sz w:val="24"/>
        </w:rPr>
        <w:t>模型识别：对已处理的平稳时间序列</w:t>
      </w:r>
      <w:bookmarkStart w:id="17" w:name="MTBlankEqn"/>
      <w:r w:rsidRPr="00A25A4F">
        <w:rPr>
          <w:rFonts w:eastAsia="宋体"/>
          <w:position w:val="-14"/>
          <w:sz w:val="24"/>
        </w:rPr>
        <w:object w:dxaOrig="1560" w:dyaOrig="400" w14:anchorId="4FB2303E">
          <v:shape id="_x0000_i1039" type="#_x0000_t75" style="width:78pt;height:21pt" o:ole="">
            <v:imagedata r:id="rId57" o:title=""/>
          </v:shape>
          <o:OLEObject Type="Embed" ProgID="Equation.DSMT4" ShapeID="_x0000_i1039" DrawAspect="Content" ObjectID="_1695129762" r:id="rId58"/>
        </w:object>
      </w:r>
      <w:bookmarkEnd w:id="17"/>
      <w:r w:rsidRPr="00A25A4F">
        <w:rPr>
          <w:rFonts w:eastAsia="宋体" w:hint="eastAsia"/>
          <w:sz w:val="24"/>
        </w:rPr>
        <w:t>，通过其自相关函数和偏相</w:t>
      </w:r>
      <w:r w:rsidRPr="00A25A4F">
        <w:rPr>
          <w:rFonts w:eastAsia="宋体" w:hint="eastAsia"/>
          <w:sz w:val="24"/>
        </w:rPr>
        <w:t>1</w:t>
      </w:r>
      <w:r w:rsidRPr="00A25A4F">
        <w:rPr>
          <w:rFonts w:eastAsia="宋体"/>
          <w:sz w:val="24"/>
        </w:rPr>
        <w:t>.</w:t>
      </w:r>
      <w:r w:rsidRPr="00A25A4F">
        <w:rPr>
          <w:rFonts w:eastAsia="宋体" w:hint="eastAsia"/>
          <w:sz w:val="24"/>
        </w:rPr>
        <w:t>关函数的统计性来初步判断该序列是否适合自回归模型。设样本的自相关函数为</w:t>
      </w:r>
      <w:r w:rsidRPr="00A25A4F">
        <w:rPr>
          <w:rFonts w:eastAsia="宋体"/>
          <w:position w:val="-12"/>
          <w:sz w:val="24"/>
        </w:rPr>
        <w:object w:dxaOrig="300" w:dyaOrig="360" w14:anchorId="01F1A6B9">
          <v:shape id="_x0000_i1040" type="#_x0000_t75" style="width:15pt;height:19pt" o:ole="">
            <v:imagedata r:id="rId59" o:title=""/>
          </v:shape>
          <o:OLEObject Type="Embed" ProgID="Equation.DSMT4" ShapeID="_x0000_i1040" DrawAspect="Content" ObjectID="_1695129763" r:id="rId60"/>
        </w:object>
      </w:r>
      <w:r w:rsidRPr="00A25A4F">
        <w:rPr>
          <w:rFonts w:eastAsia="宋体"/>
          <w:sz w:val="24"/>
        </w:rPr>
        <w:t>，可被定义为如下：</w:t>
      </w:r>
    </w:p>
    <w:p w14:paraId="15A937F5"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600" w:dyaOrig="1320" w14:anchorId="2E95C5C6">
          <v:shape id="_x0000_i1041" type="#_x0000_t75" style="width:80pt;height:66.5pt" o:ole="">
            <v:imagedata r:id="rId61" o:title=""/>
          </v:shape>
          <o:OLEObject Type="Embed" ProgID="Equation.DSMT4" ShapeID="_x0000_i1041" DrawAspect="Content" ObjectID="_1695129764" r:id="rId62"/>
        </w:object>
      </w:r>
      <w:r w:rsidRPr="00A25A4F">
        <w:rPr>
          <w:rFonts w:eastAsia="宋体"/>
          <w:sz w:val="24"/>
        </w:rPr>
        <w:tab/>
      </w:r>
    </w:p>
    <w:p w14:paraId="17D46A94" w14:textId="77777777" w:rsidR="00A25A4F" w:rsidRPr="00A25A4F" w:rsidRDefault="00A25A4F" w:rsidP="00A25A4F">
      <w:pPr>
        <w:spacing w:line="400" w:lineRule="exact"/>
        <w:rPr>
          <w:rFonts w:eastAsia="宋体"/>
          <w:sz w:val="24"/>
        </w:rPr>
      </w:pPr>
      <w:r w:rsidRPr="00A25A4F">
        <w:rPr>
          <w:rFonts w:eastAsia="宋体"/>
          <w:sz w:val="24"/>
        </w:rPr>
        <w:t>设样本的偏相关</w:t>
      </w:r>
      <w:r w:rsidRPr="00A25A4F">
        <w:rPr>
          <w:rFonts w:eastAsia="宋体" w:hint="eastAsia"/>
          <w:sz w:val="24"/>
        </w:rPr>
        <w:t>函数列为</w:t>
      </w:r>
      <w:r w:rsidRPr="00A25A4F">
        <w:rPr>
          <w:position w:val="-16"/>
        </w:rPr>
        <w:object w:dxaOrig="1719" w:dyaOrig="440" w14:anchorId="42D10A1C">
          <v:shape id="_x0000_i1042" type="#_x0000_t75" style="width:85.5pt;height:22.5pt" o:ole="">
            <v:imagedata r:id="rId63" o:title=""/>
          </v:shape>
          <o:OLEObject Type="Embed" ProgID="Equation.DSMT4" ShapeID="_x0000_i1042" DrawAspect="Content" ObjectID="_1695129765" r:id="rId64"/>
        </w:object>
      </w:r>
      <w:r w:rsidRPr="00A25A4F">
        <w:rPr>
          <w:rFonts w:eastAsia="宋体"/>
          <w:sz w:val="24"/>
        </w:rPr>
        <w:t>，若</w:t>
      </w:r>
      <w:r w:rsidRPr="00A25A4F">
        <w:rPr>
          <w:rFonts w:eastAsia="宋体" w:hint="eastAsia"/>
          <w:sz w:val="24"/>
        </w:rPr>
        <w:t>时间序列的自相关函数</w:t>
      </w:r>
      <w:r w:rsidRPr="00A25A4F">
        <w:rPr>
          <w:position w:val="-12"/>
        </w:rPr>
        <w:object w:dxaOrig="300" w:dyaOrig="360" w14:anchorId="687DA218">
          <v:shape id="_x0000_i1043" type="#_x0000_t75" style="width:15pt;height:19pt" o:ole="">
            <v:imagedata r:id="rId65" o:title=""/>
          </v:shape>
          <o:OLEObject Type="Embed" ProgID="Equation.DSMT4" ShapeID="_x0000_i1043" DrawAspect="Content" ObjectID="_1695129766" r:id="rId66"/>
        </w:object>
      </w:r>
      <w:r w:rsidRPr="00A25A4F">
        <w:rPr>
          <w:rFonts w:eastAsia="宋体"/>
          <w:sz w:val="24"/>
        </w:rPr>
        <w:t>被负指数函数控制收敛到零，且偏相关函数</w:t>
      </w:r>
      <w:r w:rsidRPr="00A25A4F">
        <w:rPr>
          <w:position w:val="-14"/>
        </w:rPr>
        <w:object w:dxaOrig="400" w:dyaOrig="380" w14:anchorId="36C06F53">
          <v:shape id="_x0000_i1044" type="#_x0000_t75" style="width:21pt;height:19pt" o:ole="">
            <v:imagedata r:id="rId67" o:title=""/>
          </v:shape>
          <o:OLEObject Type="Embed" ProgID="Equation.DSMT4" ShapeID="_x0000_i1044" DrawAspect="Content" ObjectID="_1695129767" r:id="rId68"/>
        </w:object>
      </w:r>
      <w:r w:rsidRPr="00A25A4F">
        <w:rPr>
          <w:rFonts w:eastAsia="宋体" w:hint="eastAsia"/>
          <w:sz w:val="24"/>
        </w:rPr>
        <w:t>在指定步数内截尾，则可以判断该平稳时间序列是可以被自回归的；</w:t>
      </w:r>
    </w:p>
    <w:p w14:paraId="4B09689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模型定阶：对于平稳随机序列的模型拟合来说，模型阶数估计是一个重要问题，阶数选择不同，会严重影响到模型拟合结果的准确性。针对上述提到的自回归分析方法的偏相关系数的截尾性，可以利用偏相关函数何时截尾作为阶数的初步参考值，再结合相应的方法确定出模型的精确阶数。在实际的应用中，常用准则函数定阶法来确定模型的阶数，该放方法综合考虑了对模型的拟合精度和模型参数的个数，在保证拟合结果的基础上，极大缩短了计算时间。常用</w:t>
      </w:r>
      <w:r w:rsidRPr="00A25A4F">
        <w:rPr>
          <w:rFonts w:eastAsia="宋体" w:hint="eastAsia"/>
          <w:color w:val="000000"/>
          <w:kern w:val="2"/>
          <w:sz w:val="24"/>
          <w:szCs w:val="24"/>
        </w:rPr>
        <w:t>B</w:t>
      </w:r>
      <w:r w:rsidRPr="00A25A4F">
        <w:rPr>
          <w:rFonts w:eastAsia="宋体"/>
          <w:color w:val="000000"/>
          <w:kern w:val="2"/>
          <w:sz w:val="24"/>
          <w:szCs w:val="24"/>
        </w:rPr>
        <w:t>CI</w:t>
      </w:r>
      <w:r w:rsidRPr="00A25A4F">
        <w:rPr>
          <w:rFonts w:eastAsia="宋体"/>
          <w:color w:val="000000"/>
          <w:kern w:val="2"/>
          <w:sz w:val="24"/>
          <w:szCs w:val="24"/>
        </w:rPr>
        <w:t>准则</w:t>
      </w:r>
      <w:r w:rsidRPr="00A25A4F">
        <w:rPr>
          <w:rFonts w:eastAsia="宋体" w:hint="eastAsia"/>
          <w:color w:val="000000"/>
          <w:kern w:val="2"/>
          <w:sz w:val="24"/>
          <w:szCs w:val="24"/>
        </w:rPr>
        <w:t>函数</w:t>
      </w:r>
      <w:r w:rsidRPr="00A25A4F">
        <w:rPr>
          <w:rFonts w:eastAsia="宋体"/>
          <w:color w:val="000000"/>
          <w:kern w:val="2"/>
          <w:sz w:val="24"/>
          <w:szCs w:val="24"/>
        </w:rPr>
        <w:t>被定义如下：</w:t>
      </w:r>
    </w:p>
    <w:p w14:paraId="42FD2A03"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2400" w:dyaOrig="620" w14:anchorId="0F7B9F9E">
          <v:shape id="_x0000_i1045" type="#_x0000_t75" style="width:120pt;height:31pt" o:ole="">
            <v:imagedata r:id="rId69" o:title=""/>
          </v:shape>
          <o:OLEObject Type="Embed" ProgID="Equation.DSMT4" ShapeID="_x0000_i1045" DrawAspect="Content" ObjectID="_1695129768" r:id="rId70"/>
        </w:object>
      </w:r>
      <w:r w:rsidRPr="00A25A4F">
        <w:rPr>
          <w:rFonts w:eastAsia="宋体"/>
          <w:sz w:val="24"/>
        </w:rPr>
        <w:tab/>
      </w:r>
    </w:p>
    <w:p w14:paraId="05419CCB"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t>其中，</w:t>
      </w:r>
      <w:r w:rsidRPr="00A25A4F">
        <w:rPr>
          <w:rFonts w:eastAsia="宋体"/>
          <w:color w:val="000000"/>
          <w:kern w:val="2"/>
          <w:position w:val="-6"/>
          <w:sz w:val="24"/>
          <w:szCs w:val="24"/>
        </w:rPr>
        <w:object w:dxaOrig="200" w:dyaOrig="279" w14:anchorId="14A7296C">
          <v:shape id="_x0000_i1046" type="#_x0000_t75" style="width:9pt;height:15pt" o:ole="">
            <v:imagedata r:id="rId71" o:title=""/>
          </v:shape>
          <o:OLEObject Type="Embed" ProgID="Equation.DSMT4" ShapeID="_x0000_i1046" DrawAspect="Content" ObjectID="_1695129769" r:id="rId72"/>
        </w:object>
      </w:r>
      <w:r w:rsidRPr="00A25A4F">
        <w:rPr>
          <w:rFonts w:eastAsia="宋体" w:hint="eastAsia"/>
          <w:color w:val="000000"/>
          <w:kern w:val="2"/>
          <w:sz w:val="24"/>
          <w:szCs w:val="24"/>
        </w:rPr>
        <w:t>为模型的阶数，</w:t>
      </w:r>
      <w:r w:rsidRPr="00A25A4F">
        <w:rPr>
          <w:rFonts w:eastAsia="宋体"/>
          <w:color w:val="000000"/>
          <w:kern w:val="2"/>
          <w:position w:val="-6"/>
          <w:sz w:val="24"/>
          <w:szCs w:val="24"/>
        </w:rPr>
        <w:object w:dxaOrig="279" w:dyaOrig="279" w14:anchorId="6BECD079">
          <v:shape id="_x0000_i1047" type="#_x0000_t75" style="width:15pt;height:15pt" o:ole="">
            <v:imagedata r:id="rId73" o:title=""/>
          </v:shape>
          <o:OLEObject Type="Embed" ProgID="Equation.DSMT4" ShapeID="_x0000_i1047" DrawAspect="Content" ObjectID="_1695129770" r:id="rId74"/>
        </w:object>
      </w:r>
      <w:r w:rsidRPr="00A25A4F">
        <w:rPr>
          <w:rFonts w:eastAsia="宋体" w:hint="eastAsia"/>
          <w:color w:val="000000"/>
          <w:kern w:val="2"/>
          <w:sz w:val="24"/>
          <w:szCs w:val="24"/>
        </w:rPr>
        <w:t>为时间序列的长度，</w:t>
      </w:r>
      <w:r w:rsidRPr="00A25A4F">
        <w:rPr>
          <w:rFonts w:eastAsia="宋体"/>
          <w:color w:val="000000"/>
          <w:kern w:val="2"/>
          <w:position w:val="-12"/>
          <w:sz w:val="24"/>
          <w:szCs w:val="24"/>
        </w:rPr>
        <w:object w:dxaOrig="320" w:dyaOrig="380" w14:anchorId="7706B3A8">
          <v:shape id="_x0000_i1048" type="#_x0000_t75" style="width:16.5pt;height:19pt" o:ole="">
            <v:imagedata r:id="rId75" o:title=""/>
          </v:shape>
          <o:OLEObject Type="Embed" ProgID="Equation.DSMT4" ShapeID="_x0000_i1048" DrawAspect="Content" ObjectID="_1695129771" r:id="rId76"/>
        </w:object>
      </w:r>
      <w:r w:rsidRPr="00A25A4F">
        <w:rPr>
          <w:rFonts w:eastAsia="宋体" w:hint="eastAsia"/>
          <w:color w:val="000000"/>
          <w:kern w:val="2"/>
          <w:sz w:val="24"/>
          <w:szCs w:val="24"/>
        </w:rPr>
        <w:t>为采用不同阶数时的模型残差方差的极大似然估计，</w:t>
      </w:r>
      <w:r w:rsidRPr="00A25A4F">
        <w:rPr>
          <w:rFonts w:eastAsia="宋体"/>
          <w:color w:val="000000"/>
          <w:kern w:val="2"/>
          <w:position w:val="-14"/>
          <w:sz w:val="24"/>
          <w:szCs w:val="24"/>
        </w:rPr>
        <w:object w:dxaOrig="840" w:dyaOrig="400" w14:anchorId="57271E0E">
          <v:shape id="_x0000_i1049" type="#_x0000_t75" style="width:42pt;height:21pt" o:ole="">
            <v:imagedata r:id="rId77" o:title=""/>
          </v:shape>
          <o:OLEObject Type="Embed" ProgID="Equation.DSMT4" ShapeID="_x0000_i1049" DrawAspect="Content" ObjectID="_1695129772" r:id="rId78"/>
        </w:object>
      </w:r>
      <w:r w:rsidRPr="00A25A4F">
        <w:rPr>
          <w:rFonts w:eastAsia="宋体" w:hint="eastAsia"/>
          <w:color w:val="000000"/>
          <w:kern w:val="2"/>
          <w:sz w:val="24"/>
          <w:szCs w:val="24"/>
        </w:rPr>
        <w:t>的最小值点即为确定的阶数；</w:t>
      </w:r>
    </w:p>
    <w:p w14:paraId="4128DA35" w14:textId="022F5FC3"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参数估计：对于</w:t>
      </w:r>
      <w:r w:rsidRPr="00A25A4F">
        <w:rPr>
          <w:rFonts w:eastAsia="宋体" w:hint="eastAsia"/>
          <w:sz w:val="24"/>
        </w:rPr>
        <w:t>P</w:t>
      </w:r>
      <w:r w:rsidRPr="00A25A4F">
        <w:rPr>
          <w:rFonts w:eastAsia="宋体" w:hint="eastAsia"/>
          <w:sz w:val="24"/>
        </w:rPr>
        <w:t>阶自回归模型</w:t>
      </w:r>
      <w:r w:rsidRPr="00A25A4F">
        <w:rPr>
          <w:rFonts w:eastAsia="宋体"/>
          <w:position w:val="-14"/>
          <w:sz w:val="24"/>
        </w:rPr>
        <w:object w:dxaOrig="760" w:dyaOrig="400" w14:anchorId="12B8D9D4">
          <v:shape id="_x0000_i1050" type="#_x0000_t75" style="width:38.5pt;height:21pt" o:ole="">
            <v:imagedata r:id="rId79" o:title=""/>
          </v:shape>
          <o:OLEObject Type="Embed" ProgID="Equation.DSMT4" ShapeID="_x0000_i1050" DrawAspect="Content" ObjectID="_1695129773" r:id="rId80"/>
        </w:object>
      </w:r>
      <w:r w:rsidRPr="00A25A4F">
        <w:rPr>
          <w:rFonts w:eastAsia="宋体" w:hint="eastAsia"/>
          <w:sz w:val="24"/>
        </w:rPr>
        <w:t>，已知观测样本</w:t>
      </w:r>
      <w:r w:rsidR="00480F74" w:rsidRPr="00A25A4F">
        <w:rPr>
          <w:rFonts w:eastAsia="宋体"/>
          <w:position w:val="-12"/>
          <w:sz w:val="24"/>
        </w:rPr>
        <w:object w:dxaOrig="1740" w:dyaOrig="360" w14:anchorId="58894C37">
          <v:shape id="_x0000_i1051" type="#_x0000_t75" style="width:87pt;height:19pt" o:ole="">
            <v:imagedata r:id="rId81" o:title=""/>
          </v:shape>
          <o:OLEObject Type="Embed" ProgID="Equation.DSMT4" ShapeID="_x0000_i1051" DrawAspect="Content" ObjectID="_1695129774" r:id="rId82"/>
        </w:object>
      </w:r>
      <w:r w:rsidRPr="00A25A4F">
        <w:rPr>
          <w:rFonts w:eastAsia="宋体" w:hint="eastAsia"/>
          <w:sz w:val="24"/>
        </w:rPr>
        <w:t>，先计算样本的自协方差函数估计值</w:t>
      </w:r>
      <w:r w:rsidRPr="00A25A4F">
        <w:rPr>
          <w:rFonts w:eastAsia="宋体"/>
          <w:position w:val="-12"/>
          <w:sz w:val="24"/>
        </w:rPr>
        <w:object w:dxaOrig="279" w:dyaOrig="360" w14:anchorId="263DCEA5">
          <v:shape id="_x0000_i1052" type="#_x0000_t75" style="width:15pt;height:19pt" o:ole="">
            <v:imagedata r:id="rId83" o:title=""/>
          </v:shape>
          <o:OLEObject Type="Embed" ProgID="Equation.DSMT4" ShapeID="_x0000_i1052" DrawAspect="Content" ObjectID="_1695129775" r:id="rId84"/>
        </w:object>
      </w:r>
      <w:r w:rsidRPr="00A25A4F">
        <w:rPr>
          <w:rFonts w:eastAsia="宋体" w:hint="eastAsia"/>
          <w:sz w:val="24"/>
        </w:rPr>
        <w:t>，求出</w:t>
      </w:r>
      <w:r w:rsidRPr="00A25A4F">
        <w:rPr>
          <w:rFonts w:ascii="宋体" w:eastAsia="宋体" w:hAnsi="宋体"/>
          <w:sz w:val="24"/>
        </w:rPr>
        <w:t>回归系数的估计值回代到模型中</w:t>
      </w:r>
      <w:r w:rsidRPr="00A25A4F">
        <w:rPr>
          <w:rFonts w:ascii="宋体" w:eastAsia="宋体" w:hAnsi="宋体" w:hint="eastAsia"/>
          <w:sz w:val="24"/>
        </w:rPr>
        <w:t>,再</w:t>
      </w:r>
      <w:r w:rsidRPr="00A25A4F">
        <w:rPr>
          <w:rFonts w:ascii="宋体" w:eastAsia="宋体" w:hAnsi="宋体" w:hint="eastAsia"/>
          <w:sz w:val="24"/>
        </w:rPr>
        <w:lastRenderedPageBreak/>
        <w:t>求样本自协方差函数</w:t>
      </w:r>
      <w:r w:rsidRPr="00A25A4F">
        <w:rPr>
          <w:rFonts w:eastAsia="宋体"/>
          <w:position w:val="-12"/>
          <w:sz w:val="24"/>
        </w:rPr>
        <w:object w:dxaOrig="279" w:dyaOrig="360" w14:anchorId="2C2D62AA">
          <v:shape id="_x0000_i1053" type="#_x0000_t75" style="width:15pt;height:19pt" o:ole="">
            <v:imagedata r:id="rId85" o:title=""/>
          </v:shape>
          <o:OLEObject Type="Embed" ProgID="Equation.DSMT4" ShapeID="_x0000_i1053" DrawAspect="Content" ObjectID="_1695129776" r:id="rId86"/>
        </w:object>
      </w:r>
      <w:r w:rsidRPr="00A25A4F">
        <w:rPr>
          <w:rFonts w:eastAsia="宋体" w:hint="eastAsia"/>
          <w:sz w:val="24"/>
        </w:rPr>
        <w:t>，</w:t>
      </w:r>
      <w:r w:rsidRPr="00A25A4F">
        <w:rPr>
          <w:rFonts w:ascii="宋体" w:eastAsia="宋体" w:hAnsi="宋体" w:hint="eastAsia"/>
          <w:sz w:val="24"/>
        </w:rPr>
        <w:t>随后解得所有参数值</w:t>
      </w:r>
      <w:r w:rsidRPr="00A25A4F">
        <w:rPr>
          <w:rFonts w:eastAsia="宋体"/>
          <w:position w:val="-18"/>
          <w:sz w:val="24"/>
        </w:rPr>
        <w:object w:dxaOrig="1760" w:dyaOrig="480" w14:anchorId="642EDB9D">
          <v:shape id="_x0000_i1054" type="#_x0000_t75" style="width:87pt;height:24.5pt" o:ole="">
            <v:imagedata r:id="rId87" o:title=""/>
          </v:shape>
          <o:OLEObject Type="Embed" ProgID="Equation.DSMT4" ShapeID="_x0000_i1054" DrawAspect="Content" ObjectID="_1695129777" r:id="rId88"/>
        </w:object>
      </w:r>
      <w:r w:rsidRPr="00A25A4F">
        <w:rPr>
          <w:rFonts w:ascii="宋体" w:eastAsia="宋体" w:hAnsi="宋体"/>
          <w:sz w:val="24"/>
        </w:rPr>
        <w:t>和</w:t>
      </w:r>
      <w:r w:rsidRPr="00A25A4F">
        <w:rPr>
          <w:rFonts w:eastAsia="宋体"/>
          <w:position w:val="-12"/>
          <w:sz w:val="24"/>
        </w:rPr>
        <w:object w:dxaOrig="320" w:dyaOrig="380" w14:anchorId="74ABF74A">
          <v:shape id="_x0000_i1055" type="#_x0000_t75" style="width:16.5pt;height:19pt" o:ole="">
            <v:imagedata r:id="rId89" o:title=""/>
          </v:shape>
          <o:OLEObject Type="Embed" ProgID="Equation.DSMT4" ShapeID="_x0000_i1055" DrawAspect="Content" ObjectID="_1695129778" r:id="rId90"/>
        </w:object>
      </w:r>
      <w:r w:rsidRPr="00A25A4F">
        <w:rPr>
          <w:rFonts w:eastAsia="宋体" w:hint="eastAsia"/>
          <w:sz w:val="24"/>
        </w:rPr>
        <w:t>；</w:t>
      </w:r>
    </w:p>
    <w:p w14:paraId="57480183"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评估与检验：在参数估计之后，通过检查模型的假设是否满足所给条件来检验模型是否恰当，如不恰当则需返回前一步骤，重新选定模型。在估计完成模型的参数后，可以得到模型的残差序列，即为白噪声序列。假设残差序列</w:t>
      </w:r>
      <w:r w:rsidRPr="00A25A4F">
        <w:rPr>
          <w:rFonts w:eastAsia="宋体"/>
          <w:position w:val="-14"/>
          <w:sz w:val="24"/>
        </w:rPr>
        <w:object w:dxaOrig="480" w:dyaOrig="400" w14:anchorId="043AC93F">
          <v:shape id="_x0000_i1056" type="#_x0000_t75" style="width:24.5pt;height:21pt" o:ole="">
            <v:imagedata r:id="rId91" o:title=""/>
          </v:shape>
          <o:OLEObject Type="Embed" ProgID="Equation.DSMT4" ShapeID="_x0000_i1056" DrawAspect="Content" ObjectID="_1695129779" r:id="rId92"/>
        </w:object>
      </w:r>
      <w:r w:rsidRPr="00A25A4F">
        <w:rPr>
          <w:rFonts w:eastAsia="宋体" w:hint="eastAsia"/>
          <w:sz w:val="24"/>
        </w:rPr>
        <w:t>为白噪声序列，设</w:t>
      </w:r>
      <w:r w:rsidRPr="00A25A4F">
        <w:rPr>
          <w:rFonts w:eastAsia="宋体"/>
          <w:position w:val="-12"/>
          <w:sz w:val="24"/>
        </w:rPr>
        <w:object w:dxaOrig="300" w:dyaOrig="360" w14:anchorId="5E4736FF">
          <v:shape id="_x0000_i1057" type="#_x0000_t75" style="width:15pt;height:19pt" o:ole="">
            <v:imagedata r:id="rId93" o:title=""/>
          </v:shape>
          <o:OLEObject Type="Embed" ProgID="Equation.DSMT4" ShapeID="_x0000_i1057" DrawAspect="Content" ObjectID="_1695129780" r:id="rId94"/>
        </w:object>
      </w:r>
      <w:r w:rsidRPr="00A25A4F">
        <w:rPr>
          <w:rFonts w:eastAsia="宋体" w:hint="eastAsia"/>
          <w:sz w:val="24"/>
        </w:rPr>
        <w:t>为</w:t>
      </w:r>
      <w:r w:rsidRPr="00A25A4F">
        <w:rPr>
          <w:rFonts w:eastAsia="宋体"/>
          <w:position w:val="-14"/>
          <w:sz w:val="24"/>
        </w:rPr>
        <w:object w:dxaOrig="480" w:dyaOrig="400" w14:anchorId="6D15CEEB">
          <v:shape id="_x0000_i1058" type="#_x0000_t75" style="width:24.5pt;height:21pt" o:ole="">
            <v:imagedata r:id="rId95" o:title=""/>
          </v:shape>
          <o:OLEObject Type="Embed" ProgID="Equation.DSMT4" ShapeID="_x0000_i1058" DrawAspect="Content" ObjectID="_1695129781" r:id="rId96"/>
        </w:object>
      </w:r>
      <w:r w:rsidRPr="00A25A4F">
        <w:rPr>
          <w:rFonts w:eastAsia="宋体" w:hint="eastAsia"/>
          <w:sz w:val="24"/>
        </w:rPr>
        <w:t>的自相关函数，当样本个数扩充的时候，</w:t>
      </w:r>
      <w:r w:rsidRPr="00A25A4F">
        <w:rPr>
          <w:rFonts w:eastAsia="宋体"/>
          <w:position w:val="-12"/>
          <w:sz w:val="24"/>
        </w:rPr>
        <w:object w:dxaOrig="300" w:dyaOrig="360" w14:anchorId="78AFF7FE">
          <v:shape id="_x0000_i1059" type="#_x0000_t75" style="width:15pt;height:19pt" o:ole="">
            <v:imagedata r:id="rId97" o:title=""/>
          </v:shape>
          <o:OLEObject Type="Embed" ProgID="Equation.DSMT4" ShapeID="_x0000_i1059" DrawAspect="Content" ObjectID="_1695129782" r:id="rId98"/>
        </w:object>
      </w:r>
      <w:r w:rsidRPr="00A25A4F">
        <w:rPr>
          <w:rFonts w:eastAsia="宋体" w:hint="eastAsia"/>
          <w:sz w:val="24"/>
        </w:rPr>
        <w:t>是互相不关联的，且近似于正态分布，即：</w:t>
      </w:r>
    </w:p>
    <w:p w14:paraId="006EEBC4"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460" w:dyaOrig="680" w14:anchorId="11C9B766">
          <v:shape id="_x0000_i1060" type="#_x0000_t75" style="width:73.5pt;height:34.5pt" o:ole="">
            <v:imagedata r:id="rId99" o:title=""/>
          </v:shape>
          <o:OLEObject Type="Embed" ProgID="Equation.DSMT4" ShapeID="_x0000_i1060" DrawAspect="Content" ObjectID="_1695129783" r:id="rId100"/>
        </w:object>
      </w:r>
      <w:r w:rsidRPr="00A25A4F">
        <w:rPr>
          <w:rFonts w:eastAsia="宋体"/>
          <w:sz w:val="24"/>
        </w:rPr>
        <w:tab/>
      </w:r>
    </w:p>
    <w:p w14:paraId="3A576444" w14:textId="77777777" w:rsidR="00A25A4F" w:rsidRPr="00A25A4F" w:rsidRDefault="00A25A4F" w:rsidP="00A25A4F">
      <w:pPr>
        <w:spacing w:line="400" w:lineRule="exact"/>
        <w:rPr>
          <w:rFonts w:eastAsia="宋体"/>
          <w:sz w:val="24"/>
        </w:rPr>
      </w:pPr>
      <w:r w:rsidRPr="00A25A4F">
        <w:rPr>
          <w:rFonts w:eastAsia="宋体"/>
          <w:sz w:val="24"/>
        </w:rPr>
        <w:t>因此，如果</w:t>
      </w:r>
      <w:r w:rsidRPr="00A25A4F">
        <w:rPr>
          <w:rFonts w:eastAsia="宋体"/>
          <w:position w:val="-14"/>
          <w:sz w:val="24"/>
        </w:rPr>
        <w:object w:dxaOrig="1560" w:dyaOrig="420" w14:anchorId="028D7BBB">
          <v:shape id="_x0000_i1061" type="#_x0000_t75" style="width:79pt;height:20pt" o:ole="">
            <v:imagedata r:id="rId101" o:title=""/>
          </v:shape>
          <o:OLEObject Type="Embed" ProgID="Equation.DSMT4" ShapeID="_x0000_i1061" DrawAspect="Content" ObjectID="_1695129784" r:id="rId102"/>
        </w:object>
      </w:r>
      <w:r w:rsidRPr="00A25A4F">
        <w:rPr>
          <w:rFonts w:eastAsia="宋体"/>
          <w:sz w:val="24"/>
        </w:rPr>
        <w:t>则认为在</w:t>
      </w:r>
      <w:r w:rsidRPr="00A25A4F">
        <w:rPr>
          <w:rFonts w:eastAsia="宋体"/>
          <w:sz w:val="24"/>
        </w:rPr>
        <w:t>0.05</w:t>
      </w:r>
      <w:r w:rsidRPr="00A25A4F">
        <w:rPr>
          <w:rFonts w:eastAsia="宋体"/>
          <w:sz w:val="24"/>
        </w:rPr>
        <w:t>的显著性水平下，</w:t>
      </w:r>
      <w:r w:rsidRPr="00A25A4F">
        <w:rPr>
          <w:rFonts w:eastAsia="宋体"/>
          <w:position w:val="-14"/>
          <w:sz w:val="24"/>
        </w:rPr>
        <w:object w:dxaOrig="480" w:dyaOrig="400" w14:anchorId="08D066D7">
          <v:shape id="_x0000_i1062" type="#_x0000_t75" style="width:24.5pt;height:21pt" o:ole="">
            <v:imagedata r:id="rId103" o:title=""/>
          </v:shape>
          <o:OLEObject Type="Embed" ProgID="Equation.DSMT4" ShapeID="_x0000_i1062" DrawAspect="Content" ObjectID="_1695129785" r:id="rId104"/>
        </w:object>
      </w:r>
      <w:r w:rsidRPr="00A25A4F">
        <w:rPr>
          <w:rFonts w:eastAsia="宋体"/>
          <w:sz w:val="24"/>
        </w:rPr>
        <w:t>是独立的。</w:t>
      </w:r>
    </w:p>
    <w:p w14:paraId="45AE6909"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e.</w:t>
      </w:r>
      <w:r w:rsidRPr="00A25A4F">
        <w:rPr>
          <w:rFonts w:eastAsia="宋体" w:hint="eastAsia"/>
          <w:bCs/>
          <w:sz w:val="24"/>
        </w:rPr>
        <w:t>模型预测：</w:t>
      </w:r>
      <w:r w:rsidRPr="00A25A4F">
        <w:rPr>
          <w:rFonts w:eastAsia="宋体" w:hint="eastAsia"/>
          <w:sz w:val="24"/>
        </w:rPr>
        <w:t>用序列</w:t>
      </w:r>
      <w:r w:rsidRPr="00A25A4F">
        <w:rPr>
          <w:rFonts w:eastAsia="宋体"/>
          <w:position w:val="-12"/>
          <w:sz w:val="24"/>
        </w:rPr>
        <w:object w:dxaOrig="240" w:dyaOrig="360" w14:anchorId="3E05F889">
          <v:shape id="_x0000_i1063" type="#_x0000_t75" style="width:13pt;height:19pt" o:ole="">
            <v:imagedata r:id="rId105" o:title=""/>
          </v:shape>
          <o:OLEObject Type="Embed" ProgID="Equation.DSMT4" ShapeID="_x0000_i1063" DrawAspect="Content" ObjectID="_1695129786" r:id="rId106"/>
        </w:object>
      </w:r>
      <w:r w:rsidRPr="00A25A4F">
        <w:rPr>
          <w:rFonts w:eastAsia="宋体" w:hint="eastAsia"/>
          <w:sz w:val="24"/>
        </w:rPr>
        <w:t>在时刻</w:t>
      </w:r>
      <w:r w:rsidRPr="00A25A4F">
        <w:rPr>
          <w:rFonts w:eastAsia="宋体"/>
          <w:position w:val="-6"/>
          <w:sz w:val="24"/>
        </w:rPr>
        <w:object w:dxaOrig="139" w:dyaOrig="240" w14:anchorId="061C739C">
          <v:shape id="_x0000_i1064" type="#_x0000_t75" style="width:5.5pt;height:13pt" o:ole="">
            <v:imagedata r:id="rId107" o:title=""/>
          </v:shape>
          <o:OLEObject Type="Embed" ProgID="Equation.DSMT4" ShapeID="_x0000_i1064" DrawAspect="Content" ObjectID="_1695129787" r:id="rId108"/>
        </w:object>
      </w:r>
      <w:r w:rsidRPr="00A25A4F">
        <w:rPr>
          <w:rFonts w:eastAsia="宋体" w:hint="eastAsia"/>
          <w:sz w:val="24"/>
        </w:rPr>
        <w:t>对</w:t>
      </w:r>
      <w:r w:rsidRPr="00A25A4F">
        <w:rPr>
          <w:rFonts w:eastAsia="宋体"/>
          <w:position w:val="-6"/>
          <w:sz w:val="24"/>
        </w:rPr>
        <w:object w:dxaOrig="440" w:dyaOrig="279" w14:anchorId="0C8BD5AE">
          <v:shape id="_x0000_i1065" type="#_x0000_t75" style="width:22.5pt;height:15pt" o:ole="">
            <v:imagedata r:id="rId109" o:title=""/>
          </v:shape>
          <o:OLEObject Type="Embed" ProgID="Equation.DSMT4" ShapeID="_x0000_i1065" DrawAspect="Content" ObjectID="_1695129788" r:id="rId110"/>
        </w:object>
      </w:r>
      <w:r w:rsidRPr="00A25A4F">
        <w:rPr>
          <w:rFonts w:eastAsia="宋体" w:hint="eastAsia"/>
          <w:sz w:val="24"/>
        </w:rPr>
        <w:t>时的观察值</w:t>
      </w:r>
      <w:r w:rsidRPr="00A25A4F">
        <w:rPr>
          <w:rFonts w:eastAsia="宋体"/>
          <w:position w:val="-14"/>
          <w:sz w:val="24"/>
        </w:rPr>
        <w:object w:dxaOrig="1040" w:dyaOrig="400" w14:anchorId="6B913BEA">
          <v:shape id="_x0000_i1066" type="#_x0000_t75" style="width:51.5pt;height:21pt" o:ole="">
            <v:imagedata r:id="rId111" o:title=""/>
          </v:shape>
          <o:OLEObject Type="Embed" ProgID="Equation.DSMT4" ShapeID="_x0000_i1066" DrawAspect="Content" ObjectID="_1695129789" r:id="rId112"/>
        </w:object>
      </w:r>
      <w:r w:rsidRPr="00A25A4F">
        <w:rPr>
          <w:rFonts w:eastAsia="宋体" w:hint="eastAsia"/>
          <w:sz w:val="24"/>
        </w:rPr>
        <w:t>进行预测。该预测以</w:t>
      </w:r>
      <w:r w:rsidRPr="00A25A4F">
        <w:rPr>
          <w:rFonts w:eastAsia="宋体"/>
          <w:position w:val="-6"/>
          <w:sz w:val="24"/>
        </w:rPr>
        <w:object w:dxaOrig="139" w:dyaOrig="240" w14:anchorId="3DB479B1">
          <v:shape id="_x0000_i1067" type="#_x0000_t75" style="width:5.5pt;height:13pt" o:ole="">
            <v:imagedata r:id="rId113" o:title=""/>
          </v:shape>
          <o:OLEObject Type="Embed" ProgID="Equation.DSMT4" ShapeID="_x0000_i1067" DrawAspect="Content" ObjectID="_1695129790" r:id="rId114"/>
        </w:object>
      </w:r>
      <w:r w:rsidRPr="00A25A4F">
        <w:rPr>
          <w:rFonts w:eastAsia="宋体" w:hint="eastAsia"/>
          <w:sz w:val="24"/>
        </w:rPr>
        <w:t>为原点，向步长为</w:t>
      </w:r>
      <w:r w:rsidRPr="00A25A4F">
        <w:rPr>
          <w:rFonts w:eastAsia="宋体"/>
          <w:position w:val="-6"/>
          <w:sz w:val="24"/>
        </w:rPr>
        <w:object w:dxaOrig="139" w:dyaOrig="279" w14:anchorId="4FAD548A">
          <v:shape id="_x0000_i1068" type="#_x0000_t75" style="width:5.5pt;height:15pt" o:ole="">
            <v:imagedata r:id="rId115" o:title=""/>
          </v:shape>
          <o:OLEObject Type="Embed" ProgID="Equation.DSMT4" ShapeID="_x0000_i1068" DrawAspect="Content" ObjectID="_1695129791" r:id="rId116"/>
        </w:object>
      </w:r>
      <w:r w:rsidRPr="00A25A4F">
        <w:rPr>
          <w:rFonts w:eastAsia="宋体" w:hint="eastAsia"/>
          <w:sz w:val="24"/>
        </w:rPr>
        <w:t>预测，并以</w:t>
      </w:r>
      <w:r w:rsidRPr="00A25A4F">
        <w:rPr>
          <w:rFonts w:eastAsia="宋体"/>
          <w:position w:val="-14"/>
          <w:sz w:val="24"/>
        </w:rPr>
        <w:object w:dxaOrig="1040" w:dyaOrig="400" w14:anchorId="479118C9">
          <v:shape id="_x0000_i1069" type="#_x0000_t75" style="width:51.5pt;height:21pt" o:ole="">
            <v:imagedata r:id="rId117" o:title=""/>
          </v:shape>
          <o:OLEObject Type="Embed" ProgID="Equation.DSMT4" ShapeID="_x0000_i1069" DrawAspect="Content" ObjectID="_1695129792" r:id="rId118"/>
        </w:object>
      </w:r>
      <w:r w:rsidRPr="00A25A4F">
        <w:rPr>
          <w:rFonts w:eastAsia="宋体" w:hint="eastAsia"/>
          <w:sz w:val="24"/>
        </w:rPr>
        <w:t>的条件期望作为</w:t>
      </w:r>
      <w:r w:rsidRPr="00A25A4F">
        <w:rPr>
          <w:rFonts w:eastAsia="宋体"/>
          <w:position w:val="-14"/>
          <w:sz w:val="24"/>
        </w:rPr>
        <w:object w:dxaOrig="900" w:dyaOrig="400" w14:anchorId="2470AB04">
          <v:shape id="_x0000_i1070" type="#_x0000_t75" style="width:45pt;height:21pt" o:ole="">
            <v:imagedata r:id="rId119" o:title=""/>
          </v:shape>
          <o:OLEObject Type="Embed" ProgID="Equation.DSMT4" ShapeID="_x0000_i1070" DrawAspect="Content" ObjectID="_1695129793" r:id="rId120"/>
        </w:object>
      </w:r>
      <w:r w:rsidRPr="00A25A4F">
        <w:rPr>
          <w:rFonts w:eastAsia="宋体" w:hint="eastAsia"/>
          <w:sz w:val="24"/>
        </w:rPr>
        <w:t>的预测值，即：</w:t>
      </w:r>
    </w:p>
    <w:p w14:paraId="4F004587" w14:textId="4447DB71"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00480F74" w:rsidRPr="00A25A4F">
        <w:rPr>
          <w:rFonts w:eastAsia="宋体"/>
          <w:position w:val="-4"/>
          <w:sz w:val="24"/>
        </w:rPr>
        <w:object w:dxaOrig="6420" w:dyaOrig="400" w14:anchorId="115D83AF">
          <v:shape id="_x0000_i1071" type="#_x0000_t75" style="width:320.5pt;height:21pt" o:ole="">
            <v:imagedata r:id="rId121" o:title=""/>
          </v:shape>
          <o:OLEObject Type="Embed" ProgID="Equation.DSMT4" ShapeID="_x0000_i1071" DrawAspect="Content" ObjectID="_1695129794" r:id="rId122"/>
        </w:object>
      </w:r>
      <w:r w:rsidRPr="00A25A4F">
        <w:rPr>
          <w:rFonts w:eastAsia="宋体"/>
          <w:sz w:val="24"/>
        </w:rPr>
        <w:tab/>
      </w:r>
    </w:p>
    <w:p w14:paraId="58781BEA"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2</w:t>
      </w:r>
      <w:r w:rsidRPr="00A25A4F">
        <w:rPr>
          <w:rFonts w:eastAsia="宋体" w:hint="eastAsia"/>
          <w:sz w:val="24"/>
        </w:rPr>
        <w:t>）比例风险模型</w:t>
      </w:r>
    </w:p>
    <w:p w14:paraId="12D3D1FA"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①模型简介：比例风险（</w:t>
      </w:r>
      <w:r w:rsidRPr="00A25A4F">
        <w:rPr>
          <w:rFonts w:eastAsia="宋体" w:hint="eastAsia"/>
          <w:color w:val="000000"/>
          <w:kern w:val="2"/>
          <w:sz w:val="24"/>
          <w:szCs w:val="24"/>
        </w:rPr>
        <w:t>PH</w:t>
      </w:r>
      <w:r w:rsidRPr="00A25A4F">
        <w:rPr>
          <w:rFonts w:eastAsia="宋体" w:hint="eastAsia"/>
          <w:color w:val="000000"/>
          <w:kern w:val="2"/>
          <w:sz w:val="24"/>
          <w:szCs w:val="24"/>
        </w:rPr>
        <w:t>）模型由两部分组成：第一部分为基准风险率函数</w:t>
      </w:r>
      <w:r w:rsidRPr="00A25A4F">
        <w:rPr>
          <w:rFonts w:eastAsia="宋体"/>
          <w:color w:val="000000"/>
          <w:kern w:val="2"/>
          <w:sz w:val="24"/>
          <w:szCs w:val="24"/>
        </w:rPr>
        <w:t>，用来描</w:t>
      </w:r>
      <w:r w:rsidRPr="00A25A4F">
        <w:rPr>
          <w:rFonts w:eastAsia="宋体" w:hint="eastAsia"/>
          <w:color w:val="000000"/>
          <w:kern w:val="2"/>
          <w:sz w:val="24"/>
          <w:szCs w:val="24"/>
        </w:rPr>
        <w:t>述设备的运行时间或使用寿命对硬故障风险率函数的影响；第二部分为一个恒为正值的连接函数</w:t>
      </w:r>
      <w:r w:rsidRPr="00A25A4F">
        <w:rPr>
          <w:rFonts w:eastAsia="宋体"/>
          <w:color w:val="000000"/>
          <w:kern w:val="2"/>
          <w:sz w:val="24"/>
          <w:szCs w:val="24"/>
        </w:rPr>
        <w:t>，用来将监测得到的退化信息融入到针对硬故障风险率函数的评估中，二</w:t>
      </w:r>
      <w:r w:rsidRPr="00A25A4F">
        <w:rPr>
          <w:rFonts w:eastAsia="宋体" w:hint="eastAsia"/>
          <w:color w:val="000000"/>
          <w:kern w:val="2"/>
          <w:sz w:val="24"/>
          <w:szCs w:val="24"/>
        </w:rPr>
        <w:t>者之间一般通过乘性的关系结合起来。</w:t>
      </w:r>
    </w:p>
    <w:p w14:paraId="632B21DC" w14:textId="571D684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-16</w:t>
      </w:r>
      <w:r w:rsidRPr="00A25A4F">
        <w:rPr>
          <w:rFonts w:eastAsia="宋体" w:hint="eastAsia"/>
          <w:color w:val="000000"/>
          <w:kern w:val="2"/>
          <w:sz w:val="24"/>
          <w:szCs w:val="24"/>
        </w:rPr>
        <w:t>，首先构建威布尔比例风险模型，然后基于参数估计的结果进行寿命预测。</w:t>
      </w:r>
    </w:p>
    <w:p w14:paraId="08BEDE0D"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3ED580EF" wp14:editId="1FC037C7">
            <wp:extent cx="1536700" cy="139522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53108" cy="1410123"/>
                    </a:xfrm>
                    <a:prstGeom prst="rect">
                      <a:avLst/>
                    </a:prstGeom>
                    <a:noFill/>
                    <a:ln>
                      <a:noFill/>
                    </a:ln>
                  </pic:spPr>
                </pic:pic>
              </a:graphicData>
            </a:graphic>
          </wp:inline>
        </w:drawing>
      </w:r>
    </w:p>
    <w:p w14:paraId="1D594622" w14:textId="54179546" w:rsidR="00A25A4F" w:rsidRPr="00A25A4F" w:rsidRDefault="00A25A4F" w:rsidP="00A25A4F">
      <w:pPr>
        <w:spacing w:after="240" w:line="400" w:lineRule="exact"/>
        <w:jc w:val="center"/>
        <w:rPr>
          <w:rFonts w:eastAsiaTheme="minorEastAsia"/>
        </w:rPr>
      </w:pPr>
      <w:r w:rsidRPr="00A25A4F">
        <w:rPr>
          <w:rFonts w:eastAsia="宋体" w:hint="eastAsia"/>
        </w:rPr>
        <w:t>图</w:t>
      </w:r>
      <w:r w:rsidR="005140E3">
        <w:rPr>
          <w:rFonts w:eastAsia="宋体"/>
        </w:rPr>
        <w:t>2</w:t>
      </w:r>
      <w:r w:rsidRPr="00A25A4F">
        <w:rPr>
          <w:rFonts w:eastAsia="宋体"/>
        </w:rPr>
        <w:t xml:space="preserve">-16 </w:t>
      </w:r>
      <w:r w:rsidRPr="00A25A4F">
        <w:rPr>
          <w:rFonts w:eastAsia="宋体" w:hint="eastAsia"/>
        </w:rPr>
        <w:t>比例风险模型构建过程</w:t>
      </w:r>
    </w:p>
    <w:p w14:paraId="04E43CA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构建威布尔比例风险模型：综合考虑设备的役龄时间与当前时刻的状态信息，通过历史数据与退化信息建立比例风险模型如下：</w:t>
      </w:r>
    </w:p>
    <w:p w14:paraId="42F886C6"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1920" w:dyaOrig="400" w14:anchorId="4B919223">
          <v:shape id="_x0000_i1072" type="#_x0000_t75" style="width:97pt;height:21pt" o:ole="">
            <v:imagedata r:id="rId124" o:title=""/>
          </v:shape>
          <o:OLEObject Type="Embed" ProgID="Equation.DSMT4" ShapeID="_x0000_i1072" DrawAspect="Content" ObjectID="_1695129795" r:id="rId125"/>
        </w:object>
      </w:r>
      <w:r w:rsidRPr="00A25A4F">
        <w:rPr>
          <w:rFonts w:eastAsia="宋体"/>
          <w:sz w:val="24"/>
        </w:rPr>
        <w:tab/>
      </w:r>
    </w:p>
    <w:p w14:paraId="5357302C"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lastRenderedPageBreak/>
        <w:t>其中，</w:t>
      </w:r>
      <w:r w:rsidRPr="00A25A4F">
        <w:rPr>
          <w:rFonts w:eastAsia="宋体"/>
          <w:color w:val="000000"/>
          <w:kern w:val="2"/>
          <w:position w:val="-6"/>
          <w:sz w:val="24"/>
          <w:szCs w:val="24"/>
        </w:rPr>
        <w:object w:dxaOrig="139" w:dyaOrig="240" w14:anchorId="2AA02015">
          <v:shape id="_x0000_i1073" type="#_x0000_t75" style="width:5.5pt;height:13pt" o:ole="">
            <v:imagedata r:id="rId126" o:title=""/>
          </v:shape>
          <o:OLEObject Type="Embed" ProgID="Equation.DSMT4" ShapeID="_x0000_i1073" DrawAspect="Content" ObjectID="_1695129796" r:id="rId127"/>
        </w:object>
      </w:r>
      <w:r w:rsidRPr="00A25A4F">
        <w:rPr>
          <w:rFonts w:eastAsia="宋体"/>
          <w:color w:val="000000"/>
          <w:kern w:val="2"/>
          <w:sz w:val="24"/>
          <w:szCs w:val="24"/>
        </w:rPr>
        <w:t>表示</w:t>
      </w:r>
      <w:r w:rsidRPr="00A25A4F">
        <w:rPr>
          <w:rFonts w:eastAsia="宋体" w:hint="eastAsia"/>
          <w:color w:val="000000"/>
          <w:kern w:val="2"/>
          <w:sz w:val="24"/>
          <w:szCs w:val="24"/>
        </w:rPr>
        <w:t>设备</w:t>
      </w:r>
      <w:r w:rsidRPr="00A25A4F">
        <w:rPr>
          <w:rFonts w:eastAsia="宋体"/>
          <w:color w:val="000000"/>
          <w:kern w:val="2"/>
          <w:sz w:val="24"/>
          <w:szCs w:val="24"/>
        </w:rPr>
        <w:t>的工作时间，</w:t>
      </w:r>
      <w:r w:rsidRPr="00A25A4F">
        <w:rPr>
          <w:rFonts w:eastAsia="宋体"/>
          <w:color w:val="000000"/>
          <w:kern w:val="2"/>
          <w:position w:val="-14"/>
          <w:sz w:val="24"/>
          <w:szCs w:val="24"/>
        </w:rPr>
        <w:object w:dxaOrig="800" w:dyaOrig="400" w14:anchorId="5BFB9786">
          <v:shape id="_x0000_i1074" type="#_x0000_t75" style="width:40pt;height:21pt" o:ole="">
            <v:imagedata r:id="rId128" o:title=""/>
          </v:shape>
          <o:OLEObject Type="Embed" ProgID="Equation.DSMT4" ShapeID="_x0000_i1074" DrawAspect="Content" ObjectID="_1695129797" r:id="rId129"/>
        </w:object>
      </w:r>
      <w:r w:rsidRPr="00A25A4F">
        <w:rPr>
          <w:rFonts w:eastAsia="宋体"/>
          <w:color w:val="000000"/>
          <w:kern w:val="2"/>
          <w:sz w:val="24"/>
          <w:szCs w:val="24"/>
        </w:rPr>
        <w:t>表示失效率</w:t>
      </w:r>
      <w:r w:rsidRPr="00A25A4F">
        <w:rPr>
          <w:rFonts w:eastAsia="宋体" w:hint="eastAsia"/>
          <w:color w:val="000000"/>
          <w:kern w:val="2"/>
          <w:sz w:val="24"/>
          <w:szCs w:val="24"/>
        </w:rPr>
        <w:t>，</w:t>
      </w:r>
      <w:r w:rsidRPr="00A25A4F">
        <w:rPr>
          <w:rFonts w:eastAsia="宋体"/>
          <w:color w:val="000000"/>
          <w:kern w:val="2"/>
          <w:position w:val="-14"/>
          <w:sz w:val="24"/>
          <w:szCs w:val="24"/>
        </w:rPr>
        <w:object w:dxaOrig="1960" w:dyaOrig="440" w14:anchorId="5DF0DDF9">
          <v:shape id="_x0000_i1075" type="#_x0000_t75" style="width:98.5pt;height:22.5pt" o:ole="">
            <v:imagedata r:id="rId130" o:title=""/>
          </v:shape>
          <o:OLEObject Type="Embed" ProgID="Equation.DSMT4" ShapeID="_x0000_i1075" DrawAspect="Content" ObjectID="_1695129798" r:id="rId131"/>
        </w:object>
      </w:r>
      <w:r w:rsidRPr="00A25A4F">
        <w:rPr>
          <w:rFonts w:eastAsia="宋体"/>
          <w:color w:val="000000"/>
          <w:kern w:val="2"/>
          <w:sz w:val="24"/>
          <w:szCs w:val="24"/>
        </w:rPr>
        <w:t>表示在</w:t>
      </w:r>
      <w:r w:rsidRPr="00A25A4F">
        <w:rPr>
          <w:rFonts w:eastAsia="宋体"/>
          <w:color w:val="000000"/>
          <w:kern w:val="2"/>
          <w:position w:val="-6"/>
          <w:sz w:val="24"/>
          <w:szCs w:val="24"/>
        </w:rPr>
        <w:object w:dxaOrig="139" w:dyaOrig="240" w14:anchorId="7C8081AE">
          <v:shape id="_x0000_i1076" type="#_x0000_t75" style="width:5.5pt;height:13pt" o:ole="">
            <v:imagedata r:id="rId132" o:title=""/>
          </v:shape>
          <o:OLEObject Type="Embed" ProgID="Equation.DSMT4" ShapeID="_x0000_i1076" DrawAspect="Content" ObjectID="_1695129799" r:id="rId133"/>
        </w:object>
      </w:r>
      <w:r w:rsidRPr="00A25A4F">
        <w:rPr>
          <w:rFonts w:eastAsia="宋体"/>
          <w:color w:val="000000"/>
          <w:kern w:val="2"/>
          <w:sz w:val="24"/>
          <w:szCs w:val="24"/>
        </w:rPr>
        <w:t>时刻的协变量所构成的列向量</w:t>
      </w:r>
      <w:r w:rsidRPr="00A25A4F">
        <w:rPr>
          <w:rFonts w:eastAsia="宋体" w:hint="eastAsia"/>
          <w:color w:val="000000"/>
          <w:kern w:val="2"/>
          <w:sz w:val="24"/>
          <w:szCs w:val="24"/>
        </w:rPr>
        <w:t>，</w:t>
      </w:r>
      <w:r w:rsidRPr="00A25A4F">
        <w:rPr>
          <w:rFonts w:eastAsia="宋体"/>
          <w:color w:val="000000"/>
          <w:kern w:val="2"/>
          <w:position w:val="-14"/>
          <w:sz w:val="24"/>
          <w:szCs w:val="24"/>
        </w:rPr>
        <w:object w:dxaOrig="1540" w:dyaOrig="400" w14:anchorId="68FBE373">
          <v:shape id="_x0000_i1077" type="#_x0000_t75" style="width:77pt;height:21pt" o:ole="">
            <v:imagedata r:id="rId134" o:title=""/>
          </v:shape>
          <o:OLEObject Type="Embed" ProgID="Equation.DSMT4" ShapeID="_x0000_i1077" DrawAspect="Content" ObjectID="_1695129800" r:id="rId135"/>
        </w:object>
      </w:r>
      <w:r w:rsidRPr="00A25A4F">
        <w:rPr>
          <w:rFonts w:eastAsia="宋体"/>
          <w:color w:val="000000"/>
          <w:kern w:val="2"/>
          <w:sz w:val="24"/>
          <w:szCs w:val="24"/>
        </w:rPr>
        <w:t>为协变量所对应的回归参数所构成的行向量</w:t>
      </w:r>
      <w:r w:rsidRPr="00A25A4F">
        <w:rPr>
          <w:rFonts w:eastAsia="宋体" w:hint="eastAsia"/>
          <w:color w:val="000000"/>
          <w:kern w:val="2"/>
          <w:sz w:val="24"/>
          <w:szCs w:val="24"/>
        </w:rPr>
        <w:t>，</w:t>
      </w:r>
      <w:r w:rsidRPr="00A25A4F">
        <w:rPr>
          <w:rFonts w:eastAsia="宋体"/>
          <w:color w:val="000000"/>
          <w:kern w:val="2"/>
          <w:position w:val="-14"/>
          <w:sz w:val="24"/>
          <w:szCs w:val="24"/>
        </w:rPr>
        <w:object w:dxaOrig="560" w:dyaOrig="400" w14:anchorId="22519AB4">
          <v:shape id="_x0000_i1078" type="#_x0000_t75" style="width:27pt;height:21pt" o:ole="">
            <v:imagedata r:id="rId136" o:title=""/>
          </v:shape>
          <o:OLEObject Type="Embed" ProgID="Equation.DSMT4" ShapeID="_x0000_i1078" DrawAspect="Content" ObjectID="_1695129801" r:id="rId137"/>
        </w:object>
      </w:r>
      <w:r w:rsidRPr="00A25A4F">
        <w:rPr>
          <w:rFonts w:eastAsia="宋体"/>
          <w:color w:val="000000"/>
          <w:kern w:val="2"/>
          <w:sz w:val="24"/>
          <w:szCs w:val="24"/>
        </w:rPr>
        <w:t>为只和时间有关的基底失效率，</w:t>
      </w:r>
      <w:r w:rsidRPr="00A25A4F">
        <w:rPr>
          <w:rFonts w:eastAsia="宋体" w:hint="eastAsia"/>
          <w:color w:val="000000"/>
          <w:kern w:val="2"/>
          <w:sz w:val="24"/>
          <w:szCs w:val="24"/>
        </w:rPr>
        <w:t>这里</w:t>
      </w:r>
      <w:r w:rsidRPr="00A25A4F">
        <w:rPr>
          <w:rFonts w:eastAsia="宋体"/>
          <w:color w:val="000000"/>
          <w:kern w:val="2"/>
          <w:sz w:val="24"/>
          <w:szCs w:val="24"/>
        </w:rPr>
        <w:t>取基低函数为</w:t>
      </w:r>
      <w:r w:rsidRPr="00A25A4F">
        <w:rPr>
          <w:rFonts w:eastAsia="宋体" w:hint="eastAsia"/>
          <w:color w:val="000000"/>
          <w:kern w:val="2"/>
          <w:sz w:val="24"/>
          <w:szCs w:val="24"/>
        </w:rPr>
        <w:t>最常用的</w:t>
      </w:r>
      <w:r w:rsidRPr="00A25A4F">
        <w:rPr>
          <w:rFonts w:eastAsia="宋体"/>
          <w:color w:val="000000"/>
          <w:kern w:val="2"/>
          <w:sz w:val="24"/>
          <w:szCs w:val="24"/>
        </w:rPr>
        <w:t>威</w:t>
      </w:r>
      <w:r w:rsidRPr="00A25A4F">
        <w:rPr>
          <w:rFonts w:eastAsia="宋体" w:hint="eastAsia"/>
          <w:color w:val="000000"/>
          <w:kern w:val="2"/>
          <w:sz w:val="24"/>
          <w:szCs w:val="24"/>
        </w:rPr>
        <w:t>布</w:t>
      </w:r>
      <w:r w:rsidRPr="00A25A4F">
        <w:rPr>
          <w:rFonts w:eastAsia="宋体"/>
          <w:color w:val="000000"/>
          <w:kern w:val="2"/>
          <w:sz w:val="24"/>
          <w:szCs w:val="24"/>
        </w:rPr>
        <w:t>尔分布</w:t>
      </w:r>
      <w:r w:rsidRPr="00A25A4F">
        <w:rPr>
          <w:rFonts w:eastAsia="宋体" w:hint="eastAsia"/>
          <w:color w:val="000000"/>
          <w:kern w:val="2"/>
          <w:sz w:val="24"/>
          <w:szCs w:val="24"/>
        </w:rPr>
        <w:t>；</w:t>
      </w:r>
    </w:p>
    <w:p w14:paraId="52DFE47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参数估计：需要应用可靠性理论对模型中的未知参数进行估计，如基于可靠性的参数估计方法主要有矩估计法和极大似然估计法等。极大似然估计在处理截尾数据等不完全数据方面具有很大的优势。因此，采用极大似然估计方法对比例风险模型进行参数估计，极大似然估计函数如下</w:t>
      </w:r>
      <w:r w:rsidRPr="00A25A4F">
        <w:rPr>
          <w:rFonts w:eastAsia="宋体"/>
          <w:color w:val="000000"/>
          <w:kern w:val="2"/>
          <w:sz w:val="24"/>
          <w:szCs w:val="24"/>
        </w:rPr>
        <w:t>:</w:t>
      </w:r>
    </w:p>
    <w:p w14:paraId="724BC8CC"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3460" w:dyaOrig="680" w14:anchorId="2FA8C2C2">
          <v:shape id="_x0000_i1079" type="#_x0000_t75" style="width:172pt;height:34.5pt" o:ole="">
            <v:imagedata r:id="rId138" o:title=""/>
          </v:shape>
          <o:OLEObject Type="Embed" ProgID="Equation.DSMT4" ShapeID="_x0000_i1079" DrawAspect="Content" ObjectID="_1695129802" r:id="rId139"/>
        </w:object>
      </w:r>
      <w:r w:rsidRPr="00A25A4F">
        <w:rPr>
          <w:rFonts w:eastAsia="宋体"/>
          <w:sz w:val="24"/>
        </w:rPr>
        <w:tab/>
      </w:r>
    </w:p>
    <w:p w14:paraId="60631CB7" w14:textId="77777777" w:rsidR="00A25A4F" w:rsidRPr="00A25A4F" w:rsidRDefault="00A25A4F" w:rsidP="00A25A4F">
      <w:pPr>
        <w:adjustRightInd/>
        <w:spacing w:line="400" w:lineRule="exact"/>
        <w:textAlignment w:val="auto"/>
        <w:rPr>
          <w:rFonts w:eastAsia="宋体"/>
          <w:color w:val="000000"/>
          <w:kern w:val="2"/>
          <w:sz w:val="24"/>
          <w:szCs w:val="24"/>
        </w:rPr>
      </w:pPr>
      <w:r w:rsidRPr="00A25A4F">
        <w:rPr>
          <w:rFonts w:eastAsia="宋体" w:hint="eastAsia"/>
          <w:color w:val="000000"/>
          <w:kern w:val="2"/>
          <w:sz w:val="24"/>
          <w:szCs w:val="24"/>
        </w:rPr>
        <w:t>式中，</w:t>
      </w:r>
      <w:r w:rsidRPr="00A25A4F">
        <w:rPr>
          <w:rFonts w:eastAsia="宋体"/>
          <w:color w:val="000000"/>
          <w:kern w:val="2"/>
          <w:position w:val="-6"/>
          <w:sz w:val="24"/>
          <w:szCs w:val="24"/>
        </w:rPr>
        <w:object w:dxaOrig="200" w:dyaOrig="220" w14:anchorId="78445E5F">
          <v:shape id="_x0000_i1080" type="#_x0000_t75" style="width:9pt;height:9pt" o:ole="">
            <v:imagedata r:id="rId140" o:title=""/>
          </v:shape>
          <o:OLEObject Type="Embed" ProgID="Equation.DSMT4" ShapeID="_x0000_i1080" DrawAspect="Content" ObjectID="_1695129803" r:id="rId141"/>
        </w:object>
      </w:r>
      <w:r w:rsidRPr="00A25A4F">
        <w:rPr>
          <w:rFonts w:eastAsia="宋体"/>
          <w:color w:val="000000"/>
          <w:kern w:val="2"/>
          <w:sz w:val="24"/>
          <w:szCs w:val="24"/>
        </w:rPr>
        <w:t>为失效轴承样本个数</w:t>
      </w:r>
      <w:r w:rsidRPr="00A25A4F">
        <w:rPr>
          <w:rFonts w:eastAsia="宋体" w:hint="eastAsia"/>
          <w:color w:val="000000"/>
          <w:kern w:val="2"/>
          <w:sz w:val="24"/>
          <w:szCs w:val="24"/>
        </w:rPr>
        <w:t>，</w:t>
      </w:r>
      <w:r w:rsidRPr="00A25A4F">
        <w:rPr>
          <w:rFonts w:eastAsia="宋体"/>
          <w:color w:val="000000"/>
          <w:kern w:val="2"/>
          <w:position w:val="-6"/>
          <w:sz w:val="24"/>
          <w:szCs w:val="24"/>
        </w:rPr>
        <w:object w:dxaOrig="260" w:dyaOrig="220" w14:anchorId="71E550CE">
          <v:shape id="_x0000_i1081" type="#_x0000_t75" style="width:13pt;height:9pt" o:ole="">
            <v:imagedata r:id="rId142" o:title=""/>
          </v:shape>
          <o:OLEObject Type="Embed" ProgID="Equation.DSMT4" ShapeID="_x0000_i1081" DrawAspect="Content" ObjectID="_1695129804" r:id="rId143"/>
        </w:object>
      </w:r>
      <w:r w:rsidRPr="00A25A4F">
        <w:rPr>
          <w:rFonts w:eastAsia="宋体"/>
          <w:color w:val="000000"/>
          <w:kern w:val="2"/>
          <w:sz w:val="24"/>
          <w:szCs w:val="24"/>
        </w:rPr>
        <w:t>为尚未失效的轴承样本截尾个数。将可靠度函数和失效概率密度函数</w:t>
      </w:r>
      <w:r w:rsidRPr="00A25A4F">
        <w:rPr>
          <w:rFonts w:eastAsia="宋体" w:hint="eastAsia"/>
          <w:color w:val="000000"/>
          <w:kern w:val="2"/>
          <w:sz w:val="24"/>
          <w:szCs w:val="24"/>
        </w:rPr>
        <w:t>代</w:t>
      </w:r>
      <w:r w:rsidRPr="00A25A4F">
        <w:rPr>
          <w:rFonts w:eastAsia="宋体"/>
          <w:color w:val="000000"/>
          <w:kern w:val="2"/>
          <w:sz w:val="24"/>
          <w:szCs w:val="24"/>
        </w:rPr>
        <w:t>入上式</w:t>
      </w:r>
      <w:r w:rsidRPr="00A25A4F">
        <w:rPr>
          <w:rFonts w:eastAsia="宋体" w:hint="eastAsia"/>
          <w:color w:val="000000"/>
          <w:kern w:val="2"/>
          <w:sz w:val="24"/>
          <w:szCs w:val="24"/>
        </w:rPr>
        <w:t>，</w:t>
      </w:r>
      <w:r w:rsidRPr="00A25A4F">
        <w:rPr>
          <w:rFonts w:eastAsia="宋体"/>
          <w:color w:val="000000"/>
          <w:kern w:val="2"/>
          <w:sz w:val="24"/>
          <w:szCs w:val="24"/>
        </w:rPr>
        <w:t>则上述似然函数公式可化简</w:t>
      </w:r>
      <w:r w:rsidRPr="00A25A4F">
        <w:rPr>
          <w:rFonts w:eastAsia="宋体" w:hint="eastAsia"/>
          <w:color w:val="000000"/>
          <w:kern w:val="2"/>
          <w:sz w:val="24"/>
          <w:szCs w:val="24"/>
        </w:rPr>
        <w:t>为</w:t>
      </w:r>
      <w:r w:rsidRPr="00A25A4F">
        <w:rPr>
          <w:rFonts w:eastAsia="宋体"/>
          <w:color w:val="000000"/>
          <w:kern w:val="2"/>
          <w:sz w:val="24"/>
          <w:szCs w:val="24"/>
        </w:rPr>
        <w:t>:</w:t>
      </w:r>
    </w:p>
    <w:p w14:paraId="555173D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5620" w:dyaOrig="800" w14:anchorId="0559D711">
          <v:shape id="_x0000_i1082" type="#_x0000_t75" style="width:282pt;height:40pt" o:ole="">
            <v:imagedata r:id="rId144" o:title=""/>
          </v:shape>
          <o:OLEObject Type="Embed" ProgID="Equation.DSMT4" ShapeID="_x0000_i1082" DrawAspect="Content" ObjectID="_1695129805" r:id="rId145"/>
        </w:object>
      </w:r>
      <w:r w:rsidRPr="00A25A4F">
        <w:rPr>
          <w:rFonts w:eastAsia="宋体"/>
          <w:sz w:val="24"/>
        </w:rPr>
        <w:tab/>
      </w:r>
    </w:p>
    <w:p w14:paraId="30D502E0" w14:textId="77777777" w:rsidR="00A25A4F" w:rsidRPr="00A25A4F" w:rsidRDefault="00A25A4F" w:rsidP="00A25A4F">
      <w:pPr>
        <w:spacing w:line="400" w:lineRule="exact"/>
        <w:rPr>
          <w:rFonts w:ascii="宋体" w:eastAsia="宋体" w:hAnsi="宋体"/>
          <w:sz w:val="24"/>
          <w:szCs w:val="24"/>
        </w:rPr>
      </w:pPr>
      <w:r w:rsidRPr="00A25A4F">
        <w:rPr>
          <w:rFonts w:ascii="宋体" w:eastAsia="宋体" w:hAnsi="宋体" w:hint="eastAsia"/>
          <w:sz w:val="24"/>
          <w:szCs w:val="24"/>
        </w:rPr>
        <w:t>式中，</w:t>
      </w:r>
      <w:r w:rsidRPr="00A25A4F">
        <w:rPr>
          <w:position w:val="-14"/>
        </w:rPr>
        <w:object w:dxaOrig="220" w:dyaOrig="380" w14:anchorId="629C4DC3">
          <v:shape id="_x0000_i1083" type="#_x0000_t75" style="width:9pt;height:19pt" o:ole="">
            <v:imagedata r:id="rId146" o:title=""/>
          </v:shape>
          <o:OLEObject Type="Embed" ProgID="Equation.DSMT4" ShapeID="_x0000_i1083" DrawAspect="Content" ObjectID="_1695129806" r:id="rId147"/>
        </w:object>
      </w:r>
      <w:r w:rsidRPr="00A25A4F">
        <w:rPr>
          <w:rFonts w:ascii="宋体" w:eastAsia="宋体" w:hAnsi="宋体"/>
          <w:sz w:val="24"/>
          <w:szCs w:val="24"/>
        </w:rPr>
        <w:t>为轴承失效时间或截尾时间</w:t>
      </w:r>
      <w:r w:rsidRPr="00A25A4F">
        <w:rPr>
          <w:rFonts w:ascii="宋体" w:eastAsia="宋体" w:hAnsi="宋体" w:hint="eastAsia"/>
          <w:sz w:val="24"/>
          <w:szCs w:val="24"/>
        </w:rPr>
        <w:t>，</w:t>
      </w:r>
      <w:r w:rsidRPr="00A25A4F">
        <w:rPr>
          <w:rFonts w:ascii="宋体" w:eastAsia="宋体" w:hAnsi="宋体"/>
          <w:sz w:val="24"/>
          <w:szCs w:val="24"/>
        </w:rPr>
        <w:t>其对数函数如下：</w:t>
      </w:r>
    </w:p>
    <w:p w14:paraId="76DC1F1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position w:val="-4"/>
          <w:sz w:val="24"/>
        </w:rPr>
        <w:object w:dxaOrig="6180" w:dyaOrig="780" w14:anchorId="21602096">
          <v:shape id="_x0000_i1084" type="#_x0000_t75" style="width:308pt;height:39.5pt" o:ole="">
            <v:imagedata r:id="rId148" o:title=""/>
          </v:shape>
          <o:OLEObject Type="Embed" ProgID="Equation.DSMT4" ShapeID="_x0000_i1084" DrawAspect="Content" ObjectID="_1695129807" r:id="rId149"/>
        </w:object>
      </w:r>
      <w:r w:rsidRPr="00A25A4F">
        <w:rPr>
          <w:rFonts w:eastAsia="宋体"/>
          <w:sz w:val="24"/>
        </w:rPr>
        <w:tab/>
      </w:r>
    </w:p>
    <w:p w14:paraId="75A0CB41" w14:textId="77777777" w:rsidR="00A25A4F" w:rsidRPr="00A25A4F" w:rsidRDefault="00A25A4F" w:rsidP="00A25A4F">
      <w:pPr>
        <w:spacing w:line="400" w:lineRule="exact"/>
        <w:rPr>
          <w:rFonts w:eastAsia="宋体"/>
          <w:sz w:val="24"/>
        </w:rPr>
      </w:pPr>
      <w:r w:rsidRPr="00A25A4F">
        <w:rPr>
          <w:rFonts w:eastAsia="宋体" w:hint="eastAsia"/>
          <w:sz w:val="24"/>
        </w:rPr>
        <w:t>将</w:t>
      </w:r>
      <w:r w:rsidRPr="00A25A4F">
        <w:rPr>
          <w:position w:val="-6"/>
        </w:rPr>
        <w:object w:dxaOrig="580" w:dyaOrig="240" w14:anchorId="7FCEDFCC">
          <v:shape id="_x0000_i1085" type="#_x0000_t75" style="width:30pt;height:13pt" o:ole="">
            <v:imagedata r:id="rId150" o:title=""/>
          </v:shape>
          <o:OLEObject Type="Embed" ProgID="Equation.DSMT4" ShapeID="_x0000_i1085" DrawAspect="Content" ObjectID="_1695129808" r:id="rId151"/>
        </w:object>
      </w:r>
      <w:r w:rsidRPr="00A25A4F">
        <w:rPr>
          <w:rFonts w:eastAsia="宋体"/>
          <w:sz w:val="24"/>
        </w:rPr>
        <w:t>个样本数据代入上式</w:t>
      </w:r>
      <w:r w:rsidRPr="00A25A4F">
        <w:rPr>
          <w:rFonts w:eastAsia="宋体" w:hint="eastAsia"/>
          <w:sz w:val="24"/>
        </w:rPr>
        <w:t>，</w:t>
      </w:r>
      <w:r w:rsidRPr="00A25A4F">
        <w:rPr>
          <w:rFonts w:eastAsia="宋体"/>
          <w:sz w:val="24"/>
        </w:rPr>
        <w:t>分别对参数</w:t>
      </w:r>
      <w:r w:rsidRPr="00A25A4F">
        <w:rPr>
          <w:position w:val="-10"/>
        </w:rPr>
        <w:object w:dxaOrig="660" w:dyaOrig="320" w14:anchorId="3E6C95FD">
          <v:shape id="_x0000_i1086" type="#_x0000_t75" style="width:32pt;height:16.5pt" o:ole="">
            <v:imagedata r:id="rId152" o:title=""/>
          </v:shape>
          <o:OLEObject Type="Embed" ProgID="Equation.DSMT4" ShapeID="_x0000_i1086" DrawAspect="Content" ObjectID="_1695129809" r:id="rId153"/>
        </w:object>
      </w:r>
      <w:r w:rsidRPr="00A25A4F">
        <w:rPr>
          <w:rFonts w:eastAsia="宋体"/>
          <w:sz w:val="24"/>
        </w:rPr>
        <w:t>求偏导</w:t>
      </w:r>
      <w:r w:rsidRPr="00A25A4F">
        <w:rPr>
          <w:rFonts w:eastAsia="宋体" w:hint="eastAsia"/>
          <w:sz w:val="24"/>
        </w:rPr>
        <w:t>，</w:t>
      </w:r>
      <w:r w:rsidRPr="00A25A4F">
        <w:rPr>
          <w:rFonts w:eastAsia="宋体"/>
          <w:sz w:val="24"/>
        </w:rPr>
        <w:t>并令偏导数为零</w:t>
      </w:r>
      <w:r w:rsidRPr="00A25A4F">
        <w:rPr>
          <w:rFonts w:eastAsia="宋体" w:hint="eastAsia"/>
          <w:sz w:val="24"/>
        </w:rPr>
        <w:t>，</w:t>
      </w:r>
      <w:r w:rsidRPr="00A25A4F">
        <w:rPr>
          <w:rFonts w:eastAsia="宋体"/>
          <w:sz w:val="24"/>
        </w:rPr>
        <w:t>采用</w:t>
      </w:r>
      <w:r w:rsidRPr="00A25A4F">
        <w:rPr>
          <w:rFonts w:eastAsia="宋体" w:hint="eastAsia"/>
          <w:sz w:val="24"/>
        </w:rPr>
        <w:t>牛</w:t>
      </w:r>
      <w:r w:rsidRPr="00A25A4F">
        <w:rPr>
          <w:rFonts w:eastAsia="宋体"/>
          <w:sz w:val="24"/>
        </w:rPr>
        <w:t>顿迭代法、单纯形等方法进行求解，从而建立威布尔比例风险模型</w:t>
      </w:r>
      <w:r w:rsidRPr="00A25A4F">
        <w:rPr>
          <w:rFonts w:eastAsia="宋体" w:hint="eastAsia"/>
          <w:sz w:val="24"/>
        </w:rPr>
        <w:t>；</w:t>
      </w:r>
    </w:p>
    <w:p w14:paraId="34A27506"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寿命预测：采用基于差分的</w:t>
      </w:r>
      <w:r w:rsidRPr="00A25A4F">
        <w:rPr>
          <w:rFonts w:eastAsia="宋体"/>
          <w:color w:val="000000"/>
          <w:kern w:val="2"/>
          <w:sz w:val="24"/>
          <w:szCs w:val="24"/>
        </w:rPr>
        <w:t>ARMA</w:t>
      </w:r>
      <w:r w:rsidRPr="00A25A4F">
        <w:rPr>
          <w:rFonts w:eastAsia="宋体"/>
          <w:color w:val="000000"/>
          <w:kern w:val="2"/>
          <w:sz w:val="24"/>
          <w:szCs w:val="24"/>
        </w:rPr>
        <w:t>趋势预测方法对</w:t>
      </w:r>
      <w:r w:rsidRPr="00A25A4F">
        <w:rPr>
          <w:rFonts w:eastAsia="宋体" w:hint="eastAsia"/>
          <w:color w:val="000000"/>
          <w:kern w:val="2"/>
          <w:sz w:val="24"/>
          <w:szCs w:val="24"/>
        </w:rPr>
        <w:t>设备</w:t>
      </w:r>
      <w:r w:rsidRPr="00A25A4F">
        <w:rPr>
          <w:rFonts w:eastAsia="宋体"/>
          <w:color w:val="000000"/>
          <w:kern w:val="2"/>
          <w:sz w:val="24"/>
          <w:szCs w:val="24"/>
        </w:rPr>
        <w:t>的失效率曲线进行趋势预测，并由可靠度的变化曲线设定失效阈值，得到</w:t>
      </w:r>
      <w:r w:rsidRPr="00A25A4F">
        <w:rPr>
          <w:rFonts w:eastAsia="宋体" w:hint="eastAsia"/>
          <w:color w:val="000000"/>
          <w:kern w:val="2"/>
          <w:sz w:val="24"/>
          <w:szCs w:val="24"/>
        </w:rPr>
        <w:t>设备</w:t>
      </w:r>
      <w:r w:rsidRPr="00A25A4F">
        <w:rPr>
          <w:rFonts w:eastAsia="宋体"/>
          <w:color w:val="000000"/>
          <w:kern w:val="2"/>
          <w:sz w:val="24"/>
          <w:szCs w:val="24"/>
        </w:rPr>
        <w:t>的剩余寿命</w:t>
      </w:r>
      <w:r w:rsidRPr="00A25A4F">
        <w:rPr>
          <w:rFonts w:eastAsia="宋体" w:hint="eastAsia"/>
          <w:color w:val="000000"/>
          <w:kern w:val="2"/>
          <w:sz w:val="24"/>
          <w:szCs w:val="24"/>
        </w:rPr>
        <w:t>；</w:t>
      </w:r>
    </w:p>
    <w:p w14:paraId="57703D1F"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3</w:t>
      </w:r>
      <w:r w:rsidRPr="00A25A4F">
        <w:rPr>
          <w:rFonts w:eastAsia="宋体" w:hint="eastAsia"/>
          <w:sz w:val="24"/>
        </w:rPr>
        <w:t>）随机过程</w:t>
      </w:r>
    </w:p>
    <w:p w14:paraId="07E5B5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①模型简介：随机过程是一系列随机变量在时间轴上的组合，各个时刻的值均是随机变量。</w:t>
      </w:r>
    </w:p>
    <w:p w14:paraId="6EF5B58F" w14:textId="05C40C70" w:rsidR="00480F74" w:rsidRDefault="00A25A4F" w:rsidP="00A25A4F">
      <w:pPr>
        <w:spacing w:line="400" w:lineRule="exact"/>
        <w:ind w:firstLineChars="200" w:firstLine="480"/>
        <w:rPr>
          <w:rFonts w:eastAsia="宋体"/>
          <w:color w:val="000000"/>
          <w:kern w:val="2"/>
          <w:sz w:val="24"/>
          <w:szCs w:val="24"/>
        </w:rPr>
      </w:pPr>
      <w:r w:rsidRPr="00A25A4F">
        <w:rPr>
          <w:rFonts w:eastAsia="宋体" w:hint="eastAsia"/>
          <w:sz w:val="24"/>
        </w:rPr>
        <w:t>②</w:t>
      </w:r>
      <w:r w:rsidRPr="00A25A4F">
        <w:rPr>
          <w:rFonts w:eastAsia="宋体" w:hint="eastAsia"/>
          <w:color w:val="000000"/>
          <w:kern w:val="2"/>
          <w:sz w:val="24"/>
          <w:szCs w:val="24"/>
        </w:rPr>
        <w:t>模型构建：如图</w:t>
      </w:r>
      <w:r w:rsidR="005140E3">
        <w:rPr>
          <w:rFonts w:eastAsia="宋体"/>
          <w:color w:val="000000"/>
          <w:kern w:val="2"/>
          <w:sz w:val="24"/>
          <w:szCs w:val="24"/>
        </w:rPr>
        <w:t>2</w:t>
      </w:r>
      <w:r w:rsidRPr="00A25A4F">
        <w:rPr>
          <w:rFonts w:eastAsia="宋体"/>
          <w:color w:val="000000"/>
          <w:kern w:val="2"/>
          <w:sz w:val="24"/>
          <w:szCs w:val="24"/>
        </w:rPr>
        <w:t>-17</w:t>
      </w:r>
      <w:r w:rsidRPr="00A25A4F">
        <w:rPr>
          <w:rFonts w:eastAsia="宋体" w:hint="eastAsia"/>
          <w:color w:val="000000"/>
          <w:kern w:val="2"/>
          <w:sz w:val="24"/>
          <w:szCs w:val="24"/>
        </w:rPr>
        <w:t>，首先进行模型选择，然后基于参数估计的结果进行寿命预测。</w:t>
      </w:r>
    </w:p>
    <w:p w14:paraId="1265C87D" w14:textId="13BA5904" w:rsidR="00A25A4F" w:rsidRPr="00A25A4F" w:rsidRDefault="00A25A4F" w:rsidP="00A25A4F">
      <w:pPr>
        <w:spacing w:line="400" w:lineRule="exact"/>
        <w:ind w:firstLineChars="200" w:firstLine="480"/>
        <w:rPr>
          <w:rFonts w:eastAsia="宋体"/>
          <w:sz w:val="24"/>
        </w:rPr>
      </w:pPr>
      <w:r w:rsidRPr="00A25A4F">
        <w:rPr>
          <w:rFonts w:eastAsia="宋体" w:hint="eastAsia"/>
          <w:sz w:val="24"/>
        </w:rPr>
        <w:t>a</w:t>
      </w:r>
      <w:r w:rsidRPr="00A25A4F">
        <w:rPr>
          <w:rFonts w:eastAsia="宋体"/>
          <w:sz w:val="24"/>
        </w:rPr>
        <w:t>.</w:t>
      </w:r>
      <w:r w:rsidRPr="00A25A4F">
        <w:rPr>
          <w:rFonts w:eastAsia="宋体" w:hint="eastAsia"/>
          <w:sz w:val="24"/>
        </w:rPr>
        <w:t>模型选择：选择合适的模型（如维纳过程、伽玛过程和逆高斯过程），描述退化数据变化规律；</w:t>
      </w:r>
    </w:p>
    <w:p w14:paraId="65C91E27"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参数估计：基于样本数据使用极大似然方法或贝叶斯方法估计模型参数；</w:t>
      </w:r>
    </w:p>
    <w:p w14:paraId="6F96A797"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寿命预测：结合设备的故障阈值以及当前退化信息估计该设备的剩余寿命分布。</w:t>
      </w:r>
    </w:p>
    <w:p w14:paraId="01A83B81" w14:textId="77777777" w:rsidR="00A25A4F" w:rsidRPr="00A25A4F" w:rsidRDefault="00A25A4F" w:rsidP="00A25A4F">
      <w:pPr>
        <w:spacing w:line="400" w:lineRule="exact"/>
        <w:ind w:firstLineChars="200" w:firstLine="480"/>
        <w:rPr>
          <w:rFonts w:eastAsia="宋体"/>
          <w:color w:val="000000"/>
          <w:kern w:val="2"/>
          <w:sz w:val="24"/>
          <w:szCs w:val="24"/>
        </w:rPr>
      </w:pPr>
    </w:p>
    <w:p w14:paraId="2DFF69DA"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2C2896CD" wp14:editId="2883A885">
            <wp:extent cx="1517671" cy="1377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543300" cy="1401220"/>
                    </a:xfrm>
                    <a:prstGeom prst="rect">
                      <a:avLst/>
                    </a:prstGeom>
                    <a:noFill/>
                    <a:ln>
                      <a:noFill/>
                    </a:ln>
                  </pic:spPr>
                </pic:pic>
              </a:graphicData>
            </a:graphic>
          </wp:inline>
        </w:drawing>
      </w:r>
    </w:p>
    <w:p w14:paraId="3A8CAD8F" w14:textId="0DAFACC9"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-17 </w:t>
      </w:r>
      <w:r w:rsidRPr="00A25A4F">
        <w:rPr>
          <w:rFonts w:eastAsia="宋体" w:hint="eastAsia"/>
        </w:rPr>
        <w:t>随机过程构建过程</w:t>
      </w:r>
    </w:p>
    <w:p w14:paraId="41EB125D"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）卷积神经网络</w:t>
      </w:r>
    </w:p>
    <w:p w14:paraId="722C5FFC" w14:textId="1B090133"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①模型简介：详见</w:t>
      </w:r>
      <w:r w:rsidR="005140E3">
        <w:rPr>
          <w:rFonts w:eastAsia="宋体"/>
          <w:color w:val="000000"/>
          <w:kern w:val="2"/>
          <w:sz w:val="24"/>
          <w:szCs w:val="24"/>
        </w:rPr>
        <w:t>2</w:t>
      </w:r>
      <w:r w:rsidRPr="00A25A4F">
        <w:rPr>
          <w:rFonts w:eastAsia="宋体"/>
          <w:color w:val="000000"/>
          <w:kern w:val="2"/>
          <w:sz w:val="24"/>
          <w:szCs w:val="24"/>
        </w:rPr>
        <w:t>.2.1</w:t>
      </w:r>
      <w:r w:rsidRPr="00A25A4F">
        <w:rPr>
          <w:rFonts w:eastAsia="宋体" w:hint="eastAsia"/>
          <w:color w:val="000000"/>
          <w:kern w:val="2"/>
          <w:sz w:val="24"/>
          <w:szCs w:val="24"/>
        </w:rPr>
        <w:t>。</w:t>
      </w:r>
    </w:p>
    <w:p w14:paraId="2B6B3D76" w14:textId="147262FF"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-18</w:t>
      </w:r>
      <w:r w:rsidRPr="00A25A4F">
        <w:rPr>
          <w:rFonts w:eastAsia="宋体" w:hint="eastAsia"/>
          <w:color w:val="000000"/>
          <w:kern w:val="2"/>
          <w:sz w:val="24"/>
          <w:szCs w:val="24"/>
        </w:rPr>
        <w:t>，首先进行数据集划分与参数初始化，然后开展模型训练与测试。</w:t>
      </w:r>
    </w:p>
    <w:p w14:paraId="4C219588"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798BB467" wp14:editId="312FCE34">
            <wp:extent cx="1530627" cy="167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568391" cy="1717760"/>
                    </a:xfrm>
                    <a:prstGeom prst="rect">
                      <a:avLst/>
                    </a:prstGeom>
                    <a:noFill/>
                    <a:ln>
                      <a:noFill/>
                    </a:ln>
                  </pic:spPr>
                </pic:pic>
              </a:graphicData>
            </a:graphic>
          </wp:inline>
        </w:drawing>
      </w:r>
    </w:p>
    <w:p w14:paraId="3F726F0D" w14:textId="2AF36D02"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-18 </w:t>
      </w:r>
      <w:r w:rsidRPr="00A25A4F">
        <w:rPr>
          <w:rFonts w:eastAsia="宋体" w:hint="eastAsia"/>
        </w:rPr>
        <w:t>卷积神经网络构建过程</w:t>
      </w:r>
    </w:p>
    <w:p w14:paraId="241B2E1A"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数据集划分：先对数据集划分为训练集，验证集和测试集；</w:t>
      </w:r>
    </w:p>
    <w:p w14:paraId="41C44FE5"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b.</w:t>
      </w:r>
      <w:r w:rsidRPr="00A25A4F">
        <w:rPr>
          <w:rFonts w:eastAsia="宋体" w:hint="eastAsia"/>
          <w:sz w:val="24"/>
        </w:rPr>
        <w:t>参数初始化：初始化模型普通参数和超参数；</w:t>
      </w:r>
    </w:p>
    <w:p w14:paraId="2339E3BA"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c.</w:t>
      </w:r>
      <w:r w:rsidRPr="00A25A4F">
        <w:rPr>
          <w:rFonts w:eastAsia="宋体" w:hint="eastAsia"/>
          <w:sz w:val="24"/>
        </w:rPr>
        <w:t>模型训练：以交叉熵损失函数作为模型的损失函数，训练模型，直至模型收敛；</w:t>
      </w:r>
    </w:p>
    <w:p w14:paraId="7EE220BF"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d.</w:t>
      </w:r>
      <w:r w:rsidRPr="00A25A4F">
        <w:rPr>
          <w:rFonts w:eastAsia="宋体" w:hint="eastAsia"/>
          <w:sz w:val="24"/>
        </w:rPr>
        <w:t>模型测试：通过验证集选出最优模型，最后使用测试集评估选出来的模型。</w:t>
      </w:r>
    </w:p>
    <w:p w14:paraId="440F38D8" w14:textId="246F3A24" w:rsidR="00A25A4F" w:rsidRPr="00A25A4F" w:rsidRDefault="00A25A4F" w:rsidP="00A25A4F">
      <w:pPr>
        <w:spacing w:line="400" w:lineRule="exact"/>
        <w:ind w:firstLineChars="200" w:firstLine="480"/>
        <w:rPr>
          <w:rFonts w:eastAsia="宋体"/>
          <w:sz w:val="24"/>
        </w:rPr>
      </w:pPr>
      <w:r w:rsidRPr="00A25A4F">
        <w:rPr>
          <w:rFonts w:eastAsia="宋体" w:hint="eastAsia"/>
          <w:sz w:val="24"/>
        </w:rPr>
        <w:t>由于人工智能模型种类繁多，但本质上均按图</w:t>
      </w:r>
      <w:r w:rsidR="005140E3">
        <w:rPr>
          <w:rFonts w:eastAsia="宋体"/>
          <w:sz w:val="24"/>
        </w:rPr>
        <w:t>2</w:t>
      </w:r>
      <w:r w:rsidRPr="00A25A4F">
        <w:rPr>
          <w:rFonts w:eastAsia="宋体"/>
          <w:sz w:val="24"/>
        </w:rPr>
        <w:t>-</w:t>
      </w:r>
      <w:r w:rsidRPr="00A25A4F">
        <w:rPr>
          <w:rFonts w:eastAsia="宋体" w:hint="eastAsia"/>
          <w:sz w:val="24"/>
        </w:rPr>
        <w:t>4</w:t>
      </w:r>
      <w:r w:rsidRPr="00A25A4F">
        <w:rPr>
          <w:rFonts w:eastAsia="宋体" w:hint="eastAsia"/>
          <w:sz w:val="24"/>
        </w:rPr>
        <w:t>进行模型的构建，因此此处不再逐一列出。</w:t>
      </w:r>
    </w:p>
    <w:p w14:paraId="1704A13F" w14:textId="77777777" w:rsidR="00A25A4F" w:rsidRPr="00A25A4F" w:rsidRDefault="00A25A4F" w:rsidP="00A25A4F">
      <w:pPr>
        <w:spacing w:before="240" w:after="120" w:line="400" w:lineRule="atLeast"/>
        <w:outlineLvl w:val="3"/>
        <w:rPr>
          <w:rFonts w:eastAsia="黑体"/>
          <w:sz w:val="24"/>
        </w:rPr>
      </w:pPr>
      <w:bookmarkStart w:id="18" w:name="_Toc83732400"/>
      <w:r w:rsidRPr="00A25A4F">
        <w:rPr>
          <w:rFonts w:eastAsia="黑体"/>
          <w:sz w:val="24"/>
        </w:rPr>
        <w:t>2.2.3</w:t>
      </w:r>
      <w:r w:rsidRPr="00A25A4F">
        <w:rPr>
          <w:rFonts w:eastAsia="黑体" w:hint="eastAsia"/>
          <w:sz w:val="24"/>
        </w:rPr>
        <w:t>健康状态评估模型</w:t>
      </w:r>
      <w:bookmarkEnd w:id="18"/>
    </w:p>
    <w:p w14:paraId="27AA9B25" w14:textId="207F4ED8"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数据驱动的健康状态评估模型按照不同的原理可以继续划分为统计分析模型、人工智能模型，另外，有一类以层次分析法为代表的模型是综合底层设备的性能指标来评价顶层系统的健康状态。这三类模型的适用范围、需求数据特点、原理、模型特点、功能边界以及输入输出存在一定的差异性，为方便后续模型的</w:t>
      </w:r>
      <w:r w:rsidRPr="00A25A4F">
        <w:rPr>
          <w:rFonts w:eastAsia="宋体" w:hint="eastAsia"/>
          <w:color w:val="000000"/>
          <w:kern w:val="2"/>
          <w:sz w:val="24"/>
          <w:szCs w:val="24"/>
        </w:rPr>
        <w:lastRenderedPageBreak/>
        <w:t>存储运维，本部分对其进行总结，如表</w:t>
      </w:r>
      <w:r w:rsidR="005140E3">
        <w:rPr>
          <w:rFonts w:eastAsia="宋体"/>
          <w:color w:val="000000"/>
          <w:kern w:val="2"/>
          <w:sz w:val="24"/>
          <w:szCs w:val="24"/>
        </w:rPr>
        <w:t>2</w:t>
      </w:r>
      <w:r w:rsidRPr="00A25A4F">
        <w:rPr>
          <w:rFonts w:eastAsia="宋体"/>
          <w:color w:val="000000"/>
          <w:kern w:val="2"/>
          <w:sz w:val="24"/>
          <w:szCs w:val="24"/>
        </w:rPr>
        <w:t>-7</w:t>
      </w:r>
      <w:r w:rsidRPr="00A25A4F">
        <w:rPr>
          <w:rFonts w:eastAsia="宋体" w:hint="eastAsia"/>
          <w:color w:val="000000"/>
          <w:kern w:val="2"/>
          <w:sz w:val="24"/>
          <w:szCs w:val="24"/>
        </w:rPr>
        <w:t>所示。</w:t>
      </w:r>
    </w:p>
    <w:p w14:paraId="570EA93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具体地，针对几种典型的健康状态评估模型，详细的模型介绍和构建流程规范如下：</w:t>
      </w:r>
    </w:p>
    <w:p w14:paraId="687D92F7"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1</w:t>
      </w:r>
      <w:r w:rsidRPr="00A25A4F">
        <w:rPr>
          <w:rFonts w:eastAsia="宋体" w:hint="eastAsia"/>
          <w:sz w:val="24"/>
        </w:rPr>
        <w:t>）隐马尔可夫模型</w:t>
      </w:r>
    </w:p>
    <w:p w14:paraId="347C0997" w14:textId="4F0081DE"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w:t>
      </w:r>
      <w:r w:rsidRPr="00A25A4F">
        <w:rPr>
          <w:rFonts w:eastAsia="宋体" w:hint="eastAsia"/>
          <w:sz w:val="24"/>
        </w:rPr>
        <w:t>隐马尔可夫模型（</w:t>
      </w:r>
      <w:r w:rsidRPr="00A25A4F">
        <w:rPr>
          <w:rFonts w:eastAsia="宋体" w:hint="eastAsia"/>
          <w:sz w:val="24"/>
        </w:rPr>
        <w:t>HMM</w:t>
      </w:r>
      <w:r w:rsidRPr="00A25A4F">
        <w:rPr>
          <w:rFonts w:eastAsia="宋体" w:hint="eastAsia"/>
          <w:sz w:val="24"/>
        </w:rPr>
        <w:t>）由一个隐藏的不能观测的随机过程（马尔可夫链）和一个实际可观测的随机序列过程构成，记为</w:t>
      </w:r>
      <w:r w:rsidRPr="00A25A4F">
        <w:rPr>
          <w:rFonts w:eastAsia="宋体"/>
          <w:position w:val="-10"/>
          <w:sz w:val="24"/>
        </w:rPr>
        <w:object w:dxaOrig="1320" w:dyaOrig="320" w14:anchorId="66C2CE92">
          <v:shape id="_x0000_i1087" type="#_x0000_t75" style="width:66.5pt;height:16.5pt" o:ole="">
            <v:imagedata r:id="rId41" o:title=""/>
          </v:shape>
          <o:OLEObject Type="Embed" ProgID="Equation.DSMT4" ShapeID="_x0000_i1087" DrawAspect="Content" ObjectID="_1695129810" r:id="rId156"/>
        </w:object>
      </w:r>
      <w:r w:rsidRPr="00A25A4F">
        <w:rPr>
          <w:rFonts w:eastAsia="宋体" w:hint="eastAsia"/>
          <w:sz w:val="24"/>
        </w:rPr>
        <w:t>，</w:t>
      </w:r>
      <w:r w:rsidRPr="00A25A4F">
        <w:rPr>
          <w:rFonts w:eastAsia="宋体"/>
          <w:position w:val="-6"/>
          <w:sz w:val="24"/>
        </w:rPr>
        <w:object w:dxaOrig="240" w:dyaOrig="220" w14:anchorId="5A7B91B3">
          <v:shape id="_x0000_i1088" type="#_x0000_t75" style="width:13pt;height:9pt" o:ole="">
            <v:imagedata r:id="rId43" o:title=""/>
          </v:shape>
          <o:OLEObject Type="Embed" ProgID="Equation.DSMT4" ShapeID="_x0000_i1088" DrawAspect="Content" ObjectID="_1695129811" r:id="rId157"/>
        </w:object>
      </w:r>
      <w:r w:rsidRPr="00A25A4F">
        <w:rPr>
          <w:rFonts w:eastAsia="宋体" w:hint="eastAsia"/>
          <w:sz w:val="24"/>
        </w:rPr>
        <w:t>为初始状态概率分布，</w:t>
      </w:r>
      <w:r w:rsidRPr="00A25A4F">
        <w:rPr>
          <w:rFonts w:eastAsia="宋体"/>
          <w:position w:val="-4"/>
          <w:sz w:val="24"/>
        </w:rPr>
        <w:object w:dxaOrig="260" w:dyaOrig="260" w14:anchorId="519177FD">
          <v:shape id="_x0000_i1089" type="#_x0000_t75" style="width:13pt;height:13pt" o:ole="">
            <v:imagedata r:id="rId45" o:title=""/>
          </v:shape>
          <o:OLEObject Type="Embed" ProgID="Equation.DSMT4" ShapeID="_x0000_i1089" DrawAspect="Content" ObjectID="_1695129812" r:id="rId158"/>
        </w:object>
      </w:r>
      <w:r w:rsidRPr="00A25A4F">
        <w:rPr>
          <w:rFonts w:eastAsia="宋体" w:hint="eastAsia"/>
          <w:sz w:val="24"/>
        </w:rPr>
        <w:t>为状态转移概率矩阵，</w:t>
      </w:r>
      <w:r w:rsidRPr="00A25A4F">
        <w:rPr>
          <w:rFonts w:eastAsia="宋体"/>
          <w:position w:val="-4"/>
          <w:sz w:val="24"/>
        </w:rPr>
        <w:object w:dxaOrig="260" w:dyaOrig="260" w14:anchorId="54B4F755">
          <v:shape id="_x0000_i1090" type="#_x0000_t75" style="width:13pt;height:13pt" o:ole="">
            <v:imagedata r:id="rId47" o:title=""/>
          </v:shape>
          <o:OLEObject Type="Embed" ProgID="Equation.DSMT4" ShapeID="_x0000_i1090" DrawAspect="Content" ObjectID="_1695129813" r:id="rId159"/>
        </w:object>
      </w:r>
      <w:r w:rsidRPr="00A25A4F">
        <w:rPr>
          <w:rFonts w:eastAsia="宋体" w:hint="eastAsia"/>
          <w:sz w:val="24"/>
        </w:rPr>
        <w:t>为观测概率矩阵</w:t>
      </w:r>
      <w:r w:rsidRPr="00A25A4F">
        <w:rPr>
          <w:rFonts w:eastAsia="宋体" w:hint="eastAsia"/>
          <w:color w:val="000000"/>
          <w:kern w:val="2"/>
          <w:sz w:val="24"/>
          <w:szCs w:val="24"/>
        </w:rPr>
        <w:t>。</w:t>
      </w:r>
    </w:p>
    <w:p w14:paraId="1588A30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②模型构建：基于多组设备状态观测序列，使用参数估计算法（如</w:t>
      </w:r>
      <w:r w:rsidRPr="00A25A4F">
        <w:rPr>
          <w:rFonts w:eastAsia="宋体"/>
          <w:color w:val="000000"/>
          <w:kern w:val="2"/>
          <w:sz w:val="24"/>
          <w:szCs w:val="24"/>
        </w:rPr>
        <w:t>Baum-Welch</w:t>
      </w:r>
      <w:r w:rsidRPr="00A25A4F">
        <w:rPr>
          <w:rFonts w:eastAsia="宋体" w:hint="eastAsia"/>
          <w:color w:val="000000"/>
          <w:kern w:val="2"/>
          <w:sz w:val="24"/>
          <w:szCs w:val="24"/>
        </w:rPr>
        <w:t>算法）估计出一个</w:t>
      </w:r>
      <w:r w:rsidRPr="00A25A4F">
        <w:rPr>
          <w:rFonts w:eastAsia="宋体"/>
          <w:color w:val="000000"/>
          <w:kern w:val="2"/>
          <w:position w:val="-10"/>
          <w:sz w:val="24"/>
          <w:szCs w:val="24"/>
        </w:rPr>
        <w:object w:dxaOrig="1320" w:dyaOrig="320" w14:anchorId="3D814A3A">
          <v:shape id="_x0000_i1091" type="#_x0000_t75" style="width:66.5pt;height:16.5pt" o:ole="">
            <v:imagedata r:id="rId160" o:title=""/>
          </v:shape>
          <o:OLEObject Type="Embed" ProgID="Equation.DSMT4" ShapeID="_x0000_i1091" DrawAspect="Content" ObjectID="_1695129814" r:id="rId161"/>
        </w:object>
      </w:r>
      <w:r w:rsidRPr="00A25A4F">
        <w:rPr>
          <w:rFonts w:eastAsia="宋体" w:hint="eastAsia"/>
          <w:color w:val="000000"/>
          <w:kern w:val="2"/>
          <w:sz w:val="24"/>
          <w:szCs w:val="24"/>
        </w:rPr>
        <w:t>。</w:t>
      </w:r>
    </w:p>
    <w:p w14:paraId="35E1F2DE"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hint="eastAsia"/>
          <w:sz w:val="24"/>
        </w:rPr>
        <w:t>2</w:t>
      </w:r>
      <w:r w:rsidRPr="00A25A4F">
        <w:rPr>
          <w:rFonts w:eastAsia="宋体" w:hint="eastAsia"/>
          <w:sz w:val="24"/>
        </w:rPr>
        <w:t>）高斯混合模型</w:t>
      </w:r>
    </w:p>
    <w:p w14:paraId="382F0D8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①模型简介：高斯混合模型采用多</w:t>
      </w:r>
      <w:r w:rsidRPr="00A25A4F">
        <w:rPr>
          <w:rFonts w:eastAsia="宋体"/>
          <w:color w:val="000000"/>
          <w:kern w:val="2"/>
          <w:sz w:val="24"/>
          <w:szCs w:val="24"/>
        </w:rPr>
        <w:t>个高斯概率密度来描述参数空间中数据的空间分布特性。它将每一个状态的数据用一个高斯分布来近似，通过增加高斯模型成员的数目可以以任意精度逼近任何的连续分布</w:t>
      </w:r>
      <w:r w:rsidRPr="00A25A4F">
        <w:rPr>
          <w:rFonts w:eastAsia="宋体" w:hint="eastAsia"/>
          <w:color w:val="000000"/>
          <w:kern w:val="2"/>
          <w:sz w:val="24"/>
          <w:szCs w:val="24"/>
        </w:rPr>
        <w:t>。</w:t>
      </w:r>
    </w:p>
    <w:p w14:paraId="00260C6C" w14:textId="7C9CF20C"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-19</w:t>
      </w:r>
      <w:r w:rsidRPr="00A25A4F">
        <w:rPr>
          <w:rFonts w:eastAsia="宋体" w:hint="eastAsia"/>
          <w:color w:val="000000"/>
          <w:kern w:val="2"/>
          <w:sz w:val="24"/>
          <w:szCs w:val="24"/>
        </w:rPr>
        <w:t>，首先基于工况划分结果构建健康评估基准模型，然后建立工况识别模型以开展在线健康评估。</w:t>
      </w:r>
    </w:p>
    <w:p w14:paraId="4EB736B1"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090C092B" wp14:editId="43ABC827">
            <wp:extent cx="1432061" cy="15684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455726" cy="1594369"/>
                    </a:xfrm>
                    <a:prstGeom prst="rect">
                      <a:avLst/>
                    </a:prstGeom>
                    <a:noFill/>
                    <a:ln>
                      <a:noFill/>
                    </a:ln>
                  </pic:spPr>
                </pic:pic>
              </a:graphicData>
            </a:graphic>
          </wp:inline>
        </w:drawing>
      </w:r>
    </w:p>
    <w:p w14:paraId="65BA0BA0" w14:textId="661E9F1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-19 </w:t>
      </w:r>
      <w:r w:rsidRPr="00A25A4F">
        <w:rPr>
          <w:rFonts w:eastAsia="宋体" w:hint="eastAsia"/>
        </w:rPr>
        <w:t>高斯混合模型构建过程</w:t>
      </w:r>
    </w:p>
    <w:p w14:paraId="2D5CF3D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工况划分：选择工况参数组成工况特征向量，状态特征向量数据归一化，利用</w:t>
      </w:r>
      <w:r w:rsidRPr="00A25A4F">
        <w:rPr>
          <w:rFonts w:eastAsia="宋体"/>
          <w:color w:val="000000"/>
          <w:kern w:val="2"/>
          <w:sz w:val="24"/>
          <w:szCs w:val="24"/>
        </w:rPr>
        <w:t>K-means</w:t>
      </w:r>
      <w:r w:rsidRPr="00A25A4F">
        <w:rPr>
          <w:rFonts w:eastAsia="宋体"/>
          <w:color w:val="000000"/>
          <w:kern w:val="2"/>
          <w:sz w:val="24"/>
          <w:szCs w:val="24"/>
        </w:rPr>
        <w:t>聚类算法进行聚类</w:t>
      </w:r>
      <w:r w:rsidRPr="00A25A4F">
        <w:rPr>
          <w:rFonts w:eastAsia="宋体" w:hint="eastAsia"/>
          <w:color w:val="000000"/>
          <w:kern w:val="2"/>
          <w:sz w:val="24"/>
          <w:szCs w:val="24"/>
        </w:rPr>
        <w:t>，得到工况空间划分结果；</w:t>
      </w:r>
    </w:p>
    <w:p w14:paraId="620406A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健康评估基准模型构建：选择无故障时设备</w:t>
      </w:r>
      <w:r w:rsidRPr="00A25A4F">
        <w:rPr>
          <w:rFonts w:eastAsia="宋体"/>
          <w:color w:val="000000"/>
          <w:kern w:val="2"/>
          <w:sz w:val="24"/>
          <w:szCs w:val="24"/>
        </w:rPr>
        <w:t>中反映健康状态的参数，并根据工</w:t>
      </w:r>
      <w:r w:rsidRPr="00A25A4F">
        <w:rPr>
          <w:rFonts w:eastAsia="宋体" w:hint="eastAsia"/>
          <w:color w:val="000000"/>
          <w:kern w:val="2"/>
          <w:sz w:val="24"/>
          <w:szCs w:val="24"/>
        </w:rPr>
        <w:t>况聚类情况将其划分到相应工况下，组成该工况下的训练样本集，</w:t>
      </w:r>
      <w:r w:rsidRPr="00A25A4F">
        <w:rPr>
          <w:rFonts w:eastAsia="宋体" w:hint="eastAsia"/>
          <w:color w:val="000000"/>
          <w:kern w:val="2"/>
          <w:sz w:val="24"/>
          <w:szCs w:val="24"/>
        </w:rPr>
        <w:t>EM</w:t>
      </w:r>
      <w:r w:rsidRPr="00A25A4F">
        <w:rPr>
          <w:rFonts w:eastAsia="宋体" w:hint="eastAsia"/>
          <w:color w:val="000000"/>
          <w:kern w:val="2"/>
          <w:sz w:val="24"/>
          <w:szCs w:val="24"/>
        </w:rPr>
        <w:t>算法估计每个工况下的基准模型</w:t>
      </w:r>
      <w:r w:rsidRPr="00A25A4F">
        <w:rPr>
          <w:rFonts w:eastAsia="宋体" w:hint="eastAsia"/>
          <w:color w:val="000000"/>
          <w:kern w:val="2"/>
          <w:sz w:val="24"/>
          <w:szCs w:val="24"/>
        </w:rPr>
        <w:t>GMM</w:t>
      </w:r>
      <w:r w:rsidRPr="00A25A4F">
        <w:rPr>
          <w:rFonts w:eastAsia="宋体" w:hint="eastAsia"/>
          <w:color w:val="000000"/>
          <w:kern w:val="2"/>
          <w:sz w:val="24"/>
          <w:szCs w:val="24"/>
        </w:rPr>
        <w:t>参数；</w:t>
      </w:r>
    </w:p>
    <w:p w14:paraId="4F7F21CF"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工况识别模型构建：利用步骤</w:t>
      </w:r>
      <w:r w:rsidRPr="00A25A4F">
        <w:rPr>
          <w:rFonts w:eastAsia="宋体" w:hint="eastAsia"/>
          <w:color w:val="000000"/>
          <w:kern w:val="2"/>
          <w:sz w:val="24"/>
          <w:szCs w:val="24"/>
        </w:rPr>
        <w:t>a</w:t>
      </w:r>
      <w:r w:rsidRPr="00A25A4F">
        <w:rPr>
          <w:rFonts w:eastAsia="宋体"/>
          <w:color w:val="000000"/>
          <w:kern w:val="2"/>
          <w:sz w:val="24"/>
          <w:szCs w:val="24"/>
        </w:rPr>
        <w:t>工况聚类结果给工况特征向量打标签，即一个工况向量对应一个</w:t>
      </w:r>
      <w:r w:rsidRPr="00A25A4F">
        <w:rPr>
          <w:rFonts w:eastAsia="宋体" w:hint="eastAsia"/>
          <w:color w:val="000000"/>
          <w:kern w:val="2"/>
          <w:sz w:val="24"/>
          <w:szCs w:val="24"/>
        </w:rPr>
        <w:t>聚类标签，利用</w:t>
      </w:r>
      <w:r w:rsidRPr="00A25A4F">
        <w:rPr>
          <w:rFonts w:eastAsia="宋体"/>
          <w:color w:val="000000"/>
          <w:kern w:val="2"/>
          <w:sz w:val="24"/>
          <w:szCs w:val="24"/>
        </w:rPr>
        <w:t>带有标签的工况数据训练</w:t>
      </w:r>
      <w:proofErr w:type="spellStart"/>
      <w:r w:rsidRPr="00A25A4F">
        <w:rPr>
          <w:rFonts w:eastAsia="宋体"/>
          <w:color w:val="000000"/>
          <w:kern w:val="2"/>
          <w:sz w:val="24"/>
          <w:szCs w:val="24"/>
        </w:rPr>
        <w:t>Softmax</w:t>
      </w:r>
      <w:proofErr w:type="spellEnd"/>
      <w:r w:rsidRPr="00A25A4F">
        <w:rPr>
          <w:rFonts w:eastAsia="宋体"/>
          <w:color w:val="000000"/>
          <w:kern w:val="2"/>
          <w:sz w:val="24"/>
          <w:szCs w:val="24"/>
        </w:rPr>
        <w:t>分类模型，得到工况识别模型</w:t>
      </w:r>
      <w:r w:rsidRPr="00A25A4F">
        <w:rPr>
          <w:rFonts w:eastAsia="宋体" w:hint="eastAsia"/>
          <w:color w:val="000000"/>
          <w:kern w:val="2"/>
          <w:sz w:val="24"/>
          <w:szCs w:val="24"/>
        </w:rPr>
        <w:t>；</w:t>
      </w:r>
    </w:p>
    <w:p w14:paraId="5B40DB70"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在线健康评估：</w:t>
      </w:r>
      <w:r w:rsidRPr="00A25A4F">
        <w:rPr>
          <w:rFonts w:eastAsia="宋体"/>
          <w:color w:val="000000"/>
          <w:kern w:val="2"/>
          <w:sz w:val="24"/>
          <w:szCs w:val="24"/>
        </w:rPr>
        <w:t>将当前时刻工况特征向量输入训练好的</w:t>
      </w:r>
      <w:proofErr w:type="spellStart"/>
      <w:r w:rsidRPr="00A25A4F">
        <w:rPr>
          <w:rFonts w:eastAsia="宋体"/>
          <w:color w:val="000000"/>
          <w:kern w:val="2"/>
          <w:sz w:val="24"/>
          <w:szCs w:val="24"/>
        </w:rPr>
        <w:t>Softmax</w:t>
      </w:r>
      <w:proofErr w:type="spellEnd"/>
      <w:r w:rsidRPr="00A25A4F">
        <w:rPr>
          <w:rFonts w:eastAsia="宋体"/>
          <w:color w:val="000000"/>
          <w:kern w:val="2"/>
          <w:sz w:val="24"/>
          <w:szCs w:val="24"/>
        </w:rPr>
        <w:t>模型中</w:t>
      </w:r>
      <w:r w:rsidRPr="00A25A4F">
        <w:rPr>
          <w:rFonts w:eastAsia="宋体" w:hint="eastAsia"/>
          <w:color w:val="000000"/>
          <w:kern w:val="2"/>
          <w:sz w:val="24"/>
          <w:szCs w:val="24"/>
        </w:rPr>
        <w:t>，得到当前时刻工况属于所划分每一种工况的概率，计算当前时刻状态特征向量与每种工况基准模型</w:t>
      </w:r>
      <w:r w:rsidRPr="00A25A4F">
        <w:rPr>
          <w:rFonts w:eastAsia="宋体"/>
          <w:color w:val="000000"/>
          <w:kern w:val="2"/>
          <w:sz w:val="24"/>
          <w:szCs w:val="24"/>
        </w:rPr>
        <w:t>GMM</w:t>
      </w:r>
      <w:r w:rsidRPr="00A25A4F">
        <w:rPr>
          <w:rFonts w:eastAsia="宋体"/>
          <w:color w:val="000000"/>
          <w:kern w:val="2"/>
          <w:sz w:val="24"/>
          <w:szCs w:val="24"/>
        </w:rPr>
        <w:t>的马氏距离</w:t>
      </w:r>
      <w:r w:rsidRPr="00A25A4F">
        <w:rPr>
          <w:rFonts w:eastAsia="宋体" w:hint="eastAsia"/>
          <w:color w:val="000000"/>
          <w:kern w:val="2"/>
          <w:sz w:val="24"/>
          <w:szCs w:val="24"/>
        </w:rPr>
        <w:t>，利用</w:t>
      </w:r>
      <w:r w:rsidRPr="00A25A4F">
        <w:rPr>
          <w:rFonts w:eastAsia="宋体" w:hint="eastAsia"/>
          <w:color w:val="000000"/>
          <w:kern w:val="2"/>
          <w:sz w:val="24"/>
          <w:szCs w:val="24"/>
        </w:rPr>
        <w:t>GMM</w:t>
      </w:r>
      <w:r w:rsidRPr="00A25A4F">
        <w:rPr>
          <w:rFonts w:eastAsia="宋体" w:hint="eastAsia"/>
          <w:color w:val="000000"/>
          <w:kern w:val="2"/>
          <w:sz w:val="24"/>
          <w:szCs w:val="24"/>
        </w:rPr>
        <w:t>公式计算当前时刻健康指标。</w:t>
      </w:r>
    </w:p>
    <w:p w14:paraId="622F3E56"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4977639A" w14:textId="46A4581A"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-7 </w:t>
      </w:r>
      <w:r w:rsidRPr="00A25A4F">
        <w:rPr>
          <w:rFonts w:eastAsia="宋体" w:hint="eastAsia"/>
        </w:rPr>
        <w:t>数据驱动的</w:t>
      </w:r>
      <w:bookmarkStart w:id="19" w:name="_Hlk81393639"/>
      <w:r w:rsidRPr="00A25A4F">
        <w:rPr>
          <w:rFonts w:eastAsia="宋体" w:hint="eastAsia"/>
        </w:rPr>
        <w:t>健康状态评估模型</w:t>
      </w:r>
      <w:bookmarkEnd w:id="19"/>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131"/>
        <w:gridCol w:w="1701"/>
        <w:gridCol w:w="1843"/>
        <w:gridCol w:w="2126"/>
        <w:gridCol w:w="2127"/>
        <w:gridCol w:w="1238"/>
        <w:gridCol w:w="2083"/>
      </w:tblGrid>
      <w:tr w:rsidR="00A25A4F" w:rsidRPr="00A25A4F" w14:paraId="1742BA13" w14:textId="77777777" w:rsidTr="000D7DDE">
        <w:tc>
          <w:tcPr>
            <w:tcW w:w="699" w:type="dxa"/>
            <w:vAlign w:val="center"/>
          </w:tcPr>
          <w:p w14:paraId="0434D62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模型类型</w:t>
            </w:r>
          </w:p>
        </w:tc>
        <w:tc>
          <w:tcPr>
            <w:tcW w:w="2131" w:type="dxa"/>
            <w:vAlign w:val="center"/>
          </w:tcPr>
          <w:p w14:paraId="7A093DE8"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代表模型</w:t>
            </w:r>
          </w:p>
        </w:tc>
        <w:tc>
          <w:tcPr>
            <w:tcW w:w="1701" w:type="dxa"/>
            <w:vAlign w:val="center"/>
          </w:tcPr>
          <w:p w14:paraId="4F98EB0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适用范围</w:t>
            </w:r>
          </w:p>
        </w:tc>
        <w:tc>
          <w:tcPr>
            <w:tcW w:w="1843" w:type="dxa"/>
            <w:vAlign w:val="center"/>
          </w:tcPr>
          <w:p w14:paraId="387CA42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需求数据特点</w:t>
            </w:r>
          </w:p>
        </w:tc>
        <w:tc>
          <w:tcPr>
            <w:tcW w:w="2126" w:type="dxa"/>
            <w:vAlign w:val="center"/>
          </w:tcPr>
          <w:p w14:paraId="20B1A89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原理</w:t>
            </w:r>
          </w:p>
        </w:tc>
        <w:tc>
          <w:tcPr>
            <w:tcW w:w="2127" w:type="dxa"/>
            <w:vAlign w:val="center"/>
          </w:tcPr>
          <w:p w14:paraId="5A9D3C1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模型特点</w:t>
            </w:r>
          </w:p>
        </w:tc>
        <w:tc>
          <w:tcPr>
            <w:tcW w:w="1238" w:type="dxa"/>
            <w:vAlign w:val="center"/>
          </w:tcPr>
          <w:p w14:paraId="5D17F229"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功能边界</w:t>
            </w:r>
          </w:p>
        </w:tc>
        <w:tc>
          <w:tcPr>
            <w:tcW w:w="2083" w:type="dxa"/>
            <w:vAlign w:val="center"/>
          </w:tcPr>
          <w:p w14:paraId="7AB1EFA0"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输入输出</w:t>
            </w:r>
          </w:p>
        </w:tc>
      </w:tr>
      <w:tr w:rsidR="00A25A4F" w:rsidRPr="00A25A4F" w14:paraId="6CEAE3A9" w14:textId="77777777" w:rsidTr="000D7DDE">
        <w:trPr>
          <w:trHeight w:val="1073"/>
        </w:trPr>
        <w:tc>
          <w:tcPr>
            <w:tcW w:w="699" w:type="dxa"/>
            <w:vMerge w:val="restart"/>
            <w:vAlign w:val="center"/>
          </w:tcPr>
          <w:p w14:paraId="75E9229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统计分析模型</w:t>
            </w:r>
          </w:p>
        </w:tc>
        <w:tc>
          <w:tcPr>
            <w:tcW w:w="2131" w:type="dxa"/>
            <w:vAlign w:val="center"/>
          </w:tcPr>
          <w:p w14:paraId="0BE039A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隐马尔可夫模型</w:t>
            </w:r>
          </w:p>
        </w:tc>
        <w:tc>
          <w:tcPr>
            <w:tcW w:w="1701" w:type="dxa"/>
            <w:vAlign w:val="center"/>
          </w:tcPr>
          <w:p w14:paraId="34112E10"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①恒定工况</w:t>
            </w:r>
          </w:p>
          <w:p w14:paraId="1220E698"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②设备运行状态的驻留时间近似服从指数分布</w:t>
            </w:r>
          </w:p>
          <w:p w14:paraId="133B1356" w14:textId="77777777" w:rsidR="00A25A4F" w:rsidRPr="00A25A4F" w:rsidRDefault="00A25A4F" w:rsidP="00A25A4F">
            <w:pPr>
              <w:widowControl/>
              <w:tabs>
                <w:tab w:val="center" w:pos="4253"/>
                <w:tab w:val="right" w:pos="8504"/>
              </w:tabs>
              <w:spacing w:line="400" w:lineRule="exact"/>
              <w:textAlignment w:val="auto"/>
              <w:rPr>
                <w:rFonts w:ascii="Calibri" w:eastAsia="宋体" w:hAnsi="Calibri"/>
                <w:color w:val="000000" w:themeColor="text1"/>
                <w:szCs w:val="22"/>
              </w:rPr>
            </w:pPr>
            <w:r w:rsidRPr="00A25A4F">
              <w:rPr>
                <w:rFonts w:ascii="Calibri" w:eastAsia="宋体" w:hAnsi="Calibri" w:hint="eastAsia"/>
                <w:color w:val="000000" w:themeColor="text1"/>
                <w:szCs w:val="22"/>
              </w:rPr>
              <w:t>③状态间的转移概率矩阵不随当前状态大幅变化</w:t>
            </w:r>
          </w:p>
        </w:tc>
        <w:tc>
          <w:tcPr>
            <w:tcW w:w="1843" w:type="dxa"/>
            <w:vAlign w:val="center"/>
          </w:tcPr>
          <w:p w14:paraId="5C6193F8" w14:textId="77777777" w:rsidR="00A25A4F" w:rsidRPr="00A25A4F" w:rsidRDefault="00A25A4F" w:rsidP="00A25A4F">
            <w:pPr>
              <w:tabs>
                <w:tab w:val="center" w:pos="4253"/>
                <w:tab w:val="right" w:pos="8504"/>
              </w:tabs>
              <w:spacing w:line="400" w:lineRule="exact"/>
              <w:jc w:val="center"/>
              <w:textAlignment w:val="auto"/>
              <w:rPr>
                <w:rFonts w:eastAsia="宋体"/>
                <w:color w:val="000000" w:themeColor="text1"/>
              </w:rPr>
            </w:pPr>
            <w:r w:rsidRPr="00A25A4F">
              <w:rPr>
                <w:rFonts w:eastAsia="宋体" w:hint="eastAsia"/>
                <w:color w:val="000000" w:themeColor="text1"/>
              </w:rPr>
              <w:t>低噪声</w:t>
            </w:r>
          </w:p>
        </w:tc>
        <w:tc>
          <w:tcPr>
            <w:tcW w:w="2126" w:type="dxa"/>
            <w:vMerge w:val="restart"/>
            <w:vAlign w:val="center"/>
          </w:tcPr>
          <w:p w14:paraId="2676871C"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t>对设备健康状态参数的监测数据进行统计分析，通过对比与健康状态数据的偏移距离、分布差异等，评估各类状态指标的健康指数</w:t>
            </w:r>
          </w:p>
        </w:tc>
        <w:tc>
          <w:tcPr>
            <w:tcW w:w="2127" w:type="dxa"/>
            <w:vAlign w:val="center"/>
          </w:tcPr>
          <w:p w14:paraId="2C29F3D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①一个双重随机过程</w:t>
            </w:r>
          </w:p>
          <w:p w14:paraId="607D7C6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需要大量数据建模</w:t>
            </w:r>
          </w:p>
        </w:tc>
        <w:tc>
          <w:tcPr>
            <w:tcW w:w="1238" w:type="dxa"/>
            <w:vAlign w:val="center"/>
          </w:tcPr>
          <w:p w14:paraId="491AD68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无法处理噪声数据</w:t>
            </w:r>
          </w:p>
        </w:tc>
        <w:tc>
          <w:tcPr>
            <w:tcW w:w="2083" w:type="dxa"/>
            <w:vAlign w:val="center"/>
          </w:tcPr>
          <w:p w14:paraId="25A41790"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输入：状态观测序列（等间距时刻对应的设备状态观测值）</w:t>
            </w:r>
          </w:p>
          <w:p w14:paraId="2328BD17"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输出：设备的状态概率分布，即处于各个健康状态的概率</w:t>
            </w:r>
          </w:p>
        </w:tc>
      </w:tr>
      <w:tr w:rsidR="00A25A4F" w:rsidRPr="00A25A4F" w14:paraId="56D83097" w14:textId="77777777" w:rsidTr="000D7DDE">
        <w:trPr>
          <w:trHeight w:val="1072"/>
        </w:trPr>
        <w:tc>
          <w:tcPr>
            <w:tcW w:w="699" w:type="dxa"/>
            <w:vMerge/>
            <w:vAlign w:val="center"/>
          </w:tcPr>
          <w:p w14:paraId="0A2CAF1A"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2131" w:type="dxa"/>
            <w:vAlign w:val="center"/>
          </w:tcPr>
          <w:p w14:paraId="6F4630B7"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高斯混合模型</w:t>
            </w:r>
          </w:p>
        </w:tc>
        <w:tc>
          <w:tcPr>
            <w:tcW w:w="1701" w:type="dxa"/>
            <w:vAlign w:val="center"/>
          </w:tcPr>
          <w:p w14:paraId="72C7C620"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①</w:t>
            </w:r>
            <w:r w:rsidRPr="00A25A4F">
              <w:rPr>
                <w:rFonts w:eastAsia="宋体" w:hint="eastAsia"/>
                <w:color w:val="000000" w:themeColor="text1"/>
              </w:rPr>
              <w:t>多工况</w:t>
            </w:r>
          </w:p>
          <w:p w14:paraId="7508BE52" w14:textId="6F8D836E"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color w:val="000000" w:themeColor="text1"/>
              </w:rPr>
              <w:t>大部分情况下应该使用</w:t>
            </w:r>
            <w:r w:rsidR="00634532">
              <w:rPr>
                <w:rFonts w:eastAsia="宋体" w:hint="eastAsia"/>
                <w:color w:val="000000" w:themeColor="text1"/>
              </w:rPr>
              <w:t>的</w:t>
            </w:r>
            <w:r w:rsidRPr="00A25A4F">
              <w:rPr>
                <w:rFonts w:eastAsia="宋体" w:hint="eastAsia"/>
                <w:color w:val="000000" w:themeColor="text1"/>
              </w:rPr>
              <w:t>分布</w:t>
            </w:r>
            <w:r w:rsidR="00634532">
              <w:rPr>
                <w:rFonts w:eastAsia="宋体" w:hint="eastAsia"/>
                <w:color w:val="000000" w:themeColor="text1"/>
              </w:rPr>
              <w:t>数</w:t>
            </w:r>
            <w:r w:rsidRPr="00A25A4F">
              <w:rPr>
                <w:rFonts w:eastAsia="宋体" w:hint="eastAsia"/>
                <w:color w:val="000000" w:themeColor="text1"/>
              </w:rPr>
              <w:t>未知，一般选取</w:t>
            </w:r>
            <w:r w:rsidRPr="00A25A4F">
              <w:rPr>
                <w:rFonts w:eastAsia="宋体"/>
                <w:color w:val="000000" w:themeColor="text1"/>
              </w:rPr>
              <w:t>3</w:t>
            </w:r>
            <w:r w:rsidRPr="00A25A4F">
              <w:rPr>
                <w:rFonts w:eastAsia="宋体" w:hint="eastAsia"/>
                <w:color w:val="000000" w:themeColor="text1"/>
              </w:rPr>
              <w:t>～</w:t>
            </w:r>
            <w:r w:rsidRPr="00A25A4F">
              <w:rPr>
                <w:rFonts w:eastAsia="宋体"/>
                <w:color w:val="000000" w:themeColor="text1"/>
              </w:rPr>
              <w:t>5</w:t>
            </w:r>
            <w:r w:rsidRPr="00A25A4F">
              <w:rPr>
                <w:rFonts w:eastAsia="宋体" w:hint="eastAsia"/>
                <w:color w:val="000000" w:themeColor="text1"/>
              </w:rPr>
              <w:t>个</w:t>
            </w:r>
          </w:p>
        </w:tc>
        <w:tc>
          <w:tcPr>
            <w:tcW w:w="1843" w:type="dxa"/>
            <w:vAlign w:val="center"/>
          </w:tcPr>
          <w:p w14:paraId="6B7A4400"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rPr>
              <w:t>无标签、非小样本数据</w:t>
            </w:r>
          </w:p>
        </w:tc>
        <w:tc>
          <w:tcPr>
            <w:tcW w:w="2126" w:type="dxa"/>
            <w:vMerge/>
            <w:vAlign w:val="center"/>
          </w:tcPr>
          <w:p w14:paraId="4C8FA9B6"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p>
        </w:tc>
        <w:tc>
          <w:tcPr>
            <w:tcW w:w="2127" w:type="dxa"/>
            <w:vAlign w:val="center"/>
          </w:tcPr>
          <w:p w14:paraId="3E6E92BE"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①一种无监督的聚类算法</w:t>
            </w:r>
          </w:p>
          <w:p w14:paraId="330064E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rPr>
              <w:t>②</w:t>
            </w:r>
            <w:r w:rsidRPr="00A25A4F">
              <w:rPr>
                <w:rFonts w:eastAsia="宋体"/>
              </w:rPr>
              <w:fldChar w:fldCharType="end"/>
            </w:r>
            <w:r w:rsidRPr="00A25A4F">
              <w:rPr>
                <w:rFonts w:eastAsia="宋体" w:hint="eastAsia"/>
              </w:rPr>
              <w:t>抗干扰和去噪能力较突出</w:t>
            </w:r>
          </w:p>
          <w:p w14:paraId="312AEE1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3 \* GB3</w:instrText>
            </w:r>
            <w:r w:rsidRPr="00A25A4F">
              <w:rPr>
                <w:rFonts w:eastAsia="宋体"/>
              </w:rPr>
              <w:instrText xml:space="preserve"> </w:instrText>
            </w:r>
            <w:r w:rsidRPr="00A25A4F">
              <w:rPr>
                <w:rFonts w:eastAsia="宋体"/>
              </w:rPr>
              <w:fldChar w:fldCharType="separate"/>
            </w:r>
            <w:r w:rsidRPr="00A25A4F">
              <w:rPr>
                <w:rFonts w:eastAsia="宋体" w:hint="eastAsia"/>
              </w:rPr>
              <w:t>③</w:t>
            </w:r>
            <w:r w:rsidRPr="00A25A4F">
              <w:rPr>
                <w:rFonts w:eastAsia="宋体"/>
              </w:rPr>
              <w:fldChar w:fldCharType="end"/>
            </w:r>
            <w:r w:rsidRPr="00A25A4F">
              <w:rPr>
                <w:rFonts w:eastAsia="宋体" w:hint="eastAsia"/>
              </w:rPr>
              <w:t>适用于低维度情况</w:t>
            </w:r>
          </w:p>
        </w:tc>
        <w:tc>
          <w:tcPr>
            <w:tcW w:w="1238" w:type="dxa"/>
            <w:vAlign w:val="center"/>
          </w:tcPr>
          <w:p w14:paraId="56FDE1B1"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083" w:type="dxa"/>
            <w:vAlign w:val="center"/>
          </w:tcPr>
          <w:p w14:paraId="64C8399C"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输入：当前时刻设备状态参数组成的特征向量</w:t>
            </w:r>
          </w:p>
          <w:p w14:paraId="70570E9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输出：当前时刻设备健康指标</w:t>
            </w:r>
          </w:p>
        </w:tc>
      </w:tr>
      <w:tr w:rsidR="00A25A4F" w:rsidRPr="00A25A4F" w14:paraId="71342E78" w14:textId="77777777" w:rsidTr="000D7DDE">
        <w:trPr>
          <w:trHeight w:val="619"/>
        </w:trPr>
        <w:tc>
          <w:tcPr>
            <w:tcW w:w="699" w:type="dxa"/>
            <w:vMerge w:val="restart"/>
            <w:vAlign w:val="center"/>
          </w:tcPr>
          <w:p w14:paraId="3ECCFA6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人工智能</w:t>
            </w:r>
            <w:r w:rsidRPr="00A25A4F">
              <w:rPr>
                <w:rFonts w:eastAsia="宋体" w:hint="eastAsia"/>
              </w:rPr>
              <w:lastRenderedPageBreak/>
              <w:t>模型</w:t>
            </w:r>
          </w:p>
        </w:tc>
        <w:tc>
          <w:tcPr>
            <w:tcW w:w="2131" w:type="dxa"/>
            <w:vAlign w:val="center"/>
          </w:tcPr>
          <w:p w14:paraId="58B0252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lastRenderedPageBreak/>
              <w:t>支持向量机</w:t>
            </w:r>
          </w:p>
        </w:tc>
        <w:tc>
          <w:tcPr>
            <w:tcW w:w="1701" w:type="dxa"/>
            <w:vAlign w:val="center"/>
          </w:tcPr>
          <w:p w14:paraId="788F19AB"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小样本</w:t>
            </w:r>
          </w:p>
        </w:tc>
        <w:tc>
          <w:tcPr>
            <w:tcW w:w="1843" w:type="dxa"/>
            <w:vMerge w:val="restart"/>
            <w:vAlign w:val="center"/>
          </w:tcPr>
          <w:p w14:paraId="273E33A9" w14:textId="587E0ED0" w:rsidR="00A25A4F" w:rsidRPr="0009157A" w:rsidRDefault="00A25A4F" w:rsidP="0009157A">
            <w:pPr>
              <w:tabs>
                <w:tab w:val="center" w:pos="4253"/>
                <w:tab w:val="right" w:pos="8504"/>
              </w:tabs>
              <w:spacing w:line="400" w:lineRule="exact"/>
              <w:textAlignment w:val="auto"/>
              <w:rPr>
                <w:rFonts w:eastAsia="宋体"/>
              </w:rPr>
            </w:pPr>
            <w:r w:rsidRPr="00A25A4F">
              <w:rPr>
                <w:rFonts w:eastAsia="宋体" w:hint="eastAsia"/>
              </w:rPr>
              <w:t>时序、非线性、大样本数据，需平滑降</w:t>
            </w:r>
            <w:r w:rsidRPr="00A25A4F">
              <w:rPr>
                <w:rFonts w:eastAsia="宋体" w:hint="eastAsia"/>
              </w:rPr>
              <w:lastRenderedPageBreak/>
              <w:t>噪处理</w:t>
            </w:r>
          </w:p>
        </w:tc>
        <w:tc>
          <w:tcPr>
            <w:tcW w:w="2126" w:type="dxa"/>
            <w:vMerge w:val="restart"/>
            <w:vAlign w:val="center"/>
          </w:tcPr>
          <w:p w14:paraId="185095E4"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lastRenderedPageBreak/>
              <w:t>通过对己知故障数据的训练，建立输入输出</w:t>
            </w:r>
            <w:r w:rsidRPr="00A25A4F">
              <w:rPr>
                <w:rFonts w:eastAsia="宋体" w:hint="eastAsia"/>
                <w:color w:val="000000" w:themeColor="text1"/>
              </w:rPr>
              <w:lastRenderedPageBreak/>
              <w:t>之间的映射关系对设备状态进行评估</w:t>
            </w:r>
          </w:p>
        </w:tc>
        <w:tc>
          <w:tcPr>
            <w:tcW w:w="2127" w:type="dxa"/>
            <w:vMerge w:val="restart"/>
            <w:vAlign w:val="center"/>
          </w:tcPr>
          <w:p w14:paraId="669307D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lastRenderedPageBreak/>
              <w:t>①避免复杂的数学推导和专业知识</w:t>
            </w:r>
          </w:p>
          <w:p w14:paraId="31A0D644"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lastRenderedPageBreak/>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适合非线性复杂系统</w:t>
            </w:r>
          </w:p>
          <w:p w14:paraId="0248BEA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③依赖于数据的完整性和真实性</w:t>
            </w:r>
          </w:p>
          <w:p w14:paraId="3BC6DF3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4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④</w:t>
            </w:r>
            <w:r w:rsidRPr="00A25A4F">
              <w:rPr>
                <w:rFonts w:eastAsia="宋体"/>
              </w:rPr>
              <w:fldChar w:fldCharType="end"/>
            </w:r>
            <w:r w:rsidRPr="00A25A4F">
              <w:rPr>
                <w:rFonts w:eastAsia="宋体" w:hint="eastAsia"/>
              </w:rPr>
              <w:t>通常需要大量数据，网络训练时间较长</w:t>
            </w:r>
          </w:p>
        </w:tc>
        <w:tc>
          <w:tcPr>
            <w:tcW w:w="1238" w:type="dxa"/>
            <w:vAlign w:val="center"/>
          </w:tcPr>
          <w:p w14:paraId="576F0772"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lastRenderedPageBreak/>
              <w:t>不宜处理大样本数据</w:t>
            </w:r>
          </w:p>
        </w:tc>
        <w:tc>
          <w:tcPr>
            <w:tcW w:w="2083" w:type="dxa"/>
            <w:vMerge w:val="restart"/>
            <w:vAlign w:val="center"/>
          </w:tcPr>
          <w:p w14:paraId="597D7A8D"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输入：带标签的训练信号数据集或设备运</w:t>
            </w:r>
            <w:r w:rsidRPr="00A25A4F">
              <w:rPr>
                <w:rFonts w:eastAsia="宋体" w:hint="eastAsia"/>
              </w:rPr>
              <w:lastRenderedPageBreak/>
              <w:t>行特征数据</w:t>
            </w:r>
          </w:p>
          <w:p w14:paraId="3DD360C5"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输出：设备健康状态评估结果</w:t>
            </w:r>
          </w:p>
        </w:tc>
      </w:tr>
      <w:tr w:rsidR="00A25A4F" w:rsidRPr="00A25A4F" w14:paraId="73C38062" w14:textId="77777777" w:rsidTr="000D7DDE">
        <w:trPr>
          <w:trHeight w:val="1800"/>
        </w:trPr>
        <w:tc>
          <w:tcPr>
            <w:tcW w:w="699" w:type="dxa"/>
            <w:vMerge/>
            <w:vAlign w:val="center"/>
          </w:tcPr>
          <w:p w14:paraId="79E7A7AD" w14:textId="77777777" w:rsidR="00A25A4F" w:rsidRPr="00A25A4F" w:rsidRDefault="00A25A4F" w:rsidP="00A25A4F">
            <w:pPr>
              <w:tabs>
                <w:tab w:val="center" w:pos="4253"/>
                <w:tab w:val="right" w:pos="8504"/>
              </w:tabs>
              <w:spacing w:line="400" w:lineRule="exact"/>
              <w:jc w:val="center"/>
              <w:textAlignment w:val="auto"/>
              <w:rPr>
                <w:rFonts w:eastAsia="宋体"/>
              </w:rPr>
            </w:pPr>
          </w:p>
        </w:tc>
        <w:tc>
          <w:tcPr>
            <w:tcW w:w="2131" w:type="dxa"/>
            <w:vAlign w:val="center"/>
          </w:tcPr>
          <w:p w14:paraId="4718A23D"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rPr>
              <w:t>BP</w:t>
            </w:r>
            <w:r w:rsidRPr="00A25A4F">
              <w:rPr>
                <w:rFonts w:eastAsia="宋体" w:hint="eastAsia"/>
              </w:rPr>
              <w:t>神经网络</w:t>
            </w:r>
          </w:p>
          <w:p w14:paraId="1714EAE2"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循环神经网络</w:t>
            </w:r>
          </w:p>
          <w:p w14:paraId="1883A916"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深度置信网络</w:t>
            </w:r>
          </w:p>
          <w:p w14:paraId="0DFA6153"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卷积神经网络</w:t>
            </w:r>
          </w:p>
        </w:tc>
        <w:tc>
          <w:tcPr>
            <w:tcW w:w="1701" w:type="dxa"/>
            <w:vAlign w:val="center"/>
          </w:tcPr>
          <w:p w14:paraId="597466B2"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1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①</w:t>
            </w:r>
            <w:r w:rsidRPr="00A25A4F">
              <w:rPr>
                <w:rFonts w:eastAsia="宋体"/>
              </w:rPr>
              <w:fldChar w:fldCharType="end"/>
            </w:r>
            <w:r w:rsidRPr="00A25A4F">
              <w:rPr>
                <w:rFonts w:eastAsia="宋体" w:hint="eastAsia"/>
              </w:rPr>
              <w:t>恒定工况或复杂工况</w:t>
            </w:r>
          </w:p>
          <w:p w14:paraId="6194A7A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②大样本</w:t>
            </w:r>
          </w:p>
        </w:tc>
        <w:tc>
          <w:tcPr>
            <w:tcW w:w="1843" w:type="dxa"/>
            <w:vMerge/>
            <w:vAlign w:val="center"/>
          </w:tcPr>
          <w:p w14:paraId="1EF1C96E" w14:textId="77777777" w:rsidR="00A25A4F" w:rsidRPr="00A25A4F" w:rsidRDefault="00A25A4F" w:rsidP="00A25A4F">
            <w:pPr>
              <w:tabs>
                <w:tab w:val="center" w:pos="4253"/>
                <w:tab w:val="right" w:pos="8504"/>
              </w:tabs>
              <w:spacing w:line="400" w:lineRule="exact"/>
              <w:textAlignment w:val="auto"/>
              <w:rPr>
                <w:rFonts w:eastAsia="宋体"/>
              </w:rPr>
            </w:pPr>
          </w:p>
        </w:tc>
        <w:tc>
          <w:tcPr>
            <w:tcW w:w="2126" w:type="dxa"/>
            <w:vMerge/>
            <w:vAlign w:val="center"/>
          </w:tcPr>
          <w:p w14:paraId="3CC9472B"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p>
        </w:tc>
        <w:tc>
          <w:tcPr>
            <w:tcW w:w="2127" w:type="dxa"/>
            <w:vMerge/>
            <w:vAlign w:val="center"/>
          </w:tcPr>
          <w:p w14:paraId="10BC1E08" w14:textId="77777777" w:rsidR="00A25A4F" w:rsidRPr="00A25A4F" w:rsidRDefault="00A25A4F" w:rsidP="00A25A4F">
            <w:pPr>
              <w:tabs>
                <w:tab w:val="center" w:pos="4253"/>
                <w:tab w:val="right" w:pos="8504"/>
              </w:tabs>
              <w:spacing w:line="400" w:lineRule="exact"/>
              <w:jc w:val="left"/>
              <w:textAlignment w:val="auto"/>
              <w:rPr>
                <w:rFonts w:eastAsia="宋体"/>
              </w:rPr>
            </w:pPr>
          </w:p>
        </w:tc>
        <w:tc>
          <w:tcPr>
            <w:tcW w:w="1238" w:type="dxa"/>
            <w:vAlign w:val="center"/>
          </w:tcPr>
          <w:p w14:paraId="1BD8D17B"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无法处理小样本数据</w:t>
            </w:r>
          </w:p>
        </w:tc>
        <w:tc>
          <w:tcPr>
            <w:tcW w:w="2083" w:type="dxa"/>
            <w:vMerge/>
            <w:vAlign w:val="center"/>
          </w:tcPr>
          <w:p w14:paraId="67E9147A" w14:textId="77777777" w:rsidR="00A25A4F" w:rsidRPr="00A25A4F" w:rsidRDefault="00A25A4F" w:rsidP="00A25A4F">
            <w:pPr>
              <w:tabs>
                <w:tab w:val="center" w:pos="4253"/>
                <w:tab w:val="right" w:pos="8504"/>
              </w:tabs>
              <w:spacing w:line="400" w:lineRule="exact"/>
              <w:jc w:val="left"/>
              <w:textAlignment w:val="auto"/>
              <w:rPr>
                <w:rFonts w:eastAsia="宋体"/>
              </w:rPr>
            </w:pPr>
          </w:p>
        </w:tc>
      </w:tr>
      <w:tr w:rsidR="00A25A4F" w:rsidRPr="00A25A4F" w14:paraId="7BF1CE48" w14:textId="77777777" w:rsidTr="000D7DDE">
        <w:trPr>
          <w:trHeight w:val="810"/>
        </w:trPr>
        <w:tc>
          <w:tcPr>
            <w:tcW w:w="699" w:type="dxa"/>
            <w:vAlign w:val="center"/>
          </w:tcPr>
          <w:p w14:paraId="2E21174E"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综合评价模型</w:t>
            </w:r>
          </w:p>
        </w:tc>
        <w:tc>
          <w:tcPr>
            <w:tcW w:w="2131" w:type="dxa"/>
            <w:vAlign w:val="center"/>
          </w:tcPr>
          <w:p w14:paraId="4687CDCC" w14:textId="77777777" w:rsidR="00A25A4F" w:rsidRPr="00A25A4F" w:rsidRDefault="00A25A4F" w:rsidP="00A25A4F">
            <w:pPr>
              <w:tabs>
                <w:tab w:val="center" w:pos="4253"/>
                <w:tab w:val="right" w:pos="8504"/>
              </w:tabs>
              <w:spacing w:line="400" w:lineRule="exact"/>
              <w:jc w:val="center"/>
              <w:textAlignment w:val="auto"/>
              <w:rPr>
                <w:rFonts w:eastAsia="宋体"/>
              </w:rPr>
            </w:pPr>
            <w:r w:rsidRPr="00A25A4F">
              <w:rPr>
                <w:rFonts w:eastAsia="宋体" w:hint="eastAsia"/>
              </w:rPr>
              <w:t>层次分析法</w:t>
            </w:r>
          </w:p>
        </w:tc>
        <w:tc>
          <w:tcPr>
            <w:tcW w:w="1701" w:type="dxa"/>
            <w:vAlign w:val="center"/>
          </w:tcPr>
          <w:p w14:paraId="62EEE95E"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①</w:t>
            </w:r>
            <w:r w:rsidRPr="00A25A4F">
              <w:rPr>
                <w:rFonts w:eastAsia="宋体" w:hint="eastAsia"/>
                <w:color w:val="000000" w:themeColor="text1"/>
              </w:rPr>
              <w:t>多层次系统</w:t>
            </w:r>
          </w:p>
          <w:p w14:paraId="027BA853"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color w:val="000000" w:themeColor="text1"/>
              </w:rPr>
              <w:t>存在多个影响健康状态的因素</w:t>
            </w:r>
          </w:p>
          <w:p w14:paraId="5CF51E37" w14:textId="77777777" w:rsidR="00A25A4F" w:rsidRPr="00A25A4F" w:rsidRDefault="00A25A4F" w:rsidP="00A25A4F">
            <w:pPr>
              <w:tabs>
                <w:tab w:val="center" w:pos="4253"/>
                <w:tab w:val="right" w:pos="8504"/>
              </w:tabs>
              <w:spacing w:line="400" w:lineRule="exact"/>
              <w:jc w:val="left"/>
              <w:textAlignment w:val="auto"/>
              <w:rPr>
                <w:rFonts w:eastAsia="宋体"/>
                <w:color w:val="000000" w:themeColor="text1"/>
              </w:rPr>
            </w:pPr>
            <w:r w:rsidRPr="00A25A4F">
              <w:rPr>
                <w:rFonts w:eastAsia="宋体" w:hint="eastAsia"/>
              </w:rPr>
              <w:t>③</w:t>
            </w:r>
            <w:r w:rsidRPr="00A25A4F">
              <w:rPr>
                <w:rFonts w:eastAsia="宋体" w:hint="eastAsia"/>
                <w:color w:val="000000" w:themeColor="text1"/>
              </w:rPr>
              <w:t>最底层的指标可以被量化，并能够通过一定的方法测量</w:t>
            </w:r>
          </w:p>
        </w:tc>
        <w:tc>
          <w:tcPr>
            <w:tcW w:w="1843" w:type="dxa"/>
            <w:vAlign w:val="center"/>
          </w:tcPr>
          <w:p w14:paraId="42950850" w14:textId="77777777" w:rsidR="00A25A4F" w:rsidRPr="00A25A4F" w:rsidRDefault="00A25A4F" w:rsidP="00A25A4F">
            <w:pPr>
              <w:tabs>
                <w:tab w:val="center" w:pos="4253"/>
                <w:tab w:val="right" w:pos="8504"/>
              </w:tabs>
              <w:spacing w:line="400" w:lineRule="exact"/>
              <w:jc w:val="center"/>
              <w:textAlignment w:val="auto"/>
              <w:rPr>
                <w:rFonts w:eastAsia="宋体"/>
                <w:color w:val="000000" w:themeColor="text1"/>
              </w:rPr>
            </w:pPr>
            <w:r w:rsidRPr="00A25A4F">
              <w:rPr>
                <w:rFonts w:eastAsia="宋体" w:hint="eastAsia"/>
                <w:color w:val="000000" w:themeColor="text1"/>
              </w:rPr>
              <w:t>底层指标量化数据</w:t>
            </w:r>
          </w:p>
        </w:tc>
        <w:tc>
          <w:tcPr>
            <w:tcW w:w="2126" w:type="dxa"/>
            <w:vAlign w:val="center"/>
          </w:tcPr>
          <w:p w14:paraId="6A6CB7DB" w14:textId="77777777" w:rsidR="00A25A4F" w:rsidRPr="00A25A4F" w:rsidRDefault="00A25A4F" w:rsidP="00A25A4F">
            <w:pPr>
              <w:tabs>
                <w:tab w:val="center" w:pos="4253"/>
                <w:tab w:val="right" w:pos="8504"/>
              </w:tabs>
              <w:spacing w:line="400" w:lineRule="exact"/>
              <w:textAlignment w:val="auto"/>
              <w:rPr>
                <w:rFonts w:eastAsia="宋体"/>
                <w:color w:val="000000" w:themeColor="text1"/>
              </w:rPr>
            </w:pPr>
            <w:r w:rsidRPr="00A25A4F">
              <w:rPr>
                <w:rFonts w:eastAsia="宋体" w:hint="eastAsia"/>
                <w:color w:val="000000" w:themeColor="text1"/>
              </w:rPr>
              <w:t>按照问题组成因素间的相互关联影响以及隶属关系将因素按不同的层次聚集组合，从而最终使问题归结为最低层相对于最高层</w:t>
            </w:r>
            <w:r w:rsidRPr="00A25A4F">
              <w:rPr>
                <w:rFonts w:eastAsia="宋体"/>
                <w:color w:val="000000" w:themeColor="text1"/>
              </w:rPr>
              <w:t>(</w:t>
            </w:r>
            <w:r w:rsidRPr="00A25A4F">
              <w:rPr>
                <w:rFonts w:eastAsia="宋体" w:hint="eastAsia"/>
                <w:color w:val="000000" w:themeColor="text1"/>
              </w:rPr>
              <w:t>目标</w:t>
            </w:r>
            <w:r w:rsidRPr="00A25A4F">
              <w:rPr>
                <w:rFonts w:eastAsia="宋体"/>
                <w:color w:val="000000" w:themeColor="text1"/>
              </w:rPr>
              <w:t>)</w:t>
            </w:r>
            <w:r w:rsidRPr="00A25A4F">
              <w:rPr>
                <w:rFonts w:eastAsia="宋体" w:hint="eastAsia"/>
                <w:color w:val="000000" w:themeColor="text1"/>
              </w:rPr>
              <w:t>的相对重要权值的确定</w:t>
            </w:r>
          </w:p>
        </w:tc>
        <w:tc>
          <w:tcPr>
            <w:tcW w:w="2127" w:type="dxa"/>
            <w:vAlign w:val="center"/>
          </w:tcPr>
          <w:p w14:paraId="67D641BF"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①具有高度的逻辑性、系统性、简洁性和实用性</w:t>
            </w:r>
          </w:p>
          <w:p w14:paraId="21A51986"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rPr>
              <w:fldChar w:fldCharType="begin"/>
            </w:r>
            <w:r w:rsidRPr="00A25A4F">
              <w:rPr>
                <w:rFonts w:eastAsia="宋体"/>
              </w:rPr>
              <w:instrText xml:space="preserve"> </w:instrText>
            </w:r>
            <w:r w:rsidRPr="00A25A4F">
              <w:rPr>
                <w:rFonts w:eastAsia="宋体" w:hint="eastAsia"/>
              </w:rPr>
              <w:instrText>= 2 \* GB3</w:instrText>
            </w:r>
            <w:r w:rsidRPr="00A25A4F">
              <w:rPr>
                <w:rFonts w:eastAsia="宋体"/>
              </w:rPr>
              <w:instrText xml:space="preserve"> </w:instrText>
            </w:r>
            <w:r w:rsidRPr="00A25A4F">
              <w:rPr>
                <w:rFonts w:eastAsia="宋体"/>
              </w:rPr>
              <w:fldChar w:fldCharType="separate"/>
            </w:r>
            <w:r w:rsidRPr="00A25A4F">
              <w:rPr>
                <w:rFonts w:eastAsia="宋体" w:hint="eastAsia"/>
                <w:noProof/>
              </w:rPr>
              <w:t>②</w:t>
            </w:r>
            <w:r w:rsidRPr="00A25A4F">
              <w:rPr>
                <w:rFonts w:eastAsia="宋体"/>
              </w:rPr>
              <w:fldChar w:fldCharType="end"/>
            </w:r>
            <w:r w:rsidRPr="00A25A4F">
              <w:rPr>
                <w:rFonts w:eastAsia="宋体" w:hint="eastAsia"/>
              </w:rPr>
              <w:t>可以分析一些难以量化的问题</w:t>
            </w:r>
          </w:p>
        </w:tc>
        <w:tc>
          <w:tcPr>
            <w:tcW w:w="1238" w:type="dxa"/>
            <w:vAlign w:val="center"/>
          </w:tcPr>
          <w:p w14:paraId="55D0FB0D" w14:textId="77777777" w:rsidR="00A25A4F" w:rsidRPr="00A25A4F" w:rsidRDefault="00A25A4F" w:rsidP="00A25A4F">
            <w:pPr>
              <w:tabs>
                <w:tab w:val="center" w:pos="4253"/>
                <w:tab w:val="right" w:pos="8504"/>
              </w:tabs>
              <w:spacing w:line="400" w:lineRule="exact"/>
              <w:textAlignment w:val="auto"/>
              <w:rPr>
                <w:rFonts w:eastAsia="宋体"/>
              </w:rPr>
            </w:pPr>
            <w:r w:rsidRPr="00A25A4F">
              <w:rPr>
                <w:rFonts w:eastAsia="宋体" w:hint="eastAsia"/>
              </w:rPr>
              <w:t>无法用于结构不确定系统</w:t>
            </w:r>
          </w:p>
        </w:tc>
        <w:tc>
          <w:tcPr>
            <w:tcW w:w="2083" w:type="dxa"/>
            <w:vAlign w:val="center"/>
          </w:tcPr>
          <w:p w14:paraId="4D3C059A"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输入：设备底层性能指标的监测数据或健康状态</w:t>
            </w:r>
          </w:p>
          <w:p w14:paraId="12AFC3A8" w14:textId="77777777" w:rsidR="00A25A4F" w:rsidRPr="00A25A4F" w:rsidRDefault="00A25A4F" w:rsidP="00A25A4F">
            <w:pPr>
              <w:tabs>
                <w:tab w:val="center" w:pos="4253"/>
                <w:tab w:val="right" w:pos="8504"/>
              </w:tabs>
              <w:spacing w:line="400" w:lineRule="exact"/>
              <w:jc w:val="left"/>
              <w:textAlignment w:val="auto"/>
              <w:rPr>
                <w:rFonts w:eastAsia="宋体"/>
              </w:rPr>
            </w:pPr>
            <w:r w:rsidRPr="00A25A4F">
              <w:rPr>
                <w:rFonts w:eastAsia="宋体" w:hint="eastAsia"/>
              </w:rPr>
              <w:t>输出：设备健康状态等级</w:t>
            </w:r>
          </w:p>
        </w:tc>
      </w:tr>
    </w:tbl>
    <w:p w14:paraId="0683A096" w14:textId="77777777" w:rsidR="00A25A4F" w:rsidRPr="00A25A4F" w:rsidRDefault="00A25A4F" w:rsidP="00A25A4F">
      <w:pPr>
        <w:adjustRightInd/>
        <w:spacing w:beforeLines="50" w:before="156" w:line="400" w:lineRule="exact"/>
        <w:ind w:firstLineChars="200" w:firstLine="480"/>
        <w:textAlignment w:val="auto"/>
        <w:rPr>
          <w:rFonts w:eastAsia="宋体"/>
          <w:color w:val="000000"/>
          <w:kern w:val="2"/>
          <w:sz w:val="24"/>
          <w:szCs w:val="24"/>
        </w:rPr>
        <w:sectPr w:rsidR="00A25A4F" w:rsidRPr="00A25A4F" w:rsidSect="0071122A">
          <w:pgSz w:w="16838" w:h="11906" w:orient="landscape"/>
          <w:pgMar w:top="1800" w:right="1440" w:bottom="1800" w:left="1440" w:header="851" w:footer="992" w:gutter="0"/>
          <w:cols w:space="425"/>
          <w:docGrid w:type="lines" w:linePitch="312"/>
        </w:sectPr>
      </w:pPr>
    </w:p>
    <w:p w14:paraId="02B45ADC"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lastRenderedPageBreak/>
        <w:t>（</w:t>
      </w:r>
      <w:r w:rsidRPr="00A25A4F">
        <w:rPr>
          <w:rFonts w:eastAsia="宋体"/>
          <w:sz w:val="24"/>
        </w:rPr>
        <w:t>3</w:t>
      </w:r>
      <w:r w:rsidRPr="00A25A4F">
        <w:rPr>
          <w:rFonts w:eastAsia="宋体" w:hint="eastAsia"/>
          <w:sz w:val="24"/>
        </w:rPr>
        <w:t>）支持向量机</w:t>
      </w:r>
    </w:p>
    <w:p w14:paraId="5C0E5E8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①模型简介：支持向量机是一类按监督学习方式对数据进行二元分类的广义线性分类器，基本想法是求解能够正确划分训练数据集并且几何间隔最大的最优分类超平面，该</w:t>
      </w:r>
      <w:r w:rsidRPr="00A25A4F">
        <w:rPr>
          <w:rFonts w:eastAsia="宋体"/>
          <w:sz w:val="24"/>
        </w:rPr>
        <w:t>样本学习求解的最大边距超平面是其决策边界</w:t>
      </w:r>
      <w:r w:rsidRPr="00A25A4F">
        <w:rPr>
          <w:rFonts w:eastAsia="宋体" w:hint="eastAsia"/>
          <w:sz w:val="24"/>
        </w:rPr>
        <w:t>。需要注意的是，数据样本集合，包含训练样本与测试样本，二者的格式相同，其具体样本格式如下。</w:t>
      </w:r>
    </w:p>
    <w:p w14:paraId="2E4D01CA" w14:textId="101A1FD5"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针对某一设备，设具有</w:t>
      </w:r>
      <w:r w:rsidRPr="00A25A4F">
        <w:rPr>
          <w:rFonts w:eastAsia="宋体"/>
          <w:color w:val="000000"/>
          <w:kern w:val="2"/>
          <w:position w:val="-6"/>
          <w:sz w:val="24"/>
          <w:szCs w:val="24"/>
        </w:rPr>
        <w:object w:dxaOrig="200" w:dyaOrig="220" w14:anchorId="24095E73">
          <v:shape id="_x0000_i1092" type="#_x0000_t75" style="width:9pt;height:9pt" o:ole="">
            <v:imagedata r:id="rId163" o:title=""/>
          </v:shape>
          <o:OLEObject Type="Embed" ProgID="Equation.DSMT4" ShapeID="_x0000_i1092" DrawAspect="Content" ObjectID="_1695129815" r:id="rId164"/>
        </w:object>
      </w:r>
      <w:r w:rsidRPr="00A25A4F">
        <w:rPr>
          <w:rFonts w:eastAsia="宋体" w:hint="eastAsia"/>
          <w:color w:val="000000"/>
          <w:kern w:val="2"/>
          <w:sz w:val="24"/>
          <w:szCs w:val="24"/>
        </w:rPr>
        <w:t>个状态评估指标</w:t>
      </w:r>
      <w:r w:rsidRPr="00A25A4F">
        <w:rPr>
          <w:rFonts w:eastAsia="宋体"/>
          <w:color w:val="000000"/>
          <w:kern w:val="2"/>
          <w:position w:val="-12"/>
          <w:sz w:val="24"/>
          <w:szCs w:val="24"/>
        </w:rPr>
        <w:object w:dxaOrig="1240" w:dyaOrig="360" w14:anchorId="16793147">
          <v:shape id="_x0000_i1093" type="#_x0000_t75" style="width:62pt;height:19pt" o:ole="">
            <v:imagedata r:id="rId165" o:title=""/>
          </v:shape>
          <o:OLEObject Type="Embed" ProgID="Equation.DSMT4" ShapeID="_x0000_i1093" DrawAspect="Content" ObjectID="_1695129816" r:id="rId166"/>
        </w:object>
      </w:r>
      <w:r w:rsidRPr="00A25A4F">
        <w:rPr>
          <w:rFonts w:eastAsia="宋体" w:hint="eastAsia"/>
          <w:color w:val="000000"/>
          <w:kern w:val="2"/>
          <w:sz w:val="24"/>
          <w:szCs w:val="24"/>
        </w:rPr>
        <w:t>，</w:t>
      </w:r>
      <w:r w:rsidRPr="00A25A4F">
        <w:rPr>
          <w:rFonts w:eastAsia="宋体"/>
          <w:color w:val="000000"/>
          <w:kern w:val="2"/>
          <w:position w:val="-10"/>
          <w:sz w:val="24"/>
          <w:szCs w:val="24"/>
        </w:rPr>
        <w:object w:dxaOrig="240" w:dyaOrig="260" w14:anchorId="42643FEB">
          <v:shape id="_x0000_i1094" type="#_x0000_t75" style="width:13pt;height:13pt" o:ole="">
            <v:imagedata r:id="rId167" o:title=""/>
          </v:shape>
          <o:OLEObject Type="Embed" ProgID="Equation.DSMT4" ShapeID="_x0000_i1094" DrawAspect="Content" ObjectID="_1695129817" r:id="rId168"/>
        </w:object>
      </w:r>
      <w:r w:rsidRPr="00A25A4F">
        <w:rPr>
          <w:rFonts w:eastAsia="宋体" w:hint="eastAsia"/>
          <w:color w:val="000000"/>
          <w:kern w:val="2"/>
          <w:sz w:val="24"/>
          <w:szCs w:val="24"/>
        </w:rPr>
        <w:t>种故障模式</w:t>
      </w:r>
      <w:r w:rsidRPr="00A25A4F">
        <w:rPr>
          <w:rFonts w:eastAsia="宋体"/>
          <w:color w:val="000000"/>
          <w:kern w:val="2"/>
          <w:position w:val="-14"/>
          <w:sz w:val="24"/>
          <w:szCs w:val="24"/>
        </w:rPr>
        <w:object w:dxaOrig="1200" w:dyaOrig="380" w14:anchorId="1AF4ED05">
          <v:shape id="_x0000_i1095" type="#_x0000_t75" style="width:59.5pt;height:19pt" o:ole="">
            <v:imagedata r:id="rId169" o:title=""/>
          </v:shape>
          <o:OLEObject Type="Embed" ProgID="Equation.DSMT4" ShapeID="_x0000_i1095" DrawAspect="Content" ObjectID="_1695129818" r:id="rId170"/>
        </w:object>
      </w:r>
      <w:r w:rsidRPr="00A25A4F">
        <w:rPr>
          <w:rFonts w:eastAsia="宋体" w:hint="eastAsia"/>
          <w:color w:val="000000"/>
          <w:kern w:val="2"/>
          <w:sz w:val="24"/>
          <w:szCs w:val="24"/>
        </w:rPr>
        <w:t>，</w:t>
      </w:r>
      <w:r w:rsidRPr="00A25A4F">
        <w:rPr>
          <w:rFonts w:eastAsia="宋体"/>
          <w:color w:val="000000"/>
          <w:kern w:val="2"/>
          <w:position w:val="-10"/>
          <w:sz w:val="24"/>
          <w:szCs w:val="24"/>
        </w:rPr>
        <w:object w:dxaOrig="200" w:dyaOrig="260" w14:anchorId="413599B4">
          <v:shape id="_x0000_i1096" type="#_x0000_t75" style="width:9pt;height:13pt" o:ole="">
            <v:imagedata r:id="rId171" o:title=""/>
          </v:shape>
          <o:OLEObject Type="Embed" ProgID="Equation.DSMT4" ShapeID="_x0000_i1096" DrawAspect="Content" ObjectID="_1695129819" r:id="rId172"/>
        </w:object>
      </w:r>
      <w:r w:rsidRPr="00A25A4F">
        <w:rPr>
          <w:rFonts w:eastAsia="宋体" w:hint="eastAsia"/>
          <w:color w:val="000000"/>
          <w:kern w:val="2"/>
          <w:sz w:val="24"/>
          <w:szCs w:val="24"/>
        </w:rPr>
        <w:t>种正常模式</w:t>
      </w:r>
      <w:r w:rsidR="00480F74" w:rsidRPr="00A25A4F">
        <w:rPr>
          <w:rFonts w:eastAsia="宋体"/>
          <w:color w:val="000000"/>
          <w:kern w:val="2"/>
          <w:position w:val="-14"/>
          <w:sz w:val="24"/>
          <w:szCs w:val="24"/>
        </w:rPr>
        <w:object w:dxaOrig="980" w:dyaOrig="380" w14:anchorId="405673C5">
          <v:shape id="_x0000_i1097" type="#_x0000_t75" style="width:49.5pt;height:19pt" o:ole="">
            <v:imagedata r:id="rId173" o:title=""/>
          </v:shape>
          <o:OLEObject Type="Embed" ProgID="Equation.DSMT4" ShapeID="_x0000_i1097" DrawAspect="Content" ObjectID="_1695129820" r:id="rId174"/>
        </w:object>
      </w:r>
      <w:r w:rsidRPr="00A25A4F">
        <w:rPr>
          <w:rFonts w:eastAsia="宋体" w:hint="eastAsia"/>
          <w:color w:val="000000"/>
          <w:kern w:val="2"/>
          <w:sz w:val="24"/>
          <w:szCs w:val="24"/>
        </w:rPr>
        <w:t>，则对状态评估指标的某一样本为</w:t>
      </w:r>
      <w:r w:rsidRPr="00A25A4F">
        <w:rPr>
          <w:rFonts w:eastAsia="宋体"/>
          <w:color w:val="000000"/>
          <w:kern w:val="2"/>
          <w:position w:val="-12"/>
          <w:sz w:val="24"/>
          <w:szCs w:val="24"/>
        </w:rPr>
        <w:object w:dxaOrig="1359" w:dyaOrig="360" w14:anchorId="4FA41D30">
          <v:shape id="_x0000_i1098" type="#_x0000_t75" style="width:66.5pt;height:19pt" o:ole="">
            <v:imagedata r:id="rId175" o:title=""/>
          </v:shape>
          <o:OLEObject Type="Embed" ProgID="Equation.DSMT4" ShapeID="_x0000_i1098" DrawAspect="Content" ObjectID="_1695129821" r:id="rId176"/>
        </w:object>
      </w:r>
      <w:r w:rsidRPr="00A25A4F">
        <w:rPr>
          <w:rFonts w:eastAsia="宋体" w:hint="eastAsia"/>
          <w:color w:val="000000"/>
          <w:kern w:val="2"/>
          <w:sz w:val="24"/>
          <w:szCs w:val="24"/>
        </w:rPr>
        <w:t>对应一种故障模式</w:t>
      </w:r>
      <w:r w:rsidRPr="00A25A4F">
        <w:rPr>
          <w:rFonts w:eastAsia="宋体"/>
          <w:color w:val="000000"/>
          <w:kern w:val="2"/>
          <w:position w:val="-14"/>
          <w:sz w:val="24"/>
          <w:szCs w:val="24"/>
        </w:rPr>
        <w:object w:dxaOrig="279" w:dyaOrig="380" w14:anchorId="6600A55C">
          <v:shape id="_x0000_i1099" type="#_x0000_t75" style="width:15pt;height:19pt" o:ole="">
            <v:imagedata r:id="rId177" o:title=""/>
          </v:shape>
          <o:OLEObject Type="Embed" ProgID="Equation.DSMT4" ShapeID="_x0000_i1099" DrawAspect="Content" ObjectID="_1695129822" r:id="rId178"/>
        </w:object>
      </w:r>
      <w:r w:rsidRPr="00A25A4F">
        <w:rPr>
          <w:rFonts w:eastAsia="宋体" w:hint="eastAsia"/>
          <w:color w:val="000000"/>
          <w:kern w:val="2"/>
          <w:sz w:val="24"/>
          <w:szCs w:val="24"/>
        </w:rPr>
        <w:t>或者正常模式</w:t>
      </w:r>
      <w:r w:rsidRPr="00A25A4F">
        <w:rPr>
          <w:rFonts w:eastAsia="宋体"/>
          <w:color w:val="000000"/>
          <w:kern w:val="2"/>
          <w:position w:val="-12"/>
          <w:sz w:val="24"/>
          <w:szCs w:val="24"/>
        </w:rPr>
        <w:object w:dxaOrig="220" w:dyaOrig="360" w14:anchorId="41D49BFB">
          <v:shape id="_x0000_i1100" type="#_x0000_t75" style="width:9pt;height:19pt" o:ole="">
            <v:imagedata r:id="rId179" o:title=""/>
          </v:shape>
          <o:OLEObject Type="Embed" ProgID="Equation.DSMT4" ShapeID="_x0000_i1100" DrawAspect="Content" ObjectID="_1695129823" r:id="rId180"/>
        </w:object>
      </w:r>
      <w:r w:rsidRPr="00A25A4F">
        <w:rPr>
          <w:rFonts w:eastAsia="宋体" w:hint="eastAsia"/>
          <w:color w:val="000000"/>
          <w:kern w:val="2"/>
          <w:sz w:val="24"/>
          <w:szCs w:val="24"/>
        </w:rPr>
        <w:t>。训练样本格式为：</w:t>
      </w:r>
    </w:p>
    <w:p w14:paraId="5B4A7B52" w14:textId="6DF4B70F" w:rsidR="00A25A4F" w:rsidRPr="00A25A4F" w:rsidRDefault="00480F74" w:rsidP="00A25A4F">
      <w:pPr>
        <w:adjustRightInd/>
        <w:spacing w:line="400" w:lineRule="exact"/>
        <w:ind w:firstLineChars="200" w:firstLine="480"/>
        <w:jc w:val="center"/>
        <w:textAlignment w:val="auto"/>
        <w:rPr>
          <w:rFonts w:eastAsia="宋体"/>
          <w:color w:val="000000"/>
          <w:kern w:val="2"/>
          <w:sz w:val="24"/>
          <w:szCs w:val="24"/>
        </w:rPr>
      </w:pPr>
      <w:r w:rsidRPr="00A25A4F">
        <w:rPr>
          <w:rFonts w:eastAsia="宋体"/>
          <w:color w:val="000000"/>
          <w:kern w:val="2"/>
          <w:position w:val="-14"/>
          <w:sz w:val="24"/>
          <w:szCs w:val="24"/>
        </w:rPr>
        <w:object w:dxaOrig="2460" w:dyaOrig="380" w14:anchorId="1470B2B2">
          <v:shape id="_x0000_i1101" type="#_x0000_t75" style="width:123pt;height:19pt" o:ole="">
            <v:imagedata r:id="rId181" o:title=""/>
          </v:shape>
          <o:OLEObject Type="Embed" ProgID="Equation.DSMT4" ShapeID="_x0000_i1101" DrawAspect="Content" ObjectID="_1695129824" r:id="rId182"/>
        </w:object>
      </w:r>
    </w:p>
    <w:p w14:paraId="5369E9E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整个样本集合为：</w:t>
      </w:r>
    </w:p>
    <w:p w14:paraId="214033F1" w14:textId="77777777" w:rsidR="00A25A4F" w:rsidRPr="00A25A4F" w:rsidRDefault="00A25A4F" w:rsidP="00A25A4F">
      <w:pPr>
        <w:adjustRightInd/>
        <w:spacing w:line="240" w:lineRule="auto"/>
        <w:ind w:firstLineChars="200" w:firstLine="480"/>
        <w:jc w:val="center"/>
        <w:textAlignment w:val="auto"/>
        <w:rPr>
          <w:rFonts w:eastAsia="宋体"/>
          <w:color w:val="000000"/>
          <w:kern w:val="2"/>
          <w:sz w:val="24"/>
          <w:szCs w:val="24"/>
        </w:rPr>
      </w:pPr>
      <w:r w:rsidRPr="00A25A4F">
        <w:rPr>
          <w:rFonts w:eastAsia="宋体"/>
          <w:color w:val="000000"/>
          <w:kern w:val="2"/>
          <w:position w:val="-70"/>
          <w:sz w:val="24"/>
          <w:szCs w:val="24"/>
        </w:rPr>
        <w:object w:dxaOrig="2580" w:dyaOrig="1520" w14:anchorId="42840738">
          <v:shape id="_x0000_i1102" type="#_x0000_t75" style="width:129pt;height:76pt" o:ole="">
            <v:imagedata r:id="rId183" o:title=""/>
          </v:shape>
          <o:OLEObject Type="Embed" ProgID="Equation.DSMT4" ShapeID="_x0000_i1102" DrawAspect="Content" ObjectID="_1695129825" r:id="rId184"/>
        </w:object>
      </w:r>
    </w:p>
    <w:p w14:paraId="37156E48" w14:textId="60F29868"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fldChar w:fldCharType="begin"/>
      </w:r>
      <w:r w:rsidRPr="00A25A4F">
        <w:rPr>
          <w:rFonts w:eastAsia="宋体"/>
          <w:color w:val="000000"/>
          <w:kern w:val="2"/>
          <w:sz w:val="24"/>
          <w:szCs w:val="24"/>
        </w:rPr>
        <w:instrText xml:space="preserve"> </w:instrText>
      </w:r>
      <w:r w:rsidRPr="00A25A4F">
        <w:rPr>
          <w:rFonts w:eastAsia="宋体" w:hint="eastAsia"/>
          <w:color w:val="000000"/>
          <w:kern w:val="2"/>
          <w:sz w:val="24"/>
          <w:szCs w:val="24"/>
        </w:rPr>
        <w:instrText>= 2 \* GB3</w:instrText>
      </w:r>
      <w:r w:rsidRPr="00A25A4F">
        <w:rPr>
          <w:rFonts w:eastAsia="宋体"/>
          <w:color w:val="000000"/>
          <w:kern w:val="2"/>
          <w:sz w:val="24"/>
          <w:szCs w:val="24"/>
        </w:rPr>
        <w:instrText xml:space="preserve"> </w:instrText>
      </w:r>
      <w:r w:rsidRPr="00A25A4F">
        <w:rPr>
          <w:rFonts w:eastAsia="宋体"/>
          <w:color w:val="000000"/>
          <w:kern w:val="2"/>
          <w:sz w:val="24"/>
          <w:szCs w:val="24"/>
        </w:rPr>
        <w:fldChar w:fldCharType="separate"/>
      </w:r>
      <w:r w:rsidRPr="00A25A4F">
        <w:rPr>
          <w:rFonts w:eastAsia="宋体" w:hint="eastAsia"/>
          <w:noProof/>
          <w:color w:val="000000"/>
          <w:kern w:val="2"/>
          <w:sz w:val="24"/>
          <w:szCs w:val="24"/>
        </w:rPr>
        <w:t>②</w:t>
      </w:r>
      <w:r w:rsidRPr="00A25A4F">
        <w:rPr>
          <w:rFonts w:eastAsia="宋体"/>
          <w:color w:val="000000"/>
          <w:kern w:val="2"/>
          <w:sz w:val="24"/>
          <w:szCs w:val="24"/>
        </w:rPr>
        <w:fldChar w:fldCharType="end"/>
      </w:r>
      <w:r w:rsidRPr="00A25A4F">
        <w:rPr>
          <w:rFonts w:eastAsia="宋体" w:hint="eastAsia"/>
          <w:color w:val="000000"/>
          <w:kern w:val="2"/>
          <w:sz w:val="24"/>
          <w:szCs w:val="24"/>
        </w:rPr>
        <w:t>模型构建：如图</w:t>
      </w:r>
      <w:r w:rsidR="005140E3">
        <w:rPr>
          <w:rFonts w:eastAsia="宋体"/>
          <w:color w:val="000000"/>
          <w:kern w:val="2"/>
          <w:sz w:val="24"/>
          <w:szCs w:val="24"/>
        </w:rPr>
        <w:t>2</w:t>
      </w:r>
      <w:r w:rsidRPr="00A25A4F">
        <w:rPr>
          <w:rFonts w:eastAsia="宋体"/>
          <w:color w:val="000000"/>
          <w:kern w:val="2"/>
          <w:sz w:val="24"/>
          <w:szCs w:val="24"/>
        </w:rPr>
        <w:t>-20</w:t>
      </w:r>
      <w:r w:rsidRPr="00A25A4F">
        <w:rPr>
          <w:rFonts w:eastAsia="宋体" w:hint="eastAsia"/>
          <w:color w:val="000000"/>
          <w:kern w:val="2"/>
          <w:sz w:val="24"/>
          <w:szCs w:val="24"/>
        </w:rPr>
        <w:t>，首先收集样本集，然后选取核函数与分类算法进行模型训练，以开展设备健康状态评估。</w:t>
      </w:r>
    </w:p>
    <w:p w14:paraId="4C348FCE"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7D250C8B" wp14:editId="115F2A42">
            <wp:extent cx="1484243" cy="16256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490835" cy="1632820"/>
                    </a:xfrm>
                    <a:prstGeom prst="rect">
                      <a:avLst/>
                    </a:prstGeom>
                    <a:noFill/>
                    <a:ln>
                      <a:noFill/>
                    </a:ln>
                  </pic:spPr>
                </pic:pic>
              </a:graphicData>
            </a:graphic>
          </wp:inline>
        </w:drawing>
      </w:r>
    </w:p>
    <w:p w14:paraId="177DAEE6" w14:textId="4DB86F87"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-20 </w:t>
      </w:r>
      <w:r w:rsidRPr="00A25A4F">
        <w:rPr>
          <w:rFonts w:eastAsia="宋体" w:hint="eastAsia"/>
        </w:rPr>
        <w:t>支持向量机构建过程</w:t>
      </w:r>
    </w:p>
    <w:p w14:paraId="4BAB77F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a.</w:t>
      </w:r>
      <w:r w:rsidRPr="00A25A4F">
        <w:rPr>
          <w:rFonts w:eastAsia="宋体" w:hint="eastAsia"/>
          <w:color w:val="000000"/>
          <w:kern w:val="2"/>
          <w:sz w:val="24"/>
          <w:szCs w:val="24"/>
        </w:rPr>
        <w:t>收集样本集：按要求收集样本集用于</w:t>
      </w:r>
      <w:r w:rsidRPr="00A25A4F">
        <w:rPr>
          <w:rFonts w:eastAsia="宋体" w:hint="eastAsia"/>
          <w:sz w:val="24"/>
        </w:rPr>
        <w:t>支持向量机</w:t>
      </w:r>
      <w:r w:rsidRPr="00A25A4F">
        <w:rPr>
          <w:rFonts w:eastAsia="宋体" w:hint="eastAsia"/>
          <w:color w:val="000000"/>
          <w:kern w:val="2"/>
          <w:sz w:val="24"/>
          <w:szCs w:val="24"/>
        </w:rPr>
        <w:t>模型训练与测试；</w:t>
      </w:r>
    </w:p>
    <w:p w14:paraId="0C25DA02"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b.</w:t>
      </w:r>
      <w:r w:rsidRPr="00A25A4F">
        <w:rPr>
          <w:rFonts w:eastAsia="宋体" w:hint="eastAsia"/>
          <w:color w:val="000000"/>
          <w:kern w:val="2"/>
          <w:sz w:val="24"/>
          <w:szCs w:val="24"/>
        </w:rPr>
        <w:t>选取核函数与分类算法：核函数的选取对测试样本评估的准确度有很大影响，选取核函数要视样本而定。一般情况下，高斯径向基核函数能达到要求，是首选的核函数。分类算法一般选取一对多</w:t>
      </w:r>
      <w:r w:rsidRPr="00A25A4F">
        <w:rPr>
          <w:rFonts w:eastAsia="宋体" w:hint="eastAsia"/>
          <w:sz w:val="24"/>
        </w:rPr>
        <w:t>支持向量机</w:t>
      </w:r>
      <w:r w:rsidRPr="00A25A4F">
        <w:rPr>
          <w:rFonts w:eastAsia="宋体" w:hint="eastAsia"/>
          <w:color w:val="000000"/>
          <w:kern w:val="2"/>
          <w:sz w:val="24"/>
          <w:szCs w:val="24"/>
        </w:rPr>
        <w:t>分类算法或</w:t>
      </w:r>
      <w:r w:rsidRPr="00A25A4F">
        <w:rPr>
          <w:rFonts w:eastAsia="宋体"/>
          <w:color w:val="000000"/>
          <w:kern w:val="2"/>
          <w:sz w:val="24"/>
          <w:szCs w:val="24"/>
        </w:rPr>
        <w:t>M-</w:t>
      </w:r>
      <w:proofErr w:type="spellStart"/>
      <w:r w:rsidRPr="00A25A4F">
        <w:rPr>
          <w:rFonts w:eastAsia="宋体"/>
          <w:color w:val="000000"/>
          <w:kern w:val="2"/>
          <w:sz w:val="24"/>
          <w:szCs w:val="24"/>
        </w:rPr>
        <w:t>ary</w:t>
      </w:r>
      <w:proofErr w:type="spellEnd"/>
      <w:r w:rsidRPr="00A25A4F">
        <w:rPr>
          <w:rFonts w:eastAsia="宋体" w:hint="eastAsia"/>
          <w:color w:val="000000"/>
          <w:kern w:val="2"/>
          <w:sz w:val="24"/>
          <w:szCs w:val="24"/>
        </w:rPr>
        <w:t>分类算法；</w:t>
      </w:r>
    </w:p>
    <w:p w14:paraId="232936B3"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c.</w:t>
      </w:r>
      <w:r w:rsidRPr="00A25A4F">
        <w:rPr>
          <w:rFonts w:eastAsia="宋体" w:hint="eastAsia"/>
          <w:color w:val="000000"/>
          <w:kern w:val="2"/>
          <w:sz w:val="24"/>
          <w:szCs w:val="24"/>
        </w:rPr>
        <w:t>模型训练：将收集到的样本集，按比例分为训练样本和测试样本，用训练样本训练出设备健康状态评估的</w:t>
      </w:r>
      <w:r w:rsidRPr="00A25A4F">
        <w:rPr>
          <w:rFonts w:eastAsia="宋体" w:hint="eastAsia"/>
          <w:sz w:val="24"/>
        </w:rPr>
        <w:t>支持向量机</w:t>
      </w:r>
      <w:r w:rsidRPr="00A25A4F">
        <w:rPr>
          <w:rFonts w:eastAsia="宋体" w:hint="eastAsia"/>
          <w:color w:val="000000"/>
          <w:kern w:val="2"/>
          <w:sz w:val="24"/>
          <w:szCs w:val="24"/>
        </w:rPr>
        <w:t>模型，并用测试机检测模型训练精度；</w:t>
      </w:r>
    </w:p>
    <w:p w14:paraId="7F243ECD"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sz w:val="24"/>
          <w:szCs w:val="24"/>
        </w:rPr>
        <w:t>d.</w:t>
      </w:r>
      <w:r w:rsidRPr="00A25A4F">
        <w:rPr>
          <w:rFonts w:eastAsia="宋体" w:hint="eastAsia"/>
          <w:color w:val="000000"/>
          <w:kern w:val="2"/>
          <w:sz w:val="24"/>
          <w:szCs w:val="24"/>
        </w:rPr>
        <w:t>设备健康状态评估：将评估数据代入训练好的</w:t>
      </w:r>
      <w:r w:rsidRPr="00A25A4F">
        <w:rPr>
          <w:rFonts w:eastAsia="宋体" w:hint="eastAsia"/>
          <w:sz w:val="24"/>
        </w:rPr>
        <w:t>支持向量机</w:t>
      </w:r>
      <w:r w:rsidRPr="00A25A4F">
        <w:rPr>
          <w:rFonts w:eastAsia="宋体" w:hint="eastAsia"/>
          <w:color w:val="000000"/>
          <w:kern w:val="2"/>
          <w:sz w:val="24"/>
          <w:szCs w:val="24"/>
        </w:rPr>
        <w:t>模型中，得到设</w:t>
      </w:r>
      <w:r w:rsidRPr="00A25A4F">
        <w:rPr>
          <w:rFonts w:eastAsia="宋体" w:hint="eastAsia"/>
          <w:color w:val="000000"/>
          <w:kern w:val="2"/>
          <w:sz w:val="24"/>
          <w:szCs w:val="24"/>
        </w:rPr>
        <w:lastRenderedPageBreak/>
        <w:t>备健康状态的评估结果。</w:t>
      </w:r>
    </w:p>
    <w:p w14:paraId="2C8A2D25"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4</w:t>
      </w:r>
      <w:r w:rsidRPr="00A25A4F">
        <w:rPr>
          <w:rFonts w:eastAsia="宋体" w:hint="eastAsia"/>
          <w:sz w:val="24"/>
        </w:rPr>
        <w:t>）自组织映射神经网络</w:t>
      </w:r>
    </w:p>
    <w:p w14:paraId="4BF2A2DB"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①模型简介：自组织映射神经网络是一种人工竞争型神经网络，它具有模拟生物神经系统特征映射的功能。该网络的基本结构由输入层和竞争层两层网络构成，主要是采用无监督方式进行自组织学习。与其它神经网络相比较，它可以提取输入数据的模式，经过训练对新的输入数据进行自动地模式识别。自组织映射神经网络训练完成之后，竞争层的神经元会形成一个二维网络，这样的二维网络代表了相邻神经元之间的连接关系，依靠神经元之间互相竞争逐步优化网络。</w:t>
      </w:r>
    </w:p>
    <w:p w14:paraId="365E912A" w14:textId="6148EB20"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-21</w:t>
      </w:r>
      <w:r w:rsidRPr="00A25A4F">
        <w:rPr>
          <w:rFonts w:eastAsia="宋体" w:hint="eastAsia"/>
          <w:color w:val="000000"/>
          <w:kern w:val="2"/>
          <w:sz w:val="24"/>
          <w:szCs w:val="24"/>
        </w:rPr>
        <w:t>，首先初始化网络权重以及确定优胜节点，然后迭代更新权重以开展设备健康状态评估。</w:t>
      </w:r>
    </w:p>
    <w:p w14:paraId="64F3B76C" w14:textId="77777777" w:rsidR="00A25A4F" w:rsidRPr="00A25A4F" w:rsidRDefault="00A25A4F" w:rsidP="00A25A4F">
      <w:pPr>
        <w:spacing w:line="400" w:lineRule="exact"/>
        <w:ind w:firstLineChars="200" w:firstLine="480"/>
        <w:rPr>
          <w:rFonts w:eastAsia="宋体"/>
          <w:sz w:val="24"/>
        </w:rPr>
      </w:pPr>
      <w:r w:rsidRPr="00A25A4F">
        <w:rPr>
          <w:rFonts w:eastAsia="宋体"/>
          <w:sz w:val="24"/>
        </w:rPr>
        <w:t>a.</w:t>
      </w:r>
      <w:r w:rsidRPr="00A25A4F">
        <w:rPr>
          <w:rFonts w:eastAsia="宋体" w:hint="eastAsia"/>
          <w:sz w:val="24"/>
        </w:rPr>
        <w:t>权重初始化：与其他神经网络相同，需要给自组织映射神经网络结构中的权重</w:t>
      </w:r>
      <w:r w:rsidRPr="00A25A4F">
        <w:rPr>
          <w:rFonts w:eastAsia="宋体"/>
          <w:sz w:val="24"/>
        </w:rPr>
        <w:t>初始化为很小的随机数</w:t>
      </w:r>
      <w:r w:rsidRPr="00A25A4F">
        <w:rPr>
          <w:rFonts w:eastAsia="宋体" w:hint="eastAsia"/>
          <w:sz w:val="24"/>
        </w:rPr>
        <w:t>；</w:t>
      </w:r>
    </w:p>
    <w:p w14:paraId="7F1CB66C" w14:textId="45710417" w:rsidR="00A25A4F" w:rsidRPr="00A25A4F" w:rsidRDefault="00A25A4F" w:rsidP="005140E3">
      <w:pPr>
        <w:spacing w:line="400" w:lineRule="exact"/>
        <w:ind w:firstLineChars="200" w:firstLine="480"/>
        <w:rPr>
          <w:rFonts w:eastAsia="宋体"/>
          <w:color w:val="000000"/>
          <w:kern w:val="2"/>
          <w:sz w:val="24"/>
          <w:szCs w:val="24"/>
        </w:rPr>
      </w:pPr>
      <w:r w:rsidRPr="00A25A4F">
        <w:rPr>
          <w:rFonts w:eastAsia="宋体"/>
          <w:sz w:val="24"/>
        </w:rPr>
        <w:t>b.</w:t>
      </w:r>
      <w:r w:rsidRPr="00A25A4F">
        <w:rPr>
          <w:rFonts w:eastAsia="宋体" w:hint="eastAsia"/>
          <w:sz w:val="24"/>
        </w:rPr>
        <w:t>确定优胜节点：取一个</w:t>
      </w:r>
      <w:r w:rsidRPr="00A25A4F">
        <w:rPr>
          <w:rFonts w:eastAsia="宋体"/>
          <w:sz w:val="24"/>
        </w:rPr>
        <w:t>输入样本</w:t>
      </w:r>
      <w:r w:rsidRPr="00A25A4F">
        <w:rPr>
          <w:rFonts w:eastAsia="宋体"/>
          <w:position w:val="-12"/>
          <w:sz w:val="24"/>
        </w:rPr>
        <w:object w:dxaOrig="300" w:dyaOrig="360" w14:anchorId="5E15BDCB">
          <v:shape id="_x0000_i1103" type="#_x0000_t75" style="width:15pt;height:19pt" o:ole="">
            <v:imagedata r:id="rId186" o:title=""/>
          </v:shape>
          <o:OLEObject Type="Embed" ProgID="Equation.DSMT4" ShapeID="_x0000_i1103" DrawAspect="Content" ObjectID="_1695129826" r:id="rId187"/>
        </w:object>
      </w:r>
      <w:r w:rsidRPr="00A25A4F">
        <w:rPr>
          <w:rFonts w:eastAsia="宋体" w:hint="eastAsia"/>
          <w:sz w:val="24"/>
        </w:rPr>
        <w:t>，遍历竞争层中每一个节点：计算</w:t>
      </w:r>
      <w:r w:rsidRPr="00A25A4F">
        <w:rPr>
          <w:rFonts w:eastAsia="宋体"/>
          <w:position w:val="-12"/>
          <w:sz w:val="24"/>
        </w:rPr>
        <w:object w:dxaOrig="300" w:dyaOrig="360" w14:anchorId="031EF568">
          <v:shape id="_x0000_i1104" type="#_x0000_t75" style="width:15pt;height:19pt" o:ole="">
            <v:imagedata r:id="rId188" o:title=""/>
          </v:shape>
          <o:OLEObject Type="Embed" ProgID="Equation.DSMT4" ShapeID="_x0000_i1104" DrawAspect="Content" ObjectID="_1695129827" r:id="rId189"/>
        </w:object>
      </w:r>
      <w:r w:rsidRPr="00A25A4F">
        <w:rPr>
          <w:rFonts w:eastAsia="宋体"/>
          <w:sz w:val="24"/>
        </w:rPr>
        <w:t>与节点之间的相似度</w:t>
      </w:r>
      <w:r w:rsidRPr="00A25A4F">
        <w:rPr>
          <w:rFonts w:eastAsia="宋体"/>
          <w:sz w:val="24"/>
        </w:rPr>
        <w:t>(</w:t>
      </w:r>
      <w:r w:rsidRPr="00A25A4F">
        <w:rPr>
          <w:rFonts w:eastAsia="宋体"/>
          <w:sz w:val="24"/>
        </w:rPr>
        <w:t>通常使用欧式距离</w:t>
      </w:r>
      <w:r w:rsidRPr="00A25A4F">
        <w:rPr>
          <w:rFonts w:eastAsia="宋体"/>
          <w:sz w:val="24"/>
        </w:rPr>
        <w:t>)</w:t>
      </w:r>
      <w:r w:rsidRPr="00A25A4F">
        <w:rPr>
          <w:rFonts w:eastAsia="宋体" w:hint="eastAsia"/>
          <w:sz w:val="24"/>
        </w:rPr>
        <w:t>选取距离最小的节点作为优胜节点</w:t>
      </w:r>
      <w:r w:rsidRPr="00A25A4F">
        <w:rPr>
          <w:rFonts w:eastAsia="宋体"/>
          <w:sz w:val="24"/>
        </w:rPr>
        <w:t>(winner node)</w:t>
      </w:r>
      <w:r w:rsidRPr="00A25A4F">
        <w:rPr>
          <w:rFonts w:eastAsia="宋体"/>
          <w:sz w:val="24"/>
        </w:rPr>
        <w:t>，有时也叫</w:t>
      </w:r>
      <w:r w:rsidRPr="00A25A4F">
        <w:rPr>
          <w:rFonts w:eastAsia="宋体"/>
          <w:sz w:val="24"/>
        </w:rPr>
        <w:t>BMU(best matching unit)</w:t>
      </w:r>
      <w:r w:rsidRPr="00A25A4F">
        <w:rPr>
          <w:rFonts w:eastAsia="宋体" w:hint="eastAsia"/>
          <w:sz w:val="24"/>
        </w:rPr>
        <w:t>；</w:t>
      </w:r>
    </w:p>
    <w:p w14:paraId="0B8F55FB"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0AE4DFE6" wp14:editId="096E3DB2">
            <wp:extent cx="1604853" cy="1752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609276" cy="1757430"/>
                    </a:xfrm>
                    <a:prstGeom prst="rect">
                      <a:avLst/>
                    </a:prstGeom>
                    <a:noFill/>
                    <a:ln>
                      <a:noFill/>
                    </a:ln>
                  </pic:spPr>
                </pic:pic>
              </a:graphicData>
            </a:graphic>
          </wp:inline>
        </w:drawing>
      </w:r>
    </w:p>
    <w:p w14:paraId="14E244B2" w14:textId="4C45D7DB"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-21 </w:t>
      </w:r>
      <w:r w:rsidRPr="00A25A4F">
        <w:rPr>
          <w:rFonts w:eastAsia="宋体" w:hint="eastAsia"/>
        </w:rPr>
        <w:t>自组织映射神经网络构建过程</w:t>
      </w:r>
    </w:p>
    <w:p w14:paraId="47721138"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c</w:t>
      </w:r>
      <w:r w:rsidRPr="00A25A4F">
        <w:rPr>
          <w:rFonts w:eastAsia="宋体"/>
          <w:sz w:val="24"/>
        </w:rPr>
        <w:t>.</w:t>
      </w:r>
      <w:r w:rsidRPr="00A25A4F">
        <w:rPr>
          <w:rFonts w:eastAsia="宋体" w:hint="eastAsia"/>
          <w:sz w:val="24"/>
        </w:rPr>
        <w:t>迭代更新权重：根据邻域半径</w:t>
      </w:r>
      <w:r w:rsidRPr="00A25A4F">
        <w:rPr>
          <w:rFonts w:eastAsia="宋体"/>
          <w:position w:val="-6"/>
          <w:sz w:val="24"/>
        </w:rPr>
        <w:object w:dxaOrig="240" w:dyaOrig="220" w14:anchorId="55B95665">
          <v:shape id="_x0000_i1105" type="#_x0000_t75" style="width:13pt;height:9pt" o:ole="">
            <v:imagedata r:id="rId191" o:title=""/>
          </v:shape>
          <o:OLEObject Type="Embed" ProgID="Equation.DSMT4" ShapeID="_x0000_i1105" DrawAspect="Content" ObjectID="_1695129828" r:id="rId192"/>
        </w:object>
      </w:r>
      <w:r w:rsidRPr="00A25A4F">
        <w:rPr>
          <w:rFonts w:eastAsia="宋体"/>
          <w:sz w:val="24"/>
        </w:rPr>
        <w:t>确定优胜邻域将包含的节点</w:t>
      </w:r>
      <w:r w:rsidRPr="00A25A4F">
        <w:rPr>
          <w:rFonts w:eastAsia="宋体" w:hint="eastAsia"/>
          <w:sz w:val="24"/>
        </w:rPr>
        <w:t>，</w:t>
      </w:r>
      <w:r w:rsidRPr="00A25A4F">
        <w:rPr>
          <w:rFonts w:eastAsia="宋体"/>
          <w:sz w:val="24"/>
        </w:rPr>
        <w:t>并通过</w:t>
      </w:r>
      <w:r w:rsidRPr="00A25A4F">
        <w:rPr>
          <w:rFonts w:eastAsia="宋体"/>
          <w:sz w:val="24"/>
        </w:rPr>
        <w:t>neighborhood function</w:t>
      </w:r>
      <w:r w:rsidRPr="00A25A4F">
        <w:rPr>
          <w:rFonts w:eastAsia="宋体"/>
          <w:sz w:val="24"/>
        </w:rPr>
        <w:t>计算它们各自更新的幅度</w:t>
      </w:r>
      <w:r w:rsidRPr="00A25A4F">
        <w:rPr>
          <w:rFonts w:eastAsia="宋体" w:hint="eastAsia"/>
          <w:sz w:val="24"/>
        </w:rPr>
        <w:t>（</w:t>
      </w:r>
      <w:r w:rsidRPr="00A25A4F">
        <w:rPr>
          <w:rFonts w:eastAsia="宋体"/>
          <w:sz w:val="24"/>
        </w:rPr>
        <w:t>基本思想是：越靠近优胜节点，更新幅度越大；越远离优胜节点，更新幅度越小</w:t>
      </w:r>
      <w:r w:rsidRPr="00A25A4F">
        <w:rPr>
          <w:rFonts w:eastAsia="宋体" w:hint="eastAsia"/>
          <w:sz w:val="24"/>
        </w:rPr>
        <w:t>），</w:t>
      </w:r>
      <w:r w:rsidRPr="00A25A4F">
        <w:rPr>
          <w:rFonts w:eastAsia="宋体"/>
          <w:sz w:val="24"/>
        </w:rPr>
        <w:fldChar w:fldCharType="begin"/>
      </w:r>
      <w:r w:rsidRPr="00A25A4F">
        <w:rPr>
          <w:rFonts w:eastAsia="宋体"/>
          <w:sz w:val="24"/>
        </w:rPr>
        <w:instrText xml:space="preserve"> </w:instrText>
      </w:r>
      <w:r w:rsidRPr="00A25A4F">
        <w:rPr>
          <w:rFonts w:eastAsia="宋体" w:hint="eastAsia"/>
          <w:sz w:val="24"/>
        </w:rPr>
        <w:instrText>= 11 \* Arabic</w:instrText>
      </w:r>
      <w:r w:rsidRPr="00A25A4F">
        <w:rPr>
          <w:rFonts w:eastAsia="宋体"/>
          <w:sz w:val="24"/>
        </w:rPr>
        <w:instrText xml:space="preserve"> </w:instrText>
      </w:r>
      <w:r w:rsidRPr="00A25A4F">
        <w:rPr>
          <w:rFonts w:eastAsia="宋体"/>
          <w:sz w:val="24"/>
        </w:rPr>
        <w:fldChar w:fldCharType="end"/>
      </w:r>
      <w:r w:rsidRPr="00A25A4F">
        <w:rPr>
          <w:rFonts w:eastAsia="宋体" w:hint="eastAsia"/>
          <w:sz w:val="24"/>
        </w:rPr>
        <w:t>更新优胜邻域内节点的权重；完成一轮迭代（</w:t>
      </w:r>
      <w:r w:rsidRPr="00A25A4F">
        <w:rPr>
          <w:rFonts w:eastAsia="宋体"/>
          <w:sz w:val="24"/>
        </w:rPr>
        <w:t>迭代次数</w:t>
      </w:r>
      <w:r w:rsidRPr="00A25A4F">
        <w:rPr>
          <w:rFonts w:eastAsia="宋体"/>
          <w:sz w:val="24"/>
        </w:rPr>
        <w:t>+1</w:t>
      </w:r>
      <w:r w:rsidRPr="00A25A4F">
        <w:rPr>
          <w:rFonts w:eastAsia="宋体" w:hint="eastAsia"/>
          <w:sz w:val="24"/>
        </w:rPr>
        <w:t>）</w:t>
      </w:r>
      <w:r w:rsidRPr="00A25A4F">
        <w:rPr>
          <w:rFonts w:eastAsia="宋体"/>
          <w:sz w:val="24"/>
        </w:rPr>
        <w:t>，返回第二步，直到满足设定的迭代次数</w:t>
      </w:r>
      <w:r w:rsidRPr="00A25A4F">
        <w:rPr>
          <w:rFonts w:eastAsia="宋体" w:hint="eastAsia"/>
          <w:sz w:val="24"/>
        </w:rPr>
        <w:t>；</w:t>
      </w:r>
    </w:p>
    <w:p w14:paraId="7E0B5FCA"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d</w:t>
      </w:r>
      <w:r w:rsidRPr="00A25A4F">
        <w:rPr>
          <w:rFonts w:eastAsia="宋体"/>
          <w:sz w:val="24"/>
        </w:rPr>
        <w:t>.</w:t>
      </w:r>
      <w:r w:rsidRPr="00A25A4F">
        <w:rPr>
          <w:rFonts w:eastAsia="宋体" w:hint="eastAsia"/>
          <w:sz w:val="24"/>
        </w:rPr>
        <w:t>设备健康状态评估：将评估数据代入训练好的模型中，得到设备健康状态评估结果。</w:t>
      </w:r>
    </w:p>
    <w:p w14:paraId="1566CF68" w14:textId="77777777" w:rsidR="00A25A4F" w:rsidRPr="00A25A4F" w:rsidRDefault="00A25A4F" w:rsidP="00A25A4F">
      <w:pPr>
        <w:spacing w:line="400" w:lineRule="exact"/>
        <w:ind w:firstLineChars="160" w:firstLine="384"/>
        <w:rPr>
          <w:rFonts w:eastAsia="宋体"/>
          <w:sz w:val="24"/>
        </w:rPr>
      </w:pPr>
      <w:r w:rsidRPr="00A25A4F">
        <w:rPr>
          <w:rFonts w:eastAsia="宋体" w:hint="eastAsia"/>
          <w:sz w:val="24"/>
        </w:rPr>
        <w:t>（</w:t>
      </w:r>
      <w:r w:rsidRPr="00A25A4F">
        <w:rPr>
          <w:rFonts w:eastAsia="宋体"/>
          <w:sz w:val="24"/>
        </w:rPr>
        <w:t>5</w:t>
      </w:r>
      <w:r w:rsidRPr="00A25A4F">
        <w:rPr>
          <w:rFonts w:eastAsia="宋体" w:hint="eastAsia"/>
          <w:sz w:val="24"/>
        </w:rPr>
        <w:t>）层次分析法</w:t>
      </w:r>
    </w:p>
    <w:p w14:paraId="242F888C"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①模型简介：层次分析法是一种解决多目标的复杂问题的定性与定量相结合的决策分析方法。该方法将定量分析与定性分析结合起来，用决策者的经验判断各衡量目标之间能否实现的标准之间的相对重要程度，并合理地给出每个决策方</w:t>
      </w:r>
      <w:r w:rsidRPr="00A25A4F">
        <w:rPr>
          <w:rFonts w:eastAsia="宋体" w:hint="eastAsia"/>
          <w:color w:val="000000"/>
          <w:kern w:val="2"/>
          <w:sz w:val="24"/>
          <w:szCs w:val="24"/>
        </w:rPr>
        <w:lastRenderedPageBreak/>
        <w:t>案的每个标准的权数，利用权数求出各方案的优劣次序，比较有效地应用于那些难以用定量方法解决的课题。</w:t>
      </w:r>
    </w:p>
    <w:p w14:paraId="4E962C70" w14:textId="1BA0A002"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rPr>
        <w:t>②模型构建：如图</w:t>
      </w:r>
      <w:r w:rsidR="005140E3">
        <w:rPr>
          <w:rFonts w:eastAsia="宋体"/>
          <w:color w:val="000000"/>
          <w:kern w:val="2"/>
          <w:sz w:val="24"/>
          <w:szCs w:val="24"/>
        </w:rPr>
        <w:t>2</w:t>
      </w:r>
      <w:r w:rsidRPr="00A25A4F">
        <w:rPr>
          <w:rFonts w:eastAsia="宋体"/>
          <w:color w:val="000000"/>
          <w:kern w:val="2"/>
          <w:sz w:val="24"/>
          <w:szCs w:val="24"/>
        </w:rPr>
        <w:t>-22</w:t>
      </w:r>
      <w:r w:rsidRPr="00A25A4F">
        <w:rPr>
          <w:rFonts w:eastAsia="宋体" w:hint="eastAsia"/>
          <w:color w:val="000000"/>
          <w:kern w:val="2"/>
          <w:sz w:val="24"/>
          <w:szCs w:val="24"/>
        </w:rPr>
        <w:t>，首先建立设备的层次模型，由专家构造判断矩阵，并进行一致性检验，然后依次进行层次单排序和层次总排序，确定底层性能指标隶属于各个状态的隶属度，进一步计算出设备的健康状态。</w:t>
      </w:r>
    </w:p>
    <w:p w14:paraId="7233ACC3" w14:textId="77777777" w:rsidR="00A25A4F" w:rsidRPr="00A25A4F" w:rsidRDefault="00A25A4F" w:rsidP="00A25A4F">
      <w:pPr>
        <w:adjustRightInd/>
        <w:spacing w:line="400" w:lineRule="exact"/>
        <w:ind w:firstLineChars="200" w:firstLine="480"/>
        <w:textAlignment w:val="auto"/>
        <w:rPr>
          <w:rFonts w:eastAsiaTheme="minorEastAsia"/>
          <w:color w:val="000000"/>
          <w:kern w:val="2"/>
          <w:sz w:val="24"/>
          <w:szCs w:val="24"/>
        </w:rPr>
      </w:pPr>
      <w:r w:rsidRPr="00A25A4F">
        <w:rPr>
          <w:rFonts w:eastAsia="宋体" w:hint="eastAsia"/>
          <w:color w:val="000000"/>
          <w:kern w:val="2"/>
          <w:sz w:val="24"/>
          <w:szCs w:val="24"/>
        </w:rPr>
        <w:t>a</w:t>
      </w:r>
      <w:r w:rsidRPr="00A25A4F">
        <w:rPr>
          <w:rFonts w:eastAsia="宋体"/>
          <w:color w:val="000000"/>
          <w:kern w:val="2"/>
          <w:sz w:val="24"/>
          <w:szCs w:val="24"/>
        </w:rPr>
        <w:t>.</w:t>
      </w:r>
      <w:r w:rsidRPr="00A25A4F">
        <w:rPr>
          <w:rFonts w:eastAsia="宋体" w:hint="eastAsia"/>
          <w:color w:val="000000"/>
          <w:kern w:val="2"/>
          <w:sz w:val="24"/>
          <w:szCs w:val="24"/>
        </w:rPr>
        <w:t>建立层次模型：首先，研究设备的基本结构和运行原理，建立设备结构指标体系。其次，筛选出能准确反应设备当前运行状态的各项性能指标，提取出关键的可监测的性能指标作为层次结构的底层指标，摒除无用低效的性能指标，建立设备故障指标体系。综合考虑设备结构指标体系和故障指标体系，建立设备层次结构；</w:t>
      </w:r>
    </w:p>
    <w:p w14:paraId="43779A25" w14:textId="05E86719" w:rsidR="00A25A4F" w:rsidRPr="00A25A4F" w:rsidRDefault="00A25A4F" w:rsidP="00A25A4F">
      <w:pPr>
        <w:spacing w:line="400" w:lineRule="exact"/>
        <w:ind w:firstLineChars="200" w:firstLine="480"/>
        <w:rPr>
          <w:rFonts w:eastAsia="宋体"/>
          <w:sz w:val="24"/>
        </w:rPr>
      </w:pPr>
      <w:r w:rsidRPr="00A25A4F">
        <w:rPr>
          <w:rFonts w:eastAsia="宋体" w:hint="eastAsia"/>
          <w:sz w:val="24"/>
        </w:rPr>
        <w:t>b</w:t>
      </w:r>
      <w:r w:rsidRPr="00A25A4F">
        <w:rPr>
          <w:rFonts w:eastAsia="宋体"/>
          <w:sz w:val="24"/>
        </w:rPr>
        <w:t>.</w:t>
      </w:r>
      <w:r w:rsidRPr="00A25A4F">
        <w:rPr>
          <w:rFonts w:eastAsia="宋体" w:hint="eastAsia"/>
          <w:sz w:val="24"/>
          <w:lang w:bidi="en-US"/>
        </w:rPr>
        <w:t>建立判断矩阵：</w:t>
      </w:r>
      <w:r w:rsidRPr="00A25A4F">
        <w:rPr>
          <w:rFonts w:eastAsia="宋体" w:hint="eastAsia"/>
          <w:sz w:val="24"/>
        </w:rPr>
        <w:t>对每一层中的各个指标进行两两比较，通过给定标度值来确定它们的相对重要性，例如对于上一层的指标</w:t>
      </w:r>
      <w:r w:rsidRPr="00A25A4F">
        <w:rPr>
          <w:rFonts w:eastAsia="宋体"/>
          <w:position w:val="-12"/>
          <w:sz w:val="24"/>
        </w:rPr>
        <w:object w:dxaOrig="320" w:dyaOrig="380" w14:anchorId="423442B3">
          <v:shape id="_x0000_i1106" type="#_x0000_t75" style="width:16.5pt;height:19pt" o:ole="">
            <v:imagedata r:id="rId193" o:title=""/>
          </v:shape>
          <o:OLEObject Type="Embed" ProgID="Equation.DSMT4" ShapeID="_x0000_i1106" DrawAspect="Content" ObjectID="_1695129829" r:id="rId194"/>
        </w:object>
      </w:r>
      <w:r w:rsidRPr="00A25A4F">
        <w:rPr>
          <w:rFonts w:eastAsia="宋体" w:hint="eastAsia"/>
          <w:sz w:val="24"/>
        </w:rPr>
        <w:t>，它对下一层指标</w:t>
      </w:r>
      <w:r w:rsidRPr="00A25A4F">
        <w:rPr>
          <w:rFonts w:eastAsia="宋体"/>
          <w:position w:val="-12"/>
          <w:sz w:val="24"/>
        </w:rPr>
        <w:object w:dxaOrig="1280" w:dyaOrig="380" w14:anchorId="69EFADFB">
          <v:shape id="_x0000_i1107" type="#_x0000_t75" style="width:64.5pt;height:19pt" o:ole="">
            <v:imagedata r:id="rId195" o:title=""/>
          </v:shape>
          <o:OLEObject Type="Embed" ProgID="Equation.DSMT4" ShapeID="_x0000_i1107" DrawAspect="Content" ObjectID="_1695129830" r:id="rId196"/>
        </w:object>
      </w:r>
      <w:r w:rsidRPr="00A25A4F">
        <w:rPr>
          <w:rFonts w:eastAsia="宋体" w:hint="eastAsia"/>
          <w:sz w:val="24"/>
        </w:rPr>
        <w:t>有支配关系，针对</w:t>
      </w:r>
      <w:r w:rsidRPr="00A25A4F">
        <w:rPr>
          <w:rFonts w:eastAsia="宋体"/>
          <w:position w:val="-12"/>
          <w:sz w:val="24"/>
        </w:rPr>
        <w:object w:dxaOrig="320" w:dyaOrig="380" w14:anchorId="2AF27809">
          <v:shape id="_x0000_i1108" type="#_x0000_t75" style="width:16.5pt;height:19pt" o:ole="">
            <v:imagedata r:id="rId197" o:title=""/>
          </v:shape>
          <o:OLEObject Type="Embed" ProgID="Equation.DSMT4" ShapeID="_x0000_i1108" DrawAspect="Content" ObjectID="_1695129831" r:id="rId198"/>
        </w:object>
      </w:r>
      <w:r w:rsidRPr="00A25A4F">
        <w:rPr>
          <w:rFonts w:eastAsia="宋体" w:hint="eastAsia"/>
          <w:sz w:val="24"/>
        </w:rPr>
        <w:t>，两个指标</w:t>
      </w:r>
      <w:r w:rsidRPr="00A25A4F">
        <w:rPr>
          <w:rFonts w:eastAsia="宋体"/>
          <w:position w:val="-12"/>
          <w:sz w:val="24"/>
        </w:rPr>
        <w:object w:dxaOrig="290" w:dyaOrig="380" w14:anchorId="32F3C2CB">
          <v:shape id="_x0000_i1109" type="#_x0000_t75" style="width:13.5pt;height:19pt" o:ole="">
            <v:imagedata r:id="rId199" o:title=""/>
          </v:shape>
          <o:OLEObject Type="Embed" ProgID="Equation.DSMT4" ShapeID="_x0000_i1109" DrawAspect="Content" ObjectID="_1695129832" r:id="rId200"/>
        </w:object>
      </w:r>
      <w:r w:rsidRPr="00A25A4F">
        <w:rPr>
          <w:rFonts w:eastAsia="宋体" w:hint="eastAsia"/>
          <w:sz w:val="24"/>
        </w:rPr>
        <w:t>和</w:t>
      </w:r>
      <w:r w:rsidRPr="00A25A4F">
        <w:rPr>
          <w:rFonts w:eastAsia="宋体"/>
          <w:position w:val="-14"/>
          <w:sz w:val="24"/>
        </w:rPr>
        <w:object w:dxaOrig="320" w:dyaOrig="380" w14:anchorId="4C84B133">
          <v:shape id="_x0000_i1110" type="#_x0000_t75" style="width:16.5pt;height:19pt" o:ole="">
            <v:imagedata r:id="rId201" o:title=""/>
          </v:shape>
          <o:OLEObject Type="Embed" ProgID="Equation.DSMT4" ShapeID="_x0000_i1110" DrawAspect="Content" ObjectID="_1695129833" r:id="rId202"/>
        </w:object>
      </w:r>
      <w:r w:rsidRPr="00A25A4F">
        <w:rPr>
          <w:rFonts w:eastAsia="宋体" w:hint="eastAsia"/>
          <w:sz w:val="24"/>
        </w:rPr>
        <w:t>哪个更重要，需要对“重要性”进行量化，建立两两比较判断矩阵</w:t>
      </w:r>
      <w:r w:rsidRPr="00A25A4F">
        <w:rPr>
          <w:rFonts w:eastAsia="宋体"/>
          <w:position w:val="-14"/>
          <w:sz w:val="24"/>
        </w:rPr>
        <w:object w:dxaOrig="1130" w:dyaOrig="380" w14:anchorId="198EC7FF">
          <v:shape id="_x0000_i1111" type="#_x0000_t75" style="width:57pt;height:19pt" o:ole="">
            <v:imagedata r:id="rId203" o:title=""/>
          </v:shape>
          <o:OLEObject Type="Embed" ProgID="Equation.DSMT4" ShapeID="_x0000_i1111" DrawAspect="Content" ObjectID="_1695129834" r:id="rId204"/>
        </w:object>
      </w:r>
      <w:r w:rsidRPr="00A25A4F">
        <w:rPr>
          <w:rFonts w:eastAsia="宋体" w:hint="eastAsia"/>
          <w:sz w:val="24"/>
        </w:rPr>
        <w:t>，其中，</w:t>
      </w:r>
      <w:r w:rsidRPr="00A25A4F">
        <w:rPr>
          <w:rFonts w:eastAsia="宋体"/>
          <w:position w:val="-14"/>
          <w:sz w:val="24"/>
        </w:rPr>
        <w:object w:dxaOrig="320" w:dyaOrig="380" w14:anchorId="159B4CA5">
          <v:shape id="_x0000_i1112" type="#_x0000_t75" style="width:16.5pt;height:19pt" o:ole="">
            <v:imagedata r:id="rId205" o:title=""/>
          </v:shape>
          <o:OLEObject Type="Embed" ProgID="Equation.DSMT4" ShapeID="_x0000_i1112" DrawAspect="Content" ObjectID="_1695129835" r:id="rId206"/>
        </w:object>
      </w:r>
      <w:r w:rsidRPr="00A25A4F">
        <w:rPr>
          <w:rFonts w:eastAsia="宋体" w:hint="eastAsia"/>
          <w:sz w:val="24"/>
        </w:rPr>
        <w:t>表示对于上一层指标</w:t>
      </w:r>
      <w:r w:rsidRPr="00A25A4F">
        <w:rPr>
          <w:rFonts w:eastAsia="宋体"/>
          <w:position w:val="-12"/>
          <w:sz w:val="24"/>
        </w:rPr>
        <w:object w:dxaOrig="320" w:dyaOrig="380" w14:anchorId="01D8029A">
          <v:shape id="_x0000_i1113" type="#_x0000_t75" style="width:16.5pt;height:19pt" o:ole="">
            <v:imagedata r:id="rId207" o:title=""/>
          </v:shape>
          <o:OLEObject Type="Embed" ProgID="Equation.DSMT4" ShapeID="_x0000_i1113" DrawAspect="Content" ObjectID="_1695129836" r:id="rId208"/>
        </w:object>
      </w:r>
      <w:r w:rsidRPr="00A25A4F">
        <w:rPr>
          <w:rFonts w:eastAsia="宋体" w:hint="eastAsia"/>
          <w:sz w:val="24"/>
        </w:rPr>
        <w:t>，指标</w:t>
      </w:r>
      <w:r w:rsidRPr="00A25A4F">
        <w:rPr>
          <w:rFonts w:eastAsia="宋体"/>
          <w:position w:val="-12"/>
          <w:sz w:val="24"/>
        </w:rPr>
        <w:object w:dxaOrig="290" w:dyaOrig="380" w14:anchorId="56E88B4F">
          <v:shape id="_x0000_i1114" type="#_x0000_t75" style="width:13.5pt;height:19pt" o:ole="">
            <v:imagedata r:id="rId209" o:title=""/>
          </v:shape>
          <o:OLEObject Type="Embed" ProgID="Equation.DSMT4" ShapeID="_x0000_i1114" DrawAspect="Content" ObjectID="_1695129837" r:id="rId210"/>
        </w:object>
      </w:r>
      <w:r w:rsidRPr="00A25A4F">
        <w:rPr>
          <w:rFonts w:eastAsia="宋体" w:hint="eastAsia"/>
          <w:sz w:val="24"/>
        </w:rPr>
        <w:t>相对于</w:t>
      </w:r>
      <w:r w:rsidRPr="00A25A4F">
        <w:rPr>
          <w:rFonts w:eastAsia="宋体"/>
          <w:position w:val="-14"/>
          <w:sz w:val="24"/>
        </w:rPr>
        <w:object w:dxaOrig="320" w:dyaOrig="380" w14:anchorId="32354CD7">
          <v:shape id="_x0000_i1115" type="#_x0000_t75" style="width:16.5pt;height:19pt" o:ole="">
            <v:imagedata r:id="rId211" o:title=""/>
          </v:shape>
          <o:OLEObject Type="Embed" ProgID="Equation.DSMT4" ShapeID="_x0000_i1115" DrawAspect="Content" ObjectID="_1695129838" r:id="rId212"/>
        </w:object>
      </w:r>
      <w:r w:rsidRPr="00A25A4F">
        <w:rPr>
          <w:rFonts w:eastAsia="宋体" w:hint="eastAsia"/>
          <w:sz w:val="24"/>
        </w:rPr>
        <w:t>的重要程度。为了量化决策判断，形成数值判断矩阵，常用</w:t>
      </w:r>
      <w:r w:rsidRPr="00A25A4F">
        <w:rPr>
          <w:rFonts w:eastAsia="宋体"/>
          <w:sz w:val="24"/>
        </w:rPr>
        <w:t>1~9</w:t>
      </w:r>
      <w:r w:rsidRPr="00A25A4F">
        <w:rPr>
          <w:rFonts w:eastAsia="宋体" w:hint="eastAsia"/>
          <w:sz w:val="24"/>
        </w:rPr>
        <w:t>标度方法对同一层次中各指标重要程度进行打分，即标度范围为</w:t>
      </w:r>
      <w:r w:rsidRPr="00A25A4F">
        <w:rPr>
          <w:rFonts w:eastAsia="宋体"/>
          <w:sz w:val="24"/>
        </w:rPr>
        <w:t>1~9</w:t>
      </w:r>
      <w:r w:rsidRPr="00A25A4F">
        <w:rPr>
          <w:rFonts w:eastAsia="宋体" w:hint="eastAsia"/>
          <w:sz w:val="24"/>
        </w:rPr>
        <w:t>，标度越大说明前者指标与后者指标相对越重要，若要表示前者指标比后者指标相对次要，则用</w:t>
      </w:r>
      <w:r w:rsidRPr="00A25A4F">
        <w:rPr>
          <w:rFonts w:eastAsia="宋体"/>
          <w:sz w:val="24"/>
        </w:rPr>
        <w:t>1~9</w:t>
      </w:r>
      <w:r w:rsidRPr="00A25A4F">
        <w:rPr>
          <w:rFonts w:eastAsia="宋体" w:hint="eastAsia"/>
          <w:sz w:val="24"/>
        </w:rPr>
        <w:t>的倒数表示，</w:t>
      </w:r>
      <w:r w:rsidRPr="00A25A4F">
        <w:rPr>
          <w:rFonts w:eastAsia="宋体"/>
          <w:sz w:val="24"/>
        </w:rPr>
        <w:t>1</w:t>
      </w:r>
      <w:r w:rsidRPr="00A25A4F">
        <w:rPr>
          <w:rFonts w:eastAsia="宋体" w:hint="eastAsia"/>
          <w:sz w:val="24"/>
        </w:rPr>
        <w:t>表示两指标相同重要。再通过对同层次中各指标重要性标度进行两两比较，构造权重判断矩阵。判断矩阵</w:t>
      </w:r>
      <w:r w:rsidRPr="00A25A4F">
        <w:rPr>
          <w:rFonts w:eastAsia="宋体"/>
          <w:sz w:val="24"/>
        </w:rPr>
        <w:t>1~9</w:t>
      </w:r>
      <w:r w:rsidRPr="00A25A4F">
        <w:rPr>
          <w:rFonts w:eastAsia="宋体" w:hint="eastAsia"/>
          <w:sz w:val="24"/>
        </w:rPr>
        <w:t>标度及其含义如表</w:t>
      </w:r>
      <w:r w:rsidR="005140E3">
        <w:rPr>
          <w:rFonts w:eastAsia="宋体"/>
          <w:sz w:val="24"/>
        </w:rPr>
        <w:t>2</w:t>
      </w:r>
      <w:r w:rsidRPr="00A25A4F">
        <w:rPr>
          <w:rFonts w:eastAsia="宋体"/>
          <w:sz w:val="24"/>
        </w:rPr>
        <w:t>-8</w:t>
      </w:r>
      <w:r w:rsidRPr="00A25A4F">
        <w:rPr>
          <w:rFonts w:eastAsia="宋体" w:hint="eastAsia"/>
          <w:sz w:val="24"/>
        </w:rPr>
        <w:t>所示；</w:t>
      </w:r>
    </w:p>
    <w:p w14:paraId="5E614718" w14:textId="77777777" w:rsidR="00A25A4F" w:rsidRPr="00A25A4F" w:rsidRDefault="00A25A4F" w:rsidP="00A25A4F">
      <w:pPr>
        <w:widowControl/>
        <w:spacing w:before="120" w:line="240" w:lineRule="auto"/>
        <w:jc w:val="center"/>
        <w:rPr>
          <w:rFonts w:eastAsiaTheme="minorEastAsia"/>
          <w:szCs w:val="30"/>
        </w:rPr>
      </w:pPr>
      <w:r w:rsidRPr="00A25A4F">
        <w:rPr>
          <w:rFonts w:eastAsiaTheme="minorEastAsia"/>
          <w:noProof/>
          <w:szCs w:val="30"/>
        </w:rPr>
        <w:drawing>
          <wp:inline distT="0" distB="0" distL="0" distR="0" wp14:anchorId="65417F8C" wp14:editId="1CC70C4E">
            <wp:extent cx="1534975" cy="224155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536510" cy="2243792"/>
                    </a:xfrm>
                    <a:prstGeom prst="rect">
                      <a:avLst/>
                    </a:prstGeom>
                    <a:noFill/>
                    <a:ln>
                      <a:noFill/>
                    </a:ln>
                  </pic:spPr>
                </pic:pic>
              </a:graphicData>
            </a:graphic>
          </wp:inline>
        </w:drawing>
      </w:r>
    </w:p>
    <w:p w14:paraId="54F152C3" w14:textId="72717E46" w:rsidR="00A25A4F" w:rsidRPr="00A25A4F" w:rsidRDefault="00A25A4F" w:rsidP="00A25A4F">
      <w:pPr>
        <w:spacing w:after="240" w:line="400" w:lineRule="exact"/>
        <w:jc w:val="center"/>
        <w:rPr>
          <w:rFonts w:eastAsia="宋体"/>
        </w:rPr>
      </w:pPr>
      <w:r w:rsidRPr="00A25A4F">
        <w:rPr>
          <w:rFonts w:eastAsia="宋体" w:hint="eastAsia"/>
        </w:rPr>
        <w:t>图</w:t>
      </w:r>
      <w:r w:rsidR="005140E3">
        <w:rPr>
          <w:rFonts w:eastAsia="宋体"/>
        </w:rPr>
        <w:t>2</w:t>
      </w:r>
      <w:r w:rsidRPr="00A25A4F">
        <w:rPr>
          <w:rFonts w:eastAsia="宋体"/>
        </w:rPr>
        <w:t xml:space="preserve">-22 </w:t>
      </w:r>
      <w:r w:rsidRPr="00A25A4F">
        <w:rPr>
          <w:rFonts w:eastAsia="宋体" w:hint="eastAsia"/>
        </w:rPr>
        <w:t>层次分析法构建过程</w:t>
      </w:r>
    </w:p>
    <w:p w14:paraId="4900E406" w14:textId="601FBDDF" w:rsidR="00A25A4F" w:rsidRDefault="00A25A4F" w:rsidP="00A25A4F">
      <w:pPr>
        <w:spacing w:after="240" w:line="400" w:lineRule="exact"/>
        <w:jc w:val="center"/>
        <w:rPr>
          <w:rFonts w:eastAsia="宋体"/>
        </w:rPr>
      </w:pPr>
    </w:p>
    <w:p w14:paraId="3CC404EE" w14:textId="77777777" w:rsidR="00480F74" w:rsidRPr="00A25A4F" w:rsidRDefault="00480F74" w:rsidP="00A25A4F">
      <w:pPr>
        <w:spacing w:after="240" w:line="400" w:lineRule="exact"/>
        <w:jc w:val="center"/>
        <w:rPr>
          <w:rFonts w:eastAsia="宋体"/>
        </w:rPr>
      </w:pPr>
    </w:p>
    <w:p w14:paraId="42388436" w14:textId="12E257B1" w:rsidR="00A25A4F" w:rsidRPr="00A25A4F" w:rsidRDefault="00A25A4F" w:rsidP="00B80545">
      <w:pPr>
        <w:pStyle w:val="af2"/>
      </w:pPr>
      <w:r w:rsidRPr="00A25A4F">
        <w:rPr>
          <w:rFonts w:hint="eastAsia"/>
        </w:rPr>
        <w:lastRenderedPageBreak/>
        <w:t>表</w:t>
      </w:r>
      <w:r w:rsidR="005140E3">
        <w:t>2</w:t>
      </w:r>
      <w:r w:rsidRPr="00A25A4F">
        <w:t xml:space="preserve">-8 </w:t>
      </w:r>
      <w:r w:rsidRPr="00A25A4F">
        <w:rPr>
          <w:rFonts w:hint="eastAsia"/>
        </w:rPr>
        <w:t>“</w:t>
      </w:r>
      <w:r w:rsidRPr="00A25A4F">
        <w:t>1~9</w:t>
      </w:r>
      <w:r w:rsidRPr="00A25A4F">
        <w:rPr>
          <w:rFonts w:hint="eastAsia"/>
        </w:rPr>
        <w:t>”标度及含义</w:t>
      </w:r>
    </w:p>
    <w:tbl>
      <w:tblPr>
        <w:tblStyle w:val="220"/>
        <w:tblW w:w="0" w:type="auto"/>
        <w:jc w:val="center"/>
        <w:tblLook w:val="04A0" w:firstRow="1" w:lastRow="0" w:firstColumn="1" w:lastColumn="0" w:noHBand="0" w:noVBand="1"/>
      </w:tblPr>
      <w:tblGrid>
        <w:gridCol w:w="1696"/>
        <w:gridCol w:w="2835"/>
        <w:gridCol w:w="3765"/>
      </w:tblGrid>
      <w:tr w:rsidR="00A25A4F" w:rsidRPr="00A25A4F" w14:paraId="78A1A6EB"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D34D0C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标度</w:t>
            </w:r>
          </w:p>
        </w:tc>
        <w:tc>
          <w:tcPr>
            <w:tcW w:w="2835" w:type="dxa"/>
            <w:tcBorders>
              <w:top w:val="single" w:sz="4" w:space="0" w:color="auto"/>
              <w:left w:val="single" w:sz="4" w:space="0" w:color="auto"/>
              <w:bottom w:val="single" w:sz="4" w:space="0" w:color="auto"/>
              <w:right w:val="single" w:sz="4" w:space="0" w:color="auto"/>
            </w:tcBorders>
            <w:vAlign w:val="center"/>
          </w:tcPr>
          <w:p w14:paraId="3E3A2ED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定义</w:t>
            </w:r>
          </w:p>
        </w:tc>
        <w:tc>
          <w:tcPr>
            <w:tcW w:w="3765" w:type="dxa"/>
            <w:tcBorders>
              <w:top w:val="single" w:sz="4" w:space="0" w:color="auto"/>
              <w:left w:val="single" w:sz="4" w:space="0" w:color="auto"/>
              <w:bottom w:val="single" w:sz="4" w:space="0" w:color="auto"/>
              <w:right w:val="single" w:sz="4" w:space="0" w:color="auto"/>
            </w:tcBorders>
            <w:vAlign w:val="center"/>
          </w:tcPr>
          <w:p w14:paraId="5924ECE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说明（对于</w:t>
            </w:r>
            <w:r w:rsidRPr="00A25A4F">
              <w:rPr>
                <w:rFonts w:eastAsia="宋体"/>
                <w:position w:val="-10"/>
                <w:sz w:val="20"/>
              </w:rPr>
              <w:object w:dxaOrig="270" w:dyaOrig="320" w14:anchorId="41D1973E">
                <v:shape id="_x0000_i1116" type="#_x0000_t75" style="width:13pt;height:16.5pt" o:ole="">
                  <v:imagedata r:id="rId214" o:title=""/>
                </v:shape>
                <o:OLEObject Type="Embed" ProgID="Equation.DSMT4" ShapeID="_x0000_i1116" DrawAspect="Content" ObjectID="_1695129839" r:id="rId215"/>
              </w:object>
            </w:r>
            <w:r w:rsidRPr="00A25A4F">
              <w:rPr>
                <w:rFonts w:eastAsia="宋体" w:hint="eastAsia"/>
                <w:sz w:val="20"/>
              </w:rPr>
              <w:t>而言）</w:t>
            </w:r>
          </w:p>
        </w:tc>
      </w:tr>
      <w:tr w:rsidR="00A25A4F" w:rsidRPr="00A25A4F" w14:paraId="3AF8F5FD"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C8D845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w:t>
            </w:r>
          </w:p>
        </w:tc>
        <w:tc>
          <w:tcPr>
            <w:tcW w:w="2835" w:type="dxa"/>
            <w:tcBorders>
              <w:top w:val="single" w:sz="4" w:space="0" w:color="auto"/>
              <w:left w:val="single" w:sz="4" w:space="0" w:color="auto"/>
              <w:bottom w:val="single" w:sz="4" w:space="0" w:color="auto"/>
              <w:right w:val="single" w:sz="4" w:space="0" w:color="auto"/>
            </w:tcBorders>
            <w:vAlign w:val="center"/>
          </w:tcPr>
          <w:p w14:paraId="0C1C2C3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同样重要</w:t>
            </w:r>
          </w:p>
        </w:tc>
        <w:tc>
          <w:tcPr>
            <w:tcW w:w="3765" w:type="dxa"/>
            <w:tcBorders>
              <w:top w:val="single" w:sz="4" w:space="0" w:color="auto"/>
              <w:left w:val="single" w:sz="4" w:space="0" w:color="auto"/>
              <w:bottom w:val="single" w:sz="4" w:space="0" w:color="auto"/>
              <w:right w:val="single" w:sz="4" w:space="0" w:color="auto"/>
            </w:tcBorders>
            <w:vAlign w:val="center"/>
          </w:tcPr>
          <w:p w14:paraId="2FD935FD"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20A3F5C6">
                <v:shape id="_x0000_i1117" type="#_x0000_t75" style="width:13pt;height:16.5pt" o:ole="">
                  <v:imagedata r:id="rId216" o:title=""/>
                </v:shape>
                <o:OLEObject Type="Embed" ProgID="Equation.DSMT4" ShapeID="_x0000_i1117" DrawAspect="Content" ObjectID="_1695129840" r:id="rId217"/>
              </w:object>
            </w:r>
            <w:r w:rsidRPr="00A25A4F">
              <w:rPr>
                <w:rFonts w:eastAsia="宋体" w:hint="eastAsia"/>
                <w:sz w:val="20"/>
              </w:rPr>
              <w:t>和</w:t>
            </w:r>
            <w:r w:rsidRPr="00A25A4F">
              <w:rPr>
                <w:rFonts w:eastAsia="宋体"/>
                <w:position w:val="-12"/>
                <w:sz w:val="20"/>
              </w:rPr>
              <w:object w:dxaOrig="270" w:dyaOrig="320" w14:anchorId="4D187503">
                <v:shape id="_x0000_i1118" type="#_x0000_t75" style="width:13pt;height:16.5pt" o:ole="">
                  <v:imagedata r:id="rId218" o:title=""/>
                </v:shape>
                <o:OLEObject Type="Embed" ProgID="Equation.DSMT4" ShapeID="_x0000_i1118" DrawAspect="Content" ObjectID="_1695129841" r:id="rId219"/>
              </w:object>
            </w:r>
            <w:r w:rsidRPr="00A25A4F">
              <w:rPr>
                <w:rFonts w:eastAsia="宋体" w:hint="eastAsia"/>
                <w:sz w:val="20"/>
              </w:rPr>
              <w:t>同样重要</w:t>
            </w:r>
          </w:p>
        </w:tc>
      </w:tr>
      <w:tr w:rsidR="00A25A4F" w:rsidRPr="00A25A4F" w14:paraId="54C4B3D4"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C01C4E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3</w:t>
            </w:r>
          </w:p>
        </w:tc>
        <w:tc>
          <w:tcPr>
            <w:tcW w:w="2835" w:type="dxa"/>
            <w:tcBorders>
              <w:top w:val="single" w:sz="4" w:space="0" w:color="auto"/>
              <w:left w:val="single" w:sz="4" w:space="0" w:color="auto"/>
              <w:bottom w:val="single" w:sz="4" w:space="0" w:color="auto"/>
              <w:right w:val="single" w:sz="4" w:space="0" w:color="auto"/>
            </w:tcBorders>
            <w:vAlign w:val="center"/>
          </w:tcPr>
          <w:p w14:paraId="6AEB8B2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稍微重要</w:t>
            </w:r>
          </w:p>
        </w:tc>
        <w:tc>
          <w:tcPr>
            <w:tcW w:w="3765" w:type="dxa"/>
            <w:tcBorders>
              <w:top w:val="single" w:sz="4" w:space="0" w:color="auto"/>
              <w:left w:val="single" w:sz="4" w:space="0" w:color="auto"/>
              <w:bottom w:val="single" w:sz="4" w:space="0" w:color="auto"/>
              <w:right w:val="single" w:sz="4" w:space="0" w:color="auto"/>
            </w:tcBorders>
            <w:vAlign w:val="center"/>
          </w:tcPr>
          <w:p w14:paraId="69469B6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3E4DC3E4">
                <v:shape id="_x0000_i1119" type="#_x0000_t75" style="width:13pt;height:16.5pt" o:ole="">
                  <v:imagedata r:id="rId220" o:title=""/>
                </v:shape>
                <o:OLEObject Type="Embed" ProgID="Equation.DSMT4" ShapeID="_x0000_i1119" DrawAspect="Content" ObjectID="_1695129842" r:id="rId221"/>
              </w:object>
            </w:r>
            <w:r w:rsidRPr="00A25A4F">
              <w:rPr>
                <w:rFonts w:eastAsia="宋体" w:hint="eastAsia"/>
                <w:sz w:val="20"/>
              </w:rPr>
              <w:t>比</w:t>
            </w:r>
            <w:r w:rsidRPr="00A25A4F">
              <w:rPr>
                <w:rFonts w:eastAsia="宋体"/>
                <w:position w:val="-12"/>
                <w:sz w:val="20"/>
              </w:rPr>
              <w:object w:dxaOrig="270" w:dyaOrig="320" w14:anchorId="4860C676">
                <v:shape id="_x0000_i1120" type="#_x0000_t75" style="width:13pt;height:16.5pt" o:ole="">
                  <v:imagedata r:id="rId222" o:title=""/>
                </v:shape>
                <o:OLEObject Type="Embed" ProgID="Equation.DSMT4" ShapeID="_x0000_i1120" DrawAspect="Content" ObjectID="_1695129843" r:id="rId223"/>
              </w:object>
            </w:r>
            <w:r w:rsidRPr="00A25A4F">
              <w:rPr>
                <w:rFonts w:eastAsia="宋体" w:hint="eastAsia"/>
                <w:sz w:val="20"/>
              </w:rPr>
              <w:t>稍微重要</w:t>
            </w:r>
          </w:p>
        </w:tc>
      </w:tr>
      <w:tr w:rsidR="00A25A4F" w:rsidRPr="00A25A4F" w14:paraId="4E8CC25F"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1933BE0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5</w:t>
            </w:r>
          </w:p>
        </w:tc>
        <w:tc>
          <w:tcPr>
            <w:tcW w:w="2835" w:type="dxa"/>
            <w:tcBorders>
              <w:top w:val="single" w:sz="4" w:space="0" w:color="auto"/>
              <w:left w:val="single" w:sz="4" w:space="0" w:color="auto"/>
              <w:bottom w:val="single" w:sz="4" w:space="0" w:color="auto"/>
              <w:right w:val="single" w:sz="4" w:space="0" w:color="auto"/>
            </w:tcBorders>
            <w:vAlign w:val="center"/>
          </w:tcPr>
          <w:p w14:paraId="710F0A7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明显重要</w:t>
            </w:r>
          </w:p>
        </w:tc>
        <w:tc>
          <w:tcPr>
            <w:tcW w:w="3765" w:type="dxa"/>
            <w:tcBorders>
              <w:top w:val="single" w:sz="4" w:space="0" w:color="auto"/>
              <w:left w:val="single" w:sz="4" w:space="0" w:color="auto"/>
              <w:bottom w:val="single" w:sz="4" w:space="0" w:color="auto"/>
              <w:right w:val="single" w:sz="4" w:space="0" w:color="auto"/>
            </w:tcBorders>
            <w:vAlign w:val="center"/>
          </w:tcPr>
          <w:p w14:paraId="69110F81"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43AA8564">
                <v:shape id="_x0000_i1121" type="#_x0000_t75" style="width:13pt;height:16.5pt" o:ole="">
                  <v:imagedata r:id="rId224" o:title=""/>
                </v:shape>
                <o:OLEObject Type="Embed" ProgID="Equation.DSMT4" ShapeID="_x0000_i1121" DrawAspect="Content" ObjectID="_1695129844" r:id="rId225"/>
              </w:object>
            </w:r>
            <w:r w:rsidRPr="00A25A4F">
              <w:rPr>
                <w:rFonts w:eastAsia="宋体" w:hint="eastAsia"/>
                <w:sz w:val="20"/>
              </w:rPr>
              <w:t>比</w:t>
            </w:r>
            <w:r w:rsidRPr="00A25A4F">
              <w:rPr>
                <w:rFonts w:eastAsia="宋体"/>
                <w:position w:val="-12"/>
                <w:sz w:val="20"/>
              </w:rPr>
              <w:object w:dxaOrig="270" w:dyaOrig="320" w14:anchorId="7FCC3613">
                <v:shape id="_x0000_i1122" type="#_x0000_t75" style="width:13pt;height:16.5pt" o:ole="">
                  <v:imagedata r:id="rId226" o:title=""/>
                </v:shape>
                <o:OLEObject Type="Embed" ProgID="Equation.DSMT4" ShapeID="_x0000_i1122" DrawAspect="Content" ObjectID="_1695129845" r:id="rId227"/>
              </w:object>
            </w:r>
            <w:r w:rsidRPr="00A25A4F">
              <w:rPr>
                <w:rFonts w:eastAsia="宋体" w:hint="eastAsia"/>
                <w:sz w:val="20"/>
              </w:rPr>
              <w:t>明显重要</w:t>
            </w:r>
          </w:p>
        </w:tc>
      </w:tr>
      <w:tr w:rsidR="00A25A4F" w:rsidRPr="00A25A4F" w14:paraId="10A28B8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9098FA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7</w:t>
            </w:r>
          </w:p>
        </w:tc>
        <w:tc>
          <w:tcPr>
            <w:tcW w:w="2835" w:type="dxa"/>
            <w:tcBorders>
              <w:top w:val="single" w:sz="4" w:space="0" w:color="auto"/>
              <w:left w:val="single" w:sz="4" w:space="0" w:color="auto"/>
              <w:bottom w:val="single" w:sz="4" w:space="0" w:color="auto"/>
              <w:right w:val="single" w:sz="4" w:space="0" w:color="auto"/>
            </w:tcBorders>
            <w:vAlign w:val="center"/>
          </w:tcPr>
          <w:p w14:paraId="4ED9BF8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强烈重要</w:t>
            </w:r>
          </w:p>
        </w:tc>
        <w:tc>
          <w:tcPr>
            <w:tcW w:w="3765" w:type="dxa"/>
            <w:tcBorders>
              <w:top w:val="single" w:sz="4" w:space="0" w:color="auto"/>
              <w:left w:val="single" w:sz="4" w:space="0" w:color="auto"/>
              <w:bottom w:val="single" w:sz="4" w:space="0" w:color="auto"/>
              <w:right w:val="single" w:sz="4" w:space="0" w:color="auto"/>
            </w:tcBorders>
            <w:vAlign w:val="center"/>
          </w:tcPr>
          <w:p w14:paraId="12959C8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5843748E">
                <v:shape id="_x0000_i1123" type="#_x0000_t75" style="width:13pt;height:16.5pt" o:ole="">
                  <v:imagedata r:id="rId228" o:title=""/>
                </v:shape>
                <o:OLEObject Type="Embed" ProgID="Equation.DSMT4" ShapeID="_x0000_i1123" DrawAspect="Content" ObjectID="_1695129846" r:id="rId229"/>
              </w:object>
            </w:r>
            <w:r w:rsidRPr="00A25A4F">
              <w:rPr>
                <w:rFonts w:eastAsia="宋体" w:hint="eastAsia"/>
                <w:sz w:val="20"/>
              </w:rPr>
              <w:t>比</w:t>
            </w:r>
            <w:bookmarkStart w:id="20" w:name="DSIEqnMarkerStart"/>
            <w:bookmarkEnd w:id="20"/>
            <w:r w:rsidRPr="00A25A4F">
              <w:rPr>
                <w:rFonts w:eastAsia="宋体"/>
                <w:sz w:val="20"/>
              </w:rPr>
              <w:t>.</w:t>
            </w:r>
            <w:r w:rsidRPr="00A25A4F">
              <w:rPr>
                <w:rFonts w:eastAsia="宋体"/>
                <w:position w:val="-12"/>
                <w:sz w:val="20"/>
              </w:rPr>
              <w:object w:dxaOrig="270" w:dyaOrig="320" w14:anchorId="2EDB5CF4">
                <v:shape id="_x0000_i1124" type="#_x0000_t75" style="width:13pt;height:16.5pt" o:ole="">
                  <v:imagedata r:id="rId230" o:title=""/>
                </v:shape>
                <o:OLEObject Type="Embed" ProgID="Equation.DSMT4" ShapeID="_x0000_i1124" DrawAspect="Content" ObjectID="_1695129847" r:id="rId231"/>
              </w:object>
            </w:r>
            <w:r w:rsidRPr="00A25A4F">
              <w:rPr>
                <w:rFonts w:eastAsia="宋体"/>
                <w:sz w:val="20"/>
              </w:rPr>
              <w:t>.</w:t>
            </w:r>
            <w:bookmarkStart w:id="21" w:name="DSIEqnMarkerEnd"/>
            <w:bookmarkEnd w:id="21"/>
            <w:r w:rsidRPr="00A25A4F">
              <w:rPr>
                <w:rFonts w:eastAsia="宋体" w:hint="eastAsia"/>
                <w:sz w:val="20"/>
              </w:rPr>
              <w:t>强烈重要</w:t>
            </w:r>
          </w:p>
        </w:tc>
      </w:tr>
      <w:tr w:rsidR="00A25A4F" w:rsidRPr="00A25A4F" w14:paraId="7EB7B67A"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6CFCBD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9</w:t>
            </w:r>
          </w:p>
        </w:tc>
        <w:tc>
          <w:tcPr>
            <w:tcW w:w="2835" w:type="dxa"/>
            <w:tcBorders>
              <w:top w:val="single" w:sz="4" w:space="0" w:color="auto"/>
              <w:left w:val="single" w:sz="4" w:space="0" w:color="auto"/>
              <w:bottom w:val="single" w:sz="4" w:space="0" w:color="auto"/>
              <w:right w:val="single" w:sz="4" w:space="0" w:color="auto"/>
            </w:tcBorders>
            <w:vAlign w:val="center"/>
          </w:tcPr>
          <w:p w14:paraId="2CCC562B"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极端重要</w:t>
            </w:r>
          </w:p>
        </w:tc>
        <w:tc>
          <w:tcPr>
            <w:tcW w:w="3765" w:type="dxa"/>
            <w:tcBorders>
              <w:top w:val="single" w:sz="4" w:space="0" w:color="auto"/>
              <w:left w:val="single" w:sz="4" w:space="0" w:color="auto"/>
              <w:bottom w:val="single" w:sz="4" w:space="0" w:color="auto"/>
              <w:right w:val="single" w:sz="4" w:space="0" w:color="auto"/>
            </w:tcBorders>
            <w:vAlign w:val="center"/>
          </w:tcPr>
          <w:p w14:paraId="36127FA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40" w:dyaOrig="300" w14:anchorId="3089CFAA">
                <v:shape id="_x0000_i1125" type="#_x0000_t75" style="width:13pt;height:15pt" o:ole="">
                  <v:imagedata r:id="rId232" o:title=""/>
                </v:shape>
                <o:OLEObject Type="Embed" ProgID="Equation.DSMT4" ShapeID="_x0000_i1125" DrawAspect="Content" ObjectID="_1695129848" r:id="rId233"/>
              </w:object>
            </w:r>
            <w:r w:rsidRPr="00A25A4F">
              <w:rPr>
                <w:rFonts w:eastAsia="宋体" w:hint="eastAsia"/>
                <w:sz w:val="20"/>
              </w:rPr>
              <w:t>比</w:t>
            </w:r>
            <w:r w:rsidRPr="00A25A4F">
              <w:rPr>
                <w:rFonts w:eastAsia="宋体"/>
                <w:position w:val="-12"/>
                <w:sz w:val="20"/>
              </w:rPr>
              <w:object w:dxaOrig="260" w:dyaOrig="320" w14:anchorId="31F06A20">
                <v:shape id="_x0000_i1126" type="#_x0000_t75" style="width:13pt;height:16.5pt" o:ole="">
                  <v:imagedata r:id="rId234" o:title=""/>
                </v:shape>
                <o:OLEObject Type="Embed" ProgID="Equation.DSMT4" ShapeID="_x0000_i1126" DrawAspect="Content" ObjectID="_1695129849" r:id="rId235"/>
              </w:object>
            </w:r>
            <w:r w:rsidRPr="00A25A4F">
              <w:rPr>
                <w:rFonts w:eastAsia="宋体" w:hint="eastAsia"/>
                <w:sz w:val="20"/>
              </w:rPr>
              <w:t>极端重要</w:t>
            </w:r>
          </w:p>
        </w:tc>
      </w:tr>
      <w:tr w:rsidR="00A25A4F" w:rsidRPr="00A25A4F" w14:paraId="3DE4764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8E068D8"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2</w:t>
            </w:r>
            <w:r w:rsidRPr="00A25A4F">
              <w:rPr>
                <w:rFonts w:eastAsia="宋体" w:hint="eastAsia"/>
                <w:sz w:val="20"/>
              </w:rPr>
              <w:t>，</w:t>
            </w:r>
            <w:r w:rsidRPr="00A25A4F">
              <w:rPr>
                <w:rFonts w:eastAsia="宋体"/>
                <w:sz w:val="20"/>
              </w:rPr>
              <w:t>4</w:t>
            </w:r>
            <w:r w:rsidRPr="00A25A4F">
              <w:rPr>
                <w:rFonts w:eastAsia="宋体" w:hint="eastAsia"/>
                <w:sz w:val="20"/>
              </w:rPr>
              <w:t>，</w:t>
            </w:r>
            <w:r w:rsidRPr="00A25A4F">
              <w:rPr>
                <w:rFonts w:eastAsia="宋体"/>
                <w:sz w:val="20"/>
              </w:rPr>
              <w:t>6</w:t>
            </w:r>
            <w:r w:rsidRPr="00A25A4F">
              <w:rPr>
                <w:rFonts w:eastAsia="宋体" w:hint="eastAsia"/>
                <w:sz w:val="20"/>
              </w:rPr>
              <w:t>，</w:t>
            </w:r>
            <w:r w:rsidRPr="00A25A4F">
              <w:rPr>
                <w:rFonts w:eastAsia="宋体"/>
                <w:sz w:val="20"/>
              </w:rPr>
              <w:t>8</w:t>
            </w:r>
          </w:p>
        </w:tc>
        <w:tc>
          <w:tcPr>
            <w:tcW w:w="2835" w:type="dxa"/>
            <w:tcBorders>
              <w:top w:val="single" w:sz="4" w:space="0" w:color="auto"/>
              <w:left w:val="single" w:sz="4" w:space="0" w:color="auto"/>
              <w:bottom w:val="single" w:sz="4" w:space="0" w:color="auto"/>
              <w:right w:val="single" w:sz="4" w:space="0" w:color="auto"/>
            </w:tcBorders>
            <w:vAlign w:val="center"/>
          </w:tcPr>
          <w:p w14:paraId="0423107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相邻判断的中值</w:t>
            </w:r>
          </w:p>
        </w:tc>
        <w:tc>
          <w:tcPr>
            <w:tcW w:w="3765" w:type="dxa"/>
            <w:tcBorders>
              <w:top w:val="single" w:sz="4" w:space="0" w:color="auto"/>
              <w:left w:val="single" w:sz="4" w:space="0" w:color="auto"/>
              <w:bottom w:val="single" w:sz="4" w:space="0" w:color="auto"/>
              <w:right w:val="single" w:sz="4" w:space="0" w:color="auto"/>
            </w:tcBorders>
            <w:vAlign w:val="center"/>
          </w:tcPr>
          <w:p w14:paraId="503C8C7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相邻判断的中间值</w:t>
            </w:r>
          </w:p>
        </w:tc>
      </w:tr>
      <w:tr w:rsidR="00A25A4F" w:rsidRPr="00A25A4F" w14:paraId="7A0B6CC9" w14:textId="77777777" w:rsidTr="000D7DDE">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09AA0F2"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倒数</w:t>
            </w:r>
          </w:p>
        </w:tc>
        <w:tc>
          <w:tcPr>
            <w:tcW w:w="2835" w:type="dxa"/>
            <w:tcBorders>
              <w:top w:val="single" w:sz="4" w:space="0" w:color="auto"/>
              <w:left w:val="single" w:sz="4" w:space="0" w:color="auto"/>
              <w:bottom w:val="single" w:sz="4" w:space="0" w:color="auto"/>
              <w:right w:val="single" w:sz="4" w:space="0" w:color="auto"/>
            </w:tcBorders>
            <w:vAlign w:val="center"/>
          </w:tcPr>
          <w:p w14:paraId="471D0FE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满足正互反性</w:t>
            </w:r>
          </w:p>
        </w:tc>
        <w:tc>
          <w:tcPr>
            <w:tcW w:w="3765" w:type="dxa"/>
            <w:tcBorders>
              <w:top w:val="single" w:sz="4" w:space="0" w:color="auto"/>
              <w:left w:val="single" w:sz="4" w:space="0" w:color="auto"/>
              <w:bottom w:val="single" w:sz="4" w:space="0" w:color="auto"/>
              <w:right w:val="single" w:sz="4" w:space="0" w:color="auto"/>
            </w:tcBorders>
            <w:vAlign w:val="center"/>
          </w:tcPr>
          <w:p w14:paraId="40F7B5E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10"/>
                <w:sz w:val="20"/>
              </w:rPr>
              <w:object w:dxaOrig="260" w:dyaOrig="320" w14:anchorId="6F241E65">
                <v:shape id="_x0000_i1127" type="#_x0000_t75" style="width:13pt;height:16.5pt" o:ole="">
                  <v:imagedata r:id="rId228" o:title=""/>
                </v:shape>
                <o:OLEObject Type="Embed" ProgID="Equation.DSMT4" ShapeID="_x0000_i1127" DrawAspect="Content" ObjectID="_1695129850" r:id="rId236"/>
              </w:object>
            </w:r>
            <w:r w:rsidRPr="00A25A4F">
              <w:rPr>
                <w:rFonts w:eastAsia="宋体" w:hint="eastAsia"/>
                <w:sz w:val="20"/>
              </w:rPr>
              <w:t>和</w:t>
            </w:r>
            <w:r w:rsidRPr="00A25A4F">
              <w:rPr>
                <w:rFonts w:eastAsia="宋体"/>
                <w:position w:val="-12"/>
                <w:sz w:val="20"/>
              </w:rPr>
              <w:object w:dxaOrig="260" w:dyaOrig="320" w14:anchorId="57AF018D">
                <v:shape id="_x0000_i1128" type="#_x0000_t75" style="width:13pt;height:16.5pt" o:ole="">
                  <v:imagedata r:id="rId234" o:title=""/>
                </v:shape>
                <o:OLEObject Type="Embed" ProgID="Equation.DSMT4" ShapeID="_x0000_i1128" DrawAspect="Content" ObjectID="_1695129851" r:id="rId237"/>
              </w:object>
            </w:r>
            <w:r w:rsidRPr="00A25A4F">
              <w:rPr>
                <w:rFonts w:eastAsia="宋体" w:hint="eastAsia"/>
                <w:sz w:val="20"/>
              </w:rPr>
              <w:t>比较得</w:t>
            </w:r>
            <w:r w:rsidRPr="00A25A4F">
              <w:rPr>
                <w:rFonts w:eastAsia="宋体"/>
                <w:position w:val="-12"/>
                <w:sz w:val="20"/>
              </w:rPr>
              <w:object w:dxaOrig="279" w:dyaOrig="320" w14:anchorId="6FDB579C">
                <v:shape id="_x0000_i1129" type="#_x0000_t75" style="width:15pt;height:16.5pt" o:ole="">
                  <v:imagedata r:id="rId238" o:title=""/>
                </v:shape>
                <o:OLEObject Type="Embed" ProgID="Equation.DSMT4" ShapeID="_x0000_i1129" DrawAspect="Content" ObjectID="_1695129852" r:id="rId239"/>
              </w:object>
            </w:r>
            <w:r w:rsidRPr="00A25A4F">
              <w:rPr>
                <w:rFonts w:eastAsia="宋体" w:hint="eastAsia"/>
                <w:sz w:val="20"/>
              </w:rPr>
              <w:t>，则</w:t>
            </w:r>
            <w:r w:rsidRPr="00A25A4F">
              <w:rPr>
                <w:rFonts w:eastAsia="宋体"/>
                <w:position w:val="-12"/>
                <w:sz w:val="20"/>
              </w:rPr>
              <w:object w:dxaOrig="920" w:dyaOrig="320" w14:anchorId="4CBCF043">
                <v:shape id="_x0000_i1130" type="#_x0000_t75" style="width:46pt;height:16.5pt" o:ole="">
                  <v:imagedata r:id="rId240" o:title=""/>
                </v:shape>
                <o:OLEObject Type="Embed" ProgID="Equation.DSMT4" ShapeID="_x0000_i1130" DrawAspect="Content" ObjectID="_1695129853" r:id="rId241"/>
              </w:object>
            </w:r>
          </w:p>
        </w:tc>
      </w:tr>
    </w:tbl>
    <w:p w14:paraId="2359487E" w14:textId="77777777" w:rsidR="00A25A4F" w:rsidRPr="00A25A4F" w:rsidRDefault="00A25A4F" w:rsidP="00A25A4F">
      <w:pPr>
        <w:spacing w:beforeLines="50" w:before="156" w:line="400" w:lineRule="exact"/>
        <w:ind w:firstLineChars="200" w:firstLine="480"/>
        <w:rPr>
          <w:rFonts w:eastAsia="宋体"/>
          <w:sz w:val="24"/>
        </w:rPr>
      </w:pPr>
      <w:r w:rsidRPr="00A25A4F">
        <w:rPr>
          <w:rFonts w:eastAsia="宋体" w:hint="eastAsia"/>
          <w:sz w:val="24"/>
          <w:lang w:bidi="en-US"/>
        </w:rPr>
        <w:t>c</w:t>
      </w:r>
      <w:r w:rsidRPr="00A25A4F">
        <w:rPr>
          <w:rFonts w:eastAsia="宋体"/>
          <w:sz w:val="24"/>
          <w:lang w:bidi="en-US"/>
        </w:rPr>
        <w:t>.</w:t>
      </w:r>
      <w:r w:rsidRPr="00A25A4F">
        <w:rPr>
          <w:rFonts w:eastAsia="宋体" w:hint="eastAsia"/>
          <w:sz w:val="24"/>
        </w:rPr>
        <w:t>矩阵的一致性检验：用</w:t>
      </w:r>
      <w:r w:rsidRPr="00A25A4F">
        <w:rPr>
          <w:rFonts w:eastAsia="宋体"/>
          <w:position w:val="-6"/>
          <w:sz w:val="24"/>
        </w:rPr>
        <w:object w:dxaOrig="350" w:dyaOrig="290" w14:anchorId="075A0619">
          <v:shape id="_x0000_i1131" type="#_x0000_t75" style="width:17.5pt;height:13.5pt" o:ole="">
            <v:imagedata r:id="rId242" o:title=""/>
          </v:shape>
          <o:OLEObject Type="Embed" ProgID="Equation.DSMT4" ShapeID="_x0000_i1131" DrawAspect="Content" ObjectID="_1695129854" r:id="rId243"/>
        </w:object>
      </w:r>
      <w:r w:rsidRPr="00A25A4F">
        <w:rPr>
          <w:rFonts w:eastAsia="宋体" w:hint="eastAsia"/>
          <w:sz w:val="24"/>
        </w:rPr>
        <w:t>来度量判断矩阵是否满足一致性，即：</w:t>
      </w:r>
    </w:p>
    <w:p w14:paraId="333ECBC9"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sz w:val="24"/>
        </w:rPr>
        <w:object w:dxaOrig="1350" w:dyaOrig="620" w14:anchorId="23A892B3">
          <v:shape id="_x0000_i1132" type="#_x0000_t75" style="width:67pt;height:31pt" o:ole="">
            <v:imagedata r:id="rId244" o:title=""/>
          </v:shape>
          <o:OLEObject Type="Embed" ProgID="Equation.DSMT4" ShapeID="_x0000_i1132" DrawAspect="Content" ObjectID="_1695129855" r:id="rId245"/>
        </w:object>
      </w:r>
      <w:r w:rsidRPr="00A25A4F">
        <w:rPr>
          <w:rFonts w:eastAsia="宋体"/>
          <w:sz w:val="24"/>
        </w:rPr>
        <w:tab/>
      </w:r>
    </w:p>
    <w:p w14:paraId="0B1CB8D6" w14:textId="6CBB5C5A" w:rsidR="00A25A4F" w:rsidRPr="00A25A4F" w:rsidRDefault="00A25A4F" w:rsidP="00A25A4F">
      <w:pPr>
        <w:spacing w:line="400" w:lineRule="exact"/>
        <w:rPr>
          <w:rFonts w:eastAsia="宋体"/>
          <w:sz w:val="24"/>
        </w:rPr>
      </w:pPr>
      <w:r w:rsidRPr="00A25A4F">
        <w:rPr>
          <w:rFonts w:eastAsia="宋体" w:hint="eastAsia"/>
          <w:sz w:val="24"/>
        </w:rPr>
        <w:t>式中，</w:t>
      </w:r>
      <w:r w:rsidRPr="00A25A4F">
        <w:rPr>
          <w:rFonts w:eastAsia="宋体"/>
          <w:position w:val="-6"/>
          <w:sz w:val="24"/>
        </w:rPr>
        <w:object w:dxaOrig="210" w:dyaOrig="230" w14:anchorId="1510978D">
          <v:shape id="_x0000_i1133" type="#_x0000_t75" style="width:10pt;height:11pt" o:ole="">
            <v:imagedata r:id="rId246" o:title=""/>
          </v:shape>
          <o:OLEObject Type="Embed" ProgID="Equation.DSMT4" ShapeID="_x0000_i1133" DrawAspect="Content" ObjectID="_1695129856" r:id="rId247"/>
        </w:object>
      </w:r>
      <w:r w:rsidRPr="00A25A4F">
        <w:rPr>
          <w:rFonts w:eastAsia="宋体" w:hint="eastAsia"/>
          <w:sz w:val="24"/>
        </w:rPr>
        <w:t>为判断矩阵阶数，</w:t>
      </w:r>
      <w:r w:rsidRPr="00A25A4F">
        <w:rPr>
          <w:rFonts w:eastAsia="宋体"/>
          <w:position w:val="-12"/>
          <w:sz w:val="24"/>
        </w:rPr>
        <w:object w:dxaOrig="450" w:dyaOrig="380" w14:anchorId="3892AA61">
          <v:shape id="_x0000_i1134" type="#_x0000_t75" style="width:22.5pt;height:19pt" o:ole="">
            <v:imagedata r:id="rId248" o:title=""/>
          </v:shape>
          <o:OLEObject Type="Embed" ProgID="Equation.DSMT4" ShapeID="_x0000_i1134" DrawAspect="Content" ObjectID="_1695129857" r:id="rId249"/>
        </w:object>
      </w:r>
      <w:r w:rsidRPr="00A25A4F">
        <w:rPr>
          <w:rFonts w:eastAsia="宋体" w:hint="eastAsia"/>
          <w:sz w:val="24"/>
        </w:rPr>
        <w:t>为判断矩阵最大特征值。</w:t>
      </w:r>
      <w:r w:rsidRPr="00A25A4F">
        <w:rPr>
          <w:rFonts w:eastAsia="宋体"/>
          <w:position w:val="-6"/>
          <w:sz w:val="24"/>
        </w:rPr>
        <w:object w:dxaOrig="350" w:dyaOrig="290" w14:anchorId="6D9F20E1">
          <v:shape id="_x0000_i1135" type="#_x0000_t75" style="width:17.5pt;height:13.5pt" o:ole="">
            <v:imagedata r:id="rId250" o:title=""/>
          </v:shape>
          <o:OLEObject Type="Embed" ProgID="Equation.DSMT4" ShapeID="_x0000_i1135" DrawAspect="Content" ObjectID="_1695129858" r:id="rId251"/>
        </w:object>
      </w:r>
      <w:r w:rsidRPr="00A25A4F">
        <w:rPr>
          <w:rFonts w:eastAsia="宋体" w:hint="eastAsia"/>
          <w:sz w:val="24"/>
        </w:rPr>
        <w:t>越大，表明偏离一致性程度越大，</w:t>
      </w:r>
      <w:r w:rsidRPr="00A25A4F">
        <w:rPr>
          <w:rFonts w:eastAsia="宋体"/>
          <w:position w:val="-6"/>
          <w:sz w:val="24"/>
        </w:rPr>
        <w:object w:dxaOrig="350" w:dyaOrig="290" w14:anchorId="0CBD492F">
          <v:shape id="_x0000_i1136" type="#_x0000_t75" style="width:17.5pt;height:13.5pt" o:ole="">
            <v:imagedata r:id="rId252" o:title=""/>
          </v:shape>
          <o:OLEObject Type="Embed" ProgID="Equation.DSMT4" ShapeID="_x0000_i1136" DrawAspect="Content" ObjectID="_1695129859" r:id="rId253"/>
        </w:object>
      </w:r>
      <w:r w:rsidRPr="00A25A4F">
        <w:rPr>
          <w:rFonts w:eastAsia="宋体" w:hint="eastAsia"/>
          <w:sz w:val="24"/>
        </w:rPr>
        <w:t>越小，表明矩阵更满足对于一致性的要求。由于判断矩阵阶数不同对</w:t>
      </w:r>
      <w:r w:rsidRPr="00A25A4F">
        <w:rPr>
          <w:rFonts w:eastAsia="宋体"/>
          <w:position w:val="-6"/>
          <w:sz w:val="24"/>
        </w:rPr>
        <w:object w:dxaOrig="350" w:dyaOrig="290" w14:anchorId="54AD43D9">
          <v:shape id="_x0000_i1137" type="#_x0000_t75" style="width:17.5pt;height:13.5pt" o:ole="">
            <v:imagedata r:id="rId254" o:title=""/>
          </v:shape>
          <o:OLEObject Type="Embed" ProgID="Equation.DSMT4" ShapeID="_x0000_i1137" DrawAspect="Content" ObjectID="_1695129860" r:id="rId255"/>
        </w:object>
      </w:r>
      <w:r w:rsidRPr="00A25A4F">
        <w:rPr>
          <w:rFonts w:eastAsia="宋体" w:hint="eastAsia"/>
          <w:sz w:val="24"/>
        </w:rPr>
        <w:t>的要求也不同，引入一致性指标</w:t>
      </w:r>
      <w:r w:rsidRPr="00A25A4F">
        <w:rPr>
          <w:rFonts w:eastAsia="宋体"/>
          <w:position w:val="-4"/>
          <w:sz w:val="24"/>
        </w:rPr>
        <w:object w:dxaOrig="350" w:dyaOrig="270" w14:anchorId="1610C961">
          <v:shape id="_x0000_i1138" type="#_x0000_t75" style="width:17.5pt;height:13pt" o:ole="">
            <v:imagedata r:id="rId256" o:title=""/>
          </v:shape>
          <o:OLEObject Type="Embed" ProgID="Equation.DSMT4" ShapeID="_x0000_i1138" DrawAspect="Content" ObjectID="_1695129861" r:id="rId257"/>
        </w:object>
      </w:r>
      <w:r w:rsidRPr="00A25A4F">
        <w:rPr>
          <w:rFonts w:eastAsia="宋体" w:hint="eastAsia"/>
          <w:sz w:val="24"/>
        </w:rPr>
        <w:t>，</w:t>
      </w:r>
      <w:r w:rsidRPr="00A25A4F">
        <w:rPr>
          <w:rFonts w:eastAsia="宋体"/>
          <w:position w:val="-4"/>
          <w:sz w:val="24"/>
        </w:rPr>
        <w:object w:dxaOrig="350" w:dyaOrig="270" w14:anchorId="1D0A5725">
          <v:shape id="_x0000_i1139" type="#_x0000_t75" style="width:17.5pt;height:13pt" o:ole="">
            <v:imagedata r:id="rId258" o:title=""/>
          </v:shape>
          <o:OLEObject Type="Embed" ProgID="Equation.DSMT4" ShapeID="_x0000_i1139" DrawAspect="Content" ObjectID="_1695129862" r:id="rId259"/>
        </w:object>
      </w:r>
      <w:r w:rsidRPr="00A25A4F">
        <w:rPr>
          <w:rFonts w:eastAsia="宋体" w:hint="eastAsia"/>
          <w:sz w:val="24"/>
        </w:rPr>
        <w:t>的值如表</w:t>
      </w:r>
      <w:r w:rsidR="005140E3">
        <w:rPr>
          <w:rFonts w:eastAsia="宋体"/>
          <w:sz w:val="24"/>
        </w:rPr>
        <w:t>2</w:t>
      </w:r>
      <w:r w:rsidRPr="00A25A4F">
        <w:rPr>
          <w:rFonts w:eastAsia="宋体"/>
          <w:sz w:val="24"/>
        </w:rPr>
        <w:t>-9</w:t>
      </w:r>
      <w:r w:rsidRPr="00A25A4F">
        <w:rPr>
          <w:rFonts w:eastAsia="宋体" w:hint="eastAsia"/>
          <w:sz w:val="24"/>
        </w:rPr>
        <w:t>所示：</w:t>
      </w:r>
    </w:p>
    <w:p w14:paraId="67EBA2E9" w14:textId="248668CD"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-9 </w:t>
      </w:r>
      <w:r w:rsidRPr="00A25A4F">
        <w:rPr>
          <w:rFonts w:eastAsia="宋体" w:hint="eastAsia"/>
        </w:rPr>
        <w:t>一致性指标</w:t>
      </w:r>
      <w:r w:rsidRPr="00A25A4F">
        <w:rPr>
          <w:rFonts w:eastAsia="宋体"/>
          <w:i/>
        </w:rPr>
        <w:t>RI</w:t>
      </w:r>
      <w:r w:rsidRPr="00A25A4F">
        <w:rPr>
          <w:rFonts w:eastAsia="宋体" w:hint="eastAsia"/>
        </w:rPr>
        <w:t>表</w:t>
      </w:r>
    </w:p>
    <w:tbl>
      <w:tblPr>
        <w:tblStyle w:val="220"/>
        <w:tblW w:w="8359" w:type="dxa"/>
        <w:jc w:val="center"/>
        <w:tblLook w:val="04A0" w:firstRow="1" w:lastRow="0" w:firstColumn="1" w:lastColumn="0" w:noHBand="0" w:noVBand="1"/>
      </w:tblPr>
      <w:tblGrid>
        <w:gridCol w:w="1555"/>
        <w:gridCol w:w="972"/>
        <w:gridCol w:w="972"/>
        <w:gridCol w:w="972"/>
        <w:gridCol w:w="972"/>
        <w:gridCol w:w="972"/>
        <w:gridCol w:w="972"/>
        <w:gridCol w:w="972"/>
      </w:tblGrid>
      <w:tr w:rsidR="00A25A4F" w:rsidRPr="00A25A4F" w14:paraId="0D0E5370" w14:textId="77777777" w:rsidTr="000D7DDE">
        <w:trPr>
          <w:trHeight w:val="400"/>
          <w:jc w:val="center"/>
        </w:trPr>
        <w:tc>
          <w:tcPr>
            <w:tcW w:w="1555" w:type="dxa"/>
            <w:tcBorders>
              <w:top w:val="single" w:sz="4" w:space="0" w:color="auto"/>
              <w:left w:val="single" w:sz="4" w:space="0" w:color="auto"/>
              <w:bottom w:val="single" w:sz="4" w:space="0" w:color="auto"/>
              <w:right w:val="single" w:sz="4" w:space="0" w:color="auto"/>
            </w:tcBorders>
            <w:vAlign w:val="center"/>
          </w:tcPr>
          <w:p w14:paraId="55D5B53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hint="eastAsia"/>
                <w:sz w:val="20"/>
              </w:rPr>
              <w:t>矩阵阶数</w:t>
            </w:r>
          </w:p>
        </w:tc>
        <w:tc>
          <w:tcPr>
            <w:tcW w:w="972" w:type="dxa"/>
            <w:tcBorders>
              <w:top w:val="single" w:sz="4" w:space="0" w:color="auto"/>
              <w:left w:val="single" w:sz="4" w:space="0" w:color="auto"/>
              <w:bottom w:val="single" w:sz="4" w:space="0" w:color="auto"/>
              <w:right w:val="single" w:sz="4" w:space="0" w:color="auto"/>
            </w:tcBorders>
            <w:vAlign w:val="center"/>
          </w:tcPr>
          <w:p w14:paraId="0294C589"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3</w:t>
            </w:r>
          </w:p>
        </w:tc>
        <w:tc>
          <w:tcPr>
            <w:tcW w:w="972" w:type="dxa"/>
            <w:tcBorders>
              <w:top w:val="single" w:sz="4" w:space="0" w:color="auto"/>
              <w:left w:val="single" w:sz="4" w:space="0" w:color="auto"/>
              <w:bottom w:val="single" w:sz="4" w:space="0" w:color="auto"/>
              <w:right w:val="single" w:sz="4" w:space="0" w:color="auto"/>
            </w:tcBorders>
            <w:vAlign w:val="center"/>
          </w:tcPr>
          <w:p w14:paraId="206ADD1B"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4</w:t>
            </w:r>
          </w:p>
        </w:tc>
        <w:tc>
          <w:tcPr>
            <w:tcW w:w="972" w:type="dxa"/>
            <w:tcBorders>
              <w:top w:val="single" w:sz="4" w:space="0" w:color="auto"/>
              <w:left w:val="single" w:sz="4" w:space="0" w:color="auto"/>
              <w:bottom w:val="single" w:sz="4" w:space="0" w:color="auto"/>
              <w:right w:val="single" w:sz="4" w:space="0" w:color="auto"/>
            </w:tcBorders>
            <w:vAlign w:val="center"/>
          </w:tcPr>
          <w:p w14:paraId="3EB1217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5</w:t>
            </w:r>
          </w:p>
        </w:tc>
        <w:tc>
          <w:tcPr>
            <w:tcW w:w="972" w:type="dxa"/>
            <w:tcBorders>
              <w:top w:val="single" w:sz="4" w:space="0" w:color="auto"/>
              <w:left w:val="single" w:sz="4" w:space="0" w:color="auto"/>
              <w:bottom w:val="single" w:sz="4" w:space="0" w:color="auto"/>
              <w:right w:val="single" w:sz="4" w:space="0" w:color="auto"/>
            </w:tcBorders>
            <w:vAlign w:val="center"/>
          </w:tcPr>
          <w:p w14:paraId="2C5D95B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6</w:t>
            </w:r>
          </w:p>
        </w:tc>
        <w:tc>
          <w:tcPr>
            <w:tcW w:w="972" w:type="dxa"/>
            <w:tcBorders>
              <w:top w:val="single" w:sz="4" w:space="0" w:color="auto"/>
              <w:left w:val="single" w:sz="4" w:space="0" w:color="auto"/>
              <w:bottom w:val="single" w:sz="4" w:space="0" w:color="auto"/>
              <w:right w:val="single" w:sz="4" w:space="0" w:color="auto"/>
            </w:tcBorders>
            <w:vAlign w:val="center"/>
          </w:tcPr>
          <w:p w14:paraId="1D4666C1"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7</w:t>
            </w:r>
          </w:p>
        </w:tc>
        <w:tc>
          <w:tcPr>
            <w:tcW w:w="972" w:type="dxa"/>
            <w:tcBorders>
              <w:top w:val="single" w:sz="4" w:space="0" w:color="auto"/>
              <w:left w:val="single" w:sz="4" w:space="0" w:color="auto"/>
              <w:bottom w:val="single" w:sz="4" w:space="0" w:color="auto"/>
              <w:right w:val="single" w:sz="4" w:space="0" w:color="auto"/>
            </w:tcBorders>
            <w:vAlign w:val="center"/>
          </w:tcPr>
          <w:p w14:paraId="30E0AD9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8</w:t>
            </w:r>
          </w:p>
        </w:tc>
        <w:tc>
          <w:tcPr>
            <w:tcW w:w="972" w:type="dxa"/>
            <w:tcBorders>
              <w:top w:val="single" w:sz="4" w:space="0" w:color="auto"/>
              <w:left w:val="single" w:sz="4" w:space="0" w:color="auto"/>
              <w:bottom w:val="single" w:sz="4" w:space="0" w:color="auto"/>
              <w:right w:val="single" w:sz="4" w:space="0" w:color="auto"/>
            </w:tcBorders>
            <w:vAlign w:val="center"/>
          </w:tcPr>
          <w:p w14:paraId="36704B87"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9</w:t>
            </w:r>
          </w:p>
        </w:tc>
      </w:tr>
      <w:tr w:rsidR="00A25A4F" w:rsidRPr="00A25A4F" w14:paraId="55C21A80" w14:textId="77777777" w:rsidTr="000D7DDE">
        <w:trPr>
          <w:trHeight w:val="400"/>
          <w:jc w:val="center"/>
        </w:trPr>
        <w:tc>
          <w:tcPr>
            <w:tcW w:w="1555" w:type="dxa"/>
            <w:tcBorders>
              <w:top w:val="single" w:sz="4" w:space="0" w:color="auto"/>
              <w:left w:val="single" w:sz="4" w:space="0" w:color="auto"/>
              <w:bottom w:val="single" w:sz="4" w:space="0" w:color="auto"/>
              <w:right w:val="single" w:sz="4" w:space="0" w:color="auto"/>
            </w:tcBorders>
            <w:vAlign w:val="center"/>
          </w:tcPr>
          <w:p w14:paraId="79A3978C"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position w:val="-4"/>
                <w:sz w:val="20"/>
              </w:rPr>
              <w:object w:dxaOrig="290" w:dyaOrig="210" w14:anchorId="30BDF62B">
                <v:shape id="_x0000_i1140" type="#_x0000_t75" style="width:13.5pt;height:10pt" o:ole="">
                  <v:imagedata r:id="rId260" o:title=""/>
                </v:shape>
                <o:OLEObject Type="Embed" ProgID="Equation.DSMT4" ShapeID="_x0000_i1140" DrawAspect="Content" ObjectID="_1695129863" r:id="rId261"/>
              </w:object>
            </w:r>
          </w:p>
        </w:tc>
        <w:tc>
          <w:tcPr>
            <w:tcW w:w="972" w:type="dxa"/>
            <w:tcBorders>
              <w:top w:val="single" w:sz="4" w:space="0" w:color="auto"/>
              <w:left w:val="single" w:sz="4" w:space="0" w:color="auto"/>
              <w:bottom w:val="single" w:sz="4" w:space="0" w:color="auto"/>
              <w:right w:val="single" w:sz="4" w:space="0" w:color="auto"/>
            </w:tcBorders>
            <w:vAlign w:val="center"/>
          </w:tcPr>
          <w:p w14:paraId="13F9C7FA"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0.58</w:t>
            </w:r>
          </w:p>
        </w:tc>
        <w:tc>
          <w:tcPr>
            <w:tcW w:w="972" w:type="dxa"/>
            <w:tcBorders>
              <w:top w:val="single" w:sz="4" w:space="0" w:color="auto"/>
              <w:left w:val="single" w:sz="4" w:space="0" w:color="auto"/>
              <w:bottom w:val="single" w:sz="4" w:space="0" w:color="auto"/>
              <w:right w:val="single" w:sz="4" w:space="0" w:color="auto"/>
            </w:tcBorders>
            <w:vAlign w:val="center"/>
          </w:tcPr>
          <w:p w14:paraId="70798DDF"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0.90</w:t>
            </w:r>
          </w:p>
        </w:tc>
        <w:tc>
          <w:tcPr>
            <w:tcW w:w="972" w:type="dxa"/>
            <w:tcBorders>
              <w:top w:val="single" w:sz="4" w:space="0" w:color="auto"/>
              <w:left w:val="single" w:sz="4" w:space="0" w:color="auto"/>
              <w:bottom w:val="single" w:sz="4" w:space="0" w:color="auto"/>
              <w:right w:val="single" w:sz="4" w:space="0" w:color="auto"/>
            </w:tcBorders>
            <w:vAlign w:val="center"/>
          </w:tcPr>
          <w:p w14:paraId="02448BDE"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1.12</w:t>
            </w:r>
          </w:p>
        </w:tc>
        <w:tc>
          <w:tcPr>
            <w:tcW w:w="972" w:type="dxa"/>
            <w:tcBorders>
              <w:top w:val="single" w:sz="4" w:space="0" w:color="auto"/>
              <w:left w:val="single" w:sz="4" w:space="0" w:color="auto"/>
              <w:bottom w:val="single" w:sz="4" w:space="0" w:color="auto"/>
              <w:right w:val="single" w:sz="4" w:space="0" w:color="auto"/>
            </w:tcBorders>
            <w:vAlign w:val="center"/>
          </w:tcPr>
          <w:p w14:paraId="1AB66DD6"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1.24</w:t>
            </w:r>
          </w:p>
        </w:tc>
        <w:tc>
          <w:tcPr>
            <w:tcW w:w="972" w:type="dxa"/>
            <w:tcBorders>
              <w:top w:val="single" w:sz="4" w:space="0" w:color="auto"/>
              <w:left w:val="single" w:sz="4" w:space="0" w:color="auto"/>
              <w:bottom w:val="single" w:sz="4" w:space="0" w:color="auto"/>
              <w:right w:val="single" w:sz="4" w:space="0" w:color="auto"/>
            </w:tcBorders>
            <w:vAlign w:val="center"/>
          </w:tcPr>
          <w:p w14:paraId="63A06855"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1.32</w:t>
            </w:r>
          </w:p>
        </w:tc>
        <w:tc>
          <w:tcPr>
            <w:tcW w:w="972" w:type="dxa"/>
            <w:tcBorders>
              <w:top w:val="single" w:sz="4" w:space="0" w:color="auto"/>
              <w:left w:val="single" w:sz="4" w:space="0" w:color="auto"/>
              <w:bottom w:val="single" w:sz="4" w:space="0" w:color="auto"/>
              <w:right w:val="single" w:sz="4" w:space="0" w:color="auto"/>
            </w:tcBorders>
            <w:vAlign w:val="center"/>
          </w:tcPr>
          <w:p w14:paraId="1BCF8190"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1.41</w:t>
            </w:r>
          </w:p>
        </w:tc>
        <w:tc>
          <w:tcPr>
            <w:tcW w:w="972" w:type="dxa"/>
            <w:tcBorders>
              <w:top w:val="single" w:sz="4" w:space="0" w:color="auto"/>
              <w:left w:val="single" w:sz="4" w:space="0" w:color="auto"/>
              <w:bottom w:val="single" w:sz="4" w:space="0" w:color="auto"/>
              <w:right w:val="single" w:sz="4" w:space="0" w:color="auto"/>
            </w:tcBorders>
            <w:vAlign w:val="center"/>
          </w:tcPr>
          <w:p w14:paraId="02AA2E62" w14:textId="77777777" w:rsidR="00A25A4F" w:rsidRPr="00A25A4F" w:rsidRDefault="00A25A4F" w:rsidP="00A25A4F">
            <w:pPr>
              <w:tabs>
                <w:tab w:val="center" w:pos="4253"/>
                <w:tab w:val="right" w:pos="8504"/>
              </w:tabs>
              <w:spacing w:line="400" w:lineRule="exact"/>
              <w:jc w:val="center"/>
              <w:textAlignment w:val="auto"/>
              <w:rPr>
                <w:rFonts w:eastAsia="宋体"/>
                <w:sz w:val="20"/>
              </w:rPr>
            </w:pPr>
            <w:r w:rsidRPr="00A25A4F">
              <w:rPr>
                <w:rFonts w:eastAsia="宋体"/>
                <w:sz w:val="20"/>
              </w:rPr>
              <w:t>1.45</w:t>
            </w:r>
          </w:p>
        </w:tc>
      </w:tr>
    </w:tbl>
    <w:p w14:paraId="127F837C" w14:textId="77777777" w:rsidR="00A25A4F" w:rsidRPr="00A25A4F" w:rsidRDefault="00A25A4F" w:rsidP="00A25A4F">
      <w:pPr>
        <w:spacing w:beforeLines="50" w:before="156" w:line="400" w:lineRule="exact"/>
        <w:ind w:firstLineChars="200" w:firstLine="480"/>
        <w:rPr>
          <w:rFonts w:eastAsia="宋体"/>
          <w:sz w:val="24"/>
        </w:rPr>
      </w:pPr>
      <w:r w:rsidRPr="00A25A4F">
        <w:rPr>
          <w:rFonts w:eastAsia="宋体" w:hint="eastAsia"/>
          <w:sz w:val="24"/>
        </w:rPr>
        <w:t>当判断矩阵的阶数小于等于</w:t>
      </w:r>
      <w:r w:rsidRPr="00A25A4F">
        <w:rPr>
          <w:rFonts w:eastAsia="宋体"/>
          <w:sz w:val="24"/>
        </w:rPr>
        <w:t>2</w:t>
      </w:r>
      <w:r w:rsidRPr="00A25A4F">
        <w:rPr>
          <w:rFonts w:eastAsia="宋体" w:hint="eastAsia"/>
          <w:sz w:val="24"/>
        </w:rPr>
        <w:t>时，不需进行一致性检验，定义一致性指标</w:t>
      </w:r>
      <w:r w:rsidRPr="00A25A4F">
        <w:rPr>
          <w:rFonts w:eastAsia="宋体"/>
          <w:position w:val="-6"/>
          <w:sz w:val="24"/>
        </w:rPr>
        <w:object w:dxaOrig="350" w:dyaOrig="290" w14:anchorId="02998D4B">
          <v:shape id="_x0000_i1141" type="#_x0000_t75" style="width:17.5pt;height:13.5pt" o:ole="">
            <v:imagedata r:id="rId262" o:title=""/>
          </v:shape>
          <o:OLEObject Type="Embed" ProgID="Equation.DSMT4" ShapeID="_x0000_i1141" DrawAspect="Content" ObjectID="_1695129864" r:id="rId263"/>
        </w:object>
      </w:r>
      <w:r w:rsidRPr="00A25A4F">
        <w:rPr>
          <w:rFonts w:eastAsia="宋体" w:hint="eastAsia"/>
          <w:sz w:val="24"/>
        </w:rPr>
        <w:t>和平均随机一致性指标</w:t>
      </w:r>
      <w:r w:rsidRPr="00A25A4F">
        <w:rPr>
          <w:rFonts w:eastAsia="宋体"/>
          <w:position w:val="-4"/>
          <w:sz w:val="24"/>
        </w:rPr>
        <w:object w:dxaOrig="350" w:dyaOrig="270" w14:anchorId="57CE162A">
          <v:shape id="_x0000_i1142" type="#_x0000_t75" style="width:17.5pt;height:13pt" o:ole="">
            <v:imagedata r:id="rId264" o:title=""/>
          </v:shape>
          <o:OLEObject Type="Embed" ProgID="Equation.DSMT4" ShapeID="_x0000_i1142" DrawAspect="Content" ObjectID="_1695129865" r:id="rId265"/>
        </w:object>
      </w:r>
      <w:r w:rsidRPr="00A25A4F">
        <w:rPr>
          <w:rFonts w:eastAsia="宋体" w:hint="eastAsia"/>
          <w:sz w:val="24"/>
        </w:rPr>
        <w:t>之比为随机一致性比率</w:t>
      </w:r>
      <w:r w:rsidRPr="00A25A4F">
        <w:rPr>
          <w:rFonts w:eastAsia="宋体"/>
          <w:position w:val="-6"/>
          <w:sz w:val="24"/>
        </w:rPr>
        <w:object w:dxaOrig="380" w:dyaOrig="290" w14:anchorId="183531A3">
          <v:shape id="_x0000_i1143" type="#_x0000_t75" style="width:19pt;height:13.5pt" o:ole="">
            <v:imagedata r:id="rId266" o:title=""/>
          </v:shape>
          <o:OLEObject Type="Embed" ProgID="Equation.DSMT4" ShapeID="_x0000_i1143" DrawAspect="Content" ObjectID="_1695129866" r:id="rId267"/>
        </w:object>
      </w:r>
      <w:r w:rsidRPr="00A25A4F">
        <w:rPr>
          <w:rFonts w:eastAsia="宋体" w:hint="eastAsia"/>
          <w:sz w:val="24"/>
        </w:rPr>
        <w:t>：</w:t>
      </w:r>
    </w:p>
    <w:p w14:paraId="40E3F481" w14:textId="77777777" w:rsidR="00A25A4F" w:rsidRPr="00A25A4F" w:rsidRDefault="00A25A4F" w:rsidP="00A25A4F">
      <w:pPr>
        <w:tabs>
          <w:tab w:val="center" w:pos="4253"/>
          <w:tab w:val="right" w:pos="8504"/>
        </w:tabs>
        <w:spacing w:before="120" w:after="60" w:line="240" w:lineRule="auto"/>
        <w:textAlignment w:val="center"/>
        <w:rPr>
          <w:rFonts w:eastAsia="宋体"/>
          <w:sz w:val="24"/>
        </w:rPr>
      </w:pPr>
      <w:r w:rsidRPr="00A25A4F">
        <w:rPr>
          <w:rFonts w:eastAsia="宋体"/>
          <w:sz w:val="24"/>
        </w:rPr>
        <w:tab/>
      </w:r>
      <w:r w:rsidRPr="00A25A4F">
        <w:rPr>
          <w:rFonts w:eastAsia="宋体"/>
          <w:sz w:val="24"/>
        </w:rPr>
        <w:object w:dxaOrig="920" w:dyaOrig="620" w14:anchorId="4BBE05AB">
          <v:shape id="_x0000_i1144" type="#_x0000_t75" style="width:46pt;height:31pt" o:ole="">
            <v:imagedata r:id="rId268" o:title=""/>
          </v:shape>
          <o:OLEObject Type="Embed" ProgID="Equation.DSMT4" ShapeID="_x0000_i1144" DrawAspect="Content" ObjectID="_1695129867" r:id="rId269"/>
        </w:object>
      </w:r>
      <w:r w:rsidRPr="00A25A4F">
        <w:rPr>
          <w:rFonts w:eastAsia="宋体"/>
          <w:sz w:val="24"/>
        </w:rPr>
        <w:tab/>
      </w:r>
    </w:p>
    <w:p w14:paraId="0427C525"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color w:val="000000"/>
          <w:kern w:val="2"/>
          <w:position w:val="-6"/>
          <w:sz w:val="24"/>
          <w:szCs w:val="24"/>
        </w:rPr>
        <w:object w:dxaOrig="380" w:dyaOrig="290" w14:anchorId="53EC4796">
          <v:shape id="_x0000_i1145" type="#_x0000_t75" style="width:19pt;height:13.5pt" o:ole="">
            <v:imagedata r:id="rId270" o:title=""/>
          </v:shape>
          <o:OLEObject Type="Embed" ProgID="Equation.DSMT4" ShapeID="_x0000_i1145" DrawAspect="Content" ObjectID="_1695129868" r:id="rId271"/>
        </w:object>
      </w:r>
      <w:r w:rsidRPr="00A25A4F">
        <w:rPr>
          <w:rFonts w:eastAsia="宋体" w:hint="eastAsia"/>
          <w:color w:val="000000"/>
          <w:kern w:val="2"/>
          <w:sz w:val="24"/>
          <w:szCs w:val="24"/>
        </w:rPr>
        <w:t>值越小，表明矩阵一致性越好，通常认为当</w:t>
      </w:r>
      <w:r w:rsidRPr="00A25A4F">
        <w:rPr>
          <w:rFonts w:eastAsia="宋体"/>
          <w:color w:val="000000"/>
          <w:kern w:val="2"/>
          <w:position w:val="-6"/>
          <w:sz w:val="24"/>
          <w:szCs w:val="24"/>
        </w:rPr>
        <w:object w:dxaOrig="920" w:dyaOrig="290" w14:anchorId="2A8336DC">
          <v:shape id="_x0000_i1146" type="#_x0000_t75" style="width:46pt;height:13.5pt" o:ole="">
            <v:imagedata r:id="rId272" o:title=""/>
          </v:shape>
          <o:OLEObject Type="Embed" ProgID="Equation.DSMT4" ShapeID="_x0000_i1146" DrawAspect="Content" ObjectID="_1695129869" r:id="rId273"/>
        </w:object>
      </w:r>
      <w:r w:rsidRPr="00A25A4F">
        <w:rPr>
          <w:rFonts w:eastAsia="宋体" w:hint="eastAsia"/>
          <w:color w:val="000000"/>
          <w:kern w:val="2"/>
          <w:sz w:val="24"/>
          <w:szCs w:val="24"/>
        </w:rPr>
        <w:t>时，一致性基本满足要求。否则，进行优化判断矩阵，再次进行一致性检验判断直到判断矩阵满足一致性要求；</w:t>
      </w:r>
    </w:p>
    <w:p w14:paraId="04C2CC79" w14:textId="77777777" w:rsidR="00A25A4F" w:rsidRPr="00A25A4F" w:rsidRDefault="00A25A4F" w:rsidP="00A25A4F">
      <w:pPr>
        <w:spacing w:line="400" w:lineRule="exact"/>
        <w:ind w:firstLineChars="200" w:firstLine="480"/>
        <w:rPr>
          <w:rFonts w:eastAsia="宋体"/>
          <w:sz w:val="24"/>
          <w:lang w:bidi="en-US"/>
        </w:rPr>
      </w:pPr>
      <w:r w:rsidRPr="00A25A4F">
        <w:rPr>
          <w:rFonts w:eastAsia="宋体" w:hint="eastAsia"/>
          <w:sz w:val="24"/>
          <w:lang w:bidi="en-US"/>
        </w:rPr>
        <w:t>d</w:t>
      </w:r>
      <w:r w:rsidRPr="00A25A4F">
        <w:rPr>
          <w:rFonts w:eastAsia="宋体"/>
          <w:sz w:val="24"/>
          <w:lang w:bidi="en-US"/>
        </w:rPr>
        <w:t>.</w:t>
      </w:r>
      <w:r w:rsidRPr="00A25A4F">
        <w:rPr>
          <w:rFonts w:eastAsia="宋体" w:hint="eastAsia"/>
          <w:sz w:val="24"/>
          <w:lang w:bidi="en-US"/>
        </w:rPr>
        <w:t>层次单排序及总排序：</w:t>
      </w:r>
      <w:r w:rsidRPr="00A25A4F">
        <w:rPr>
          <w:rFonts w:eastAsia="宋体" w:hint="eastAsia"/>
          <w:sz w:val="24"/>
        </w:rPr>
        <w:t>层次单排序问题可归结为求判断矩阵最大特征根及其特征向量的问题，即求得判断矩阵的最大特征根</w:t>
      </w:r>
      <w:r w:rsidRPr="00A25A4F">
        <w:rPr>
          <w:rFonts w:eastAsia="宋体"/>
          <w:position w:val="-12"/>
          <w:sz w:val="24"/>
        </w:rPr>
        <w:object w:dxaOrig="450" w:dyaOrig="380" w14:anchorId="06DC68F2">
          <v:shape id="_x0000_i1147" type="#_x0000_t75" style="width:22.5pt;height:19pt" o:ole="">
            <v:imagedata r:id="rId274" o:title=""/>
          </v:shape>
          <o:OLEObject Type="Embed" ProgID="Equation.DSMT4" ShapeID="_x0000_i1147" DrawAspect="Content" ObjectID="_1695129870" r:id="rId275"/>
        </w:object>
      </w:r>
      <w:r w:rsidRPr="00A25A4F">
        <w:rPr>
          <w:rFonts w:eastAsia="宋体" w:hint="eastAsia"/>
          <w:sz w:val="24"/>
        </w:rPr>
        <w:t>对应的特征向量</w:t>
      </w:r>
      <w:r w:rsidRPr="00A25A4F">
        <w:rPr>
          <w:rFonts w:eastAsia="宋体"/>
          <w:position w:val="-12"/>
          <w:sz w:val="24"/>
        </w:rPr>
        <w:object w:dxaOrig="320" w:dyaOrig="380" w14:anchorId="50B2C948">
          <v:shape id="_x0000_i1148" type="#_x0000_t75" style="width:16.5pt;height:19pt" o:ole="">
            <v:imagedata r:id="rId276" o:title=""/>
          </v:shape>
          <o:OLEObject Type="Embed" ProgID="Equation.DSMT4" ShapeID="_x0000_i1148" DrawAspect="Content" ObjectID="_1695129871" r:id="rId277"/>
        </w:object>
      </w:r>
      <w:r w:rsidRPr="00A25A4F">
        <w:rPr>
          <w:rFonts w:eastAsia="宋体" w:hint="eastAsia"/>
          <w:sz w:val="24"/>
        </w:rPr>
        <w:t>，对</w:t>
      </w:r>
      <w:r w:rsidRPr="00A25A4F">
        <w:rPr>
          <w:rFonts w:eastAsia="宋体"/>
          <w:position w:val="-12"/>
          <w:sz w:val="24"/>
        </w:rPr>
        <w:object w:dxaOrig="320" w:dyaOrig="380" w14:anchorId="75E09FED">
          <v:shape id="_x0000_i1149" type="#_x0000_t75" style="width:16.5pt;height:19pt" o:ole="">
            <v:imagedata r:id="rId278" o:title=""/>
          </v:shape>
          <o:OLEObject Type="Embed" ProgID="Equation.DSMT4" ShapeID="_x0000_i1149" DrawAspect="Content" ObjectID="_1695129872" r:id="rId279"/>
        </w:object>
      </w:r>
      <w:r w:rsidRPr="00A25A4F">
        <w:rPr>
          <w:rFonts w:eastAsia="宋体" w:hint="eastAsia"/>
          <w:sz w:val="24"/>
        </w:rPr>
        <w:t>进行归一化，即得该层因素对上层某指标的权重向量，这就是层次单排序，权重越大，对应指标</w:t>
      </w:r>
      <w:r w:rsidRPr="00A25A4F">
        <w:rPr>
          <w:rFonts w:eastAsia="宋体" w:hint="eastAsia"/>
          <w:bCs/>
          <w:sz w:val="24"/>
          <w:szCs w:val="21"/>
          <w:lang w:bidi="en-US"/>
        </w:rPr>
        <w:t>对上层指标健康状态等级影响程度越大</w:t>
      </w:r>
      <w:r w:rsidRPr="00A25A4F">
        <w:rPr>
          <w:rFonts w:eastAsia="宋体" w:hint="eastAsia"/>
          <w:sz w:val="24"/>
        </w:rPr>
        <w:t>；层次总排序是进行最终排序，计算底层性能指标关于总目标的权重</w:t>
      </w:r>
      <w:r w:rsidRPr="00A25A4F">
        <w:rPr>
          <w:rFonts w:eastAsia="宋体"/>
          <w:position w:val="-6"/>
          <w:sz w:val="24"/>
        </w:rPr>
        <w:object w:dxaOrig="320" w:dyaOrig="280" w14:anchorId="45643FF5">
          <v:shape id="_x0000_i1150" type="#_x0000_t75" style="width:16.5pt;height:13pt" o:ole="">
            <v:imagedata r:id="rId280" o:title=""/>
          </v:shape>
          <o:OLEObject Type="Embed" ProgID="Equation.DSMT4" ShapeID="_x0000_i1150" DrawAspect="Content" ObjectID="_1695129873" r:id="rId281"/>
        </w:object>
      </w:r>
      <w:r w:rsidRPr="00A25A4F">
        <w:rPr>
          <w:rFonts w:eastAsia="宋体" w:hint="eastAsia"/>
          <w:sz w:val="24"/>
        </w:rPr>
        <w:t>；</w:t>
      </w:r>
    </w:p>
    <w:p w14:paraId="402B01FE" w14:textId="77777777" w:rsidR="00A25A4F" w:rsidRPr="00A25A4F" w:rsidRDefault="00A25A4F" w:rsidP="00A25A4F">
      <w:pPr>
        <w:adjustRightInd/>
        <w:spacing w:line="400" w:lineRule="exact"/>
        <w:ind w:firstLineChars="200" w:firstLine="480"/>
        <w:textAlignment w:val="auto"/>
        <w:rPr>
          <w:rFonts w:eastAsia="宋体"/>
          <w:color w:val="000000"/>
          <w:kern w:val="2"/>
          <w:sz w:val="24"/>
          <w:szCs w:val="24"/>
        </w:rPr>
      </w:pPr>
      <w:r w:rsidRPr="00A25A4F">
        <w:rPr>
          <w:rFonts w:eastAsia="宋体" w:hint="eastAsia"/>
          <w:color w:val="000000"/>
          <w:kern w:val="2"/>
          <w:sz w:val="24"/>
          <w:szCs w:val="24"/>
          <w:lang w:bidi="en-US"/>
        </w:rPr>
        <w:t>e</w:t>
      </w:r>
      <w:r w:rsidRPr="00A25A4F">
        <w:rPr>
          <w:rFonts w:eastAsia="宋体"/>
          <w:color w:val="000000"/>
          <w:kern w:val="2"/>
          <w:sz w:val="24"/>
          <w:szCs w:val="24"/>
          <w:lang w:bidi="en-US"/>
        </w:rPr>
        <w:t>.</w:t>
      </w:r>
      <w:r w:rsidRPr="00A25A4F">
        <w:rPr>
          <w:rFonts w:eastAsia="宋体" w:hint="eastAsia"/>
          <w:color w:val="000000"/>
          <w:kern w:val="2"/>
          <w:sz w:val="24"/>
          <w:szCs w:val="24"/>
          <w:lang w:bidi="en-US"/>
        </w:rPr>
        <w:t>确定隶属度矩阵：</w:t>
      </w:r>
      <w:r w:rsidRPr="00A25A4F">
        <w:rPr>
          <w:rFonts w:eastAsia="宋体" w:hint="eastAsia"/>
          <w:color w:val="000000"/>
          <w:kern w:val="2"/>
          <w:sz w:val="24"/>
          <w:szCs w:val="24"/>
        </w:rPr>
        <w:t>利用模糊综合评价法，确定底层性能指标的隶属度矩阵。为各层级指标设置健康等级，如</w:t>
      </w:r>
      <w:r w:rsidRPr="00A25A4F">
        <w:rPr>
          <w:rFonts w:eastAsia="宋体"/>
          <w:color w:val="000000"/>
          <w:kern w:val="2"/>
          <w:position w:val="-10"/>
          <w:sz w:val="24"/>
          <w:szCs w:val="24"/>
        </w:rPr>
        <w:object w:dxaOrig="3750" w:dyaOrig="350" w14:anchorId="31F67365">
          <v:shape id="_x0000_i1151" type="#_x0000_t75" style="width:188pt;height:17.5pt" o:ole="">
            <v:imagedata r:id="rId282" o:title=""/>
          </v:shape>
          <o:OLEObject Type="Embed" ProgID="Equation.DSMT4" ShapeID="_x0000_i1151" DrawAspect="Content" ObjectID="_1695129874" r:id="rId283"/>
        </w:object>
      </w:r>
      <w:r w:rsidRPr="00A25A4F">
        <w:rPr>
          <w:rFonts w:eastAsia="宋体" w:hint="eastAsia"/>
          <w:color w:val="000000"/>
          <w:kern w:val="2"/>
          <w:sz w:val="24"/>
          <w:szCs w:val="24"/>
        </w:rPr>
        <w:t>，以描述指</w:t>
      </w:r>
      <w:r w:rsidRPr="00A25A4F">
        <w:rPr>
          <w:rFonts w:eastAsia="宋体" w:hint="eastAsia"/>
          <w:color w:val="000000"/>
          <w:kern w:val="2"/>
          <w:sz w:val="24"/>
          <w:szCs w:val="24"/>
        </w:rPr>
        <w:lastRenderedPageBreak/>
        <w:t>标的健康程度；</w:t>
      </w:r>
    </w:p>
    <w:p w14:paraId="4CF8446A" w14:textId="2FEDC926" w:rsidR="00A25A4F" w:rsidRPr="00A25A4F" w:rsidRDefault="00A25A4F" w:rsidP="00A25A4F">
      <w:pPr>
        <w:spacing w:line="400" w:lineRule="exact"/>
        <w:ind w:firstLineChars="200" w:firstLine="480"/>
        <w:rPr>
          <w:rFonts w:eastAsia="宋体"/>
          <w:sz w:val="24"/>
        </w:rPr>
      </w:pPr>
      <w:r w:rsidRPr="00A25A4F">
        <w:rPr>
          <w:rFonts w:eastAsia="宋体" w:hint="eastAsia"/>
          <w:sz w:val="24"/>
        </w:rPr>
        <w:t>f</w:t>
      </w:r>
      <w:r w:rsidRPr="00A25A4F">
        <w:rPr>
          <w:rFonts w:eastAsia="宋体"/>
          <w:sz w:val="24"/>
        </w:rPr>
        <w:t>.</w:t>
      </w:r>
      <w:r w:rsidRPr="00A25A4F">
        <w:rPr>
          <w:rFonts w:eastAsia="宋体" w:hint="eastAsia"/>
          <w:sz w:val="24"/>
        </w:rPr>
        <w:t>综合评估：计算组合权重矩阵</w:t>
      </w:r>
      <w:r w:rsidRPr="00A25A4F">
        <w:rPr>
          <w:rFonts w:eastAsia="宋体"/>
          <w:b/>
          <w:sz w:val="24"/>
        </w:rPr>
        <w:t>W</w:t>
      </w:r>
      <w:r w:rsidRPr="00A25A4F">
        <w:rPr>
          <w:rFonts w:eastAsia="宋体" w:hint="eastAsia"/>
          <w:sz w:val="24"/>
        </w:rPr>
        <w:t>与隶属度矩阵的乘积，得到设备综合评价向量，将其与设备健康状态评估的隶属度相比较，便可得到对应的健康状态等级。</w:t>
      </w:r>
    </w:p>
    <w:p w14:paraId="6B6579DC" w14:textId="77777777" w:rsidR="00A25A4F" w:rsidRPr="00A25A4F" w:rsidRDefault="00A25A4F" w:rsidP="00A25A4F">
      <w:pPr>
        <w:spacing w:before="240" w:after="120" w:line="400" w:lineRule="exact"/>
        <w:outlineLvl w:val="2"/>
        <w:rPr>
          <w:rFonts w:eastAsia="黑体"/>
          <w:kern w:val="44"/>
          <w:sz w:val="28"/>
          <w:szCs w:val="44"/>
        </w:rPr>
      </w:pPr>
      <w:bookmarkStart w:id="22" w:name="_Toc83732401"/>
      <w:r w:rsidRPr="00A25A4F">
        <w:rPr>
          <w:rFonts w:eastAsia="黑体"/>
          <w:kern w:val="44"/>
          <w:sz w:val="28"/>
          <w:szCs w:val="44"/>
        </w:rPr>
        <w:t>2.3</w:t>
      </w:r>
      <w:r w:rsidRPr="00A25A4F">
        <w:rPr>
          <w:rFonts w:eastAsia="黑体" w:hint="eastAsia"/>
          <w:kern w:val="44"/>
          <w:sz w:val="28"/>
          <w:szCs w:val="44"/>
        </w:rPr>
        <w:t>模型推荐</w:t>
      </w:r>
      <w:bookmarkEnd w:id="22"/>
    </w:p>
    <w:p w14:paraId="2F00E795"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风洞设备种类繁多，各设备运行时，其一些部件甚至其本身可进行不同形式的运转，致使这些设备在性能降低、故障信号等方面表现出一定的差异性，导致对设备开展</w:t>
      </w:r>
      <w:r w:rsidRPr="00A25A4F">
        <w:rPr>
          <w:rFonts w:eastAsia="宋体" w:hint="eastAsia"/>
          <w:sz w:val="24"/>
        </w:rPr>
        <w:t>PHM</w:t>
      </w:r>
      <w:r w:rsidRPr="00A25A4F">
        <w:rPr>
          <w:rFonts w:eastAsia="宋体" w:hint="eastAsia"/>
          <w:sz w:val="24"/>
        </w:rPr>
        <w:t>任务时需要选择性的使用</w:t>
      </w:r>
      <w:r w:rsidRPr="00A25A4F">
        <w:rPr>
          <w:rFonts w:eastAsia="宋体" w:hint="eastAsia"/>
          <w:sz w:val="24"/>
        </w:rPr>
        <w:t>PHM</w:t>
      </w:r>
      <w:r w:rsidRPr="00A25A4F">
        <w:rPr>
          <w:rFonts w:eastAsia="宋体" w:hint="eastAsia"/>
          <w:sz w:val="24"/>
        </w:rPr>
        <w:t>模型，例如当设备的历史监测数据缺乏时，不宜选择需要大量数据建模的神经网络等模型。因此，本部分基于不同类型的风洞设备，包括机械设备、机电设备和电子设备，针对典型的</w:t>
      </w:r>
      <w:r w:rsidRPr="00A25A4F">
        <w:rPr>
          <w:rFonts w:eastAsia="宋体"/>
          <w:sz w:val="24"/>
        </w:rPr>
        <w:t>PHM</w:t>
      </w:r>
      <w:r w:rsidRPr="00A25A4F">
        <w:rPr>
          <w:rFonts w:eastAsia="宋体"/>
          <w:sz w:val="24"/>
        </w:rPr>
        <w:t>任务</w:t>
      </w:r>
      <w:r w:rsidRPr="00A25A4F">
        <w:rPr>
          <w:rFonts w:eastAsia="宋体" w:hint="eastAsia"/>
          <w:sz w:val="24"/>
        </w:rPr>
        <w:t>，依据设备故障机理、监测数据的特点或工况的变化与否等因素，推荐合适的</w:t>
      </w:r>
      <w:r w:rsidRPr="00A25A4F">
        <w:rPr>
          <w:rFonts w:eastAsia="宋体" w:hint="eastAsia"/>
          <w:sz w:val="24"/>
        </w:rPr>
        <w:t>PHM</w:t>
      </w:r>
      <w:r w:rsidRPr="00A25A4F">
        <w:rPr>
          <w:rFonts w:eastAsia="宋体" w:hint="eastAsia"/>
          <w:sz w:val="24"/>
        </w:rPr>
        <w:t>模型。</w:t>
      </w:r>
    </w:p>
    <w:p w14:paraId="50C0FFF1"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机械设备是指部件或本身进行机械运动的设备，经过大量的试验可以证明，机械设备的故障是有规律的，即故障率曲线，大部分机械设备的故障率是时间的函数。</w:t>
      </w:r>
    </w:p>
    <w:p w14:paraId="17279EF7"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机电设备最初是指既有机械系统又有电子系统的设备的统称，例如设备运动功能的实现主要是由机械部分完成，而自动化控制等则是由电路板、继电器和传感器等电子元器件组成的电子系统来实现，后来发展为集机械、微电子、计算机技术、信息控制技术等为一体的全新技术混合系统，故其系统组成与故障机理一般非常复杂。</w:t>
      </w:r>
    </w:p>
    <w:p w14:paraId="660A181C" w14:textId="77777777" w:rsidR="00A25A4F" w:rsidRPr="00A25A4F" w:rsidRDefault="00A25A4F" w:rsidP="00A25A4F">
      <w:pPr>
        <w:spacing w:line="400" w:lineRule="exact"/>
        <w:ind w:firstLineChars="200" w:firstLine="480"/>
        <w:rPr>
          <w:rFonts w:eastAsia="宋体"/>
          <w:sz w:val="24"/>
        </w:rPr>
      </w:pPr>
      <w:r w:rsidRPr="00A25A4F">
        <w:rPr>
          <w:rFonts w:eastAsia="宋体" w:hint="eastAsia"/>
          <w:sz w:val="24"/>
        </w:rPr>
        <w:t>电子设备是指由集成电路、晶体管、电子管等电子元器件组成，应用电子技术（包括）软件发挥作用的设备，包括电子计算机以及由电子计算机控制的机器人、数控或程控系统等。通常，电子设备退化状态无明显的外在表现。</w:t>
      </w:r>
    </w:p>
    <w:p w14:paraId="2C4BD4B9" w14:textId="2C23F97B" w:rsidR="00A25A4F" w:rsidRPr="00A25A4F" w:rsidRDefault="00A25A4F" w:rsidP="00A25A4F">
      <w:pPr>
        <w:spacing w:line="400" w:lineRule="exact"/>
        <w:ind w:firstLineChars="200" w:firstLine="480"/>
        <w:rPr>
          <w:rFonts w:eastAsia="宋体"/>
          <w:sz w:val="24"/>
        </w:rPr>
      </w:pPr>
      <w:r w:rsidRPr="00A25A4F">
        <w:rPr>
          <w:rFonts w:eastAsia="宋体"/>
          <w:sz w:val="24"/>
        </w:rPr>
        <w:t>基于上述</w:t>
      </w:r>
      <w:r w:rsidRPr="00A25A4F">
        <w:rPr>
          <w:rFonts w:eastAsia="宋体" w:hint="eastAsia"/>
          <w:sz w:val="24"/>
        </w:rPr>
        <w:t>各类型设备特点，为了方便风洞设备</w:t>
      </w:r>
      <w:r w:rsidRPr="00A25A4F">
        <w:rPr>
          <w:rFonts w:eastAsia="宋体" w:hint="eastAsia"/>
          <w:sz w:val="24"/>
        </w:rPr>
        <w:t>PHM</w:t>
      </w:r>
      <w:r w:rsidRPr="00A25A4F">
        <w:rPr>
          <w:rFonts w:eastAsia="宋体" w:hint="eastAsia"/>
          <w:sz w:val="24"/>
        </w:rPr>
        <w:t>任务的开展，我们首先给出如表</w:t>
      </w:r>
      <w:r w:rsidR="005140E3">
        <w:rPr>
          <w:rFonts w:eastAsia="宋体"/>
          <w:sz w:val="24"/>
        </w:rPr>
        <w:t>2</w:t>
      </w:r>
      <w:r w:rsidRPr="00A25A4F">
        <w:rPr>
          <w:rFonts w:eastAsia="宋体"/>
          <w:sz w:val="24"/>
        </w:rPr>
        <w:t>-10</w:t>
      </w:r>
      <w:r w:rsidRPr="00A25A4F">
        <w:rPr>
          <w:rFonts w:eastAsia="宋体"/>
          <w:sz w:val="24"/>
        </w:rPr>
        <w:t>所示</w:t>
      </w:r>
      <w:r w:rsidRPr="00A25A4F">
        <w:rPr>
          <w:rFonts w:eastAsia="宋体" w:hint="eastAsia"/>
          <w:sz w:val="24"/>
        </w:rPr>
        <w:t>的模型推荐建议，然后以几种风洞设备为代表，总结它们各自的信息，并提供模型推荐示例，如表</w:t>
      </w:r>
      <w:r w:rsidR="005140E3">
        <w:rPr>
          <w:rFonts w:eastAsia="宋体"/>
          <w:sz w:val="24"/>
        </w:rPr>
        <w:t>2</w:t>
      </w:r>
      <w:r w:rsidRPr="00A25A4F">
        <w:rPr>
          <w:rFonts w:eastAsia="宋体"/>
          <w:sz w:val="24"/>
        </w:rPr>
        <w:t>-11</w:t>
      </w:r>
      <w:r w:rsidRPr="00A25A4F">
        <w:rPr>
          <w:rFonts w:eastAsia="宋体" w:hint="eastAsia"/>
          <w:sz w:val="24"/>
        </w:rPr>
        <w:t>所示。</w:t>
      </w:r>
    </w:p>
    <w:p w14:paraId="742C7BEB" w14:textId="3401B512" w:rsidR="00A25A4F" w:rsidRPr="00A25A4F" w:rsidRDefault="00A25A4F" w:rsidP="00A25A4F">
      <w:pPr>
        <w:spacing w:before="240" w:after="60" w:line="400" w:lineRule="exact"/>
        <w:jc w:val="center"/>
        <w:rPr>
          <w:rFonts w:eastAsia="宋体"/>
        </w:rPr>
      </w:pPr>
      <w:r w:rsidRPr="00A25A4F">
        <w:rPr>
          <w:rFonts w:eastAsia="宋体" w:hint="eastAsia"/>
        </w:rPr>
        <w:t>表</w:t>
      </w:r>
      <w:r w:rsidR="005140E3">
        <w:rPr>
          <w:rFonts w:eastAsia="宋体"/>
        </w:rPr>
        <w:t>2</w:t>
      </w:r>
      <w:r w:rsidRPr="00A25A4F">
        <w:rPr>
          <w:rFonts w:eastAsia="宋体"/>
        </w:rPr>
        <w:t xml:space="preserve">-10 </w:t>
      </w:r>
      <w:r w:rsidRPr="00A25A4F">
        <w:rPr>
          <w:rFonts w:eastAsia="宋体" w:hint="eastAsia"/>
        </w:rPr>
        <w:t>模型推荐</w:t>
      </w:r>
    </w:p>
    <w:tbl>
      <w:tblPr>
        <w:tblStyle w:val="14"/>
        <w:tblW w:w="7796" w:type="dxa"/>
        <w:jc w:val="center"/>
        <w:tblLook w:val="04A0" w:firstRow="1" w:lastRow="0" w:firstColumn="1" w:lastColumn="0" w:noHBand="0" w:noVBand="1"/>
      </w:tblPr>
      <w:tblGrid>
        <w:gridCol w:w="732"/>
        <w:gridCol w:w="1106"/>
        <w:gridCol w:w="4253"/>
        <w:gridCol w:w="1705"/>
      </w:tblGrid>
      <w:tr w:rsidR="00A25A4F" w:rsidRPr="00A25A4F" w14:paraId="7F23BEB8" w14:textId="77777777" w:rsidTr="000D7DDE">
        <w:trPr>
          <w:jc w:val="center"/>
        </w:trPr>
        <w:tc>
          <w:tcPr>
            <w:tcW w:w="732" w:type="dxa"/>
          </w:tcPr>
          <w:p w14:paraId="699AE7D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设备类型</w:t>
            </w:r>
          </w:p>
        </w:tc>
        <w:tc>
          <w:tcPr>
            <w:tcW w:w="1106" w:type="dxa"/>
            <w:vAlign w:val="center"/>
          </w:tcPr>
          <w:p w14:paraId="76BD44D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任务</w:t>
            </w:r>
          </w:p>
        </w:tc>
        <w:tc>
          <w:tcPr>
            <w:tcW w:w="4253" w:type="dxa"/>
            <w:vAlign w:val="center"/>
          </w:tcPr>
          <w:p w14:paraId="5608256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适用情况</w:t>
            </w:r>
          </w:p>
        </w:tc>
        <w:tc>
          <w:tcPr>
            <w:tcW w:w="1705" w:type="dxa"/>
            <w:vAlign w:val="center"/>
          </w:tcPr>
          <w:p w14:paraId="1190E812"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推荐模型</w:t>
            </w:r>
          </w:p>
        </w:tc>
      </w:tr>
      <w:tr w:rsidR="00A25A4F" w:rsidRPr="00A25A4F" w14:paraId="1B9E947F" w14:textId="77777777" w:rsidTr="000D7DDE">
        <w:trPr>
          <w:jc w:val="center"/>
        </w:trPr>
        <w:tc>
          <w:tcPr>
            <w:tcW w:w="732" w:type="dxa"/>
            <w:vMerge w:val="restart"/>
            <w:vAlign w:val="center"/>
          </w:tcPr>
          <w:p w14:paraId="1958A44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机械设备</w:t>
            </w:r>
          </w:p>
        </w:tc>
        <w:tc>
          <w:tcPr>
            <w:tcW w:w="1106" w:type="dxa"/>
            <w:vMerge w:val="restart"/>
            <w:vAlign w:val="center"/>
          </w:tcPr>
          <w:p w14:paraId="78A35FB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2E9B7EC4" w14:textId="77777777" w:rsidR="00A25A4F" w:rsidRPr="00A25A4F" w:rsidRDefault="00A25A4F" w:rsidP="00A25A4F">
            <w:pPr>
              <w:spacing w:line="400" w:lineRule="exact"/>
              <w:jc w:val="center"/>
              <w:rPr>
                <w:rFonts w:eastAsia="宋体"/>
                <w:color w:val="000000"/>
                <w:kern w:val="2"/>
                <w:szCs w:val="20"/>
              </w:rPr>
            </w:pPr>
            <w:r w:rsidRPr="00A25A4F">
              <w:rPr>
                <w:rFonts w:eastAsia="宋体" w:hint="eastAsia"/>
                <w:color w:val="000000"/>
                <w:kern w:val="2"/>
                <w:szCs w:val="20"/>
              </w:rPr>
              <w:t>诊断</w:t>
            </w:r>
          </w:p>
        </w:tc>
        <w:tc>
          <w:tcPr>
            <w:tcW w:w="4253" w:type="dxa"/>
            <w:vAlign w:val="center"/>
          </w:tcPr>
          <w:p w14:paraId="1E5B012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2447970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697A807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24BEC25C" w14:textId="77777777" w:rsidTr="000D7DDE">
        <w:trPr>
          <w:jc w:val="center"/>
        </w:trPr>
        <w:tc>
          <w:tcPr>
            <w:tcW w:w="732" w:type="dxa"/>
            <w:vMerge/>
            <w:vAlign w:val="center"/>
          </w:tcPr>
          <w:p w14:paraId="2DB38203"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5A8F7791" w14:textId="77777777" w:rsidR="00A25A4F" w:rsidRPr="00A25A4F" w:rsidRDefault="00A25A4F" w:rsidP="00A25A4F">
            <w:pPr>
              <w:spacing w:line="400" w:lineRule="exact"/>
              <w:jc w:val="center"/>
              <w:rPr>
                <w:rFonts w:eastAsia="宋体"/>
                <w:color w:val="000000"/>
                <w:kern w:val="2"/>
                <w:szCs w:val="20"/>
              </w:rPr>
            </w:pPr>
          </w:p>
        </w:tc>
        <w:tc>
          <w:tcPr>
            <w:tcW w:w="4253" w:type="dxa"/>
            <w:vAlign w:val="center"/>
          </w:tcPr>
          <w:p w14:paraId="4CEAE4A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6A526827"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767294A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2A93CC02" w14:textId="77777777" w:rsidTr="000D7DDE">
        <w:trPr>
          <w:jc w:val="center"/>
        </w:trPr>
        <w:tc>
          <w:tcPr>
            <w:tcW w:w="732" w:type="dxa"/>
            <w:vMerge/>
            <w:vAlign w:val="center"/>
          </w:tcPr>
          <w:p w14:paraId="453313AC"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53867591"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68590B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3B1A0BF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性能指标的监测数据需是恒定工况下的</w:t>
            </w:r>
          </w:p>
        </w:tc>
        <w:tc>
          <w:tcPr>
            <w:tcW w:w="1705" w:type="dxa"/>
            <w:vAlign w:val="center"/>
          </w:tcPr>
          <w:p w14:paraId="7149782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40C681CA" w14:textId="77777777" w:rsidTr="000D7DDE">
        <w:trPr>
          <w:jc w:val="center"/>
        </w:trPr>
        <w:tc>
          <w:tcPr>
            <w:tcW w:w="732" w:type="dxa"/>
            <w:vMerge/>
            <w:vAlign w:val="center"/>
          </w:tcPr>
          <w:p w14:paraId="0306402C"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21D88A7D"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0B45A13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0946E0F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7F308A9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0440B0A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03629636" w14:textId="77777777" w:rsidTr="000D7DDE">
        <w:trPr>
          <w:jc w:val="center"/>
        </w:trPr>
        <w:tc>
          <w:tcPr>
            <w:tcW w:w="732" w:type="dxa"/>
            <w:vMerge/>
            <w:vAlign w:val="center"/>
          </w:tcPr>
          <w:p w14:paraId="1A6DEAEB"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05D9E642"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13631DE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5C7E51D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7517D1F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2DDFF26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BB57F1A" w14:textId="77777777" w:rsidTr="000D7DDE">
        <w:trPr>
          <w:jc w:val="center"/>
        </w:trPr>
        <w:tc>
          <w:tcPr>
            <w:tcW w:w="732" w:type="dxa"/>
            <w:vMerge/>
            <w:vAlign w:val="center"/>
          </w:tcPr>
          <w:p w14:paraId="78294BB6"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634A8ADD"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3DBE22F7"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4250400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122A1625" w14:textId="77777777" w:rsidTr="000D7DDE">
        <w:trPr>
          <w:jc w:val="center"/>
        </w:trPr>
        <w:tc>
          <w:tcPr>
            <w:tcW w:w="732" w:type="dxa"/>
            <w:vMerge/>
            <w:vAlign w:val="center"/>
          </w:tcPr>
          <w:p w14:paraId="1CD9B62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672DC85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626C7B96"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76CE279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5DD1E6F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58961ED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2F954A37" w14:textId="77777777" w:rsidTr="000D7DDE">
        <w:trPr>
          <w:jc w:val="center"/>
        </w:trPr>
        <w:tc>
          <w:tcPr>
            <w:tcW w:w="732" w:type="dxa"/>
            <w:vMerge/>
            <w:vAlign w:val="center"/>
          </w:tcPr>
          <w:p w14:paraId="73A03C7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653C95D1"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604C650A"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6DCD22F9"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71C38B5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75C55D3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2EA05539" w14:textId="77777777" w:rsidTr="000D7DDE">
        <w:trPr>
          <w:jc w:val="center"/>
        </w:trPr>
        <w:tc>
          <w:tcPr>
            <w:tcW w:w="732" w:type="dxa"/>
            <w:vMerge/>
            <w:vAlign w:val="center"/>
          </w:tcPr>
          <w:p w14:paraId="0D4CEDF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B5293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9ED620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72D6ACA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p w14:paraId="30AAD4D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预测未来较短时期内的故障</w:t>
            </w:r>
          </w:p>
        </w:tc>
        <w:tc>
          <w:tcPr>
            <w:tcW w:w="1705" w:type="dxa"/>
            <w:vAlign w:val="center"/>
          </w:tcPr>
          <w:p w14:paraId="24B42947"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自回归模型</w:t>
            </w:r>
          </w:p>
        </w:tc>
      </w:tr>
      <w:tr w:rsidR="00A25A4F" w:rsidRPr="00A25A4F" w14:paraId="526FD5A9" w14:textId="77777777" w:rsidTr="000D7DDE">
        <w:trPr>
          <w:jc w:val="center"/>
        </w:trPr>
        <w:tc>
          <w:tcPr>
            <w:tcW w:w="732" w:type="dxa"/>
            <w:vMerge/>
          </w:tcPr>
          <w:p w14:paraId="57F229A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0358DA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2187A4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6BBD6BE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tc>
        <w:tc>
          <w:tcPr>
            <w:tcW w:w="1705" w:type="dxa"/>
            <w:vAlign w:val="center"/>
          </w:tcPr>
          <w:p w14:paraId="5CE1831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随机过程</w:t>
            </w:r>
          </w:p>
        </w:tc>
      </w:tr>
      <w:tr w:rsidR="00A25A4F" w:rsidRPr="00A25A4F" w14:paraId="424B30AC" w14:textId="77777777" w:rsidTr="000D7DDE">
        <w:trPr>
          <w:jc w:val="center"/>
        </w:trPr>
        <w:tc>
          <w:tcPr>
            <w:tcW w:w="732" w:type="dxa"/>
            <w:vMerge/>
          </w:tcPr>
          <w:p w14:paraId="2764A45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5B015F51"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5EB28BB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02A74E9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性能指标的监测数据是多工况下的</w:t>
            </w:r>
          </w:p>
        </w:tc>
        <w:tc>
          <w:tcPr>
            <w:tcW w:w="1705" w:type="dxa"/>
            <w:vAlign w:val="center"/>
          </w:tcPr>
          <w:p w14:paraId="677EBF8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带协变量的</w:t>
            </w:r>
          </w:p>
          <w:p w14:paraId="0486CBF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随机过程</w:t>
            </w:r>
          </w:p>
        </w:tc>
      </w:tr>
      <w:tr w:rsidR="00A25A4F" w:rsidRPr="00A25A4F" w14:paraId="124E21DC" w14:textId="77777777" w:rsidTr="000D7DDE">
        <w:trPr>
          <w:jc w:val="center"/>
        </w:trPr>
        <w:tc>
          <w:tcPr>
            <w:tcW w:w="732" w:type="dxa"/>
            <w:vMerge/>
          </w:tcPr>
          <w:p w14:paraId="599718F0"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14A4A2F4"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B0C367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6E926C8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025AC6E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6F8D143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A6EEDAA" w14:textId="77777777" w:rsidTr="000D7DDE">
        <w:trPr>
          <w:jc w:val="center"/>
        </w:trPr>
        <w:tc>
          <w:tcPr>
            <w:tcW w:w="732" w:type="dxa"/>
            <w:vMerge/>
          </w:tcPr>
          <w:p w14:paraId="5A75BA3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17643F2"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11984F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2B0DC5E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9205AE0" w14:textId="77777777" w:rsidTr="000D7DDE">
        <w:trPr>
          <w:jc w:val="center"/>
        </w:trPr>
        <w:tc>
          <w:tcPr>
            <w:tcW w:w="732" w:type="dxa"/>
            <w:vMerge/>
          </w:tcPr>
          <w:p w14:paraId="1CA0610F"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4FB84F2B"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6CC212D7"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6C59A35C"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45DCF7E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534FB2C0" w14:textId="77777777" w:rsidTr="000D7DDE">
        <w:trPr>
          <w:jc w:val="center"/>
        </w:trPr>
        <w:tc>
          <w:tcPr>
            <w:tcW w:w="732" w:type="dxa"/>
            <w:vMerge/>
          </w:tcPr>
          <w:p w14:paraId="794B0F0D"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4F8D511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7B6CEACB"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1C786F3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373334D0" w14:textId="77777777" w:rsidTr="000D7DDE">
        <w:trPr>
          <w:jc w:val="center"/>
        </w:trPr>
        <w:tc>
          <w:tcPr>
            <w:tcW w:w="732" w:type="dxa"/>
            <w:vMerge/>
          </w:tcPr>
          <w:p w14:paraId="33894FCF"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5C78CC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4371245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668CA46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3C8AF79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3A49AB0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隐马尔可夫模型</w:t>
            </w:r>
          </w:p>
        </w:tc>
      </w:tr>
      <w:tr w:rsidR="00A25A4F" w:rsidRPr="00A25A4F" w14:paraId="7F063873" w14:textId="77777777" w:rsidTr="000D7DDE">
        <w:trPr>
          <w:jc w:val="center"/>
        </w:trPr>
        <w:tc>
          <w:tcPr>
            <w:tcW w:w="732" w:type="dxa"/>
            <w:vMerge/>
          </w:tcPr>
          <w:p w14:paraId="427DE06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216F59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5D936D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①监测数据是多工况下的</w:t>
            </w:r>
          </w:p>
        </w:tc>
        <w:tc>
          <w:tcPr>
            <w:tcW w:w="1705" w:type="dxa"/>
            <w:vAlign w:val="center"/>
          </w:tcPr>
          <w:p w14:paraId="291AAA5B"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高斯混合模型</w:t>
            </w:r>
          </w:p>
        </w:tc>
      </w:tr>
      <w:tr w:rsidR="00A25A4F" w:rsidRPr="00A25A4F" w14:paraId="449838E3" w14:textId="77777777" w:rsidTr="000D7DDE">
        <w:trPr>
          <w:jc w:val="center"/>
        </w:trPr>
        <w:tc>
          <w:tcPr>
            <w:tcW w:w="732" w:type="dxa"/>
            <w:vMerge/>
          </w:tcPr>
          <w:p w14:paraId="2CB09A5A"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E1E2AD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65F34A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7D73D8BC"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04E9DF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430F7F6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2D6478B" w14:textId="77777777" w:rsidTr="000D7DDE">
        <w:trPr>
          <w:jc w:val="center"/>
        </w:trPr>
        <w:tc>
          <w:tcPr>
            <w:tcW w:w="732" w:type="dxa"/>
            <w:vMerge/>
          </w:tcPr>
          <w:p w14:paraId="1ECB3076"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40EEA18"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B3782A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1B9BCB63"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2A8A257" w14:textId="77777777" w:rsidTr="000D7DDE">
        <w:trPr>
          <w:jc w:val="center"/>
        </w:trPr>
        <w:tc>
          <w:tcPr>
            <w:tcW w:w="732" w:type="dxa"/>
            <w:vMerge/>
          </w:tcPr>
          <w:p w14:paraId="31836A4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1990E3E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6842B5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7780D18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23F2DEB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3757E99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r w:rsidR="00A25A4F" w:rsidRPr="00A25A4F" w14:paraId="5772F0DB" w14:textId="77777777" w:rsidTr="000D7DDE">
        <w:trPr>
          <w:trHeight w:val="397"/>
          <w:jc w:val="center"/>
        </w:trPr>
        <w:tc>
          <w:tcPr>
            <w:tcW w:w="732" w:type="dxa"/>
            <w:vMerge w:val="restart"/>
            <w:vAlign w:val="center"/>
          </w:tcPr>
          <w:p w14:paraId="5A68B9B2" w14:textId="77777777" w:rsidR="00A25A4F" w:rsidRPr="00A25A4F" w:rsidRDefault="00A25A4F" w:rsidP="00A25A4F">
            <w:pPr>
              <w:spacing w:line="400" w:lineRule="exact"/>
              <w:jc w:val="left"/>
              <w:rPr>
                <w:rFonts w:eastAsia="宋体"/>
                <w:color w:val="000000"/>
                <w:kern w:val="2"/>
              </w:rPr>
            </w:pPr>
            <w:r w:rsidRPr="00A25A4F">
              <w:rPr>
                <w:rFonts w:eastAsia="宋体" w:hint="eastAsia"/>
                <w:color w:val="000000"/>
                <w:kern w:val="2"/>
                <w:szCs w:val="20"/>
              </w:rPr>
              <w:t>机电设备</w:t>
            </w:r>
          </w:p>
        </w:tc>
        <w:tc>
          <w:tcPr>
            <w:tcW w:w="1106" w:type="dxa"/>
            <w:vMerge w:val="restart"/>
            <w:vAlign w:val="center"/>
          </w:tcPr>
          <w:p w14:paraId="7EA8D68C"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2E3BC6D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诊断</w:t>
            </w:r>
          </w:p>
        </w:tc>
        <w:tc>
          <w:tcPr>
            <w:tcW w:w="4253" w:type="dxa"/>
            <w:vAlign w:val="center"/>
          </w:tcPr>
          <w:p w14:paraId="464854C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5FE8A63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7B3C681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2CA8C87D" w14:textId="77777777" w:rsidTr="000D7DDE">
        <w:trPr>
          <w:trHeight w:val="397"/>
          <w:jc w:val="center"/>
        </w:trPr>
        <w:tc>
          <w:tcPr>
            <w:tcW w:w="732" w:type="dxa"/>
            <w:vMerge/>
            <w:vAlign w:val="center"/>
          </w:tcPr>
          <w:p w14:paraId="6F8EF6F8"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5AA57A22"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194B55E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7A2A3EF3"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41BDE28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20BA804F" w14:textId="77777777" w:rsidTr="000D7DDE">
        <w:trPr>
          <w:trHeight w:val="810"/>
          <w:jc w:val="center"/>
        </w:trPr>
        <w:tc>
          <w:tcPr>
            <w:tcW w:w="732" w:type="dxa"/>
            <w:vMerge/>
            <w:vAlign w:val="center"/>
          </w:tcPr>
          <w:p w14:paraId="62201CA7"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04F82A2F"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3F76F5B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51BC25A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39FD1A6F"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DEBF8F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58E06075" w14:textId="77777777" w:rsidTr="000D7DDE">
        <w:trPr>
          <w:trHeight w:val="397"/>
          <w:jc w:val="center"/>
        </w:trPr>
        <w:tc>
          <w:tcPr>
            <w:tcW w:w="732" w:type="dxa"/>
            <w:vMerge/>
            <w:vAlign w:val="center"/>
          </w:tcPr>
          <w:p w14:paraId="2DD91E1B" w14:textId="77777777" w:rsidR="00A25A4F" w:rsidRPr="00A25A4F" w:rsidRDefault="00A25A4F" w:rsidP="00A25A4F">
            <w:pPr>
              <w:spacing w:line="400" w:lineRule="exact"/>
              <w:jc w:val="left"/>
              <w:rPr>
                <w:rFonts w:eastAsia="宋体"/>
                <w:color w:val="000000"/>
                <w:kern w:val="2"/>
              </w:rPr>
            </w:pPr>
          </w:p>
        </w:tc>
        <w:tc>
          <w:tcPr>
            <w:tcW w:w="1106" w:type="dxa"/>
            <w:vMerge/>
            <w:vAlign w:val="center"/>
          </w:tcPr>
          <w:p w14:paraId="7D64CF9E"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1F7DCA20"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37BFEC7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42DA96EB" w14:textId="77777777" w:rsidTr="000D7DDE">
        <w:trPr>
          <w:trHeight w:val="397"/>
          <w:jc w:val="center"/>
        </w:trPr>
        <w:tc>
          <w:tcPr>
            <w:tcW w:w="732" w:type="dxa"/>
            <w:vMerge/>
            <w:vAlign w:val="center"/>
          </w:tcPr>
          <w:p w14:paraId="32E15BAB" w14:textId="77777777" w:rsidR="00A25A4F" w:rsidRPr="00A25A4F" w:rsidRDefault="00A25A4F" w:rsidP="00A25A4F">
            <w:pPr>
              <w:adjustRightInd/>
              <w:spacing w:line="400" w:lineRule="exact"/>
              <w:jc w:val="left"/>
              <w:textAlignment w:val="auto"/>
              <w:rPr>
                <w:rFonts w:eastAsia="宋体"/>
                <w:color w:val="000000"/>
                <w:kern w:val="2"/>
              </w:rPr>
            </w:pPr>
          </w:p>
        </w:tc>
        <w:tc>
          <w:tcPr>
            <w:tcW w:w="1106" w:type="dxa"/>
            <w:vMerge w:val="restart"/>
            <w:vAlign w:val="center"/>
          </w:tcPr>
          <w:p w14:paraId="0A868FEF"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674C6B02"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79B22BD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43493B43"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6B7356E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0EE3C640" w14:textId="77777777" w:rsidTr="000D7DDE">
        <w:trPr>
          <w:trHeight w:val="397"/>
          <w:jc w:val="center"/>
        </w:trPr>
        <w:tc>
          <w:tcPr>
            <w:tcW w:w="732" w:type="dxa"/>
            <w:vMerge/>
            <w:vAlign w:val="center"/>
          </w:tcPr>
          <w:p w14:paraId="56DC8086" w14:textId="77777777" w:rsidR="00A25A4F" w:rsidRPr="00A25A4F" w:rsidRDefault="00A25A4F" w:rsidP="00A25A4F">
            <w:pPr>
              <w:adjustRightInd/>
              <w:spacing w:line="400" w:lineRule="exact"/>
              <w:jc w:val="left"/>
              <w:textAlignment w:val="auto"/>
              <w:rPr>
                <w:rFonts w:eastAsia="宋体"/>
                <w:color w:val="000000"/>
                <w:kern w:val="2"/>
              </w:rPr>
            </w:pPr>
          </w:p>
        </w:tc>
        <w:tc>
          <w:tcPr>
            <w:tcW w:w="1106" w:type="dxa"/>
            <w:vMerge/>
            <w:vAlign w:val="center"/>
          </w:tcPr>
          <w:p w14:paraId="643B75A3"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581CC9B3"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6372CFE9"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469F0F7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5F20F85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3AC2645B" w14:textId="77777777" w:rsidTr="000D7DDE">
        <w:trPr>
          <w:trHeight w:val="810"/>
          <w:jc w:val="center"/>
        </w:trPr>
        <w:tc>
          <w:tcPr>
            <w:tcW w:w="732" w:type="dxa"/>
            <w:vMerge/>
            <w:vAlign w:val="center"/>
          </w:tcPr>
          <w:p w14:paraId="533931E8" w14:textId="77777777" w:rsidR="00A25A4F" w:rsidRPr="00A25A4F" w:rsidRDefault="00A25A4F" w:rsidP="00A25A4F">
            <w:pPr>
              <w:adjustRightInd/>
              <w:spacing w:line="400" w:lineRule="exact"/>
              <w:jc w:val="left"/>
              <w:textAlignment w:val="auto"/>
              <w:rPr>
                <w:rFonts w:eastAsia="宋体"/>
                <w:color w:val="000000"/>
                <w:kern w:val="2"/>
                <w:szCs w:val="20"/>
              </w:rPr>
            </w:pPr>
          </w:p>
        </w:tc>
        <w:tc>
          <w:tcPr>
            <w:tcW w:w="1106" w:type="dxa"/>
            <w:vMerge/>
            <w:vAlign w:val="center"/>
          </w:tcPr>
          <w:p w14:paraId="543C7503"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2E61C4D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77CA24C7"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20F1E5F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7B1048B6"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4A3D3B1A" w14:textId="77777777" w:rsidTr="000D7DDE">
        <w:trPr>
          <w:trHeight w:val="397"/>
          <w:jc w:val="center"/>
        </w:trPr>
        <w:tc>
          <w:tcPr>
            <w:tcW w:w="732" w:type="dxa"/>
            <w:vMerge/>
          </w:tcPr>
          <w:p w14:paraId="4E90C2CF"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228E718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4DA69C0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0BBC19FA"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352DEE05" w14:textId="77777777" w:rsidTr="000D7DDE">
        <w:trPr>
          <w:trHeight w:val="397"/>
          <w:jc w:val="center"/>
        </w:trPr>
        <w:tc>
          <w:tcPr>
            <w:tcW w:w="732" w:type="dxa"/>
            <w:vMerge/>
          </w:tcPr>
          <w:p w14:paraId="2A111F86"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6DF331AB"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25C54CBB"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1D1D731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0DD4BB9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6C731391" w14:textId="77777777" w:rsidTr="000D7DDE">
        <w:trPr>
          <w:trHeight w:val="397"/>
          <w:jc w:val="center"/>
        </w:trPr>
        <w:tc>
          <w:tcPr>
            <w:tcW w:w="732" w:type="dxa"/>
            <w:vMerge/>
          </w:tcPr>
          <w:p w14:paraId="3E10FEF2"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2D116E8B"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10CAA22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48BBECA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36CBEBE5" w14:textId="77777777" w:rsidTr="000D7DDE">
        <w:trPr>
          <w:trHeight w:val="397"/>
          <w:jc w:val="center"/>
        </w:trPr>
        <w:tc>
          <w:tcPr>
            <w:tcW w:w="732" w:type="dxa"/>
            <w:vMerge/>
          </w:tcPr>
          <w:p w14:paraId="15C28B6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636AAD4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0E868C36"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①监测数据是多工况下的</w:t>
            </w:r>
          </w:p>
        </w:tc>
        <w:tc>
          <w:tcPr>
            <w:tcW w:w="1705" w:type="dxa"/>
            <w:vAlign w:val="center"/>
          </w:tcPr>
          <w:p w14:paraId="5ABD9A0E"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高斯混合模型</w:t>
            </w:r>
          </w:p>
        </w:tc>
      </w:tr>
      <w:tr w:rsidR="00A25A4F" w:rsidRPr="00A25A4F" w14:paraId="7480E9B1" w14:textId="77777777" w:rsidTr="000D7DDE">
        <w:trPr>
          <w:trHeight w:val="600"/>
          <w:jc w:val="center"/>
        </w:trPr>
        <w:tc>
          <w:tcPr>
            <w:tcW w:w="732" w:type="dxa"/>
            <w:vMerge/>
          </w:tcPr>
          <w:p w14:paraId="48257DB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6155BBC9"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111FF1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1A73CC8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7793EB6"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167C1C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0924C68E" w14:textId="77777777" w:rsidTr="000D7DDE">
        <w:trPr>
          <w:trHeight w:val="397"/>
          <w:jc w:val="center"/>
        </w:trPr>
        <w:tc>
          <w:tcPr>
            <w:tcW w:w="732" w:type="dxa"/>
            <w:vMerge/>
          </w:tcPr>
          <w:p w14:paraId="109230A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3621C9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5F07C9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25E97B1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01DDE1B4" w14:textId="77777777" w:rsidTr="000D7DDE">
        <w:trPr>
          <w:trHeight w:val="600"/>
          <w:jc w:val="center"/>
        </w:trPr>
        <w:tc>
          <w:tcPr>
            <w:tcW w:w="732" w:type="dxa"/>
            <w:vMerge/>
          </w:tcPr>
          <w:p w14:paraId="62E1DFD8"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E554C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96079E2"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0530BFF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3A418A7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7F69333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r w:rsidR="00A25A4F" w:rsidRPr="00A25A4F" w14:paraId="5D111B96" w14:textId="77777777" w:rsidTr="000D7DDE">
        <w:trPr>
          <w:jc w:val="center"/>
        </w:trPr>
        <w:tc>
          <w:tcPr>
            <w:tcW w:w="732" w:type="dxa"/>
            <w:vMerge w:val="restart"/>
            <w:vAlign w:val="center"/>
          </w:tcPr>
          <w:p w14:paraId="38287675"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电子设备</w:t>
            </w:r>
          </w:p>
        </w:tc>
        <w:tc>
          <w:tcPr>
            <w:tcW w:w="1106" w:type="dxa"/>
            <w:vMerge w:val="restart"/>
            <w:vAlign w:val="center"/>
          </w:tcPr>
          <w:p w14:paraId="0355259A"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749026CF"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诊断</w:t>
            </w:r>
          </w:p>
        </w:tc>
        <w:tc>
          <w:tcPr>
            <w:tcW w:w="4253" w:type="dxa"/>
            <w:vAlign w:val="center"/>
          </w:tcPr>
          <w:p w14:paraId="592DD74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含未知干扰</w:t>
            </w:r>
          </w:p>
          <w:p w14:paraId="4EA9785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非线性系统</w:t>
            </w:r>
          </w:p>
        </w:tc>
        <w:tc>
          <w:tcPr>
            <w:tcW w:w="1705" w:type="dxa"/>
            <w:vAlign w:val="center"/>
          </w:tcPr>
          <w:p w14:paraId="567B8E5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040A22D5" w14:textId="77777777" w:rsidTr="000D7DDE">
        <w:trPr>
          <w:jc w:val="center"/>
        </w:trPr>
        <w:tc>
          <w:tcPr>
            <w:tcW w:w="732" w:type="dxa"/>
            <w:vMerge/>
            <w:vAlign w:val="center"/>
          </w:tcPr>
          <w:p w14:paraId="745C4439"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12B22CC8"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586CA1B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大样本</w:t>
            </w:r>
          </w:p>
          <w:p w14:paraId="5A83BD2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szCs w:val="20"/>
              </w:rPr>
              <w:t>非线性系统</w:t>
            </w:r>
          </w:p>
        </w:tc>
        <w:tc>
          <w:tcPr>
            <w:tcW w:w="1705" w:type="dxa"/>
            <w:vAlign w:val="center"/>
          </w:tcPr>
          <w:p w14:paraId="0AFC16F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粒子滤波</w:t>
            </w:r>
          </w:p>
        </w:tc>
      </w:tr>
      <w:tr w:rsidR="00A25A4F" w:rsidRPr="00A25A4F" w14:paraId="381FEC78" w14:textId="77777777" w:rsidTr="000D7DDE">
        <w:trPr>
          <w:jc w:val="center"/>
        </w:trPr>
        <w:tc>
          <w:tcPr>
            <w:tcW w:w="732" w:type="dxa"/>
            <w:vMerge/>
            <w:vAlign w:val="center"/>
          </w:tcPr>
          <w:p w14:paraId="13E6E6BA"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1C2E1A88"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2FBC864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6E785EC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性能指标的监测数据需是恒定工况下的</w:t>
            </w:r>
          </w:p>
        </w:tc>
        <w:tc>
          <w:tcPr>
            <w:tcW w:w="1705" w:type="dxa"/>
            <w:vAlign w:val="center"/>
          </w:tcPr>
          <w:p w14:paraId="1AD9FF3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1AA40869" w14:textId="77777777" w:rsidTr="000D7DDE">
        <w:trPr>
          <w:jc w:val="center"/>
        </w:trPr>
        <w:tc>
          <w:tcPr>
            <w:tcW w:w="732" w:type="dxa"/>
            <w:vMerge/>
            <w:vAlign w:val="center"/>
          </w:tcPr>
          <w:p w14:paraId="3BBF8020"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3CA31EDF"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58E42348"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设备各运行状态区分明显</w:t>
            </w:r>
          </w:p>
          <w:p w14:paraId="432A6BE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设备在各个运行状态停留时间服从指数分布</w:t>
            </w:r>
          </w:p>
          <w:p w14:paraId="4D7B5D1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某一时刻设备真实状态不可观测，而由观测状态依概率确定</w:t>
            </w:r>
          </w:p>
        </w:tc>
        <w:tc>
          <w:tcPr>
            <w:tcW w:w="1705" w:type="dxa"/>
            <w:vAlign w:val="center"/>
          </w:tcPr>
          <w:p w14:paraId="10AEBD6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091F3DD1" w14:textId="77777777" w:rsidTr="000D7DDE">
        <w:trPr>
          <w:jc w:val="center"/>
        </w:trPr>
        <w:tc>
          <w:tcPr>
            <w:tcW w:w="732" w:type="dxa"/>
            <w:vMerge/>
            <w:vAlign w:val="center"/>
          </w:tcPr>
          <w:p w14:paraId="21E35347"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28FE87F0"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47B1BE0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08D4FDF3"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6E1F051A"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3713AEA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4BB86E01" w14:textId="77777777" w:rsidTr="000D7DDE">
        <w:trPr>
          <w:jc w:val="center"/>
        </w:trPr>
        <w:tc>
          <w:tcPr>
            <w:tcW w:w="732" w:type="dxa"/>
            <w:vMerge/>
            <w:vAlign w:val="center"/>
          </w:tcPr>
          <w:p w14:paraId="0E9340EA" w14:textId="77777777" w:rsidR="00A25A4F" w:rsidRPr="00A25A4F" w:rsidRDefault="00A25A4F" w:rsidP="00A25A4F">
            <w:pPr>
              <w:spacing w:line="400" w:lineRule="exact"/>
              <w:jc w:val="center"/>
              <w:rPr>
                <w:rFonts w:eastAsia="宋体"/>
                <w:color w:val="000000"/>
                <w:kern w:val="2"/>
              </w:rPr>
            </w:pPr>
          </w:p>
        </w:tc>
        <w:tc>
          <w:tcPr>
            <w:tcW w:w="1106" w:type="dxa"/>
            <w:vMerge/>
            <w:vAlign w:val="center"/>
          </w:tcPr>
          <w:p w14:paraId="422DF726" w14:textId="77777777" w:rsidR="00A25A4F" w:rsidRPr="00A25A4F" w:rsidRDefault="00A25A4F" w:rsidP="00A25A4F">
            <w:pPr>
              <w:adjustRightInd/>
              <w:spacing w:line="400" w:lineRule="exact"/>
              <w:jc w:val="center"/>
              <w:textAlignment w:val="auto"/>
              <w:rPr>
                <w:rFonts w:eastAsia="宋体"/>
                <w:color w:val="000000"/>
                <w:kern w:val="2"/>
              </w:rPr>
            </w:pPr>
          </w:p>
        </w:tc>
        <w:tc>
          <w:tcPr>
            <w:tcW w:w="4253" w:type="dxa"/>
            <w:vAlign w:val="center"/>
          </w:tcPr>
          <w:p w14:paraId="786F31BC"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hint="eastAsia"/>
                <w:color w:val="000000"/>
                <w:kern w:val="2"/>
                <w:szCs w:val="20"/>
              </w:rPr>
              <w:t>①监测数据较少</w:t>
            </w:r>
          </w:p>
        </w:tc>
        <w:tc>
          <w:tcPr>
            <w:tcW w:w="1705" w:type="dxa"/>
            <w:vAlign w:val="center"/>
          </w:tcPr>
          <w:p w14:paraId="5CD3FDB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支持向量机</w:t>
            </w:r>
          </w:p>
        </w:tc>
      </w:tr>
      <w:tr w:rsidR="00A25A4F" w:rsidRPr="00A25A4F" w14:paraId="0D6456C5" w14:textId="77777777" w:rsidTr="000D7DDE">
        <w:trPr>
          <w:jc w:val="center"/>
        </w:trPr>
        <w:tc>
          <w:tcPr>
            <w:tcW w:w="732" w:type="dxa"/>
            <w:vMerge/>
            <w:vAlign w:val="center"/>
          </w:tcPr>
          <w:p w14:paraId="7D60FC1E"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0CB51059"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故障</w:t>
            </w:r>
          </w:p>
          <w:p w14:paraId="1940ED24"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预测</w:t>
            </w:r>
          </w:p>
        </w:tc>
        <w:tc>
          <w:tcPr>
            <w:tcW w:w="4253" w:type="dxa"/>
            <w:vAlign w:val="center"/>
          </w:tcPr>
          <w:p w14:paraId="6AD64A81"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39F51B31"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0B21090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074B6534" w14:textId="77777777" w:rsidTr="000D7DDE">
        <w:trPr>
          <w:jc w:val="center"/>
        </w:trPr>
        <w:tc>
          <w:tcPr>
            <w:tcW w:w="732" w:type="dxa"/>
            <w:vMerge/>
            <w:vAlign w:val="center"/>
          </w:tcPr>
          <w:p w14:paraId="5D617564"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7EE17582"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2A6609EB"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大样本</w:t>
            </w:r>
          </w:p>
          <w:p w14:paraId="2797426E" w14:textId="77777777" w:rsidR="00A25A4F" w:rsidRPr="00A25A4F" w:rsidRDefault="00A25A4F" w:rsidP="00A25A4F">
            <w:pPr>
              <w:adjustRightInd/>
              <w:spacing w:line="400" w:lineRule="exact"/>
              <w:textAlignment w:val="auto"/>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ascii="宋体" w:eastAsia="宋体" w:hAnsi="宋体" w:cs="宋体" w:hint="eastAsia"/>
              </w:rPr>
              <w:t>非线性系统</w:t>
            </w:r>
          </w:p>
          <w:p w14:paraId="70DC496E"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中长期预测</w:t>
            </w:r>
          </w:p>
        </w:tc>
        <w:tc>
          <w:tcPr>
            <w:tcW w:w="1705" w:type="dxa"/>
            <w:vAlign w:val="center"/>
          </w:tcPr>
          <w:p w14:paraId="4DF9E82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粒子滤波</w:t>
            </w:r>
          </w:p>
        </w:tc>
      </w:tr>
      <w:tr w:rsidR="00A25A4F" w:rsidRPr="00A25A4F" w14:paraId="6F57A3A7" w14:textId="77777777" w:rsidTr="000D7DDE">
        <w:trPr>
          <w:jc w:val="center"/>
        </w:trPr>
        <w:tc>
          <w:tcPr>
            <w:tcW w:w="732" w:type="dxa"/>
            <w:vMerge/>
            <w:vAlign w:val="center"/>
          </w:tcPr>
          <w:p w14:paraId="7276313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B4BD796"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679A7B0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设备性能逐渐降低，且有指标能够反映</w:t>
            </w:r>
          </w:p>
          <w:p w14:paraId="2C6E4D6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性能指标的监测数据是恒定工况下的</w:t>
            </w:r>
          </w:p>
          <w:p w14:paraId="1E9B3E8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预测未来较短时期内的故障</w:t>
            </w:r>
          </w:p>
        </w:tc>
        <w:tc>
          <w:tcPr>
            <w:tcW w:w="1705" w:type="dxa"/>
            <w:vAlign w:val="center"/>
          </w:tcPr>
          <w:p w14:paraId="44BBAFE4"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自回归模型</w:t>
            </w:r>
          </w:p>
        </w:tc>
      </w:tr>
      <w:tr w:rsidR="00A25A4F" w:rsidRPr="00A25A4F" w14:paraId="0C9163C1" w14:textId="77777777" w:rsidTr="000D7DDE">
        <w:trPr>
          <w:jc w:val="center"/>
        </w:trPr>
        <w:tc>
          <w:tcPr>
            <w:tcW w:w="732" w:type="dxa"/>
            <w:vMerge/>
          </w:tcPr>
          <w:p w14:paraId="102E381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82B0FCA"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0709AA2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设备是硬故障，即在某一瞬间功能突然完全丧失</w:t>
            </w:r>
          </w:p>
        </w:tc>
        <w:tc>
          <w:tcPr>
            <w:tcW w:w="1705" w:type="dxa"/>
            <w:vAlign w:val="center"/>
          </w:tcPr>
          <w:p w14:paraId="18D05D20"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比例风险模型</w:t>
            </w:r>
          </w:p>
        </w:tc>
      </w:tr>
      <w:tr w:rsidR="00A25A4F" w:rsidRPr="00A25A4F" w14:paraId="1FB35E2B" w14:textId="77777777" w:rsidTr="000D7DDE">
        <w:trPr>
          <w:jc w:val="center"/>
        </w:trPr>
        <w:tc>
          <w:tcPr>
            <w:tcW w:w="732" w:type="dxa"/>
            <w:vMerge/>
          </w:tcPr>
          <w:p w14:paraId="40AC8F65"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705FCF2"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BC58EED"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65091115"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27E13D8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07032BC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6A17DDB7" w14:textId="77777777" w:rsidTr="000D7DDE">
        <w:trPr>
          <w:jc w:val="center"/>
        </w:trPr>
        <w:tc>
          <w:tcPr>
            <w:tcW w:w="732" w:type="dxa"/>
            <w:vMerge/>
          </w:tcPr>
          <w:p w14:paraId="3F30482D"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A4DB4C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521DD6C4"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5DC5032E"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1BC043DA" w14:textId="77777777" w:rsidTr="000D7DDE">
        <w:trPr>
          <w:jc w:val="center"/>
        </w:trPr>
        <w:tc>
          <w:tcPr>
            <w:tcW w:w="732" w:type="dxa"/>
            <w:vMerge/>
          </w:tcPr>
          <w:p w14:paraId="30A1A5CD"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restart"/>
            <w:vAlign w:val="center"/>
          </w:tcPr>
          <w:p w14:paraId="446267A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szCs w:val="20"/>
              </w:rPr>
              <w:t>健康状态评估</w:t>
            </w:r>
          </w:p>
        </w:tc>
        <w:tc>
          <w:tcPr>
            <w:tcW w:w="4253" w:type="dxa"/>
            <w:vAlign w:val="center"/>
          </w:tcPr>
          <w:p w14:paraId="0E2FB575"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rPr>
              <w:t>线性系统</w:t>
            </w:r>
          </w:p>
          <w:p w14:paraId="5751150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rPr>
              <w:t>噪声服从高斯分布</w:t>
            </w:r>
          </w:p>
        </w:tc>
        <w:tc>
          <w:tcPr>
            <w:tcW w:w="1705" w:type="dxa"/>
            <w:vAlign w:val="center"/>
          </w:tcPr>
          <w:p w14:paraId="5CA0B15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50D1172F" w14:textId="77777777" w:rsidTr="000D7DDE">
        <w:trPr>
          <w:jc w:val="center"/>
        </w:trPr>
        <w:tc>
          <w:tcPr>
            <w:tcW w:w="732" w:type="dxa"/>
            <w:vMerge/>
          </w:tcPr>
          <w:p w14:paraId="39F7D597" w14:textId="77777777" w:rsidR="00A25A4F" w:rsidRPr="00A25A4F" w:rsidRDefault="00A25A4F" w:rsidP="00A25A4F">
            <w:pPr>
              <w:adjustRightInd/>
              <w:spacing w:line="400" w:lineRule="exact"/>
              <w:jc w:val="center"/>
              <w:textAlignment w:val="auto"/>
              <w:rPr>
                <w:rFonts w:eastAsia="宋体"/>
                <w:color w:val="000000"/>
                <w:kern w:val="2"/>
              </w:rPr>
            </w:pPr>
          </w:p>
        </w:tc>
        <w:tc>
          <w:tcPr>
            <w:tcW w:w="1106" w:type="dxa"/>
            <w:vMerge/>
            <w:vAlign w:val="center"/>
          </w:tcPr>
          <w:p w14:paraId="73C9E210" w14:textId="77777777" w:rsidR="00A25A4F" w:rsidRPr="00A25A4F" w:rsidRDefault="00A25A4F" w:rsidP="00A25A4F">
            <w:pPr>
              <w:spacing w:line="400" w:lineRule="exact"/>
              <w:jc w:val="center"/>
              <w:rPr>
                <w:rFonts w:eastAsia="宋体"/>
                <w:color w:val="000000"/>
                <w:kern w:val="2"/>
              </w:rPr>
            </w:pPr>
          </w:p>
        </w:tc>
        <w:tc>
          <w:tcPr>
            <w:tcW w:w="4253" w:type="dxa"/>
            <w:vAlign w:val="center"/>
          </w:tcPr>
          <w:p w14:paraId="22F26258" w14:textId="77777777" w:rsidR="00A25A4F" w:rsidRPr="00A25A4F" w:rsidRDefault="00A25A4F" w:rsidP="00A25A4F">
            <w:pPr>
              <w:adjustRightInd/>
              <w:spacing w:line="400" w:lineRule="exac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ascii="宋体" w:eastAsia="宋体" w:hAnsi="宋体" w:cs="宋体" w:hint="eastAsia"/>
              </w:rPr>
              <w:t>非线性系统</w:t>
            </w:r>
          </w:p>
        </w:tc>
        <w:tc>
          <w:tcPr>
            <w:tcW w:w="1705" w:type="dxa"/>
            <w:vAlign w:val="center"/>
          </w:tcPr>
          <w:p w14:paraId="47B39E6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扩展卡尔曼滤波</w:t>
            </w:r>
          </w:p>
        </w:tc>
      </w:tr>
      <w:tr w:rsidR="00A25A4F" w:rsidRPr="00A25A4F" w14:paraId="13E2F88E" w14:textId="77777777" w:rsidTr="000D7DDE">
        <w:trPr>
          <w:jc w:val="center"/>
        </w:trPr>
        <w:tc>
          <w:tcPr>
            <w:tcW w:w="732" w:type="dxa"/>
            <w:vMerge/>
          </w:tcPr>
          <w:p w14:paraId="0073354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5ECF980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5D08C120"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①监测数据是多工况下的</w:t>
            </w:r>
          </w:p>
        </w:tc>
        <w:tc>
          <w:tcPr>
            <w:tcW w:w="1705" w:type="dxa"/>
            <w:vAlign w:val="center"/>
          </w:tcPr>
          <w:p w14:paraId="33E5D9D8"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高斯混合模型</w:t>
            </w:r>
          </w:p>
        </w:tc>
      </w:tr>
      <w:tr w:rsidR="00A25A4F" w:rsidRPr="00A25A4F" w14:paraId="23358A30" w14:textId="77777777" w:rsidTr="000D7DDE">
        <w:trPr>
          <w:jc w:val="center"/>
        </w:trPr>
        <w:tc>
          <w:tcPr>
            <w:tcW w:w="732" w:type="dxa"/>
            <w:vMerge/>
          </w:tcPr>
          <w:p w14:paraId="05662533"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3AADBF30"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368C6DFA"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①设备组成及故障机理复杂</w:t>
            </w:r>
          </w:p>
          <w:p w14:paraId="4463EBF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②监测数据多</w:t>
            </w:r>
          </w:p>
          <w:p w14:paraId="4860E60F"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恒定工况或</w:t>
            </w:r>
            <w:r w:rsidRPr="00A25A4F">
              <w:rPr>
                <w:rFonts w:eastAsia="宋体" w:hint="eastAsia"/>
                <w:color w:val="000000"/>
                <w:kern w:val="2"/>
                <w:szCs w:val="20"/>
              </w:rPr>
              <w:t>复杂工况</w:t>
            </w:r>
          </w:p>
        </w:tc>
        <w:tc>
          <w:tcPr>
            <w:tcW w:w="1705" w:type="dxa"/>
            <w:vAlign w:val="center"/>
          </w:tcPr>
          <w:p w14:paraId="48669A2D"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神经网络</w:t>
            </w:r>
          </w:p>
        </w:tc>
      </w:tr>
      <w:tr w:rsidR="00A25A4F" w:rsidRPr="00A25A4F" w14:paraId="64082384" w14:textId="77777777" w:rsidTr="000D7DDE">
        <w:trPr>
          <w:jc w:val="center"/>
        </w:trPr>
        <w:tc>
          <w:tcPr>
            <w:tcW w:w="732" w:type="dxa"/>
            <w:vMerge/>
          </w:tcPr>
          <w:p w14:paraId="5803251C"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0BB37C91"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7FBE6E89"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hint="eastAsia"/>
                <w:color w:val="000000"/>
                <w:kern w:val="2"/>
                <w:szCs w:val="20"/>
              </w:rPr>
              <w:t>①监测数据较少</w:t>
            </w:r>
          </w:p>
        </w:tc>
        <w:tc>
          <w:tcPr>
            <w:tcW w:w="1705" w:type="dxa"/>
            <w:vAlign w:val="center"/>
          </w:tcPr>
          <w:p w14:paraId="47A36FE3"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支持向量机</w:t>
            </w:r>
          </w:p>
        </w:tc>
      </w:tr>
      <w:tr w:rsidR="00A25A4F" w:rsidRPr="00A25A4F" w14:paraId="4794C0B2" w14:textId="77777777" w:rsidTr="000D7DDE">
        <w:trPr>
          <w:trHeight w:val="1134"/>
          <w:jc w:val="center"/>
        </w:trPr>
        <w:tc>
          <w:tcPr>
            <w:tcW w:w="732" w:type="dxa"/>
            <w:vMerge/>
          </w:tcPr>
          <w:p w14:paraId="274766CE"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06" w:type="dxa"/>
            <w:vMerge/>
            <w:vAlign w:val="center"/>
          </w:tcPr>
          <w:p w14:paraId="793FBD3B"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4253" w:type="dxa"/>
            <w:vAlign w:val="center"/>
          </w:tcPr>
          <w:p w14:paraId="1D4B7CD1"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多层次系统</w:t>
            </w:r>
          </w:p>
          <w:p w14:paraId="7400257B"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2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②</w:t>
            </w:r>
            <w:r w:rsidRPr="00A25A4F">
              <w:rPr>
                <w:rFonts w:eastAsia="宋体"/>
                <w:color w:val="000000"/>
                <w:kern w:val="2"/>
              </w:rPr>
              <w:fldChar w:fldCharType="end"/>
            </w:r>
            <w:r w:rsidRPr="00A25A4F">
              <w:rPr>
                <w:rFonts w:eastAsia="宋体" w:hint="eastAsia"/>
                <w:color w:val="000000"/>
                <w:kern w:val="2"/>
                <w:szCs w:val="20"/>
              </w:rPr>
              <w:t>存在多个影响健康状态的因素</w:t>
            </w:r>
          </w:p>
          <w:p w14:paraId="44AACB6E" w14:textId="77777777" w:rsidR="00A25A4F" w:rsidRPr="00A25A4F" w:rsidRDefault="00A25A4F" w:rsidP="00A25A4F">
            <w:pPr>
              <w:adjustRightInd/>
              <w:spacing w:line="400" w:lineRule="exac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最底层的指标可以被量化，并能测量</w:t>
            </w:r>
          </w:p>
        </w:tc>
        <w:tc>
          <w:tcPr>
            <w:tcW w:w="1705" w:type="dxa"/>
            <w:vAlign w:val="center"/>
          </w:tcPr>
          <w:p w14:paraId="674B1C97"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层次分析法</w:t>
            </w:r>
          </w:p>
        </w:tc>
      </w:tr>
    </w:tbl>
    <w:p w14:paraId="30B13F76"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5E3E">
          <w:pgSz w:w="11906" w:h="16838"/>
          <w:pgMar w:top="1440" w:right="1800" w:bottom="1440" w:left="1800" w:header="851" w:footer="992" w:gutter="0"/>
          <w:cols w:space="425"/>
          <w:docGrid w:type="lines" w:linePitch="312"/>
        </w:sectPr>
      </w:pPr>
    </w:p>
    <w:p w14:paraId="1ADC60B2" w14:textId="5F03309E" w:rsidR="00A25A4F" w:rsidRPr="00A25A4F" w:rsidRDefault="00A25A4F" w:rsidP="00A25A4F">
      <w:pPr>
        <w:spacing w:before="240" w:after="60" w:line="400" w:lineRule="exact"/>
        <w:jc w:val="center"/>
        <w:rPr>
          <w:rFonts w:eastAsia="宋体"/>
        </w:rPr>
      </w:pPr>
      <w:r w:rsidRPr="00A25A4F">
        <w:rPr>
          <w:rFonts w:eastAsia="宋体" w:hint="eastAsia"/>
        </w:rPr>
        <w:lastRenderedPageBreak/>
        <w:t>表</w:t>
      </w:r>
      <w:r w:rsidR="005140E3">
        <w:rPr>
          <w:rFonts w:eastAsia="宋体"/>
        </w:rPr>
        <w:t>2</w:t>
      </w:r>
      <w:r w:rsidRPr="00A25A4F">
        <w:rPr>
          <w:rFonts w:eastAsia="宋体"/>
        </w:rPr>
        <w:t xml:space="preserve">-11 </w:t>
      </w:r>
      <w:r w:rsidRPr="00A25A4F">
        <w:rPr>
          <w:rFonts w:eastAsia="宋体" w:hint="eastAsia"/>
        </w:rPr>
        <w:t>模型推荐示例</w:t>
      </w:r>
    </w:p>
    <w:tbl>
      <w:tblPr>
        <w:tblStyle w:val="14"/>
        <w:tblW w:w="13596" w:type="dxa"/>
        <w:jc w:val="center"/>
        <w:tblLook w:val="04A0" w:firstRow="1" w:lastRow="0" w:firstColumn="1" w:lastColumn="0" w:noHBand="0" w:noVBand="1"/>
      </w:tblPr>
      <w:tblGrid>
        <w:gridCol w:w="1555"/>
        <w:gridCol w:w="1134"/>
        <w:gridCol w:w="1665"/>
        <w:gridCol w:w="1666"/>
        <w:gridCol w:w="1665"/>
        <w:gridCol w:w="1666"/>
        <w:gridCol w:w="1984"/>
        <w:gridCol w:w="2261"/>
      </w:tblGrid>
      <w:tr w:rsidR="00A25A4F" w:rsidRPr="00A25A4F" w14:paraId="31D22C53" w14:textId="77777777" w:rsidTr="000D7DDE">
        <w:trPr>
          <w:trHeight w:val="680"/>
          <w:jc w:val="center"/>
        </w:trPr>
        <w:tc>
          <w:tcPr>
            <w:tcW w:w="1555" w:type="dxa"/>
            <w:vMerge w:val="restart"/>
            <w:vAlign w:val="center"/>
          </w:tcPr>
          <w:p w14:paraId="1376437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设备</w:t>
            </w:r>
          </w:p>
        </w:tc>
        <w:tc>
          <w:tcPr>
            <w:tcW w:w="1134" w:type="dxa"/>
            <w:vMerge w:val="restart"/>
            <w:vAlign w:val="center"/>
          </w:tcPr>
          <w:p w14:paraId="3B05F10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所属类型</w:t>
            </w:r>
          </w:p>
        </w:tc>
        <w:tc>
          <w:tcPr>
            <w:tcW w:w="6662" w:type="dxa"/>
            <w:gridSpan w:val="4"/>
            <w:vAlign w:val="center"/>
          </w:tcPr>
          <w:p w14:paraId="6DFDB05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设备信息</w:t>
            </w:r>
          </w:p>
        </w:tc>
        <w:tc>
          <w:tcPr>
            <w:tcW w:w="4245" w:type="dxa"/>
            <w:gridSpan w:val="2"/>
            <w:vAlign w:val="center"/>
          </w:tcPr>
          <w:p w14:paraId="3862653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模型推荐</w:t>
            </w:r>
          </w:p>
        </w:tc>
      </w:tr>
      <w:tr w:rsidR="00A25A4F" w:rsidRPr="00A25A4F" w14:paraId="03CB3474" w14:textId="77777777" w:rsidTr="000D7DDE">
        <w:trPr>
          <w:trHeight w:val="680"/>
          <w:jc w:val="center"/>
        </w:trPr>
        <w:tc>
          <w:tcPr>
            <w:tcW w:w="1555" w:type="dxa"/>
            <w:vMerge/>
            <w:vAlign w:val="center"/>
          </w:tcPr>
          <w:p w14:paraId="66FB4637" w14:textId="77777777" w:rsidR="00A25A4F" w:rsidRPr="00A25A4F" w:rsidRDefault="00A25A4F" w:rsidP="00A25A4F">
            <w:pPr>
              <w:adjustRightInd/>
              <w:spacing w:line="400" w:lineRule="exact"/>
              <w:jc w:val="center"/>
              <w:textAlignment w:val="auto"/>
              <w:rPr>
                <w:rFonts w:eastAsia="宋体"/>
                <w:color w:val="000000"/>
                <w:kern w:val="2"/>
                <w:szCs w:val="20"/>
              </w:rPr>
            </w:pPr>
          </w:p>
        </w:tc>
        <w:tc>
          <w:tcPr>
            <w:tcW w:w="1134" w:type="dxa"/>
            <w:vMerge/>
            <w:vAlign w:val="center"/>
          </w:tcPr>
          <w:p w14:paraId="50C1928E"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Align w:val="center"/>
          </w:tcPr>
          <w:p w14:paraId="2D2044F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主要故障模式</w:t>
            </w:r>
          </w:p>
        </w:tc>
        <w:tc>
          <w:tcPr>
            <w:tcW w:w="1666" w:type="dxa"/>
            <w:vAlign w:val="center"/>
          </w:tcPr>
          <w:p w14:paraId="4A02FA2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故障演变特性</w:t>
            </w:r>
          </w:p>
        </w:tc>
        <w:tc>
          <w:tcPr>
            <w:tcW w:w="1665" w:type="dxa"/>
            <w:vAlign w:val="center"/>
          </w:tcPr>
          <w:p w14:paraId="6F442B2B"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主要监测参数</w:t>
            </w:r>
          </w:p>
        </w:tc>
        <w:tc>
          <w:tcPr>
            <w:tcW w:w="1666" w:type="dxa"/>
            <w:vAlign w:val="center"/>
          </w:tcPr>
          <w:p w14:paraId="253911E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特点</w:t>
            </w:r>
          </w:p>
        </w:tc>
        <w:tc>
          <w:tcPr>
            <w:tcW w:w="1984" w:type="dxa"/>
            <w:vAlign w:val="center"/>
          </w:tcPr>
          <w:p w14:paraId="196F7E9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任务</w:t>
            </w:r>
          </w:p>
        </w:tc>
        <w:tc>
          <w:tcPr>
            <w:tcW w:w="2261" w:type="dxa"/>
            <w:vAlign w:val="center"/>
          </w:tcPr>
          <w:p w14:paraId="655833E1" w14:textId="77777777" w:rsidR="00A25A4F" w:rsidRPr="00A25A4F" w:rsidRDefault="00A25A4F" w:rsidP="00A25A4F">
            <w:pPr>
              <w:adjustRightInd/>
              <w:spacing w:line="400" w:lineRule="exact"/>
              <w:jc w:val="center"/>
              <w:textAlignment w:val="auto"/>
              <w:rPr>
                <w:rFonts w:eastAsia="宋体"/>
                <w:color w:val="000000"/>
                <w:kern w:val="2"/>
                <w:szCs w:val="20"/>
              </w:rPr>
            </w:pPr>
            <w:r w:rsidRPr="00A25A4F">
              <w:rPr>
                <w:rFonts w:eastAsia="宋体" w:hint="eastAsia"/>
                <w:color w:val="000000"/>
                <w:kern w:val="2"/>
                <w:szCs w:val="20"/>
              </w:rPr>
              <w:t>模型</w:t>
            </w:r>
          </w:p>
        </w:tc>
      </w:tr>
      <w:tr w:rsidR="00A25A4F" w:rsidRPr="00A25A4F" w14:paraId="0D762B06" w14:textId="77777777" w:rsidTr="000D7DDE">
        <w:trPr>
          <w:trHeight w:val="680"/>
          <w:jc w:val="center"/>
        </w:trPr>
        <w:tc>
          <w:tcPr>
            <w:tcW w:w="1555" w:type="dxa"/>
            <w:vMerge w:val="restart"/>
            <w:vAlign w:val="center"/>
          </w:tcPr>
          <w:p w14:paraId="25A8075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挤压供气装置</w:t>
            </w:r>
          </w:p>
        </w:tc>
        <w:tc>
          <w:tcPr>
            <w:tcW w:w="1134" w:type="dxa"/>
            <w:vMerge w:val="restart"/>
            <w:vAlign w:val="center"/>
          </w:tcPr>
          <w:p w14:paraId="3A2DFC6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机械设备</w:t>
            </w:r>
          </w:p>
        </w:tc>
        <w:tc>
          <w:tcPr>
            <w:tcW w:w="1665" w:type="dxa"/>
            <w:vMerge w:val="restart"/>
            <w:vAlign w:val="center"/>
          </w:tcPr>
          <w:p w14:paraId="1138E1E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p w14:paraId="4E3FE0C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活塞阻滞</w:t>
            </w:r>
          </w:p>
          <w:p w14:paraId="039F9F3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拉缸</w:t>
            </w:r>
          </w:p>
        </w:tc>
        <w:tc>
          <w:tcPr>
            <w:tcW w:w="1666" w:type="dxa"/>
            <w:vMerge w:val="restart"/>
            <w:vAlign w:val="center"/>
          </w:tcPr>
          <w:p w14:paraId="1DABE82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66F624F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振动</w:t>
            </w:r>
          </w:p>
        </w:tc>
        <w:tc>
          <w:tcPr>
            <w:tcW w:w="1666" w:type="dxa"/>
            <w:vMerge w:val="restart"/>
            <w:vAlign w:val="center"/>
          </w:tcPr>
          <w:p w14:paraId="0BF4064C"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2BA255CC"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0DC231D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w:t>
            </w:r>
          </w:p>
        </w:tc>
        <w:tc>
          <w:tcPr>
            <w:tcW w:w="1984" w:type="dxa"/>
            <w:vAlign w:val="center"/>
          </w:tcPr>
          <w:p w14:paraId="6DFE46C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4EEDA23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3ADAA2CD" w14:textId="77777777" w:rsidTr="000D7DDE">
        <w:trPr>
          <w:trHeight w:val="680"/>
          <w:jc w:val="center"/>
        </w:trPr>
        <w:tc>
          <w:tcPr>
            <w:tcW w:w="1555" w:type="dxa"/>
            <w:vMerge/>
            <w:vAlign w:val="center"/>
          </w:tcPr>
          <w:p w14:paraId="095D3A62"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589573B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78859443"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3795CB8C"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8AE816B"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9A7AB42"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2061BE1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60C6849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随机过程</w:t>
            </w:r>
          </w:p>
        </w:tc>
      </w:tr>
      <w:tr w:rsidR="00A25A4F" w:rsidRPr="00A25A4F" w14:paraId="2B28778A" w14:textId="77777777" w:rsidTr="000D7DDE">
        <w:trPr>
          <w:trHeight w:val="680"/>
          <w:jc w:val="center"/>
        </w:trPr>
        <w:tc>
          <w:tcPr>
            <w:tcW w:w="1555" w:type="dxa"/>
            <w:vMerge/>
            <w:vAlign w:val="center"/>
          </w:tcPr>
          <w:p w14:paraId="70A4608C"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6D18BF09"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965B6ED"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E278945"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DCA20D7"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E5AACD9"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57A5EB6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1343CD5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隐马尔可夫模型</w:t>
            </w:r>
          </w:p>
        </w:tc>
      </w:tr>
      <w:tr w:rsidR="00A25A4F" w:rsidRPr="00A25A4F" w14:paraId="42784035" w14:textId="77777777" w:rsidTr="000D7DDE">
        <w:trPr>
          <w:trHeight w:val="680"/>
          <w:jc w:val="center"/>
        </w:trPr>
        <w:tc>
          <w:tcPr>
            <w:tcW w:w="1555" w:type="dxa"/>
            <w:vMerge w:val="restart"/>
            <w:vAlign w:val="center"/>
          </w:tcPr>
          <w:p w14:paraId="4A7EBE2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调节阀</w:t>
            </w:r>
          </w:p>
        </w:tc>
        <w:tc>
          <w:tcPr>
            <w:tcW w:w="1134" w:type="dxa"/>
            <w:vMerge w:val="restart"/>
            <w:vAlign w:val="center"/>
          </w:tcPr>
          <w:p w14:paraId="7B52A46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机械设备</w:t>
            </w:r>
          </w:p>
        </w:tc>
        <w:tc>
          <w:tcPr>
            <w:tcW w:w="1665" w:type="dxa"/>
            <w:vMerge w:val="restart"/>
            <w:vAlign w:val="center"/>
          </w:tcPr>
          <w:p w14:paraId="2C79FE6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p w14:paraId="5F20858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裂纹</w:t>
            </w:r>
          </w:p>
          <w:p w14:paraId="7DB0B33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tc>
        <w:tc>
          <w:tcPr>
            <w:tcW w:w="1666" w:type="dxa"/>
            <w:vMerge w:val="restart"/>
            <w:vAlign w:val="center"/>
          </w:tcPr>
          <w:p w14:paraId="7ED9016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6617A8F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振动</w:t>
            </w:r>
          </w:p>
        </w:tc>
        <w:tc>
          <w:tcPr>
            <w:tcW w:w="1666" w:type="dxa"/>
            <w:vMerge w:val="restart"/>
            <w:vAlign w:val="center"/>
          </w:tcPr>
          <w:p w14:paraId="34B97F12"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4B4C94A1"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53EEBC1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复杂工况</w:t>
            </w:r>
          </w:p>
          <w:p w14:paraId="08B23212"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rPr>
              <w:instrText xml:space="preserve"> </w:instrText>
            </w:r>
            <w:r w:rsidRPr="00A25A4F">
              <w:rPr>
                <w:rFonts w:eastAsia="宋体" w:hint="eastAsia"/>
                <w:color w:val="000000"/>
                <w:kern w:val="2"/>
              </w:rPr>
              <w:instrText>= 4 \* GB3</w:instrText>
            </w:r>
            <w:r w:rsidRPr="00A25A4F">
              <w:rPr>
                <w:rFonts w:eastAsia="宋体"/>
                <w:color w:val="000000"/>
                <w:kern w:val="2"/>
              </w:rPr>
              <w:instrText xml:space="preserve"> </w:instrText>
            </w:r>
            <w:r w:rsidRPr="00A25A4F">
              <w:rPr>
                <w:rFonts w:eastAsia="宋体"/>
                <w:color w:val="000000"/>
                <w:kern w:val="2"/>
              </w:rPr>
              <w:fldChar w:fldCharType="separate"/>
            </w:r>
            <w:r w:rsidRPr="00A25A4F">
              <w:rPr>
                <w:rFonts w:eastAsia="宋体" w:hint="eastAsia"/>
                <w:noProof/>
                <w:color w:val="000000"/>
                <w:kern w:val="2"/>
              </w:rPr>
              <w:t>④</w:t>
            </w:r>
            <w:r w:rsidRPr="00A25A4F">
              <w:rPr>
                <w:rFonts w:eastAsia="宋体"/>
                <w:color w:val="000000"/>
                <w:kern w:val="2"/>
              </w:rPr>
              <w:fldChar w:fldCharType="end"/>
            </w:r>
            <w:r w:rsidRPr="00A25A4F">
              <w:rPr>
                <w:rFonts w:eastAsia="宋体" w:hint="eastAsia"/>
                <w:color w:val="000000"/>
                <w:kern w:val="2"/>
              </w:rPr>
              <w:t>大样本</w:t>
            </w:r>
          </w:p>
        </w:tc>
        <w:tc>
          <w:tcPr>
            <w:tcW w:w="1984" w:type="dxa"/>
            <w:vAlign w:val="center"/>
          </w:tcPr>
          <w:p w14:paraId="3737981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6AD32D2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21D0E3FE" w14:textId="77777777" w:rsidTr="000D7DDE">
        <w:trPr>
          <w:trHeight w:val="680"/>
          <w:jc w:val="center"/>
        </w:trPr>
        <w:tc>
          <w:tcPr>
            <w:tcW w:w="1555" w:type="dxa"/>
            <w:vMerge/>
            <w:vAlign w:val="center"/>
          </w:tcPr>
          <w:p w14:paraId="1A4401A8"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3E0039B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29B1DC7F"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764B986"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E2E04CC"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67AEC04"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54BD0A2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733A621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带协变量的随机过程</w:t>
            </w:r>
          </w:p>
        </w:tc>
      </w:tr>
      <w:tr w:rsidR="00A25A4F" w:rsidRPr="00A25A4F" w14:paraId="659CC27E" w14:textId="77777777" w:rsidTr="000D7DDE">
        <w:trPr>
          <w:trHeight w:val="680"/>
          <w:jc w:val="center"/>
        </w:trPr>
        <w:tc>
          <w:tcPr>
            <w:tcW w:w="1555" w:type="dxa"/>
            <w:vMerge/>
            <w:vAlign w:val="center"/>
          </w:tcPr>
          <w:p w14:paraId="65C75B91"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2C10B0C7"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175A99BD"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09C89A2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FCF0111"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368D1C6"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174488A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B3B1B8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305A998B" w14:textId="77777777" w:rsidTr="000D7DDE">
        <w:trPr>
          <w:trHeight w:val="680"/>
          <w:jc w:val="center"/>
        </w:trPr>
        <w:tc>
          <w:tcPr>
            <w:tcW w:w="1555" w:type="dxa"/>
            <w:vMerge w:val="restart"/>
            <w:vAlign w:val="center"/>
          </w:tcPr>
          <w:p w14:paraId="49DE468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冷却水系统</w:t>
            </w:r>
          </w:p>
        </w:tc>
        <w:tc>
          <w:tcPr>
            <w:tcW w:w="1134" w:type="dxa"/>
            <w:vMerge w:val="restart"/>
            <w:vAlign w:val="center"/>
          </w:tcPr>
          <w:p w14:paraId="6F453C7A"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机电设备</w:t>
            </w:r>
          </w:p>
        </w:tc>
        <w:tc>
          <w:tcPr>
            <w:tcW w:w="1665" w:type="dxa"/>
            <w:vMerge w:val="restart"/>
            <w:vAlign w:val="center"/>
          </w:tcPr>
          <w:p w14:paraId="4E2E096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p w14:paraId="572CBD9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磨损</w:t>
            </w:r>
          </w:p>
        </w:tc>
        <w:tc>
          <w:tcPr>
            <w:tcW w:w="1666" w:type="dxa"/>
            <w:vMerge w:val="restart"/>
            <w:vAlign w:val="center"/>
          </w:tcPr>
          <w:p w14:paraId="6A71402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15B65E1A"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振动、噪声</w:t>
            </w:r>
          </w:p>
        </w:tc>
        <w:tc>
          <w:tcPr>
            <w:tcW w:w="1666" w:type="dxa"/>
            <w:vMerge w:val="restart"/>
            <w:vAlign w:val="center"/>
          </w:tcPr>
          <w:p w14:paraId="1044C7B1"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39AD8647"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②有层级结构</w:t>
            </w:r>
          </w:p>
          <w:p w14:paraId="51051561"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szCs w:val="20"/>
              </w:rPr>
              <w:t>含未知干扰</w:t>
            </w:r>
          </w:p>
        </w:tc>
        <w:tc>
          <w:tcPr>
            <w:tcW w:w="1984" w:type="dxa"/>
            <w:vAlign w:val="center"/>
          </w:tcPr>
          <w:p w14:paraId="4B11FDE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0C478F8C"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未知输入观测器</w:t>
            </w:r>
          </w:p>
        </w:tc>
      </w:tr>
      <w:tr w:rsidR="00A25A4F" w:rsidRPr="00A25A4F" w14:paraId="1E111A3A" w14:textId="77777777" w:rsidTr="000D7DDE">
        <w:trPr>
          <w:trHeight w:val="680"/>
          <w:jc w:val="center"/>
        </w:trPr>
        <w:tc>
          <w:tcPr>
            <w:tcW w:w="1555" w:type="dxa"/>
            <w:vMerge/>
            <w:vAlign w:val="center"/>
          </w:tcPr>
          <w:p w14:paraId="1EC13F5E"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76A8B2C4"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0DEFD31"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45A42188"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44A74B5A"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61029994"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3BCAB37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6A53708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rPr>
              <w:t>卡尔曼滤波</w:t>
            </w:r>
          </w:p>
        </w:tc>
      </w:tr>
      <w:tr w:rsidR="00A25A4F" w:rsidRPr="00A25A4F" w14:paraId="4D596885" w14:textId="77777777" w:rsidTr="000D7DDE">
        <w:trPr>
          <w:trHeight w:val="680"/>
          <w:jc w:val="center"/>
        </w:trPr>
        <w:tc>
          <w:tcPr>
            <w:tcW w:w="1555" w:type="dxa"/>
            <w:vMerge/>
            <w:vAlign w:val="center"/>
          </w:tcPr>
          <w:p w14:paraId="1127F079"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4411DC9"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11207AF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61A327E"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60FE0AB"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3A2AD23E"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17D0715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299B24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层次分析法</w:t>
            </w:r>
          </w:p>
        </w:tc>
      </w:tr>
      <w:tr w:rsidR="00A25A4F" w:rsidRPr="00A25A4F" w14:paraId="7DAE3F8B" w14:textId="77777777" w:rsidTr="000D7DDE">
        <w:tblPrEx>
          <w:jc w:val="left"/>
        </w:tblPrEx>
        <w:trPr>
          <w:trHeight w:val="680"/>
        </w:trPr>
        <w:tc>
          <w:tcPr>
            <w:tcW w:w="1555" w:type="dxa"/>
            <w:vMerge w:val="restart"/>
            <w:vAlign w:val="center"/>
          </w:tcPr>
          <w:p w14:paraId="7A0B938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lastRenderedPageBreak/>
              <w:t>快速阀</w:t>
            </w:r>
          </w:p>
        </w:tc>
        <w:tc>
          <w:tcPr>
            <w:tcW w:w="1134" w:type="dxa"/>
            <w:vMerge w:val="restart"/>
            <w:vAlign w:val="center"/>
          </w:tcPr>
          <w:p w14:paraId="29277A6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机电设备</w:t>
            </w:r>
          </w:p>
        </w:tc>
        <w:tc>
          <w:tcPr>
            <w:tcW w:w="1665" w:type="dxa"/>
            <w:vMerge w:val="restart"/>
            <w:vAlign w:val="center"/>
          </w:tcPr>
          <w:p w14:paraId="6A8EE16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泄露</w:t>
            </w:r>
          </w:p>
          <w:p w14:paraId="066B4561"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结构损伤</w:t>
            </w:r>
          </w:p>
        </w:tc>
        <w:tc>
          <w:tcPr>
            <w:tcW w:w="1666" w:type="dxa"/>
            <w:vMerge w:val="restart"/>
            <w:vAlign w:val="center"/>
          </w:tcPr>
          <w:p w14:paraId="5C515CD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3863DD07"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振动</w:t>
            </w:r>
          </w:p>
        </w:tc>
        <w:tc>
          <w:tcPr>
            <w:tcW w:w="1666" w:type="dxa"/>
            <w:vMerge w:val="restart"/>
            <w:vAlign w:val="center"/>
          </w:tcPr>
          <w:p w14:paraId="6A233A78"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64870122"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2A4352A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复杂工况</w:t>
            </w:r>
          </w:p>
          <w:p w14:paraId="73C61685"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rPr>
              <w:instrText xml:space="preserve"> </w:instrText>
            </w:r>
            <w:r w:rsidRPr="00A25A4F">
              <w:rPr>
                <w:rFonts w:eastAsia="宋体" w:hint="eastAsia"/>
                <w:color w:val="000000"/>
                <w:kern w:val="2"/>
              </w:rPr>
              <w:instrText>= 4 \* GB3</w:instrText>
            </w:r>
            <w:r w:rsidRPr="00A25A4F">
              <w:rPr>
                <w:rFonts w:eastAsia="宋体"/>
                <w:color w:val="000000"/>
                <w:kern w:val="2"/>
              </w:rPr>
              <w:instrText xml:space="preserve"> </w:instrText>
            </w:r>
            <w:r w:rsidRPr="00A25A4F">
              <w:rPr>
                <w:rFonts w:eastAsia="宋体"/>
                <w:color w:val="000000"/>
                <w:kern w:val="2"/>
              </w:rPr>
              <w:fldChar w:fldCharType="separate"/>
            </w:r>
            <w:r w:rsidRPr="00A25A4F">
              <w:rPr>
                <w:rFonts w:eastAsia="宋体" w:hint="eastAsia"/>
                <w:noProof/>
                <w:color w:val="000000"/>
                <w:kern w:val="2"/>
              </w:rPr>
              <w:t>④</w:t>
            </w:r>
            <w:r w:rsidRPr="00A25A4F">
              <w:rPr>
                <w:rFonts w:eastAsia="宋体"/>
                <w:color w:val="000000"/>
                <w:kern w:val="2"/>
              </w:rPr>
              <w:fldChar w:fldCharType="end"/>
            </w:r>
            <w:r w:rsidRPr="00A25A4F">
              <w:rPr>
                <w:rFonts w:eastAsia="宋体" w:hint="eastAsia"/>
                <w:color w:val="000000"/>
                <w:kern w:val="2"/>
              </w:rPr>
              <w:t>大样本</w:t>
            </w:r>
          </w:p>
        </w:tc>
        <w:tc>
          <w:tcPr>
            <w:tcW w:w="1984" w:type="dxa"/>
            <w:vAlign w:val="center"/>
          </w:tcPr>
          <w:p w14:paraId="115AEE5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687578F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A3080E2" w14:textId="77777777" w:rsidTr="000D7DDE">
        <w:tblPrEx>
          <w:jc w:val="left"/>
        </w:tblPrEx>
        <w:trPr>
          <w:trHeight w:val="680"/>
        </w:trPr>
        <w:tc>
          <w:tcPr>
            <w:tcW w:w="1555" w:type="dxa"/>
            <w:vMerge/>
            <w:vAlign w:val="center"/>
          </w:tcPr>
          <w:p w14:paraId="20C8B0F5"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E396B6A"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BDA9522"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B97E1BD"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CBBE5D3"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F6CCB81"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0BC81DC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172C511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152B1110" w14:textId="77777777" w:rsidTr="000D7DDE">
        <w:tblPrEx>
          <w:jc w:val="left"/>
        </w:tblPrEx>
        <w:trPr>
          <w:trHeight w:val="680"/>
        </w:trPr>
        <w:tc>
          <w:tcPr>
            <w:tcW w:w="1555" w:type="dxa"/>
            <w:vMerge/>
            <w:vAlign w:val="center"/>
          </w:tcPr>
          <w:p w14:paraId="51CD0C2F"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25935C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736FD5F2"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46FA4E5"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A15A1F5"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AF319C1"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3B2FF49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39C6A81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高斯混合模型</w:t>
            </w:r>
          </w:p>
        </w:tc>
      </w:tr>
      <w:tr w:rsidR="00A25A4F" w:rsidRPr="00A25A4F" w14:paraId="2B5F4251" w14:textId="77777777" w:rsidTr="000D7DDE">
        <w:tblPrEx>
          <w:jc w:val="left"/>
        </w:tblPrEx>
        <w:trPr>
          <w:trHeight w:val="680"/>
        </w:trPr>
        <w:tc>
          <w:tcPr>
            <w:tcW w:w="1555" w:type="dxa"/>
            <w:vMerge w:val="restart"/>
            <w:vAlign w:val="center"/>
          </w:tcPr>
          <w:p w14:paraId="303A47B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点火系统</w:t>
            </w:r>
          </w:p>
        </w:tc>
        <w:tc>
          <w:tcPr>
            <w:tcW w:w="1134" w:type="dxa"/>
            <w:vMerge w:val="restart"/>
            <w:vAlign w:val="center"/>
          </w:tcPr>
          <w:p w14:paraId="46DDF419"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电子设备</w:t>
            </w:r>
          </w:p>
        </w:tc>
        <w:tc>
          <w:tcPr>
            <w:tcW w:w="1665" w:type="dxa"/>
            <w:vMerge w:val="restart"/>
            <w:vAlign w:val="center"/>
          </w:tcPr>
          <w:p w14:paraId="4BEA3AE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功率不足</w:t>
            </w:r>
          </w:p>
          <w:p w14:paraId="73E25EE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点火频率低</w:t>
            </w:r>
          </w:p>
          <w:p w14:paraId="4E5F731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点火头烧蚀</w:t>
            </w:r>
          </w:p>
        </w:tc>
        <w:tc>
          <w:tcPr>
            <w:tcW w:w="1666" w:type="dxa"/>
            <w:vMerge w:val="restart"/>
            <w:vAlign w:val="center"/>
          </w:tcPr>
          <w:p w14:paraId="3ED056E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慢速演变</w:t>
            </w:r>
          </w:p>
        </w:tc>
        <w:tc>
          <w:tcPr>
            <w:tcW w:w="1665" w:type="dxa"/>
            <w:vMerge w:val="restart"/>
            <w:vAlign w:val="center"/>
          </w:tcPr>
          <w:p w14:paraId="59A20826"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电压、电流</w:t>
            </w:r>
          </w:p>
        </w:tc>
        <w:tc>
          <w:tcPr>
            <w:tcW w:w="1666" w:type="dxa"/>
            <w:vMerge w:val="restart"/>
            <w:vAlign w:val="center"/>
          </w:tcPr>
          <w:p w14:paraId="381F70CC"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退化型</w:t>
            </w:r>
          </w:p>
          <w:p w14:paraId="29371788"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②有层级结构</w:t>
            </w:r>
          </w:p>
          <w:p w14:paraId="418E7294" w14:textId="77777777" w:rsidR="00A25A4F" w:rsidRPr="00A25A4F" w:rsidRDefault="00A25A4F" w:rsidP="00A25A4F">
            <w:pPr>
              <w:adjustRightInd/>
              <w:spacing w:line="400" w:lineRule="exact"/>
              <w:jc w:val="left"/>
              <w:textAlignment w:val="auto"/>
              <w:rPr>
                <w:rFonts w:eastAsia="宋体"/>
                <w:color w:val="000000"/>
                <w:kern w:val="2"/>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恒定工况</w:t>
            </w:r>
          </w:p>
        </w:tc>
        <w:tc>
          <w:tcPr>
            <w:tcW w:w="1984" w:type="dxa"/>
            <w:vAlign w:val="center"/>
          </w:tcPr>
          <w:p w14:paraId="10CE7E1F"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5CC9236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高斯过程回归</w:t>
            </w:r>
          </w:p>
        </w:tc>
      </w:tr>
      <w:tr w:rsidR="00A25A4F" w:rsidRPr="00A25A4F" w14:paraId="7213D87F" w14:textId="77777777" w:rsidTr="000D7DDE">
        <w:tblPrEx>
          <w:jc w:val="left"/>
        </w:tblPrEx>
        <w:trPr>
          <w:trHeight w:val="680"/>
        </w:trPr>
        <w:tc>
          <w:tcPr>
            <w:tcW w:w="1555" w:type="dxa"/>
            <w:vMerge/>
            <w:vAlign w:val="center"/>
          </w:tcPr>
          <w:p w14:paraId="007FDD7E"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4460E9DD"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4F89AE0"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605A75A4"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95FEE7F"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404D306A"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6C4727C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00CDCBE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自回归模型</w:t>
            </w:r>
          </w:p>
        </w:tc>
      </w:tr>
      <w:tr w:rsidR="00A25A4F" w:rsidRPr="00A25A4F" w14:paraId="494DED4D" w14:textId="77777777" w:rsidTr="000D7DDE">
        <w:tblPrEx>
          <w:jc w:val="left"/>
        </w:tblPrEx>
        <w:trPr>
          <w:trHeight w:val="680"/>
        </w:trPr>
        <w:tc>
          <w:tcPr>
            <w:tcW w:w="1555" w:type="dxa"/>
            <w:vMerge/>
            <w:vAlign w:val="center"/>
          </w:tcPr>
          <w:p w14:paraId="7E6564D7"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12DA7648"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1F86A77"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12194DEC"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6FCEFF6B"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73299DE9" w14:textId="77777777" w:rsidR="00A25A4F" w:rsidRPr="00A25A4F" w:rsidRDefault="00A25A4F" w:rsidP="00A25A4F">
            <w:pPr>
              <w:adjustRightInd/>
              <w:spacing w:line="400" w:lineRule="exact"/>
              <w:jc w:val="left"/>
              <w:textAlignment w:val="auto"/>
              <w:rPr>
                <w:rFonts w:eastAsia="宋体"/>
                <w:color w:val="000000"/>
                <w:kern w:val="2"/>
              </w:rPr>
            </w:pPr>
          </w:p>
        </w:tc>
        <w:tc>
          <w:tcPr>
            <w:tcW w:w="1984" w:type="dxa"/>
            <w:vAlign w:val="center"/>
          </w:tcPr>
          <w:p w14:paraId="1E9BDF2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5CCD414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层次分析法</w:t>
            </w:r>
          </w:p>
        </w:tc>
      </w:tr>
      <w:tr w:rsidR="00A25A4F" w:rsidRPr="00A25A4F" w14:paraId="6226B8ED" w14:textId="77777777" w:rsidTr="000D7DDE">
        <w:tblPrEx>
          <w:jc w:val="left"/>
        </w:tblPrEx>
        <w:trPr>
          <w:trHeight w:val="680"/>
        </w:trPr>
        <w:tc>
          <w:tcPr>
            <w:tcW w:w="1555" w:type="dxa"/>
            <w:vMerge w:val="restart"/>
            <w:vAlign w:val="center"/>
          </w:tcPr>
          <w:p w14:paraId="4D9578C4"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加热器</w:t>
            </w:r>
          </w:p>
        </w:tc>
        <w:tc>
          <w:tcPr>
            <w:tcW w:w="1134" w:type="dxa"/>
            <w:vMerge w:val="restart"/>
            <w:vAlign w:val="center"/>
          </w:tcPr>
          <w:p w14:paraId="7A46D037"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电子设备</w:t>
            </w:r>
          </w:p>
        </w:tc>
        <w:tc>
          <w:tcPr>
            <w:tcW w:w="1665" w:type="dxa"/>
            <w:vMerge w:val="restart"/>
            <w:vAlign w:val="center"/>
          </w:tcPr>
          <w:p w14:paraId="09AEC618"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爆闪</w:t>
            </w:r>
          </w:p>
          <w:p w14:paraId="10F240CB"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爆燃</w:t>
            </w:r>
          </w:p>
          <w:p w14:paraId="38AC567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伸缩变形</w:t>
            </w:r>
          </w:p>
        </w:tc>
        <w:tc>
          <w:tcPr>
            <w:tcW w:w="1666" w:type="dxa"/>
            <w:vMerge w:val="restart"/>
            <w:vAlign w:val="center"/>
          </w:tcPr>
          <w:p w14:paraId="467D8E8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突变</w:t>
            </w:r>
          </w:p>
        </w:tc>
        <w:tc>
          <w:tcPr>
            <w:tcW w:w="1665" w:type="dxa"/>
            <w:vMerge w:val="restart"/>
            <w:vAlign w:val="center"/>
          </w:tcPr>
          <w:p w14:paraId="59D1006B" w14:textId="77777777" w:rsidR="00A25A4F" w:rsidRPr="00A25A4F" w:rsidRDefault="00A25A4F" w:rsidP="00A25A4F">
            <w:pPr>
              <w:spacing w:line="400" w:lineRule="exact"/>
              <w:jc w:val="center"/>
              <w:rPr>
                <w:rFonts w:eastAsia="宋体"/>
                <w:color w:val="000000"/>
                <w:kern w:val="2"/>
              </w:rPr>
            </w:pPr>
            <w:r w:rsidRPr="00A25A4F">
              <w:rPr>
                <w:rFonts w:eastAsia="宋体" w:hint="eastAsia"/>
                <w:color w:val="000000"/>
                <w:kern w:val="2"/>
              </w:rPr>
              <w:t>振动、位移</w:t>
            </w:r>
          </w:p>
        </w:tc>
        <w:tc>
          <w:tcPr>
            <w:tcW w:w="1666" w:type="dxa"/>
            <w:vMerge w:val="restart"/>
            <w:vAlign w:val="center"/>
          </w:tcPr>
          <w:p w14:paraId="4209F7FD"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1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①</w:t>
            </w:r>
            <w:r w:rsidRPr="00A25A4F">
              <w:rPr>
                <w:rFonts w:eastAsia="宋体"/>
                <w:color w:val="000000"/>
                <w:kern w:val="2"/>
              </w:rPr>
              <w:fldChar w:fldCharType="end"/>
            </w:r>
            <w:r w:rsidRPr="00A25A4F">
              <w:rPr>
                <w:rFonts w:eastAsia="宋体" w:hint="eastAsia"/>
                <w:color w:val="000000"/>
                <w:kern w:val="2"/>
                <w:szCs w:val="20"/>
              </w:rPr>
              <w:t>硬故障，即在某一瞬间功能突然完全丧失</w:t>
            </w:r>
          </w:p>
          <w:p w14:paraId="137B8D10"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hint="eastAsia"/>
                <w:color w:val="000000"/>
                <w:kern w:val="2"/>
                <w:szCs w:val="20"/>
              </w:rPr>
              <w:t>②无层级结构</w:t>
            </w:r>
          </w:p>
          <w:p w14:paraId="05DF64B9" w14:textId="77777777" w:rsidR="00A25A4F" w:rsidRPr="00A25A4F" w:rsidRDefault="00A25A4F" w:rsidP="00A25A4F">
            <w:pPr>
              <w:adjustRightInd/>
              <w:spacing w:line="400" w:lineRule="exact"/>
              <w:jc w:val="left"/>
              <w:textAlignment w:val="auto"/>
              <w:rPr>
                <w:rFonts w:eastAsia="宋体"/>
                <w:color w:val="000000"/>
                <w:kern w:val="2"/>
                <w:szCs w:val="20"/>
              </w:rPr>
            </w:pPr>
            <w:r w:rsidRPr="00A25A4F">
              <w:rPr>
                <w:rFonts w:eastAsia="宋体"/>
                <w:color w:val="000000"/>
                <w:kern w:val="2"/>
              </w:rPr>
              <w:fldChar w:fldCharType="begin"/>
            </w:r>
            <w:r w:rsidRPr="00A25A4F">
              <w:rPr>
                <w:rFonts w:eastAsia="宋体"/>
                <w:color w:val="000000"/>
                <w:kern w:val="2"/>
                <w:szCs w:val="20"/>
              </w:rPr>
              <w:instrText xml:space="preserve"> </w:instrText>
            </w:r>
            <w:r w:rsidRPr="00A25A4F">
              <w:rPr>
                <w:rFonts w:eastAsia="宋体" w:hint="eastAsia"/>
                <w:color w:val="000000"/>
                <w:kern w:val="2"/>
                <w:szCs w:val="20"/>
              </w:rPr>
              <w:instrText>= 3 \* GB3</w:instrText>
            </w:r>
            <w:r w:rsidRPr="00A25A4F">
              <w:rPr>
                <w:rFonts w:eastAsia="宋体"/>
                <w:color w:val="000000"/>
                <w:kern w:val="2"/>
                <w:szCs w:val="20"/>
              </w:rPr>
              <w:instrText xml:space="preserve"> </w:instrText>
            </w:r>
            <w:r w:rsidRPr="00A25A4F">
              <w:rPr>
                <w:rFonts w:eastAsia="宋体"/>
                <w:color w:val="000000"/>
                <w:kern w:val="2"/>
              </w:rPr>
              <w:fldChar w:fldCharType="separate"/>
            </w:r>
            <w:r w:rsidRPr="00A25A4F">
              <w:rPr>
                <w:rFonts w:eastAsia="宋体" w:hint="eastAsia"/>
                <w:noProof/>
                <w:color w:val="000000"/>
                <w:kern w:val="2"/>
                <w:szCs w:val="20"/>
              </w:rPr>
              <w:t>③</w:t>
            </w:r>
            <w:r w:rsidRPr="00A25A4F">
              <w:rPr>
                <w:rFonts w:eastAsia="宋体"/>
                <w:color w:val="000000"/>
                <w:kern w:val="2"/>
              </w:rPr>
              <w:fldChar w:fldCharType="end"/>
            </w:r>
            <w:r w:rsidRPr="00A25A4F">
              <w:rPr>
                <w:rFonts w:eastAsia="宋体" w:hint="eastAsia"/>
                <w:color w:val="000000"/>
                <w:kern w:val="2"/>
              </w:rPr>
              <w:t>大样本</w:t>
            </w:r>
          </w:p>
        </w:tc>
        <w:tc>
          <w:tcPr>
            <w:tcW w:w="1984" w:type="dxa"/>
            <w:vAlign w:val="center"/>
          </w:tcPr>
          <w:p w14:paraId="6627D2BD"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故障诊断</w:t>
            </w:r>
          </w:p>
        </w:tc>
        <w:tc>
          <w:tcPr>
            <w:tcW w:w="2261" w:type="dxa"/>
            <w:vAlign w:val="center"/>
          </w:tcPr>
          <w:p w14:paraId="20CC8C15"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r w:rsidR="00A25A4F" w:rsidRPr="00A25A4F" w14:paraId="2D61C362" w14:textId="77777777" w:rsidTr="000D7DDE">
        <w:tblPrEx>
          <w:jc w:val="left"/>
        </w:tblPrEx>
        <w:trPr>
          <w:trHeight w:val="680"/>
        </w:trPr>
        <w:tc>
          <w:tcPr>
            <w:tcW w:w="1555" w:type="dxa"/>
            <w:vMerge/>
            <w:vAlign w:val="center"/>
          </w:tcPr>
          <w:p w14:paraId="029137E4"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1819C68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2FE0D779"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5FB7059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B5D3F8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135AEC32" w14:textId="77777777" w:rsidR="00A25A4F" w:rsidRPr="00A25A4F" w:rsidRDefault="00A25A4F" w:rsidP="00A25A4F">
            <w:pPr>
              <w:adjustRightInd/>
              <w:spacing w:line="400" w:lineRule="exact"/>
              <w:jc w:val="center"/>
              <w:textAlignment w:val="auto"/>
              <w:rPr>
                <w:rFonts w:eastAsia="宋体"/>
                <w:color w:val="000000"/>
                <w:kern w:val="2"/>
              </w:rPr>
            </w:pPr>
          </w:p>
        </w:tc>
        <w:tc>
          <w:tcPr>
            <w:tcW w:w="1984" w:type="dxa"/>
            <w:vAlign w:val="center"/>
          </w:tcPr>
          <w:p w14:paraId="2223FEF3"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故障预测</w:t>
            </w:r>
          </w:p>
        </w:tc>
        <w:tc>
          <w:tcPr>
            <w:tcW w:w="2261" w:type="dxa"/>
            <w:vAlign w:val="center"/>
          </w:tcPr>
          <w:p w14:paraId="59F88060"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比例风险模型</w:t>
            </w:r>
          </w:p>
        </w:tc>
      </w:tr>
      <w:tr w:rsidR="00A25A4F" w:rsidRPr="00A25A4F" w14:paraId="3A6B3858" w14:textId="77777777" w:rsidTr="000D7DDE">
        <w:tblPrEx>
          <w:jc w:val="left"/>
        </w:tblPrEx>
        <w:trPr>
          <w:trHeight w:val="680"/>
        </w:trPr>
        <w:tc>
          <w:tcPr>
            <w:tcW w:w="1555" w:type="dxa"/>
            <w:vMerge/>
            <w:vAlign w:val="center"/>
          </w:tcPr>
          <w:p w14:paraId="1A915EA5" w14:textId="77777777" w:rsidR="00A25A4F" w:rsidRPr="00A25A4F" w:rsidRDefault="00A25A4F" w:rsidP="00A25A4F">
            <w:pPr>
              <w:adjustRightInd/>
              <w:spacing w:line="400" w:lineRule="exact"/>
              <w:jc w:val="center"/>
              <w:textAlignment w:val="auto"/>
              <w:rPr>
                <w:rFonts w:eastAsia="宋体"/>
                <w:color w:val="000000"/>
                <w:kern w:val="2"/>
              </w:rPr>
            </w:pPr>
          </w:p>
        </w:tc>
        <w:tc>
          <w:tcPr>
            <w:tcW w:w="1134" w:type="dxa"/>
            <w:vMerge/>
            <w:vAlign w:val="center"/>
          </w:tcPr>
          <w:p w14:paraId="55E8A3D3"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58E1C538"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6857E0F0" w14:textId="77777777" w:rsidR="00A25A4F" w:rsidRPr="00A25A4F" w:rsidRDefault="00A25A4F" w:rsidP="00A25A4F">
            <w:pPr>
              <w:adjustRightInd/>
              <w:spacing w:line="400" w:lineRule="exact"/>
              <w:jc w:val="center"/>
              <w:textAlignment w:val="auto"/>
              <w:rPr>
                <w:rFonts w:eastAsia="宋体"/>
                <w:color w:val="000000"/>
                <w:kern w:val="2"/>
              </w:rPr>
            </w:pPr>
          </w:p>
        </w:tc>
        <w:tc>
          <w:tcPr>
            <w:tcW w:w="1665" w:type="dxa"/>
            <w:vMerge/>
            <w:vAlign w:val="center"/>
          </w:tcPr>
          <w:p w14:paraId="0E5D5119" w14:textId="77777777" w:rsidR="00A25A4F" w:rsidRPr="00A25A4F" w:rsidRDefault="00A25A4F" w:rsidP="00A25A4F">
            <w:pPr>
              <w:adjustRightInd/>
              <w:spacing w:line="400" w:lineRule="exact"/>
              <w:jc w:val="center"/>
              <w:textAlignment w:val="auto"/>
              <w:rPr>
                <w:rFonts w:eastAsia="宋体"/>
                <w:color w:val="000000"/>
                <w:kern w:val="2"/>
              </w:rPr>
            </w:pPr>
          </w:p>
        </w:tc>
        <w:tc>
          <w:tcPr>
            <w:tcW w:w="1666" w:type="dxa"/>
            <w:vMerge/>
            <w:vAlign w:val="center"/>
          </w:tcPr>
          <w:p w14:paraId="2CFCF3DD" w14:textId="77777777" w:rsidR="00A25A4F" w:rsidRPr="00A25A4F" w:rsidRDefault="00A25A4F" w:rsidP="00A25A4F">
            <w:pPr>
              <w:adjustRightInd/>
              <w:spacing w:line="400" w:lineRule="exact"/>
              <w:jc w:val="center"/>
              <w:textAlignment w:val="auto"/>
              <w:rPr>
                <w:rFonts w:eastAsia="宋体"/>
                <w:color w:val="000000"/>
                <w:kern w:val="2"/>
              </w:rPr>
            </w:pPr>
          </w:p>
        </w:tc>
        <w:tc>
          <w:tcPr>
            <w:tcW w:w="1984" w:type="dxa"/>
            <w:vAlign w:val="center"/>
          </w:tcPr>
          <w:p w14:paraId="7F243F92"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rPr>
              <w:t>健康状态评估</w:t>
            </w:r>
          </w:p>
        </w:tc>
        <w:tc>
          <w:tcPr>
            <w:tcW w:w="2261" w:type="dxa"/>
            <w:vAlign w:val="center"/>
          </w:tcPr>
          <w:p w14:paraId="2CA7BF86" w14:textId="77777777" w:rsidR="00A25A4F" w:rsidRPr="00A25A4F" w:rsidRDefault="00A25A4F" w:rsidP="00A25A4F">
            <w:pPr>
              <w:adjustRightInd/>
              <w:spacing w:line="400" w:lineRule="exact"/>
              <w:jc w:val="center"/>
              <w:textAlignment w:val="auto"/>
              <w:rPr>
                <w:rFonts w:eastAsia="宋体"/>
                <w:color w:val="000000"/>
                <w:kern w:val="2"/>
              </w:rPr>
            </w:pPr>
            <w:r w:rsidRPr="00A25A4F">
              <w:rPr>
                <w:rFonts w:eastAsia="宋体" w:hint="eastAsia"/>
                <w:color w:val="000000"/>
                <w:kern w:val="2"/>
                <w:szCs w:val="20"/>
              </w:rPr>
              <w:t>神经网络</w:t>
            </w:r>
          </w:p>
        </w:tc>
      </w:tr>
    </w:tbl>
    <w:p w14:paraId="3E5D5871" w14:textId="77777777" w:rsidR="00A25A4F" w:rsidRPr="00A25A4F" w:rsidRDefault="00A25A4F" w:rsidP="00A25A4F">
      <w:pPr>
        <w:adjustRightInd/>
        <w:spacing w:line="400" w:lineRule="exact"/>
        <w:textAlignment w:val="auto"/>
        <w:rPr>
          <w:rFonts w:eastAsia="宋体"/>
          <w:color w:val="000000"/>
          <w:kern w:val="2"/>
          <w:sz w:val="24"/>
          <w:szCs w:val="24"/>
        </w:rPr>
        <w:sectPr w:rsidR="00A25A4F" w:rsidRPr="00A25A4F" w:rsidSect="000D7DDE">
          <w:pgSz w:w="16838" w:h="11906" w:orient="landscape"/>
          <w:pgMar w:top="1800" w:right="1440" w:bottom="1800" w:left="1440" w:header="851" w:footer="992" w:gutter="0"/>
          <w:cols w:space="425"/>
          <w:docGrid w:type="lines" w:linePitch="312"/>
        </w:sectPr>
      </w:pPr>
    </w:p>
    <w:p w14:paraId="36BBFD27" w14:textId="5AA3AF93" w:rsidR="00CA1A89" w:rsidRDefault="008111EC" w:rsidP="00CB13C7">
      <w:pPr>
        <w:pStyle w:val="aa"/>
      </w:pPr>
      <w:r>
        <w:lastRenderedPageBreak/>
        <w:t>3</w:t>
      </w:r>
      <w:r w:rsidR="00CB13C7">
        <w:t xml:space="preserve"> </w:t>
      </w:r>
      <w:r w:rsidR="009D1F77" w:rsidRPr="00CB13C7">
        <w:rPr>
          <w:rFonts w:hint="eastAsia"/>
        </w:rPr>
        <w:t>模型</w:t>
      </w:r>
      <w:r w:rsidR="00CA1A89" w:rsidRPr="00CB13C7">
        <w:rPr>
          <w:rFonts w:hint="eastAsia"/>
        </w:rPr>
        <w:t>存储运维规范</w:t>
      </w:r>
      <w:bookmarkEnd w:id="4"/>
      <w:bookmarkEnd w:id="5"/>
      <w:bookmarkEnd w:id="6"/>
    </w:p>
    <w:p w14:paraId="54938C71" w14:textId="0AF0578B" w:rsidR="007A7B53" w:rsidRPr="007A7B53" w:rsidRDefault="007A7B53" w:rsidP="007A7B53">
      <w:pPr>
        <w:pStyle w:val="11"/>
        <w:ind w:firstLine="480"/>
      </w:pPr>
      <w:r w:rsidRPr="007A7B53">
        <w:rPr>
          <w:rFonts w:hint="eastAsia"/>
        </w:rPr>
        <w:t>随着预测与健康管理技术的高速发展，</w:t>
      </w:r>
      <w:r w:rsidRPr="007A7B53">
        <w:t>PHM</w:t>
      </w:r>
      <w:r w:rsidRPr="007A7B53">
        <w:rPr>
          <w:rFonts w:hint="eastAsia"/>
        </w:rPr>
        <w:t>模型呈现出复杂多样、数量庞大的特点。然而，由于现阶段基地采用“一座风洞、一个平台、一套软件”的分散建设、独立运行模式，导致每个风洞系统拥有一套独立的健康管理系统，系统中的模型复用性差、重复建设问题严重，模型难以在系统间共享而形成孤岛。鉴于上述特点，应该对模型的存储使用运维进行规范，促进各个风洞模型的一体化。如果缺乏相关规范，将导致模型问题凸显，影响后续正常使用。因此，为了保障风洞一体化平台模型的综合质量，需要对模型的接口与参数规范、编码规范、调用运行、性能评估、数据存储、数据更新、模型简介等方面做出相应的规范进行约束，具体流程如图</w:t>
      </w:r>
      <w:r w:rsidRPr="007A7B53">
        <w:t>3-1</w:t>
      </w:r>
      <w:r w:rsidRPr="007A7B53">
        <w:rPr>
          <w:rFonts w:hint="eastAsia"/>
        </w:rPr>
        <w:t>所示。</w:t>
      </w:r>
    </w:p>
    <w:p w14:paraId="4F175306" w14:textId="6340CC0E" w:rsidR="00413596" w:rsidRDefault="00393CDF" w:rsidP="00664579">
      <w:pPr>
        <w:pStyle w:val="af6"/>
        <w:rPr>
          <w:rFonts w:eastAsiaTheme="minorEastAsia"/>
        </w:rPr>
      </w:pPr>
      <w:bookmarkStart w:id="23" w:name="_Toc80709150"/>
      <w:r>
        <w:rPr>
          <w:rFonts w:eastAsiaTheme="minorEastAsia"/>
          <w:noProof/>
        </w:rPr>
        <w:drawing>
          <wp:inline distT="0" distB="0" distL="0" distR="0" wp14:anchorId="47E11884" wp14:editId="78D2F44A">
            <wp:extent cx="1346200" cy="3314635"/>
            <wp:effectExtent l="0" t="0" r="635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387933" cy="3417390"/>
                    </a:xfrm>
                    <a:prstGeom prst="rect">
                      <a:avLst/>
                    </a:prstGeom>
                    <a:noFill/>
                  </pic:spPr>
                </pic:pic>
              </a:graphicData>
            </a:graphic>
          </wp:inline>
        </w:drawing>
      </w:r>
    </w:p>
    <w:p w14:paraId="72093868" w14:textId="2CA41367" w:rsidR="00413596" w:rsidRPr="00FD08B6" w:rsidRDefault="001D3786" w:rsidP="00664579">
      <w:pPr>
        <w:pStyle w:val="af1"/>
      </w:pPr>
      <w:r>
        <w:rPr>
          <w:rFonts w:hint="eastAsia"/>
        </w:rPr>
        <w:t>图</w:t>
      </w:r>
      <w:r w:rsidR="00C736EC">
        <w:t>3</w:t>
      </w:r>
      <w:r>
        <w:t xml:space="preserve">-1 </w:t>
      </w:r>
      <w:r w:rsidRPr="001D3786">
        <w:rPr>
          <w:rFonts w:hint="eastAsia"/>
        </w:rPr>
        <w:t>模型存储运维规范</w:t>
      </w:r>
      <w:r>
        <w:rPr>
          <w:rFonts w:hint="eastAsia"/>
        </w:rPr>
        <w:t>流程</w:t>
      </w:r>
    </w:p>
    <w:p w14:paraId="24A99AFF" w14:textId="257697F8" w:rsidR="00413596" w:rsidRPr="003F4A0D" w:rsidRDefault="008111EC" w:rsidP="00413596">
      <w:pPr>
        <w:pStyle w:val="ac"/>
        <w:rPr>
          <w:rFonts w:eastAsiaTheme="minorEastAsia"/>
        </w:rPr>
      </w:pPr>
      <w:bookmarkStart w:id="24" w:name="_Toc83732403"/>
      <w:r>
        <w:rPr>
          <w:rStyle w:val="ad"/>
        </w:rPr>
        <w:t>3</w:t>
      </w:r>
      <w:r w:rsidR="00413596" w:rsidRPr="003F4A0D">
        <w:rPr>
          <w:rStyle w:val="ad"/>
        </w:rPr>
        <w:t xml:space="preserve">.1 </w:t>
      </w:r>
      <w:commentRangeStart w:id="25"/>
      <w:r w:rsidR="00413596" w:rsidRPr="003F4A0D">
        <w:rPr>
          <w:rStyle w:val="ad"/>
          <w:rFonts w:hint="eastAsia"/>
        </w:rPr>
        <w:t>模型接口与参数规范</w:t>
      </w:r>
      <w:bookmarkEnd w:id="24"/>
      <w:commentRangeEnd w:id="25"/>
      <w:r w:rsidR="00645E57">
        <w:rPr>
          <w:rStyle w:val="af9"/>
          <w:rFonts w:eastAsia="Times New Roman"/>
          <w:kern w:val="0"/>
        </w:rPr>
        <w:commentReference w:id="25"/>
      </w:r>
    </w:p>
    <w:p w14:paraId="70FA6EAB" w14:textId="5CE1637F" w:rsidR="002F7159" w:rsidRPr="008F03B6" w:rsidRDefault="00413596" w:rsidP="008F03B6">
      <w:pPr>
        <w:pStyle w:val="11"/>
        <w:ind w:firstLine="480"/>
        <w:rPr>
          <w:rStyle w:val="32"/>
        </w:rPr>
      </w:pPr>
      <w:r w:rsidRPr="00DB6410">
        <w:t>PHM</w:t>
      </w:r>
      <w:r w:rsidRPr="00DB6410">
        <w:rPr>
          <w:rFonts w:hint="eastAsia"/>
        </w:rPr>
        <w:t>的模型可根据其中应用方法或算法的原理和构建过程，可分为模型驱动和数据驱动两类</w:t>
      </w:r>
      <w:r>
        <w:rPr>
          <w:rFonts w:hint="eastAsia"/>
        </w:rPr>
        <w:t>，</w:t>
      </w:r>
      <w:bookmarkStart w:id="26" w:name="_Hlk83461601"/>
      <w:r>
        <w:rPr>
          <w:rFonts w:hint="eastAsia"/>
        </w:rPr>
        <w:t>由于不同种类的模型原理和任务的不同，模型的输入输出参数和模型接口存在很大差异，</w:t>
      </w:r>
      <w:r w:rsidR="001106BF">
        <w:rPr>
          <w:rFonts w:hint="eastAsia"/>
        </w:rPr>
        <w:t>导致模型在不同系统之间的共享困难。</w:t>
      </w:r>
      <w:r>
        <w:rPr>
          <w:rFonts w:hint="eastAsia"/>
        </w:rPr>
        <w:t>因此</w:t>
      </w:r>
      <w:r w:rsidR="002F7159">
        <w:rPr>
          <w:rFonts w:hint="eastAsia"/>
        </w:rPr>
        <w:t>，</w:t>
      </w:r>
      <w:r>
        <w:rPr>
          <w:rFonts w:hint="eastAsia"/>
        </w:rPr>
        <w:t>需</w:t>
      </w:r>
      <w:r w:rsidR="002F7159">
        <w:rPr>
          <w:rFonts w:hint="eastAsia"/>
        </w:rPr>
        <w:t>要</w:t>
      </w:r>
      <w:r>
        <w:rPr>
          <w:rFonts w:hint="eastAsia"/>
        </w:rPr>
        <w:t>对不同类型的模型的接口、参数进行规范</w:t>
      </w:r>
      <w:bookmarkEnd w:id="26"/>
      <w:r w:rsidRPr="00DB6410">
        <w:rPr>
          <w:rFonts w:hint="eastAsia"/>
        </w:rPr>
        <w:t>。</w:t>
      </w:r>
      <w:r w:rsidR="005B6393">
        <w:rPr>
          <w:rFonts w:hint="eastAsia"/>
        </w:rPr>
        <w:t>本报告对不同类型的</w:t>
      </w:r>
      <w:r w:rsidR="005B6393">
        <w:rPr>
          <w:rFonts w:hint="eastAsia"/>
        </w:rPr>
        <w:t>P</w:t>
      </w:r>
      <w:r w:rsidR="005B6393">
        <w:t>HM</w:t>
      </w:r>
      <w:r w:rsidR="005B6393">
        <w:rPr>
          <w:rFonts w:hint="eastAsia"/>
        </w:rPr>
        <w:t>模型的原理、输入输出、模型接口等进行了梳理，</w:t>
      </w:r>
      <w:r w:rsidR="00E837C2">
        <w:rPr>
          <w:rFonts w:hint="eastAsia"/>
        </w:rPr>
        <w:t>详细信息</w:t>
      </w:r>
      <w:r w:rsidRPr="005140E3">
        <w:rPr>
          <w:rFonts w:hint="eastAsia"/>
        </w:rPr>
        <w:t>如表</w:t>
      </w:r>
      <w:r w:rsidR="005140E3" w:rsidRPr="005140E3">
        <w:t>3</w:t>
      </w:r>
      <w:r w:rsidRPr="005140E3">
        <w:t>-1</w:t>
      </w:r>
      <w:r>
        <w:rPr>
          <w:rFonts w:hint="eastAsia"/>
        </w:rPr>
        <w:t>所示。</w:t>
      </w:r>
    </w:p>
    <w:p w14:paraId="71B4EFDE" w14:textId="14B7CFFC" w:rsidR="00413596" w:rsidRPr="009036AD" w:rsidRDefault="00413596" w:rsidP="00413596">
      <w:pPr>
        <w:pStyle w:val="af2"/>
        <w:rPr>
          <w:rStyle w:val="32"/>
          <w:sz w:val="20"/>
        </w:rPr>
      </w:pPr>
      <w:r w:rsidRPr="009036AD">
        <w:rPr>
          <w:rStyle w:val="32"/>
          <w:rFonts w:hint="eastAsia"/>
          <w:sz w:val="20"/>
        </w:rPr>
        <w:lastRenderedPageBreak/>
        <w:t>表</w:t>
      </w:r>
      <w:r w:rsidR="00276ABD">
        <w:rPr>
          <w:rStyle w:val="32"/>
          <w:sz w:val="20"/>
        </w:rPr>
        <w:t>3</w:t>
      </w:r>
      <w:r>
        <w:rPr>
          <w:rStyle w:val="32"/>
          <w:rFonts w:hint="eastAsia"/>
          <w:sz w:val="20"/>
        </w:rPr>
        <w:t>-</w:t>
      </w:r>
      <w:r>
        <w:rPr>
          <w:rStyle w:val="32"/>
          <w:sz w:val="20"/>
        </w:rPr>
        <w:t>1</w:t>
      </w:r>
      <w:r w:rsidRPr="009036AD">
        <w:rPr>
          <w:rStyle w:val="32"/>
          <w:rFonts w:hint="eastAsia"/>
          <w:sz w:val="20"/>
        </w:rPr>
        <w:t xml:space="preserve"> </w:t>
      </w:r>
      <w:r w:rsidRPr="009036AD">
        <w:rPr>
          <w:rFonts w:hint="eastAsia"/>
        </w:rPr>
        <w:t>模型的接口参数要求</w:t>
      </w:r>
    </w:p>
    <w:tbl>
      <w:tblPr>
        <w:tblStyle w:val="af8"/>
        <w:tblW w:w="8926" w:type="dxa"/>
        <w:tblLook w:val="04A0" w:firstRow="1" w:lastRow="0" w:firstColumn="1" w:lastColumn="0" w:noHBand="0" w:noVBand="1"/>
      </w:tblPr>
      <w:tblGrid>
        <w:gridCol w:w="704"/>
        <w:gridCol w:w="992"/>
        <w:gridCol w:w="851"/>
        <w:gridCol w:w="2268"/>
        <w:gridCol w:w="2410"/>
        <w:gridCol w:w="1701"/>
      </w:tblGrid>
      <w:tr w:rsidR="00413596" w14:paraId="1CB7F6C2" w14:textId="77777777" w:rsidTr="00FD08B6">
        <w:tc>
          <w:tcPr>
            <w:tcW w:w="1696" w:type="dxa"/>
            <w:gridSpan w:val="2"/>
            <w:tcBorders>
              <w:top w:val="single" w:sz="4" w:space="0" w:color="auto"/>
              <w:left w:val="single" w:sz="4" w:space="0" w:color="auto"/>
              <w:bottom w:val="single" w:sz="4" w:space="0" w:color="auto"/>
              <w:right w:val="single" w:sz="4" w:space="0" w:color="auto"/>
            </w:tcBorders>
            <w:vAlign w:val="center"/>
            <w:hideMark/>
          </w:tcPr>
          <w:p w14:paraId="45630D49" w14:textId="77777777" w:rsidR="00413596" w:rsidRDefault="00413596" w:rsidP="00FD08B6">
            <w:pPr>
              <w:pStyle w:val="af4"/>
              <w:jc w:val="center"/>
            </w:pPr>
            <w:r>
              <w:rPr>
                <w:rFonts w:hint="eastAsia"/>
              </w:rPr>
              <w:t>模型类型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018A42" w14:textId="77777777" w:rsidR="00413596" w:rsidRDefault="00413596" w:rsidP="00FD08B6">
            <w:pPr>
              <w:pStyle w:val="af4"/>
              <w:jc w:val="center"/>
            </w:pPr>
            <w:r>
              <w:rPr>
                <w:rFonts w:hint="eastAsia"/>
              </w:rPr>
              <w:t>原理</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21A632" w14:textId="77777777" w:rsidR="00413596" w:rsidRDefault="00413596" w:rsidP="00FD08B6">
            <w:pPr>
              <w:pStyle w:val="af4"/>
              <w:jc w:val="center"/>
            </w:pPr>
            <w:r>
              <w:rPr>
                <w:rFonts w:hint="eastAsia"/>
              </w:rPr>
              <w:t>代表模型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F1AA0E" w14:textId="77777777" w:rsidR="00413596" w:rsidRDefault="00413596" w:rsidP="00FD08B6">
            <w:pPr>
              <w:pStyle w:val="af4"/>
              <w:jc w:val="center"/>
            </w:pPr>
            <w:r>
              <w:rPr>
                <w:rFonts w:hint="eastAsia"/>
              </w:rPr>
              <w:t>输入输出参数</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D157F0D" w14:textId="77777777" w:rsidR="00413596" w:rsidRDefault="00413596" w:rsidP="00FD08B6">
            <w:pPr>
              <w:pStyle w:val="af4"/>
              <w:jc w:val="center"/>
            </w:pPr>
            <w:r>
              <w:rPr>
                <w:rFonts w:hint="eastAsia"/>
              </w:rPr>
              <w:t>模型接口</w:t>
            </w:r>
          </w:p>
        </w:tc>
      </w:tr>
      <w:tr w:rsidR="00413596" w14:paraId="4332794E" w14:textId="77777777" w:rsidTr="00FD08B6">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58822C91" w14:textId="77777777" w:rsidR="00413596" w:rsidRDefault="00413596" w:rsidP="00FD08B6">
            <w:pPr>
              <w:pStyle w:val="af4"/>
              <w:jc w:val="center"/>
            </w:pPr>
            <w:r>
              <w:rPr>
                <w:rFonts w:hint="eastAsia"/>
              </w:rPr>
              <w:t>模型驱动模型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F4AA71" w14:textId="77777777" w:rsidR="00413596" w:rsidRDefault="00413596" w:rsidP="00FD08B6">
            <w:pPr>
              <w:pStyle w:val="af4"/>
              <w:jc w:val="center"/>
            </w:pPr>
            <w:r>
              <w:rPr>
                <w:rFonts w:hint="eastAsia"/>
              </w:rPr>
              <w:t>基于物理模型的</w:t>
            </w:r>
            <w:r>
              <w:t>PHM</w:t>
            </w:r>
            <w:r>
              <w:rPr>
                <w:rFonts w:hint="eastAsia"/>
              </w:rPr>
              <w:t>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3B7CE2" w14:textId="77777777" w:rsidR="00413596" w:rsidRDefault="00413596" w:rsidP="00FD08B6">
            <w:pPr>
              <w:pStyle w:val="af4"/>
              <w:jc w:val="center"/>
            </w:pPr>
            <w:r>
              <w:rPr>
                <w:rFonts w:hint="eastAsia"/>
              </w:rPr>
              <w:t>物理失效模型</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3296AF" w14:textId="77777777" w:rsidR="00413596" w:rsidRDefault="00413596" w:rsidP="00FD08B6">
            <w:pPr>
              <w:pStyle w:val="af4"/>
            </w:pPr>
            <w:r>
              <w:rPr>
                <w:rFonts w:ascii="宋体" w:hAnsi="宋体" w:cs="宋体" w:hint="eastAsia"/>
              </w:rPr>
              <w:t>①</w:t>
            </w:r>
            <w:r>
              <w:t>Paris-Erdogan</w:t>
            </w:r>
            <w:r>
              <w:rPr>
                <w:rFonts w:hint="eastAsia"/>
              </w:rPr>
              <w:t>模型</w:t>
            </w:r>
          </w:p>
          <w:p w14:paraId="11CB9457" w14:textId="77777777" w:rsidR="00413596" w:rsidRDefault="00413596" w:rsidP="00FD08B6">
            <w:pPr>
              <w:pStyle w:val="af4"/>
            </w:pPr>
            <w:r>
              <w:rPr>
                <w:rFonts w:hint="eastAsia"/>
              </w:rPr>
              <w:t>②状态空间模型</w:t>
            </w:r>
          </w:p>
          <w:p w14:paraId="4A067C23" w14:textId="77777777" w:rsidR="00413596" w:rsidRDefault="00413596" w:rsidP="00FD08B6">
            <w:pPr>
              <w:pStyle w:val="af4"/>
            </w:pPr>
            <w:r>
              <w:rPr>
                <w:rFonts w:hint="eastAsia"/>
              </w:rPr>
              <w:t>③裂纹增长力学定律</w:t>
            </w:r>
          </w:p>
          <w:p w14:paraId="75D51CD5" w14:textId="77777777" w:rsidR="00413596" w:rsidRDefault="00413596" w:rsidP="00FD08B6">
            <w:pPr>
              <w:pStyle w:val="af4"/>
            </w:pPr>
            <w:r>
              <w:rPr>
                <w:rFonts w:hint="eastAsia"/>
              </w:rPr>
              <w:t>④非线性损伤定律</w:t>
            </w:r>
          </w:p>
          <w:p w14:paraId="0BC01A95" w14:textId="77777777" w:rsidR="00413596" w:rsidRDefault="00413596" w:rsidP="00FD08B6">
            <w:pPr>
              <w:pStyle w:val="af4"/>
            </w:pPr>
            <w:r>
              <w:rPr>
                <w:rFonts w:hint="eastAsia"/>
              </w:rPr>
              <w:t>⑤随机物理失效模型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C87BB3" w14:textId="77777777" w:rsidR="00413596" w:rsidRDefault="00413596" w:rsidP="00FD08B6">
            <w:pPr>
              <w:pStyle w:val="af4"/>
            </w:pPr>
            <w:r>
              <w:rPr>
                <w:rFonts w:hint="eastAsia"/>
              </w:rPr>
              <w:t>输入：物理失效模型、模型参数</w:t>
            </w:r>
          </w:p>
          <w:p w14:paraId="1D3E7D5D" w14:textId="77777777" w:rsidR="00413596" w:rsidRDefault="00413596" w:rsidP="00FD08B6">
            <w:pPr>
              <w:pStyle w:val="af4"/>
            </w:pPr>
            <w:r>
              <w:rPr>
                <w:rFonts w:hint="eastAsia"/>
              </w:rPr>
              <w:t>输出：设备性能退化曲线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5C0B84" w14:textId="77777777" w:rsidR="00413596" w:rsidRDefault="00413596" w:rsidP="00FD08B6">
            <w:pPr>
              <w:pStyle w:val="af4"/>
            </w:pPr>
            <w:r>
              <w:rPr>
                <w:rFonts w:hint="eastAsia"/>
              </w:rPr>
              <w:t>函数、输入参数</w:t>
            </w:r>
          </w:p>
        </w:tc>
      </w:tr>
      <w:tr w:rsidR="00413596" w14:paraId="1ECF1246" w14:textId="77777777" w:rsidTr="00FD08B6">
        <w:tc>
          <w:tcPr>
            <w:tcW w:w="0" w:type="auto"/>
            <w:vMerge/>
            <w:tcBorders>
              <w:top w:val="single" w:sz="4" w:space="0" w:color="auto"/>
              <w:left w:val="single" w:sz="4" w:space="0" w:color="auto"/>
              <w:bottom w:val="single" w:sz="4" w:space="0" w:color="auto"/>
              <w:right w:val="single" w:sz="4" w:space="0" w:color="auto"/>
            </w:tcBorders>
            <w:vAlign w:val="center"/>
            <w:hideMark/>
          </w:tcPr>
          <w:p w14:paraId="02648194" w14:textId="77777777" w:rsidR="00413596" w:rsidRDefault="00413596" w:rsidP="00FD08B6">
            <w:pPr>
              <w:widowControl/>
              <w:jc w:val="left"/>
              <w:rPr>
                <w:rFonts w:eastAsia="宋体"/>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64CBBA58" w14:textId="77777777" w:rsidR="00413596" w:rsidRDefault="00413596" w:rsidP="00FD08B6">
            <w:pPr>
              <w:pStyle w:val="af4"/>
              <w:jc w:val="center"/>
            </w:pPr>
            <w:r>
              <w:rPr>
                <w:rFonts w:hint="eastAsia"/>
              </w:rPr>
              <w:t>基于滤波器的模型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B8A8EB" w14:textId="77777777" w:rsidR="00413596" w:rsidRDefault="00413596" w:rsidP="00FD08B6">
            <w:pPr>
              <w:pStyle w:val="af4"/>
              <w:jc w:val="center"/>
            </w:pPr>
            <w:r>
              <w:rPr>
                <w:rFonts w:hint="eastAsia"/>
              </w:rPr>
              <w:t>滤波器</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535463E" w14:textId="77777777" w:rsidR="00413596" w:rsidRDefault="00413596" w:rsidP="00FD08B6">
            <w:pPr>
              <w:pStyle w:val="af4"/>
            </w:pPr>
            <w:r>
              <w:rPr>
                <w:rFonts w:hint="eastAsia"/>
              </w:rPr>
              <w:t>①卡尔曼滤波</w:t>
            </w:r>
          </w:p>
          <w:p w14:paraId="07D49091" w14:textId="77777777" w:rsidR="00413596" w:rsidRDefault="00413596" w:rsidP="00FD08B6">
            <w:pPr>
              <w:pStyle w:val="af4"/>
            </w:pPr>
            <w:r>
              <w:rPr>
                <w:rFonts w:hint="eastAsia"/>
              </w:rPr>
              <w:t>②粒子滤波</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0BACE91" w14:textId="77777777" w:rsidR="00413596" w:rsidRDefault="00413596" w:rsidP="00FD08B6">
            <w:pPr>
              <w:pStyle w:val="af4"/>
            </w:pPr>
            <w:r>
              <w:rPr>
                <w:rFonts w:hint="eastAsia"/>
              </w:rPr>
              <w:t>输入：状态和测量模型、状态模型参数初始分布</w:t>
            </w:r>
          </w:p>
          <w:p w14:paraId="19933385" w14:textId="77777777" w:rsidR="00413596" w:rsidRDefault="00413596" w:rsidP="00FD08B6">
            <w:pPr>
              <w:pStyle w:val="af4"/>
            </w:pPr>
            <w:r>
              <w:rPr>
                <w:rFonts w:hint="eastAsia"/>
              </w:rPr>
              <w:t>输出：设备性能退化曲线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F2C3A8D" w14:textId="77777777" w:rsidR="00413596" w:rsidRDefault="00413596" w:rsidP="00FD08B6">
            <w:pPr>
              <w:pStyle w:val="af4"/>
            </w:pPr>
            <w:r>
              <w:rPr>
                <w:rFonts w:hint="eastAsia"/>
              </w:rPr>
              <w:t>状态方程、观测方程、噪声等级</w:t>
            </w:r>
          </w:p>
        </w:tc>
      </w:tr>
      <w:tr w:rsidR="00413596" w14:paraId="1444B178" w14:textId="77777777" w:rsidTr="00FD08B6">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8FCB78A" w14:textId="77777777" w:rsidR="00413596" w:rsidRDefault="00413596" w:rsidP="00FD08B6">
            <w:pPr>
              <w:pStyle w:val="af4"/>
              <w:jc w:val="center"/>
            </w:pPr>
            <w:r>
              <w:rPr>
                <w:rFonts w:hint="eastAsia"/>
              </w:rPr>
              <w:t>数据驱动模型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19CDC5" w14:textId="77777777" w:rsidR="00413596" w:rsidRDefault="00413596" w:rsidP="00FD08B6">
            <w:pPr>
              <w:pStyle w:val="af4"/>
              <w:jc w:val="center"/>
            </w:pPr>
            <w:r>
              <w:rPr>
                <w:rFonts w:hint="eastAsia"/>
              </w:rPr>
              <w:t>基于统计分析的模型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F7F7F4" w14:textId="77777777" w:rsidR="00413596" w:rsidRDefault="00413596" w:rsidP="00FD08B6">
            <w:pPr>
              <w:pStyle w:val="af4"/>
              <w:jc w:val="center"/>
            </w:pPr>
            <w:r>
              <w:rPr>
                <w:rFonts w:hint="eastAsia"/>
              </w:rPr>
              <w:t>统计分析模型</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00902" w14:textId="77777777" w:rsidR="00413596" w:rsidRDefault="00413596" w:rsidP="00FD08B6">
            <w:pPr>
              <w:pStyle w:val="af4"/>
            </w:pPr>
            <w:r>
              <w:rPr>
                <w:rFonts w:hint="eastAsia"/>
              </w:rPr>
              <w:t>①自回归移动平均模型</w:t>
            </w:r>
          </w:p>
          <w:p w14:paraId="0C966281" w14:textId="77777777" w:rsidR="00413596" w:rsidRDefault="00413596" w:rsidP="00FD08B6">
            <w:pPr>
              <w:pStyle w:val="af4"/>
            </w:pPr>
            <w:r>
              <w:rPr>
                <w:rFonts w:hint="eastAsia"/>
              </w:rPr>
              <w:t>②比例风险模型</w:t>
            </w:r>
          </w:p>
          <w:p w14:paraId="004D9B00" w14:textId="77777777" w:rsidR="00413596" w:rsidRDefault="00413596" w:rsidP="00FD08B6">
            <w:pPr>
              <w:pStyle w:val="af4"/>
            </w:pPr>
            <w:r>
              <w:rPr>
                <w:rFonts w:hint="eastAsia"/>
              </w:rPr>
              <w:t>③随机过程模型</w:t>
            </w:r>
          </w:p>
          <w:p w14:paraId="3C4001F4" w14:textId="77777777" w:rsidR="00413596" w:rsidRDefault="00413596" w:rsidP="00FD08B6">
            <w:pPr>
              <w:pStyle w:val="af4"/>
            </w:pPr>
            <w:r>
              <w:rPr>
                <w:rFonts w:hint="eastAsia"/>
              </w:rPr>
              <w:t>④</w:t>
            </w:r>
            <w:r w:rsidRPr="00A06471">
              <w:rPr>
                <w:rFonts w:hint="eastAsia"/>
              </w:rPr>
              <w:t>高斯混合模型</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E97B4E5" w14:textId="77777777" w:rsidR="00413596" w:rsidRDefault="00413596" w:rsidP="00FD08B6">
            <w:pPr>
              <w:pStyle w:val="af4"/>
            </w:pPr>
            <w:r>
              <w:rPr>
                <w:rFonts w:hint="eastAsia"/>
              </w:rPr>
              <w:t>输入：故障样本数据、退化样本数据</w:t>
            </w:r>
          </w:p>
          <w:p w14:paraId="1D03B9D1" w14:textId="77777777" w:rsidR="00413596" w:rsidRDefault="00413596" w:rsidP="00FD08B6">
            <w:pPr>
              <w:pStyle w:val="af4"/>
            </w:pPr>
            <w:r>
              <w:rPr>
                <w:rFonts w:hint="eastAsia"/>
              </w:rPr>
              <w:t>输出：可靠性曲线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FC4DE2" w14:textId="77777777" w:rsidR="00413596" w:rsidRDefault="00413596" w:rsidP="00FD08B6">
            <w:pPr>
              <w:pStyle w:val="af4"/>
            </w:pPr>
            <w:r>
              <w:rPr>
                <w:rFonts w:hint="eastAsia"/>
              </w:rPr>
              <w:t>函数、输入数据</w:t>
            </w:r>
          </w:p>
        </w:tc>
      </w:tr>
      <w:tr w:rsidR="00413596" w14:paraId="6EA8C5C0" w14:textId="77777777" w:rsidTr="00FD08B6">
        <w:tc>
          <w:tcPr>
            <w:tcW w:w="0" w:type="auto"/>
            <w:vMerge/>
            <w:tcBorders>
              <w:top w:val="single" w:sz="4" w:space="0" w:color="auto"/>
              <w:left w:val="single" w:sz="4" w:space="0" w:color="auto"/>
              <w:bottom w:val="single" w:sz="4" w:space="0" w:color="auto"/>
              <w:right w:val="single" w:sz="4" w:space="0" w:color="auto"/>
            </w:tcBorders>
            <w:vAlign w:val="center"/>
            <w:hideMark/>
          </w:tcPr>
          <w:p w14:paraId="2A58FE52" w14:textId="77777777" w:rsidR="00413596" w:rsidRDefault="00413596" w:rsidP="00FD08B6">
            <w:pPr>
              <w:widowControl/>
              <w:jc w:val="left"/>
              <w:rPr>
                <w:rFonts w:eastAsia="宋体"/>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3214C55" w14:textId="77777777" w:rsidR="00413596" w:rsidRDefault="00413596" w:rsidP="00FD08B6">
            <w:pPr>
              <w:pStyle w:val="af4"/>
              <w:jc w:val="center"/>
            </w:pPr>
            <w:r>
              <w:rPr>
                <w:rFonts w:hint="eastAsia"/>
              </w:rPr>
              <w:t>基于人工智能的模型</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7A29BB" w14:textId="77777777" w:rsidR="00413596" w:rsidRDefault="00413596" w:rsidP="00FD08B6">
            <w:pPr>
              <w:pStyle w:val="af4"/>
              <w:jc w:val="center"/>
            </w:pPr>
            <w:r>
              <w:rPr>
                <w:rFonts w:hint="eastAsia"/>
              </w:rPr>
              <w:t>机器学习算法</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C9F9E09" w14:textId="77777777" w:rsidR="00413596" w:rsidRDefault="00413596" w:rsidP="00FD08B6">
            <w:pPr>
              <w:pStyle w:val="af4"/>
            </w:pPr>
            <w:r>
              <w:rPr>
                <w:rFonts w:hint="eastAsia"/>
              </w:rPr>
              <w:t>①支持向量机</w:t>
            </w:r>
          </w:p>
          <w:p w14:paraId="027E9478" w14:textId="77777777" w:rsidR="00413596" w:rsidRDefault="00413596" w:rsidP="00FD08B6">
            <w:pPr>
              <w:pStyle w:val="af4"/>
            </w:pPr>
            <w:r>
              <w:rPr>
                <w:rFonts w:hint="eastAsia"/>
              </w:rPr>
              <w:t>②</w:t>
            </w:r>
            <w:r>
              <w:t>BP</w:t>
            </w:r>
            <w:r>
              <w:rPr>
                <w:rFonts w:hint="eastAsia"/>
              </w:rPr>
              <w:t>神经网络</w:t>
            </w:r>
          </w:p>
          <w:p w14:paraId="4D1260DD" w14:textId="77777777" w:rsidR="00413596" w:rsidRDefault="00413596" w:rsidP="00FD08B6">
            <w:pPr>
              <w:pStyle w:val="af4"/>
            </w:pPr>
            <w:r>
              <w:rPr>
                <w:rFonts w:hint="eastAsia"/>
              </w:rPr>
              <w:t>③循环神经网络</w:t>
            </w:r>
          </w:p>
          <w:p w14:paraId="551ACAA3" w14:textId="77777777" w:rsidR="00413596" w:rsidRDefault="00413596" w:rsidP="00FD08B6">
            <w:pPr>
              <w:pStyle w:val="af4"/>
            </w:pPr>
            <w:r>
              <w:rPr>
                <w:rFonts w:hint="eastAsia"/>
              </w:rPr>
              <w:t>④深度置信网络</w:t>
            </w:r>
          </w:p>
          <w:p w14:paraId="7FDCC393" w14:textId="77777777" w:rsidR="00413596" w:rsidRDefault="00413596" w:rsidP="00FD08B6">
            <w:pPr>
              <w:pStyle w:val="af4"/>
            </w:pPr>
            <w:r>
              <w:rPr>
                <w:rFonts w:hint="eastAsia"/>
              </w:rPr>
              <w:t>⑤卷积神经网络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347E1FA" w14:textId="77777777" w:rsidR="00413596" w:rsidRDefault="00413596" w:rsidP="00FD08B6">
            <w:pPr>
              <w:pStyle w:val="af4"/>
            </w:pPr>
            <w:r>
              <w:rPr>
                <w:rFonts w:hint="eastAsia"/>
              </w:rPr>
              <w:t>输入：多源状态监测数据</w:t>
            </w:r>
          </w:p>
          <w:p w14:paraId="07B50C2A" w14:textId="77777777" w:rsidR="00413596" w:rsidRDefault="00413596" w:rsidP="00FD08B6">
            <w:pPr>
              <w:pStyle w:val="af4"/>
            </w:pPr>
            <w:r>
              <w:rPr>
                <w:rFonts w:hint="eastAsia"/>
              </w:rPr>
              <w:t>输出：故障诊断、故障预测、健康状态评估结果</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A060A7" w14:textId="77777777" w:rsidR="00413596" w:rsidRDefault="00413596" w:rsidP="00FD08B6">
            <w:pPr>
              <w:pStyle w:val="af4"/>
            </w:pPr>
            <w:r>
              <w:rPr>
                <w:rFonts w:hint="eastAsia"/>
              </w:rPr>
              <w:t>函数、类、</w:t>
            </w:r>
            <w:r>
              <w:t>API</w:t>
            </w:r>
            <w:r>
              <w:rPr>
                <w:rFonts w:hint="eastAsia"/>
              </w:rPr>
              <w:t>或控件、输入数据</w:t>
            </w:r>
          </w:p>
        </w:tc>
      </w:tr>
      <w:tr w:rsidR="00413596" w14:paraId="08BFC895" w14:textId="77777777" w:rsidTr="00FD08B6">
        <w:tc>
          <w:tcPr>
            <w:tcW w:w="1696" w:type="dxa"/>
            <w:gridSpan w:val="2"/>
            <w:tcBorders>
              <w:top w:val="single" w:sz="4" w:space="0" w:color="auto"/>
              <w:left w:val="single" w:sz="4" w:space="0" w:color="auto"/>
              <w:bottom w:val="single" w:sz="4" w:space="0" w:color="auto"/>
              <w:right w:val="single" w:sz="4" w:space="0" w:color="auto"/>
            </w:tcBorders>
            <w:vAlign w:val="center"/>
          </w:tcPr>
          <w:p w14:paraId="5BB743D8" w14:textId="77777777" w:rsidR="00413596" w:rsidRDefault="00413596" w:rsidP="00FD08B6">
            <w:pPr>
              <w:pStyle w:val="af4"/>
              <w:jc w:val="center"/>
            </w:pPr>
            <w:r>
              <w:rPr>
                <w:rFonts w:hint="eastAsia"/>
              </w:rPr>
              <w:t>综合评价方法</w:t>
            </w:r>
          </w:p>
        </w:tc>
        <w:tc>
          <w:tcPr>
            <w:tcW w:w="851" w:type="dxa"/>
            <w:tcBorders>
              <w:top w:val="single" w:sz="4" w:space="0" w:color="auto"/>
              <w:left w:val="single" w:sz="4" w:space="0" w:color="auto"/>
              <w:bottom w:val="single" w:sz="4" w:space="0" w:color="auto"/>
              <w:right w:val="single" w:sz="4" w:space="0" w:color="auto"/>
            </w:tcBorders>
            <w:vAlign w:val="center"/>
          </w:tcPr>
          <w:p w14:paraId="20B2A14B" w14:textId="77777777" w:rsidR="00413596" w:rsidRDefault="00413596" w:rsidP="00FD08B6">
            <w:pPr>
              <w:pStyle w:val="af4"/>
              <w:jc w:val="center"/>
            </w:pPr>
            <w:r>
              <w:rPr>
                <w:rFonts w:hint="eastAsia"/>
              </w:rPr>
              <w:t>系统级算法</w:t>
            </w:r>
          </w:p>
        </w:tc>
        <w:tc>
          <w:tcPr>
            <w:tcW w:w="2268" w:type="dxa"/>
            <w:tcBorders>
              <w:top w:val="single" w:sz="4" w:space="0" w:color="auto"/>
              <w:left w:val="single" w:sz="4" w:space="0" w:color="auto"/>
              <w:bottom w:val="single" w:sz="4" w:space="0" w:color="auto"/>
              <w:right w:val="single" w:sz="4" w:space="0" w:color="auto"/>
            </w:tcBorders>
            <w:vAlign w:val="center"/>
          </w:tcPr>
          <w:p w14:paraId="7FE27C54" w14:textId="77777777" w:rsidR="00413596" w:rsidRDefault="00413596" w:rsidP="00FD08B6">
            <w:pPr>
              <w:pStyle w:val="af4"/>
            </w:pPr>
            <w:r>
              <w:rPr>
                <w:rFonts w:hint="eastAsia"/>
              </w:rPr>
              <w:t>层次分析法</w:t>
            </w:r>
          </w:p>
        </w:tc>
        <w:tc>
          <w:tcPr>
            <w:tcW w:w="2410" w:type="dxa"/>
            <w:tcBorders>
              <w:top w:val="single" w:sz="4" w:space="0" w:color="auto"/>
              <w:left w:val="single" w:sz="4" w:space="0" w:color="auto"/>
              <w:bottom w:val="single" w:sz="4" w:space="0" w:color="auto"/>
              <w:right w:val="single" w:sz="4" w:space="0" w:color="auto"/>
            </w:tcBorders>
            <w:vAlign w:val="center"/>
          </w:tcPr>
          <w:p w14:paraId="2EC8AAA9" w14:textId="77777777" w:rsidR="00413596" w:rsidRDefault="00413596" w:rsidP="00FD08B6">
            <w:pPr>
              <w:tabs>
                <w:tab w:val="center" w:pos="4253"/>
                <w:tab w:val="right" w:pos="8504"/>
              </w:tabs>
              <w:spacing w:line="400" w:lineRule="exact"/>
              <w:textAlignment w:val="auto"/>
              <w:rPr>
                <w:rFonts w:eastAsia="宋体"/>
              </w:rPr>
            </w:pPr>
            <w:r>
              <w:rPr>
                <w:rFonts w:eastAsia="宋体" w:hint="eastAsia"/>
              </w:rPr>
              <w:t>输入：</w:t>
            </w:r>
            <w:r w:rsidRPr="0012474C">
              <w:rPr>
                <w:rFonts w:eastAsia="宋体" w:hint="eastAsia"/>
              </w:rPr>
              <w:t>设备底层性能指标的监测数据或健康状态</w:t>
            </w:r>
          </w:p>
          <w:p w14:paraId="6347F0E1" w14:textId="77777777" w:rsidR="00413596" w:rsidRDefault="00413596" w:rsidP="00FD08B6">
            <w:pPr>
              <w:pStyle w:val="af4"/>
            </w:pPr>
            <w:r>
              <w:rPr>
                <w:rFonts w:hint="eastAsia"/>
              </w:rPr>
              <w:t>输出：</w:t>
            </w:r>
            <w:r w:rsidRPr="0012474C">
              <w:rPr>
                <w:rFonts w:hint="eastAsia"/>
              </w:rPr>
              <w:t>设备健康状态等级</w:t>
            </w:r>
          </w:p>
        </w:tc>
        <w:tc>
          <w:tcPr>
            <w:tcW w:w="1701" w:type="dxa"/>
            <w:tcBorders>
              <w:top w:val="single" w:sz="4" w:space="0" w:color="auto"/>
              <w:left w:val="single" w:sz="4" w:space="0" w:color="auto"/>
              <w:bottom w:val="single" w:sz="4" w:space="0" w:color="auto"/>
              <w:right w:val="single" w:sz="4" w:space="0" w:color="auto"/>
            </w:tcBorders>
            <w:vAlign w:val="center"/>
          </w:tcPr>
          <w:p w14:paraId="59F0DF9F" w14:textId="77777777" w:rsidR="00413596" w:rsidRDefault="00413596" w:rsidP="00FD08B6">
            <w:pPr>
              <w:pStyle w:val="af4"/>
            </w:pPr>
            <w:r>
              <w:rPr>
                <w:rFonts w:hint="eastAsia"/>
              </w:rPr>
              <w:t>图形化接口、输入参数</w:t>
            </w:r>
          </w:p>
        </w:tc>
      </w:tr>
    </w:tbl>
    <w:p w14:paraId="5BAD79D7" w14:textId="0817D780" w:rsidR="00E636B3" w:rsidRPr="00A24446" w:rsidRDefault="008111EC" w:rsidP="00E636B3">
      <w:pPr>
        <w:pStyle w:val="ac"/>
      </w:pPr>
      <w:bookmarkStart w:id="27" w:name="_Toc83732404"/>
      <w:bookmarkStart w:id="28" w:name="_Toc82806335"/>
      <w:bookmarkStart w:id="29" w:name="_Toc82874266"/>
      <w:r>
        <w:t>3</w:t>
      </w:r>
      <w:r w:rsidR="00E636B3" w:rsidRPr="00A24446">
        <w:t>.</w:t>
      </w:r>
      <w:r w:rsidR="009A3BBB">
        <w:t>2</w:t>
      </w:r>
      <w:r w:rsidR="00E636B3" w:rsidRPr="00A24446">
        <w:t xml:space="preserve"> </w:t>
      </w:r>
      <w:r w:rsidR="00E636B3" w:rsidRPr="00A24446">
        <w:t>模型编码规范</w:t>
      </w:r>
      <w:bookmarkEnd w:id="27"/>
    </w:p>
    <w:p w14:paraId="29280D2B" w14:textId="7449FB47" w:rsidR="00E636B3" w:rsidRDefault="00E636B3" w:rsidP="00E636B3">
      <w:pPr>
        <w:pStyle w:val="11"/>
        <w:ind w:firstLine="480"/>
      </w:pPr>
      <w:r>
        <w:rPr>
          <w:rFonts w:hint="eastAsia"/>
        </w:rPr>
        <w:t>由于风洞设备类型繁多、数量庞大，针对不同的可维修单元所构建的</w:t>
      </w:r>
      <w:r>
        <w:rPr>
          <w:rFonts w:hint="eastAsia"/>
        </w:rPr>
        <w:t>P</w:t>
      </w:r>
      <w:r>
        <w:t>HM</w:t>
      </w:r>
      <w:r>
        <w:rPr>
          <w:rFonts w:hint="eastAsia"/>
        </w:rPr>
        <w:t>模型也各式各样。因此，为了更加清晰地对不同的</w:t>
      </w:r>
      <w:r>
        <w:rPr>
          <w:rFonts w:hint="eastAsia"/>
        </w:rPr>
        <w:t>P</w:t>
      </w:r>
      <w:r>
        <w:t>HM</w:t>
      </w:r>
      <w:r>
        <w:rPr>
          <w:rFonts w:hint="eastAsia"/>
        </w:rPr>
        <w:t>模型进行区分和调用，本部分结合</w:t>
      </w:r>
      <w:r w:rsidRPr="00BF01EE">
        <w:rPr>
          <w:rFonts w:hint="eastAsia"/>
        </w:rPr>
        <w:t>气动中心装备管理编码规范</w:t>
      </w:r>
      <w:r>
        <w:rPr>
          <w:rFonts w:hint="eastAsia"/>
        </w:rPr>
        <w:t>，对</w:t>
      </w:r>
      <w:r w:rsidR="00A649CE">
        <w:rPr>
          <w:rFonts w:hint="eastAsia"/>
        </w:rPr>
        <w:t>通用型和风洞设备相关模型的</w:t>
      </w:r>
      <w:r w:rsidRPr="004040B7">
        <w:t>PHM</w:t>
      </w:r>
      <w:r w:rsidRPr="004040B7">
        <w:rPr>
          <w:rFonts w:hint="eastAsia"/>
        </w:rPr>
        <w:t>模型的编码</w:t>
      </w:r>
      <w:r>
        <w:rPr>
          <w:rFonts w:hint="eastAsia"/>
        </w:rPr>
        <w:t>结构提出具体的规范和要求。</w:t>
      </w:r>
      <w:r w:rsidR="004157D0">
        <w:rPr>
          <w:rFonts w:hint="eastAsia"/>
        </w:rPr>
        <w:t>下面将介绍</w:t>
      </w:r>
      <w:r w:rsidR="005140E3">
        <w:rPr>
          <w:rFonts w:hint="eastAsia"/>
        </w:rPr>
        <w:t>P</w:t>
      </w:r>
      <w:r w:rsidR="005140E3">
        <w:t>HM</w:t>
      </w:r>
      <w:r w:rsidR="005140E3">
        <w:rPr>
          <w:rFonts w:hint="eastAsia"/>
        </w:rPr>
        <w:t>模型编码的范围、引用文件、</w:t>
      </w:r>
      <w:r w:rsidR="005140E3" w:rsidRPr="00BF01EE">
        <w:rPr>
          <w:rFonts w:hint="eastAsia"/>
        </w:rPr>
        <w:t>术语定义</w:t>
      </w:r>
      <w:r w:rsidR="005140E3">
        <w:rPr>
          <w:rFonts w:hint="eastAsia"/>
        </w:rPr>
        <w:t>、</w:t>
      </w:r>
      <w:r w:rsidR="005140E3" w:rsidRPr="00BF01EE">
        <w:rPr>
          <w:rFonts w:hint="eastAsia"/>
        </w:rPr>
        <w:t>编码要求</w:t>
      </w:r>
      <w:r w:rsidR="005140E3">
        <w:rPr>
          <w:rFonts w:hint="eastAsia"/>
        </w:rPr>
        <w:t>和具体的</w:t>
      </w:r>
      <w:r w:rsidR="005140E3" w:rsidRPr="00BF01EE">
        <w:rPr>
          <w:rFonts w:hint="eastAsia"/>
        </w:rPr>
        <w:t>模型码编码规范</w:t>
      </w:r>
      <w:r w:rsidR="004157D0">
        <w:rPr>
          <w:rFonts w:hint="eastAsia"/>
        </w:rPr>
        <w:t>。</w:t>
      </w:r>
    </w:p>
    <w:p w14:paraId="008DEFDC" w14:textId="1134F6C0" w:rsidR="00E636B3" w:rsidRPr="00CB13C7" w:rsidRDefault="008111EC" w:rsidP="00E636B3">
      <w:pPr>
        <w:pStyle w:val="af"/>
      </w:pPr>
      <w:bookmarkStart w:id="30" w:name="_Toc83732405"/>
      <w:r>
        <w:t>3</w:t>
      </w:r>
      <w:r w:rsidR="00E636B3" w:rsidRPr="00CB13C7">
        <w:t>.</w:t>
      </w:r>
      <w:r w:rsidR="009A3BBB">
        <w:t>2</w:t>
      </w:r>
      <w:r w:rsidR="00E636B3" w:rsidRPr="00CB13C7">
        <w:t>.1</w:t>
      </w:r>
      <w:r w:rsidR="00E636B3">
        <w:t xml:space="preserve"> </w:t>
      </w:r>
      <w:r w:rsidR="00E636B3" w:rsidRPr="00CB13C7">
        <w:rPr>
          <w:rFonts w:hint="eastAsia"/>
        </w:rPr>
        <w:t>范围</w:t>
      </w:r>
      <w:bookmarkEnd w:id="30"/>
    </w:p>
    <w:p w14:paraId="48220D61" w14:textId="4DDE9AFA" w:rsidR="00E36215" w:rsidRDefault="00E636B3" w:rsidP="00F20A5A">
      <w:pPr>
        <w:spacing w:line="400" w:lineRule="exact"/>
        <w:ind w:firstLineChars="200" w:firstLine="480"/>
        <w:rPr>
          <w:rFonts w:eastAsia="宋体"/>
          <w:sz w:val="24"/>
        </w:rPr>
      </w:pPr>
      <w:r w:rsidRPr="00BF01EE">
        <w:rPr>
          <w:rFonts w:eastAsia="宋体" w:hint="eastAsia"/>
          <w:sz w:val="24"/>
        </w:rPr>
        <w:t>本规范</w:t>
      </w:r>
      <w:r w:rsidR="00C02D1D">
        <w:rPr>
          <w:rFonts w:eastAsia="宋体" w:hint="eastAsia"/>
          <w:sz w:val="24"/>
        </w:rPr>
        <w:t>从通用型模型和风洞设备相关模型两个角度出发，一方面针对通用型模型编码，依据模型分类对</w:t>
      </w:r>
      <w:r w:rsidR="00C02D1D">
        <w:rPr>
          <w:rFonts w:eastAsia="宋体" w:hint="eastAsia"/>
          <w:sz w:val="24"/>
        </w:rPr>
        <w:t>P</w:t>
      </w:r>
      <w:r w:rsidR="00C02D1D">
        <w:rPr>
          <w:rFonts w:eastAsia="宋体"/>
          <w:sz w:val="24"/>
        </w:rPr>
        <w:t>HM</w:t>
      </w:r>
      <w:r w:rsidR="00C02D1D">
        <w:rPr>
          <w:rFonts w:eastAsia="宋体" w:hint="eastAsia"/>
          <w:sz w:val="24"/>
        </w:rPr>
        <w:t>模型的编码</w:t>
      </w:r>
      <w:r w:rsidR="00726D3F">
        <w:rPr>
          <w:rFonts w:eastAsia="宋体" w:hint="eastAsia"/>
          <w:sz w:val="24"/>
        </w:rPr>
        <w:t>进行规范。</w:t>
      </w:r>
      <w:r w:rsidR="00C02D1D">
        <w:rPr>
          <w:rFonts w:eastAsia="宋体" w:hint="eastAsia"/>
          <w:sz w:val="24"/>
        </w:rPr>
        <w:t>另一方面，</w:t>
      </w:r>
      <w:r w:rsidRPr="00BF01EE">
        <w:rPr>
          <w:rFonts w:eastAsia="宋体" w:hint="eastAsia"/>
          <w:sz w:val="24"/>
        </w:rPr>
        <w:t>基于气动中心</w:t>
      </w:r>
      <w:r w:rsidRPr="00BF01EE">
        <w:rPr>
          <w:rFonts w:eastAsia="宋体" w:hint="eastAsia"/>
          <w:sz w:val="24"/>
        </w:rPr>
        <w:lastRenderedPageBreak/>
        <w:t>装备管理编码规范，以</w:t>
      </w:r>
      <w:bookmarkStart w:id="31" w:name="_Hlk83543261"/>
      <w:r w:rsidRPr="00BF01EE">
        <w:rPr>
          <w:rFonts w:eastAsia="宋体" w:hint="eastAsia"/>
          <w:sz w:val="24"/>
        </w:rPr>
        <w:t>装备的最小维修单元或元件为对象</w:t>
      </w:r>
      <w:bookmarkEnd w:id="31"/>
      <w:r w:rsidRPr="00BF01EE">
        <w:rPr>
          <w:rFonts w:eastAsia="宋体" w:hint="eastAsia"/>
          <w:sz w:val="24"/>
        </w:rPr>
        <w:t>，规范了以装备的最小维修单元或元件为对象的</w:t>
      </w:r>
      <w:r w:rsidRPr="00BF01EE">
        <w:rPr>
          <w:rFonts w:eastAsia="宋体" w:hint="eastAsia"/>
          <w:sz w:val="24"/>
        </w:rPr>
        <w:t>P</w:t>
      </w:r>
      <w:r w:rsidRPr="00BF01EE">
        <w:rPr>
          <w:rFonts w:eastAsia="宋体"/>
          <w:sz w:val="24"/>
        </w:rPr>
        <w:t>HM</w:t>
      </w:r>
      <w:r w:rsidRPr="00BF01EE">
        <w:rPr>
          <w:rFonts w:eastAsia="宋体" w:hint="eastAsia"/>
          <w:sz w:val="24"/>
        </w:rPr>
        <w:t>模型管理编码要求。</w:t>
      </w:r>
    </w:p>
    <w:p w14:paraId="4B076B97" w14:textId="2A16CF79" w:rsidR="00E636B3" w:rsidRPr="00BF01EE" w:rsidRDefault="00E636B3" w:rsidP="00E36215">
      <w:pPr>
        <w:spacing w:line="400" w:lineRule="exact"/>
        <w:ind w:firstLineChars="200" w:firstLine="480"/>
        <w:rPr>
          <w:rFonts w:eastAsia="宋体"/>
          <w:sz w:val="24"/>
        </w:rPr>
      </w:pPr>
      <w:r w:rsidRPr="00BF01EE">
        <w:rPr>
          <w:rFonts w:eastAsia="宋体" w:hint="eastAsia"/>
          <w:sz w:val="24"/>
        </w:rPr>
        <w:t>本规范适用于气动中心装备的</w:t>
      </w:r>
      <w:r w:rsidRPr="00BF01EE">
        <w:rPr>
          <w:rFonts w:eastAsia="宋体" w:hint="eastAsia"/>
          <w:sz w:val="24"/>
        </w:rPr>
        <w:t>P</w:t>
      </w:r>
      <w:r w:rsidRPr="00BF01EE">
        <w:rPr>
          <w:rFonts w:eastAsia="宋体"/>
          <w:sz w:val="24"/>
        </w:rPr>
        <w:t>HM</w:t>
      </w:r>
      <w:r w:rsidRPr="00BF01EE">
        <w:rPr>
          <w:rFonts w:eastAsia="宋体" w:hint="eastAsia"/>
          <w:sz w:val="24"/>
        </w:rPr>
        <w:t>模型的管理以及相关信息系统的开发。</w:t>
      </w:r>
    </w:p>
    <w:p w14:paraId="76B7659B" w14:textId="48ED8B1E" w:rsidR="00E636B3" w:rsidRPr="00BF01EE" w:rsidRDefault="008111EC" w:rsidP="00E636B3">
      <w:pPr>
        <w:pStyle w:val="af"/>
      </w:pPr>
      <w:bookmarkStart w:id="32" w:name="_Toc83732406"/>
      <w:r>
        <w:t>3</w:t>
      </w:r>
      <w:r w:rsidR="00E636B3" w:rsidRPr="00BF01EE">
        <w:t>.</w:t>
      </w:r>
      <w:r w:rsidR="009A3BBB">
        <w:t>2</w:t>
      </w:r>
      <w:r w:rsidR="00E636B3" w:rsidRPr="00BF01EE">
        <w:t>.2</w:t>
      </w:r>
      <w:r w:rsidR="00E636B3">
        <w:t xml:space="preserve"> </w:t>
      </w:r>
      <w:r w:rsidR="00E636B3" w:rsidRPr="00BF01EE">
        <w:rPr>
          <w:rFonts w:hint="eastAsia"/>
        </w:rPr>
        <w:t>引用文件</w:t>
      </w:r>
      <w:bookmarkEnd w:id="32"/>
    </w:p>
    <w:p w14:paraId="74C1DEC5"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下列文件中的条款通过引用而成为本规范的条款。</w:t>
      </w:r>
    </w:p>
    <w:p w14:paraId="4C8C285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《中国人民解放军军语》</w:t>
      </w:r>
    </w:p>
    <w:p w14:paraId="37F3BC43"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《中国人民解放军装备管理条例》</w:t>
      </w:r>
    </w:p>
    <w:p w14:paraId="1C8A3474"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《全军信息服务基础平台白皮书》</w:t>
      </w:r>
    </w:p>
    <w:p w14:paraId="7D0AFF02"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2260 </w:t>
      </w:r>
      <w:r w:rsidRPr="00BF01EE">
        <w:rPr>
          <w:rFonts w:eastAsia="宋体" w:hint="eastAsia"/>
          <w:sz w:val="24"/>
        </w:rPr>
        <w:t>中华人民共和国行政区划分代码</w:t>
      </w:r>
    </w:p>
    <w:p w14:paraId="29E5EAC3"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10113 </w:t>
      </w:r>
      <w:r w:rsidRPr="00BF01EE">
        <w:rPr>
          <w:rFonts w:eastAsia="宋体" w:hint="eastAsia"/>
          <w:sz w:val="24"/>
        </w:rPr>
        <w:t>分类编码通用术语</w:t>
      </w:r>
    </w:p>
    <w:p w14:paraId="746BF834"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GB/T 24463.3-2009  </w:t>
      </w:r>
      <w:r w:rsidRPr="00BF01EE">
        <w:rPr>
          <w:rFonts w:eastAsia="宋体" w:hint="eastAsia"/>
          <w:sz w:val="24"/>
        </w:rPr>
        <w:t>交互式电子技术手册</w:t>
      </w:r>
      <w:r w:rsidRPr="00BF01EE">
        <w:rPr>
          <w:rFonts w:eastAsia="宋体"/>
          <w:sz w:val="24"/>
        </w:rPr>
        <w:t xml:space="preserve"> </w:t>
      </w:r>
      <w:r w:rsidRPr="00BF01EE">
        <w:rPr>
          <w:rFonts w:eastAsia="宋体" w:hint="eastAsia"/>
          <w:sz w:val="24"/>
        </w:rPr>
        <w:t>第</w:t>
      </w:r>
      <w:r w:rsidRPr="00BF01EE">
        <w:rPr>
          <w:rFonts w:eastAsia="宋体"/>
          <w:sz w:val="24"/>
        </w:rPr>
        <w:t>3</w:t>
      </w:r>
      <w:r w:rsidRPr="00BF01EE">
        <w:rPr>
          <w:rFonts w:eastAsia="宋体" w:hint="eastAsia"/>
          <w:sz w:val="24"/>
        </w:rPr>
        <w:t>部分：公共源数据库要求</w:t>
      </w:r>
    </w:p>
    <w:p w14:paraId="6D1DDA06"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4017-2000 </w:t>
      </w:r>
      <w:r w:rsidRPr="00BF01EE">
        <w:rPr>
          <w:rFonts w:eastAsia="宋体" w:hint="eastAsia"/>
          <w:sz w:val="24"/>
        </w:rPr>
        <w:t>风洞试验代码</w:t>
      </w:r>
    </w:p>
    <w:p w14:paraId="2D421131"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7000-2010 </w:t>
      </w:r>
      <w:r w:rsidRPr="00BF01EE">
        <w:rPr>
          <w:rFonts w:eastAsia="宋体" w:hint="eastAsia"/>
          <w:sz w:val="24"/>
        </w:rPr>
        <w:t>军用物资和装备分类</w:t>
      </w:r>
    </w:p>
    <w:p w14:paraId="5A9A45C3"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 xml:space="preserve">GJB 6600.2-2009 </w:t>
      </w:r>
      <w:r w:rsidRPr="00BF01EE">
        <w:rPr>
          <w:rFonts w:eastAsia="宋体" w:hint="eastAsia"/>
          <w:sz w:val="24"/>
        </w:rPr>
        <w:t>装备交互式电子技术手册</w:t>
      </w:r>
      <w:r w:rsidRPr="00BF01EE">
        <w:rPr>
          <w:rFonts w:eastAsia="宋体"/>
          <w:sz w:val="24"/>
        </w:rPr>
        <w:t xml:space="preserve"> </w:t>
      </w:r>
      <w:r w:rsidRPr="00BF01EE">
        <w:rPr>
          <w:rFonts w:eastAsia="宋体" w:hint="eastAsia"/>
          <w:sz w:val="24"/>
        </w:rPr>
        <w:t>第</w:t>
      </w:r>
      <w:r w:rsidRPr="00BF01EE">
        <w:rPr>
          <w:rFonts w:eastAsia="宋体"/>
          <w:sz w:val="24"/>
        </w:rPr>
        <w:t>2</w:t>
      </w:r>
      <w:r w:rsidRPr="00BF01EE">
        <w:rPr>
          <w:rFonts w:eastAsia="宋体" w:hint="eastAsia"/>
          <w:sz w:val="24"/>
        </w:rPr>
        <w:t>部分：数据模块编码和信息控制编码</w:t>
      </w:r>
    </w:p>
    <w:p w14:paraId="6B73362F" w14:textId="77777777" w:rsidR="00E636B3" w:rsidRPr="00BF01EE" w:rsidRDefault="00E636B3" w:rsidP="00E636B3">
      <w:pPr>
        <w:spacing w:line="400" w:lineRule="exact"/>
        <w:ind w:firstLineChars="200" w:firstLine="480"/>
        <w:rPr>
          <w:rFonts w:eastAsia="宋体"/>
          <w:sz w:val="24"/>
        </w:rPr>
      </w:pPr>
      <w:r w:rsidRPr="00BF01EE">
        <w:rPr>
          <w:rFonts w:eastAsia="宋体"/>
          <w:sz w:val="24"/>
        </w:rPr>
        <w:t>Q/QD 9-2021</w:t>
      </w:r>
      <w:r w:rsidRPr="00BF01EE">
        <w:rPr>
          <w:rFonts w:eastAsia="宋体" w:hint="eastAsia"/>
          <w:sz w:val="24"/>
        </w:rPr>
        <w:t>中国空气动力研究与发展中心标准</w:t>
      </w:r>
      <w:r w:rsidRPr="00BF01EE">
        <w:rPr>
          <w:rFonts w:eastAsia="宋体" w:hint="eastAsia"/>
          <w:sz w:val="24"/>
        </w:rPr>
        <w:t xml:space="preserve"> </w:t>
      </w:r>
      <w:r w:rsidRPr="00BF01EE">
        <w:rPr>
          <w:rFonts w:eastAsia="宋体" w:hint="eastAsia"/>
          <w:sz w:val="24"/>
        </w:rPr>
        <w:t>气动中心装备管理编码规范</w:t>
      </w:r>
    </w:p>
    <w:p w14:paraId="3DF29BF1" w14:textId="54C5703A" w:rsidR="00E636B3" w:rsidRPr="00BF01EE" w:rsidRDefault="008111EC" w:rsidP="00E636B3">
      <w:pPr>
        <w:pStyle w:val="af"/>
      </w:pPr>
      <w:bookmarkStart w:id="33" w:name="_Toc83732407"/>
      <w:r>
        <w:t>3</w:t>
      </w:r>
      <w:r w:rsidR="00E636B3" w:rsidRPr="00BF01EE">
        <w:t>.</w:t>
      </w:r>
      <w:r>
        <w:t>2</w:t>
      </w:r>
      <w:r w:rsidR="00E636B3" w:rsidRPr="00BF01EE">
        <w:t xml:space="preserve">.3 </w:t>
      </w:r>
      <w:r w:rsidR="00E636B3" w:rsidRPr="00BF01EE">
        <w:rPr>
          <w:rFonts w:hint="eastAsia"/>
        </w:rPr>
        <w:t>术语和定义</w:t>
      </w:r>
      <w:bookmarkEnd w:id="33"/>
    </w:p>
    <w:p w14:paraId="1F553190"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w:t>
      </w:r>
    </w:p>
    <w:p w14:paraId="225B1FF4"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本规范所谓“</w:t>
      </w:r>
      <w:r w:rsidRPr="00BF01EE">
        <w:rPr>
          <w:rFonts w:eastAsia="宋体" w:hint="eastAsia"/>
          <w:sz w:val="24"/>
        </w:rPr>
        <w:t>P</w:t>
      </w:r>
      <w:r w:rsidRPr="00BF01EE">
        <w:rPr>
          <w:rFonts w:eastAsia="宋体"/>
          <w:sz w:val="24"/>
        </w:rPr>
        <w:t>HM</w:t>
      </w:r>
      <w:r w:rsidRPr="00BF01EE">
        <w:rPr>
          <w:rFonts w:eastAsia="宋体" w:hint="eastAsia"/>
          <w:sz w:val="24"/>
        </w:rPr>
        <w:t>模型”是指用于风洞设备预测与健康管理（</w:t>
      </w:r>
      <w:r w:rsidRPr="00BF01EE">
        <w:rPr>
          <w:rFonts w:eastAsia="宋体"/>
          <w:sz w:val="24"/>
        </w:rPr>
        <w:t>Prognosis and Health Management</w:t>
      </w:r>
      <w:r w:rsidRPr="00BF01EE">
        <w:rPr>
          <w:rFonts w:eastAsia="宋体" w:hint="eastAsia"/>
          <w:sz w:val="24"/>
        </w:rPr>
        <w:t>，</w:t>
      </w:r>
      <w:r w:rsidRPr="00BF01EE">
        <w:rPr>
          <w:rFonts w:eastAsia="宋体"/>
          <w:sz w:val="24"/>
        </w:rPr>
        <w:t>PHM</w:t>
      </w:r>
      <w:r w:rsidRPr="00BF01EE">
        <w:rPr>
          <w:rFonts w:eastAsia="宋体" w:hint="eastAsia"/>
          <w:sz w:val="24"/>
        </w:rPr>
        <w:t>）任务或工作模型的统称。</w:t>
      </w:r>
    </w:p>
    <w:p w14:paraId="1CE5A7CA"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sz w:val="24"/>
        </w:rPr>
        <w:t>2</w:t>
      </w:r>
      <w:r w:rsidRPr="00BF01EE">
        <w:rPr>
          <w:rFonts w:eastAsia="宋体" w:hint="eastAsia"/>
          <w:sz w:val="24"/>
        </w:rPr>
        <w:t>）编码结构</w:t>
      </w:r>
    </w:p>
    <w:p w14:paraId="3162A32F"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编码结构指编码符号排列的逻辑顺序。</w:t>
      </w:r>
    </w:p>
    <w:p w14:paraId="301B21C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3</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模型原理对照表</w:t>
      </w:r>
    </w:p>
    <w:p w14:paraId="1BEAE798"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模型原理对照表用于描述编码模型的原理（或构建流程）和码段字符串值之间一一对应的关系。</w:t>
      </w:r>
    </w:p>
    <w:p w14:paraId="1DC37D13"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4</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模型任务与功能对照表</w:t>
      </w:r>
    </w:p>
    <w:p w14:paraId="6FA206FC"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模型任务与功能对照表用于描述编码模型的任务（或功能）和码段字符串值之间一一对应的关系。</w:t>
      </w:r>
    </w:p>
    <w:p w14:paraId="35F2DD85"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5</w:t>
      </w:r>
      <w:r w:rsidRPr="00BF01EE">
        <w:rPr>
          <w:rFonts w:eastAsia="宋体" w:hint="eastAsia"/>
          <w:sz w:val="24"/>
        </w:rPr>
        <w:t>）</w:t>
      </w:r>
      <w:r w:rsidRPr="00BF01EE">
        <w:rPr>
          <w:rFonts w:eastAsia="宋体" w:hint="eastAsia"/>
          <w:sz w:val="24"/>
        </w:rPr>
        <w:t>P</w:t>
      </w:r>
      <w:r w:rsidRPr="00BF01EE">
        <w:rPr>
          <w:rFonts w:eastAsia="宋体"/>
          <w:sz w:val="24"/>
        </w:rPr>
        <w:t>HM</w:t>
      </w:r>
      <w:r w:rsidRPr="00BF01EE">
        <w:rPr>
          <w:rFonts w:eastAsia="宋体" w:hint="eastAsia"/>
          <w:sz w:val="24"/>
        </w:rPr>
        <w:t>模型结构码</w:t>
      </w:r>
    </w:p>
    <w:p w14:paraId="4129076A"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hint="eastAsia"/>
          <w:sz w:val="24"/>
        </w:rPr>
        <w:t>模型结构码是用于表示一个特定</w:t>
      </w:r>
      <w:r w:rsidRPr="00BF01EE">
        <w:rPr>
          <w:rFonts w:eastAsia="宋体" w:hint="eastAsia"/>
          <w:sz w:val="24"/>
        </w:rPr>
        <w:t>P</w:t>
      </w:r>
      <w:r w:rsidRPr="00BF01EE">
        <w:rPr>
          <w:rFonts w:eastAsia="宋体"/>
          <w:sz w:val="24"/>
        </w:rPr>
        <w:t>HM</w:t>
      </w:r>
      <w:r w:rsidRPr="00BF01EE">
        <w:rPr>
          <w:rFonts w:eastAsia="宋体" w:hint="eastAsia"/>
          <w:sz w:val="24"/>
        </w:rPr>
        <w:t>模型的从属关系、相关关系及其对装备的最小维修单元或元件从属关系的编码。</w:t>
      </w:r>
    </w:p>
    <w:p w14:paraId="5E0E4E04" w14:textId="32CD80DD" w:rsidR="00E636B3" w:rsidRPr="00BF01EE" w:rsidRDefault="008111EC" w:rsidP="00E636B3">
      <w:pPr>
        <w:pStyle w:val="af"/>
      </w:pPr>
      <w:bookmarkStart w:id="34" w:name="_Toc83732408"/>
      <w:r>
        <w:lastRenderedPageBreak/>
        <w:t>3</w:t>
      </w:r>
      <w:r w:rsidR="00E636B3" w:rsidRPr="00BF01EE">
        <w:t>.</w:t>
      </w:r>
      <w:r>
        <w:t>2</w:t>
      </w:r>
      <w:r w:rsidR="00E636B3" w:rsidRPr="00BF01EE">
        <w:t>.4</w:t>
      </w:r>
      <w:r w:rsidR="00E636B3">
        <w:t xml:space="preserve"> </w:t>
      </w:r>
      <w:r w:rsidR="00E636B3" w:rsidRPr="00BF01EE">
        <w:rPr>
          <w:rFonts w:hint="eastAsia"/>
        </w:rPr>
        <w:t>编码要求</w:t>
      </w:r>
      <w:bookmarkEnd w:id="34"/>
    </w:p>
    <w:p w14:paraId="65D3C77E" w14:textId="77777777" w:rsidR="00E636B3" w:rsidRPr="00BF01EE" w:rsidRDefault="00E636B3" w:rsidP="00E636B3">
      <w:pPr>
        <w:pStyle w:val="31"/>
        <w:ind w:firstLine="384"/>
      </w:pPr>
      <w:r w:rsidRPr="00BF01EE">
        <w:rPr>
          <w:rFonts w:hint="eastAsia"/>
        </w:rPr>
        <w:t>（</w:t>
      </w:r>
      <w:r w:rsidRPr="00BF01EE">
        <w:rPr>
          <w:rFonts w:hint="eastAsia"/>
        </w:rPr>
        <w:t>1</w:t>
      </w:r>
      <w:r w:rsidRPr="00BF01EE">
        <w:rPr>
          <w:rFonts w:hint="eastAsia"/>
        </w:rPr>
        <w:t>）通用要求</w:t>
      </w:r>
    </w:p>
    <w:p w14:paraId="08991707" w14:textId="77777777" w:rsidR="00E636B3" w:rsidRDefault="00E636B3" w:rsidP="00E636B3">
      <w:pPr>
        <w:pStyle w:val="11"/>
        <w:ind w:firstLine="480"/>
      </w:pPr>
      <w:r w:rsidRPr="00BF01EE">
        <w:rPr>
          <w:rFonts w:hint="eastAsia"/>
        </w:rPr>
        <w:t>①具有唯一性；</w:t>
      </w:r>
    </w:p>
    <w:p w14:paraId="74150A62" w14:textId="77777777" w:rsidR="00E636B3" w:rsidRPr="00BF01EE" w:rsidRDefault="00E636B3" w:rsidP="00E636B3">
      <w:pPr>
        <w:pStyle w:val="11"/>
        <w:ind w:firstLine="480"/>
      </w:pPr>
      <w:r w:rsidRPr="00BF01EE">
        <w:rPr>
          <w:rFonts w:hint="eastAsia"/>
        </w:rPr>
        <w:t>②采取分段式编码。</w:t>
      </w:r>
    </w:p>
    <w:p w14:paraId="663C3D32"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）字符要求</w:t>
      </w:r>
    </w:p>
    <w:p w14:paraId="3004A113"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①数字字符“</w:t>
      </w:r>
      <w:r w:rsidRPr="00BF01EE">
        <w:rPr>
          <w:rFonts w:eastAsia="宋体"/>
          <w:sz w:val="24"/>
        </w:rPr>
        <w:t>0”</w:t>
      </w:r>
      <w:r w:rsidRPr="00BF01EE">
        <w:rPr>
          <w:rFonts w:eastAsia="宋体" w:hint="eastAsia"/>
          <w:sz w:val="24"/>
        </w:rPr>
        <w:t>至“</w:t>
      </w:r>
      <w:r w:rsidRPr="00BF01EE">
        <w:rPr>
          <w:rFonts w:eastAsia="宋体"/>
          <w:sz w:val="24"/>
        </w:rPr>
        <w:t>9”</w:t>
      </w:r>
      <w:r w:rsidRPr="00BF01EE">
        <w:rPr>
          <w:rFonts w:eastAsia="宋体" w:hint="eastAsia"/>
          <w:sz w:val="24"/>
        </w:rPr>
        <w:t>；</w:t>
      </w:r>
    </w:p>
    <w:p w14:paraId="3CA41DAF" w14:textId="77777777" w:rsidR="00E636B3" w:rsidRPr="00BF01EE" w:rsidRDefault="00E636B3" w:rsidP="00E636B3">
      <w:pPr>
        <w:spacing w:line="400" w:lineRule="exact"/>
        <w:ind w:firstLineChars="200" w:firstLine="480"/>
        <w:rPr>
          <w:rFonts w:eastAsia="宋体"/>
          <w:sz w:val="24"/>
        </w:rPr>
      </w:pPr>
      <w:r w:rsidRPr="00BF01EE">
        <w:rPr>
          <w:rFonts w:eastAsia="宋体" w:hint="eastAsia"/>
          <w:sz w:val="24"/>
        </w:rPr>
        <w:t>②大写英文字母“</w:t>
      </w:r>
      <w:r w:rsidRPr="00BF01EE">
        <w:rPr>
          <w:rFonts w:eastAsia="宋体"/>
          <w:sz w:val="24"/>
        </w:rPr>
        <w:t>A”</w:t>
      </w:r>
      <w:r w:rsidRPr="00BF01EE">
        <w:rPr>
          <w:rFonts w:eastAsia="宋体" w:hint="eastAsia"/>
          <w:sz w:val="24"/>
        </w:rPr>
        <w:t>至“</w:t>
      </w:r>
      <w:r w:rsidRPr="00BF01EE">
        <w:rPr>
          <w:rFonts w:eastAsia="宋体"/>
          <w:sz w:val="24"/>
        </w:rPr>
        <w:t>Z”</w:t>
      </w:r>
      <w:r w:rsidRPr="00BF01EE">
        <w:rPr>
          <w:rFonts w:eastAsia="宋体" w:hint="eastAsia"/>
          <w:sz w:val="24"/>
        </w:rPr>
        <w:t>，但不包括“</w:t>
      </w:r>
      <w:r w:rsidRPr="00BF01EE">
        <w:rPr>
          <w:rFonts w:eastAsia="宋体"/>
          <w:sz w:val="24"/>
        </w:rPr>
        <w:t>I”</w:t>
      </w:r>
      <w:r w:rsidRPr="00BF01EE">
        <w:rPr>
          <w:rFonts w:eastAsia="宋体" w:hint="eastAsia"/>
          <w:sz w:val="24"/>
        </w:rPr>
        <w:t>和“</w:t>
      </w:r>
      <w:r w:rsidRPr="00BF01EE">
        <w:rPr>
          <w:rFonts w:eastAsia="宋体"/>
          <w:sz w:val="24"/>
        </w:rPr>
        <w:t>O”</w:t>
      </w:r>
      <w:r w:rsidRPr="00BF01EE">
        <w:rPr>
          <w:rFonts w:eastAsia="宋体" w:hint="eastAsia"/>
          <w:sz w:val="24"/>
        </w:rPr>
        <w:t>（易与数字“</w:t>
      </w:r>
      <w:r w:rsidRPr="00BF01EE">
        <w:rPr>
          <w:rFonts w:eastAsia="宋体"/>
          <w:sz w:val="24"/>
        </w:rPr>
        <w:t>1”</w:t>
      </w:r>
      <w:r w:rsidRPr="00BF01EE">
        <w:rPr>
          <w:rFonts w:eastAsia="宋体" w:hint="eastAsia"/>
          <w:sz w:val="24"/>
        </w:rPr>
        <w:t>和“</w:t>
      </w:r>
      <w:r w:rsidRPr="00BF01EE">
        <w:rPr>
          <w:rFonts w:eastAsia="宋体"/>
          <w:sz w:val="24"/>
        </w:rPr>
        <w:t>0”</w:t>
      </w:r>
      <w:r w:rsidRPr="00BF01EE">
        <w:rPr>
          <w:rFonts w:eastAsia="宋体" w:hint="eastAsia"/>
          <w:sz w:val="24"/>
        </w:rPr>
        <w:t>混淆）。</w:t>
      </w:r>
    </w:p>
    <w:p w14:paraId="7F139CDC" w14:textId="2B9990E9" w:rsidR="00E636B3" w:rsidRPr="00BF01EE" w:rsidRDefault="008111EC" w:rsidP="00E636B3">
      <w:pPr>
        <w:pStyle w:val="af"/>
      </w:pPr>
      <w:bookmarkStart w:id="35" w:name="_Toc83732409"/>
      <w:r>
        <w:t>3</w:t>
      </w:r>
      <w:r w:rsidR="00E636B3" w:rsidRPr="00BF01EE">
        <w:t>.</w:t>
      </w:r>
      <w:r>
        <w:t>2</w:t>
      </w:r>
      <w:r w:rsidR="00E636B3" w:rsidRPr="00BF01EE">
        <w:t>.5</w:t>
      </w:r>
      <w:r w:rsidR="00E636B3">
        <w:t xml:space="preserve"> </w:t>
      </w:r>
      <w:r w:rsidR="00E636B3" w:rsidRPr="00BF01EE">
        <w:rPr>
          <w:rFonts w:hint="eastAsia"/>
        </w:rPr>
        <w:t>P</w:t>
      </w:r>
      <w:r w:rsidR="00E636B3" w:rsidRPr="00BF01EE">
        <w:t>HM</w:t>
      </w:r>
      <w:r w:rsidR="00E636B3" w:rsidRPr="00BF01EE">
        <w:rPr>
          <w:rFonts w:hint="eastAsia"/>
        </w:rPr>
        <w:t>模型码编码规范</w:t>
      </w:r>
      <w:bookmarkEnd w:id="35"/>
    </w:p>
    <w:p w14:paraId="2E759F68" w14:textId="77777777" w:rsidR="00E636B3" w:rsidRPr="00BF01EE"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）编码依据</w:t>
      </w:r>
    </w:p>
    <w:p w14:paraId="71711971" w14:textId="77777777" w:rsidR="00E636B3" w:rsidRPr="00BF01EE" w:rsidRDefault="00E636B3" w:rsidP="00E636B3">
      <w:pPr>
        <w:spacing w:line="400" w:lineRule="exact"/>
        <w:ind w:firstLineChars="200" w:firstLine="480"/>
        <w:rPr>
          <w:rFonts w:eastAsia="宋体"/>
          <w:sz w:val="24"/>
        </w:rPr>
      </w:pPr>
      <w:r>
        <w:rPr>
          <w:rFonts w:eastAsia="宋体" w:hint="eastAsia"/>
          <w:sz w:val="24"/>
        </w:rPr>
        <w:t>在整个</w:t>
      </w:r>
      <w:r>
        <w:rPr>
          <w:rFonts w:eastAsia="宋体" w:hint="eastAsia"/>
          <w:sz w:val="24"/>
        </w:rPr>
        <w:t>P</w:t>
      </w:r>
      <w:r>
        <w:rPr>
          <w:rFonts w:eastAsia="宋体"/>
          <w:sz w:val="24"/>
        </w:rPr>
        <w:t>HM</w:t>
      </w:r>
      <w:r>
        <w:rPr>
          <w:rFonts w:eastAsia="宋体" w:hint="eastAsia"/>
          <w:sz w:val="24"/>
        </w:rPr>
        <w:t>模型中，一部分模型具有通用性和普适性，而另一部分模型与风洞设备直接相关。因此，本编码规范针对通用型</w:t>
      </w:r>
      <w:r>
        <w:rPr>
          <w:rFonts w:eastAsia="宋体"/>
          <w:sz w:val="24"/>
        </w:rPr>
        <w:t>PHM</w:t>
      </w:r>
      <w:r>
        <w:rPr>
          <w:rFonts w:eastAsia="宋体" w:hint="eastAsia"/>
          <w:sz w:val="24"/>
        </w:rPr>
        <w:t>模型和风洞设备相关的</w:t>
      </w:r>
      <w:r>
        <w:rPr>
          <w:rFonts w:eastAsia="宋体"/>
          <w:sz w:val="24"/>
        </w:rPr>
        <w:t>PHM</w:t>
      </w:r>
      <w:r>
        <w:rPr>
          <w:rFonts w:eastAsia="宋体" w:hint="eastAsia"/>
          <w:sz w:val="24"/>
        </w:rPr>
        <w:t>模型，分别设计对应的模型</w:t>
      </w:r>
      <w:r w:rsidRPr="00BF01EE">
        <w:rPr>
          <w:rFonts w:eastAsia="宋体" w:hint="eastAsia"/>
          <w:sz w:val="24"/>
        </w:rPr>
        <w:t>编码规范</w:t>
      </w:r>
      <w:r>
        <w:rPr>
          <w:rFonts w:eastAsia="宋体" w:hint="eastAsia"/>
          <w:sz w:val="24"/>
        </w:rPr>
        <w:t>。其中，</w:t>
      </w:r>
      <w:r w:rsidRPr="00BF01EE">
        <w:rPr>
          <w:rFonts w:eastAsia="宋体"/>
          <w:sz w:val="24"/>
        </w:rPr>
        <w:t>Q/QD 9-2021</w:t>
      </w:r>
      <w:r w:rsidRPr="00BF01EE">
        <w:rPr>
          <w:rFonts w:eastAsia="宋体" w:hint="eastAsia"/>
          <w:sz w:val="24"/>
        </w:rPr>
        <w:t>对气动中心装备管理编码规则进行了定义，</w:t>
      </w:r>
      <w:r>
        <w:rPr>
          <w:rFonts w:eastAsia="宋体" w:hint="eastAsia"/>
          <w:sz w:val="24"/>
        </w:rPr>
        <w:t>风洞设备相关的</w:t>
      </w:r>
      <w:r>
        <w:rPr>
          <w:rFonts w:eastAsia="宋体"/>
          <w:sz w:val="24"/>
        </w:rPr>
        <w:t>PHM</w:t>
      </w:r>
      <w:r>
        <w:rPr>
          <w:rFonts w:eastAsia="宋体" w:hint="eastAsia"/>
          <w:sz w:val="24"/>
        </w:rPr>
        <w:t>模型</w:t>
      </w:r>
      <w:r w:rsidRPr="00BF01EE">
        <w:rPr>
          <w:rFonts w:eastAsia="宋体" w:hint="eastAsia"/>
          <w:sz w:val="24"/>
        </w:rPr>
        <w:t>码编码规范</w:t>
      </w:r>
      <w:r>
        <w:rPr>
          <w:rFonts w:eastAsia="宋体" w:hint="eastAsia"/>
          <w:sz w:val="24"/>
        </w:rPr>
        <w:t>便可</w:t>
      </w:r>
      <w:r w:rsidRPr="00BF01EE">
        <w:rPr>
          <w:rFonts w:eastAsia="宋体" w:hint="eastAsia"/>
          <w:sz w:val="24"/>
        </w:rPr>
        <w:t>基于</w:t>
      </w:r>
      <w:r w:rsidRPr="00BF01EE">
        <w:rPr>
          <w:rFonts w:eastAsia="宋体"/>
          <w:sz w:val="24"/>
        </w:rPr>
        <w:t>Q/QD 9-2021</w:t>
      </w:r>
      <w:r w:rsidRPr="00BF01EE">
        <w:rPr>
          <w:rFonts w:eastAsia="宋体" w:hint="eastAsia"/>
          <w:sz w:val="24"/>
        </w:rPr>
        <w:t>中的装备台账码编码规范进行编写。</w:t>
      </w:r>
    </w:p>
    <w:p w14:paraId="1AE9FAE4" w14:textId="77777777" w:rsidR="00E636B3" w:rsidRDefault="00E636B3" w:rsidP="00E636B3">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w:t>
      </w:r>
      <w:r>
        <w:rPr>
          <w:rFonts w:eastAsia="宋体" w:hint="eastAsia"/>
          <w:sz w:val="24"/>
        </w:rPr>
        <w:t>通用型</w:t>
      </w:r>
      <w:r>
        <w:rPr>
          <w:rFonts w:eastAsia="宋体"/>
          <w:sz w:val="24"/>
        </w:rPr>
        <w:t>PHM</w:t>
      </w:r>
      <w:r>
        <w:rPr>
          <w:rFonts w:eastAsia="宋体" w:hint="eastAsia"/>
          <w:sz w:val="24"/>
        </w:rPr>
        <w:t>模型</w:t>
      </w:r>
      <w:r w:rsidRPr="00BF01EE">
        <w:rPr>
          <w:rFonts w:eastAsia="宋体" w:hint="eastAsia"/>
          <w:sz w:val="24"/>
        </w:rPr>
        <w:t>编码设计要求</w:t>
      </w:r>
    </w:p>
    <w:p w14:paraId="1D4AB39A" w14:textId="3EB0835C" w:rsidR="00E636B3" w:rsidRPr="00BF01EE" w:rsidRDefault="00E636B3" w:rsidP="00E636B3">
      <w:pPr>
        <w:pStyle w:val="11"/>
        <w:ind w:firstLine="480"/>
      </w:pPr>
      <w:r>
        <w:rPr>
          <w:rFonts w:hint="eastAsia"/>
        </w:rPr>
        <w:t>通用型</w:t>
      </w:r>
      <w:r>
        <w:t>PHM</w:t>
      </w:r>
      <w:r>
        <w:rPr>
          <w:rFonts w:hint="eastAsia"/>
        </w:rPr>
        <w:t>模型</w:t>
      </w:r>
      <w:r w:rsidRPr="00BF01EE">
        <w:rPr>
          <w:rFonts w:hint="eastAsia"/>
        </w:rPr>
        <w:t>码由“模型原理类别码</w:t>
      </w:r>
      <w:r w:rsidRPr="00BF01EE">
        <w:rPr>
          <w:rFonts w:hint="eastAsia"/>
        </w:rPr>
        <w:t>+</w:t>
      </w:r>
      <w:r w:rsidRPr="00BF01EE">
        <w:rPr>
          <w:rFonts w:hint="eastAsia"/>
        </w:rPr>
        <w:t>模型任务与功能类别码</w:t>
      </w:r>
      <w:r w:rsidRPr="00BF01EE">
        <w:rPr>
          <w:rFonts w:hint="eastAsia"/>
        </w:rPr>
        <w:t>+</w:t>
      </w:r>
      <w:r>
        <w:rPr>
          <w:rFonts w:ascii="宋体" w:hAnsi="宋体" w:cs="宋体" w:hint="eastAsia"/>
        </w:rPr>
        <w:t>模型版本号编码</w:t>
      </w:r>
      <w:r w:rsidRPr="00BF01EE">
        <w:rPr>
          <w:rFonts w:hint="eastAsia"/>
        </w:rPr>
        <w:t>”组成。</w:t>
      </w:r>
      <w:r>
        <w:rPr>
          <w:rFonts w:hint="eastAsia"/>
        </w:rPr>
        <w:t>通用型的</w:t>
      </w:r>
      <w:r>
        <w:t>PHM</w:t>
      </w:r>
      <w:r>
        <w:rPr>
          <w:rFonts w:hint="eastAsia"/>
        </w:rPr>
        <w:t>模型</w:t>
      </w:r>
      <w:r w:rsidRPr="00BF01EE">
        <w:rPr>
          <w:rFonts w:hint="eastAsia"/>
        </w:rPr>
        <w:t>码结构如图</w:t>
      </w:r>
      <w:r w:rsidR="00276ABD">
        <w:t>3</w:t>
      </w:r>
      <w:r>
        <w:t>-</w:t>
      </w:r>
      <w:r w:rsidR="00276ABD">
        <w:t>2</w:t>
      </w:r>
      <w:r w:rsidRPr="00BF01EE">
        <w:rPr>
          <w:rFonts w:hint="eastAsia"/>
        </w:rPr>
        <w:t>所示。</w:t>
      </w:r>
    </w:p>
    <w:tbl>
      <w:tblPr>
        <w:tblW w:w="3144" w:type="pct"/>
        <w:jc w:val="center"/>
        <w:shd w:val="clear" w:color="auto" w:fill="FFFFFF"/>
        <w:tblCellMar>
          <w:left w:w="0" w:type="dxa"/>
          <w:right w:w="0" w:type="dxa"/>
        </w:tblCellMar>
        <w:tblLook w:val="04A0" w:firstRow="1" w:lastRow="0" w:firstColumn="1" w:lastColumn="0" w:noHBand="0" w:noVBand="1"/>
      </w:tblPr>
      <w:tblGrid>
        <w:gridCol w:w="2096"/>
        <w:gridCol w:w="987"/>
        <w:gridCol w:w="564"/>
        <w:gridCol w:w="140"/>
        <w:gridCol w:w="1560"/>
      </w:tblGrid>
      <w:tr w:rsidR="00E636B3" w:rsidRPr="00BF01EE" w14:paraId="1F74A6A9" w14:textId="77777777" w:rsidTr="00FD08B6">
        <w:trPr>
          <w:jc w:val="center"/>
        </w:trPr>
        <w:tc>
          <w:tcPr>
            <w:tcW w:w="1960" w:type="pct"/>
            <w:shd w:val="clear" w:color="auto" w:fill="FFFFFF"/>
            <w:tcMar>
              <w:left w:w="0" w:type="dxa"/>
              <w:right w:w="0" w:type="dxa"/>
            </w:tcMar>
          </w:tcPr>
          <w:p w14:paraId="55D8EC51" w14:textId="77777777" w:rsidR="00E636B3" w:rsidRPr="00BF01EE" w:rsidRDefault="00E636B3" w:rsidP="00FD08B6">
            <w:pPr>
              <w:adjustRightInd/>
              <w:spacing w:line="360" w:lineRule="exact"/>
              <w:textAlignment w:val="auto"/>
              <w:rPr>
                <w:rFonts w:ascii="等线" w:eastAsia="宋体" w:hAnsi="等线"/>
                <w:kern w:val="2"/>
                <w:sz w:val="18"/>
                <w:szCs w:val="18"/>
                <w:u w:val="single"/>
                <w:lang w:val="x-none"/>
              </w:rPr>
            </w:pPr>
          </w:p>
        </w:tc>
        <w:tc>
          <w:tcPr>
            <w:tcW w:w="923" w:type="pct"/>
            <w:shd w:val="clear" w:color="auto" w:fill="FFFFFF"/>
          </w:tcPr>
          <w:p w14:paraId="7DEEC34D" w14:textId="77777777" w:rsidR="00E636B3" w:rsidRPr="00BF01EE" w:rsidRDefault="00E636B3" w:rsidP="00FD08B6">
            <w:pPr>
              <w:adjustRightInd/>
              <w:spacing w:line="360" w:lineRule="exact"/>
              <w:textAlignment w:val="auto"/>
              <w:rPr>
                <w:rFonts w:ascii="宋体" w:eastAsia="宋体" w:hAnsi="宋体"/>
                <w:noProof/>
                <w:kern w:val="2"/>
                <w:sz w:val="18"/>
                <w:szCs w:val="18"/>
                <w:u w:val="singl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802624" behindDoc="0" locked="0" layoutInCell="1" allowOverlap="1" wp14:anchorId="2DA493A2" wp14:editId="1DC07DE1">
                      <wp:simplePos x="0" y="0"/>
                      <wp:positionH relativeFrom="column">
                        <wp:posOffset>342900</wp:posOffset>
                      </wp:positionH>
                      <wp:positionV relativeFrom="paragraph">
                        <wp:posOffset>199128</wp:posOffset>
                      </wp:positionV>
                      <wp:extent cx="0" cy="187960"/>
                      <wp:effectExtent l="0" t="0" r="38100" b="21590"/>
                      <wp:wrapNone/>
                      <wp:docPr id="1" name="直接连接符 1"/>
                      <wp:cNvGraphicFramePr/>
                      <a:graphic xmlns:a="http://schemas.openxmlformats.org/drawingml/2006/main">
                        <a:graphicData uri="http://schemas.microsoft.com/office/word/2010/wordprocessingShape">
                          <wps:wsp>
                            <wps:cNvCnPr/>
                            <wps:spPr>
                              <a:xfrm flipH="1">
                                <a:off x="0" y="0"/>
                                <a:ext cx="0" cy="1879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8E7630" id="直接连接符 1"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5.7pt" to="2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" strokecolor="windowText" strokeweight=".5pt">
                      <v:stroke joinstyle="miter"/>
                    </v:line>
                  </w:pict>
                </mc:Fallback>
              </mc:AlternateContent>
            </w:r>
            <w:r w:rsidRPr="00BF01EE">
              <w:rPr>
                <w:rFonts w:ascii="宋体" w:eastAsia="宋体" w:hAnsi="宋体" w:hint="eastAsia"/>
                <w:kern w:val="2"/>
                <w:sz w:val="18"/>
                <w:szCs w:val="18"/>
                <w:u w:val="single"/>
              </w:rPr>
              <w:t>×××××</w:t>
            </w:r>
          </w:p>
        </w:tc>
        <w:tc>
          <w:tcPr>
            <w:tcW w:w="527" w:type="pct"/>
          </w:tcPr>
          <w:p w14:paraId="4BC7660B" w14:textId="77777777" w:rsidR="00E636B3" w:rsidRPr="00BF01EE" w:rsidRDefault="00E636B3" w:rsidP="00FD08B6">
            <w:pPr>
              <w:adjustRightInd/>
              <w:spacing w:line="360" w:lineRule="exact"/>
              <w:jc w:val="center"/>
              <w:textAlignment w:val="auto"/>
              <w:rPr>
                <w:rFonts w:ascii="宋体" w:eastAsia="宋体" w:hAnsi="宋体"/>
                <w:kern w:val="2"/>
                <w:sz w:val="18"/>
                <w:szCs w:val="18"/>
                <w:u w:val="single"/>
              </w:rPr>
            </w:pPr>
            <w:r w:rsidRPr="00BF01EE">
              <w:rPr>
                <w:rFonts w:ascii="宋体" w:eastAsia="宋体" w:hAnsi="宋体" w:hint="eastAsia"/>
                <w:kern w:val="2"/>
                <w:sz w:val="18"/>
                <w:szCs w:val="18"/>
                <w:u w:val="single"/>
              </w:rPr>
              <w:t>×××</w:t>
            </w:r>
          </w:p>
        </w:tc>
        <w:tc>
          <w:tcPr>
            <w:tcW w:w="131" w:type="pct"/>
          </w:tcPr>
          <w:p w14:paraId="3BA2A49D" w14:textId="77777777" w:rsidR="00E636B3" w:rsidRPr="00BF01EE" w:rsidRDefault="00E636B3" w:rsidP="00FD08B6">
            <w:pPr>
              <w:adjustRightInd/>
              <w:spacing w:line="360" w:lineRule="exact"/>
              <w:jc w:val="center"/>
              <w:textAlignment w:val="auto"/>
              <w:rPr>
                <w:rFonts w:ascii="宋体" w:eastAsia="宋体" w:hAnsi="宋体"/>
                <w:kern w:val="2"/>
                <w:sz w:val="18"/>
                <w:szCs w:val="18"/>
                <w:u w:val="single"/>
              </w:rPr>
            </w:pPr>
            <w:r w:rsidRPr="00BF01EE">
              <w:rPr>
                <w:rFonts w:eastAsia="宋体" w:hint="eastAsia"/>
                <w:kern w:val="2"/>
                <w:sz w:val="21"/>
                <w:szCs w:val="21"/>
              </w:rPr>
              <w:t>-</w:t>
            </w:r>
          </w:p>
        </w:tc>
        <w:tc>
          <w:tcPr>
            <w:tcW w:w="1459" w:type="pct"/>
          </w:tcPr>
          <w:p w14:paraId="6991F519" w14:textId="77777777" w:rsidR="00E636B3" w:rsidRPr="00BF01EE" w:rsidRDefault="00E636B3" w:rsidP="00FD08B6">
            <w:pPr>
              <w:adjustRightInd/>
              <w:spacing w:line="360" w:lineRule="exact"/>
              <w:jc w:val="center"/>
              <w:textAlignment w:val="auto"/>
              <w:rPr>
                <w:rFonts w:ascii="宋体" w:eastAsia="宋体" w:hAnsi="宋体"/>
                <w:noProof/>
                <w:kern w:val="2"/>
                <w:sz w:val="18"/>
                <w:szCs w:val="18"/>
                <w:u w:val="single"/>
              </w:rPr>
            </w:pPr>
            <w:r w:rsidRPr="00BF01EE">
              <w:rPr>
                <w:rFonts w:ascii="宋体" w:eastAsia="宋体" w:hAnsi="宋体" w:hint="eastAsia"/>
                <w:kern w:val="2"/>
                <w:sz w:val="18"/>
                <w:szCs w:val="18"/>
                <w:u w:val="single"/>
              </w:rPr>
              <w:t>××××××××</w:t>
            </w:r>
          </w:p>
        </w:tc>
      </w:tr>
      <w:tr w:rsidR="00E636B3" w:rsidRPr="00BF01EE" w14:paraId="3EA96A8D" w14:textId="77777777" w:rsidTr="00FD08B6">
        <w:trPr>
          <w:jc w:val="center"/>
        </w:trPr>
        <w:tc>
          <w:tcPr>
            <w:tcW w:w="1960" w:type="pct"/>
            <w:shd w:val="clear" w:color="auto" w:fill="FFFFFF"/>
            <w:tcMar>
              <w:left w:w="0" w:type="dxa"/>
              <w:right w:w="0" w:type="dxa"/>
            </w:tcMar>
          </w:tcPr>
          <w:p w14:paraId="592A6E6B"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BF01EE">
              <w:rPr>
                <w:rFonts w:ascii="等线" w:eastAsia="宋体" w:hAnsi="等线" w:hint="eastAsia"/>
                <w:noProof/>
                <w:kern w:val="2"/>
                <w:sz w:val="18"/>
                <w:szCs w:val="18"/>
              </w:rPr>
              <mc:AlternateContent>
                <mc:Choice Requires="wps">
                  <w:drawing>
                    <wp:anchor distT="0" distB="0" distL="114300" distR="114300" simplePos="0" relativeHeight="251798528" behindDoc="0" locked="0" layoutInCell="1" allowOverlap="1" wp14:anchorId="7CA9D3E9" wp14:editId="1A33942C">
                      <wp:simplePos x="0" y="0"/>
                      <wp:positionH relativeFrom="column">
                        <wp:posOffset>1271855</wp:posOffset>
                      </wp:positionH>
                      <wp:positionV relativeFrom="paragraph">
                        <wp:posOffset>152679</wp:posOffset>
                      </wp:positionV>
                      <wp:extent cx="402336" cy="5080"/>
                      <wp:effectExtent l="0" t="0" r="36195" b="33020"/>
                      <wp:wrapNone/>
                      <wp:docPr id="2" name="直接连接符 2"/>
                      <wp:cNvGraphicFramePr/>
                      <a:graphic xmlns:a="http://schemas.openxmlformats.org/drawingml/2006/main">
                        <a:graphicData uri="http://schemas.microsoft.com/office/word/2010/wordprocessingShape">
                          <wps:wsp>
                            <wps:cNvCnPr/>
                            <wps:spPr>
                              <a:xfrm>
                                <a:off x="0" y="0"/>
                                <a:ext cx="402336" cy="50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9F883D" id="直接连接符 2"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12pt" to="131.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" strokecolor="windowText" strokeweight=".5pt">
                      <v:stroke joinstyle="miter"/>
                    </v:line>
                  </w:pict>
                </mc:Fallback>
              </mc:AlternateContent>
            </w:r>
            <w:r w:rsidRPr="00BF01EE">
              <w:rPr>
                <w:rFonts w:ascii="等线" w:eastAsia="宋体" w:hAnsi="等线" w:hint="eastAsia"/>
                <w:noProof/>
                <w:kern w:val="2"/>
                <w:sz w:val="18"/>
                <w:szCs w:val="18"/>
              </w:rPr>
              <w:t>模型原理类别码</w:t>
            </w:r>
          </w:p>
        </w:tc>
        <w:tc>
          <w:tcPr>
            <w:tcW w:w="923" w:type="pct"/>
            <w:shd w:val="clear" w:color="auto" w:fill="FFFFFF"/>
          </w:tcPr>
          <w:p w14:paraId="4BDAF495"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527" w:type="pct"/>
            <w:shd w:val="clear" w:color="auto" w:fill="FFFFFF"/>
          </w:tcPr>
          <w:p w14:paraId="29E5DFAE"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801600" behindDoc="0" locked="0" layoutInCell="1" allowOverlap="1" wp14:anchorId="47C81FA5" wp14:editId="6372D79A">
                      <wp:simplePos x="0" y="0"/>
                      <wp:positionH relativeFrom="column">
                        <wp:posOffset>164221</wp:posOffset>
                      </wp:positionH>
                      <wp:positionV relativeFrom="paragraph">
                        <wp:posOffset>-31081</wp:posOffset>
                      </wp:positionV>
                      <wp:extent cx="287" cy="423119"/>
                      <wp:effectExtent l="0" t="0" r="38100" b="34290"/>
                      <wp:wrapNone/>
                      <wp:docPr id="4" name="直接连接符 4"/>
                      <wp:cNvGraphicFramePr/>
                      <a:graphic xmlns:a="http://schemas.openxmlformats.org/drawingml/2006/main">
                        <a:graphicData uri="http://schemas.microsoft.com/office/word/2010/wordprocessingShape">
                          <wps:wsp>
                            <wps:cNvCnPr/>
                            <wps:spPr>
                              <a:xfrm>
                                <a:off x="0" y="0"/>
                                <a:ext cx="287" cy="42311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38553A" id="直接连接符 4"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2.45pt" to="12.9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" strokecolor="windowText" strokeweight=".5pt">
                      <v:stroke joinstyle="miter"/>
                    </v:line>
                  </w:pict>
                </mc:Fallback>
              </mc:AlternateContent>
            </w:r>
          </w:p>
        </w:tc>
        <w:tc>
          <w:tcPr>
            <w:tcW w:w="131" w:type="pct"/>
            <w:shd w:val="clear" w:color="auto" w:fill="FFFFFF"/>
          </w:tcPr>
          <w:p w14:paraId="72C2F119" w14:textId="77777777" w:rsidR="00E636B3" w:rsidRPr="00BF01EE" w:rsidRDefault="00E636B3" w:rsidP="00FD08B6">
            <w:pPr>
              <w:keepNext/>
              <w:adjustRightInd/>
              <w:spacing w:line="360" w:lineRule="exact"/>
              <w:textAlignment w:val="auto"/>
              <w:rPr>
                <w:rFonts w:ascii="宋体" w:eastAsia="宋体" w:hAnsi="宋体"/>
                <w:noProof/>
                <w:kern w:val="2"/>
                <w:sz w:val="18"/>
                <w:szCs w:val="18"/>
                <w:u w:val="single"/>
              </w:rPr>
            </w:pPr>
          </w:p>
        </w:tc>
        <w:tc>
          <w:tcPr>
            <w:tcW w:w="1459" w:type="pct"/>
            <w:shd w:val="clear" w:color="auto" w:fill="FFFFFF"/>
          </w:tcPr>
          <w:p w14:paraId="3BA83296"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宋体" w:eastAsia="宋体" w:hAnsi="宋体" w:hint="eastAsia"/>
                <w:noProof/>
                <w:kern w:val="2"/>
                <w:sz w:val="18"/>
                <w:szCs w:val="18"/>
                <w:u w:val="single"/>
              </w:rPr>
              <mc:AlternateContent>
                <mc:Choice Requires="wps">
                  <w:drawing>
                    <wp:anchor distT="0" distB="0" distL="114300" distR="114300" simplePos="0" relativeHeight="251799552" behindDoc="0" locked="0" layoutInCell="1" allowOverlap="1" wp14:anchorId="47C626E8" wp14:editId="17CF64B5">
                      <wp:simplePos x="0" y="0"/>
                      <wp:positionH relativeFrom="column">
                        <wp:posOffset>481012</wp:posOffset>
                      </wp:positionH>
                      <wp:positionV relativeFrom="paragraph">
                        <wp:posOffset>-45085</wp:posOffset>
                      </wp:positionV>
                      <wp:extent cx="0" cy="628968"/>
                      <wp:effectExtent l="0" t="0" r="38100" b="19050"/>
                      <wp:wrapNone/>
                      <wp:docPr id="5" name="直接连接符 5"/>
                      <wp:cNvGraphicFramePr/>
                      <a:graphic xmlns:a="http://schemas.openxmlformats.org/drawingml/2006/main">
                        <a:graphicData uri="http://schemas.microsoft.com/office/word/2010/wordprocessingShape">
                          <wps:wsp>
                            <wps:cNvCnPr/>
                            <wps:spPr>
                              <a:xfrm flipH="1">
                                <a:off x="0" y="0"/>
                                <a:ext cx="0" cy="62896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EEC7A" id="直接连接符 5"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5pt" to="37.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" strokecolor="windowText" strokeweight=".5pt">
                      <v:stroke joinstyle="miter"/>
                    </v:line>
                  </w:pict>
                </mc:Fallback>
              </mc:AlternateContent>
            </w:r>
          </w:p>
        </w:tc>
      </w:tr>
      <w:tr w:rsidR="00E636B3" w:rsidRPr="00BF01EE" w14:paraId="71C845C4" w14:textId="77777777" w:rsidTr="00FD08B6">
        <w:trPr>
          <w:jc w:val="center"/>
        </w:trPr>
        <w:tc>
          <w:tcPr>
            <w:tcW w:w="1960" w:type="pct"/>
            <w:shd w:val="clear" w:color="auto" w:fill="FFFFFF"/>
            <w:tcMar>
              <w:left w:w="0" w:type="dxa"/>
              <w:right w:w="0" w:type="dxa"/>
            </w:tcMar>
          </w:tcPr>
          <w:p w14:paraId="046976B2"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BF01EE">
              <w:rPr>
                <w:rFonts w:ascii="等线" w:eastAsia="宋体" w:hAnsi="等线" w:hint="eastAsia"/>
                <w:noProof/>
                <w:kern w:val="2"/>
                <w:sz w:val="18"/>
                <w:szCs w:val="18"/>
              </w:rPr>
              <w:t>模型任务与功能类别码</w:t>
            </w:r>
          </w:p>
        </w:tc>
        <w:tc>
          <w:tcPr>
            <w:tcW w:w="923" w:type="pct"/>
            <w:shd w:val="clear" w:color="auto" w:fill="FFFFFF"/>
          </w:tcPr>
          <w:p w14:paraId="5CFB4B7A"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803648" behindDoc="0" locked="0" layoutInCell="1" allowOverlap="1" wp14:anchorId="0A571FBE" wp14:editId="4B69610A">
                      <wp:simplePos x="0" y="0"/>
                      <wp:positionH relativeFrom="column">
                        <wp:posOffset>-148199</wp:posOffset>
                      </wp:positionH>
                      <wp:positionV relativeFrom="paragraph">
                        <wp:posOffset>163700</wp:posOffset>
                      </wp:positionV>
                      <wp:extent cx="939452"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93945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70B750" id="直接连接符 10"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2.9pt" to="6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" strokecolor="windowText" strokeweight=".5pt">
                      <v:stroke joinstyle="miter"/>
                    </v:line>
                  </w:pict>
                </mc:Fallback>
              </mc:AlternateContent>
            </w:r>
          </w:p>
        </w:tc>
        <w:tc>
          <w:tcPr>
            <w:tcW w:w="527" w:type="pct"/>
            <w:shd w:val="clear" w:color="auto" w:fill="FFFFFF"/>
          </w:tcPr>
          <w:p w14:paraId="2F8B65BB"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31" w:type="pct"/>
            <w:shd w:val="clear" w:color="auto" w:fill="FFFFFF"/>
          </w:tcPr>
          <w:p w14:paraId="11CA8BAE"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459" w:type="pct"/>
            <w:shd w:val="clear" w:color="auto" w:fill="FFFFFF"/>
          </w:tcPr>
          <w:p w14:paraId="225D5666"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r>
      <w:tr w:rsidR="00E636B3" w:rsidRPr="00BF01EE" w14:paraId="3B4CAA7A" w14:textId="77777777" w:rsidTr="00FD08B6">
        <w:trPr>
          <w:jc w:val="center"/>
        </w:trPr>
        <w:tc>
          <w:tcPr>
            <w:tcW w:w="1960" w:type="pct"/>
            <w:shd w:val="clear" w:color="auto" w:fill="FFFFFF"/>
            <w:tcMar>
              <w:left w:w="0" w:type="dxa"/>
              <w:right w:w="0" w:type="dxa"/>
            </w:tcMar>
          </w:tcPr>
          <w:p w14:paraId="2B2971AE" w14:textId="77777777" w:rsidR="00E636B3" w:rsidRPr="00BF01EE" w:rsidRDefault="00E636B3" w:rsidP="00FD08B6">
            <w:pPr>
              <w:adjustRightInd/>
              <w:spacing w:line="360" w:lineRule="exact"/>
              <w:textAlignment w:val="auto"/>
              <w:rPr>
                <w:rFonts w:ascii="等线" w:eastAsia="宋体" w:hAnsi="等线"/>
                <w:noProof/>
                <w:kern w:val="2"/>
                <w:sz w:val="18"/>
                <w:szCs w:val="18"/>
              </w:rPr>
            </w:pPr>
            <w:r w:rsidRPr="00D4374E">
              <w:rPr>
                <w:rFonts w:ascii="等线" w:eastAsia="宋体" w:hAnsi="等线"/>
                <w:noProof/>
                <w:kern w:val="2"/>
                <w:sz w:val="18"/>
                <w:szCs w:val="18"/>
              </w:rPr>
              <w:t>模型版本号编码</w:t>
            </w:r>
          </w:p>
        </w:tc>
        <w:tc>
          <w:tcPr>
            <w:tcW w:w="923" w:type="pct"/>
            <w:shd w:val="clear" w:color="auto" w:fill="FFFFFF"/>
          </w:tcPr>
          <w:p w14:paraId="6FFAF540"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527" w:type="pct"/>
            <w:shd w:val="clear" w:color="auto" w:fill="FFFFFF"/>
          </w:tcPr>
          <w:p w14:paraId="099F9EAD"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r w:rsidRPr="00BF01EE">
              <w:rPr>
                <w:rFonts w:ascii="等线" w:eastAsia="宋体" w:hAnsi="等线" w:hint="eastAsia"/>
                <w:noProof/>
                <w:kern w:val="2"/>
                <w:sz w:val="18"/>
                <w:szCs w:val="18"/>
              </w:rPr>
              <mc:AlternateContent>
                <mc:Choice Requires="wps">
                  <w:drawing>
                    <wp:anchor distT="0" distB="0" distL="114300" distR="114300" simplePos="0" relativeHeight="251800576" behindDoc="0" locked="0" layoutInCell="1" allowOverlap="1" wp14:anchorId="24BC8C22" wp14:editId="7058C379">
                      <wp:simplePos x="0" y="0"/>
                      <wp:positionH relativeFrom="column">
                        <wp:posOffset>-791210</wp:posOffset>
                      </wp:positionH>
                      <wp:positionV relativeFrom="paragraph">
                        <wp:posOffset>118745</wp:posOffset>
                      </wp:positionV>
                      <wp:extent cx="1719580" cy="7620"/>
                      <wp:effectExtent l="0" t="0" r="33020" b="30480"/>
                      <wp:wrapNone/>
                      <wp:docPr id="12" name="直接连接符 12"/>
                      <wp:cNvGraphicFramePr/>
                      <a:graphic xmlns:a="http://schemas.openxmlformats.org/drawingml/2006/main">
                        <a:graphicData uri="http://schemas.microsoft.com/office/word/2010/wordprocessingShape">
                          <wps:wsp>
                            <wps:cNvCnPr/>
                            <wps:spPr>
                              <a:xfrm>
                                <a:off x="0" y="0"/>
                                <a:ext cx="171958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010A17" id="直接连接符 12"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9.35pt" to="73.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" strokecolor="windowText" strokeweight=".5pt">
                      <v:stroke joinstyle="miter"/>
                    </v:line>
                  </w:pict>
                </mc:Fallback>
              </mc:AlternateContent>
            </w:r>
          </w:p>
        </w:tc>
        <w:tc>
          <w:tcPr>
            <w:tcW w:w="131" w:type="pct"/>
            <w:shd w:val="clear" w:color="auto" w:fill="FFFFFF"/>
          </w:tcPr>
          <w:p w14:paraId="4B97013A"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c>
          <w:tcPr>
            <w:tcW w:w="1459" w:type="pct"/>
            <w:shd w:val="clear" w:color="auto" w:fill="FFFFFF"/>
          </w:tcPr>
          <w:p w14:paraId="7B16F89D" w14:textId="77777777" w:rsidR="00E636B3" w:rsidRPr="00BF01EE" w:rsidRDefault="00E636B3" w:rsidP="00FD08B6">
            <w:pPr>
              <w:keepNext/>
              <w:adjustRightInd/>
              <w:spacing w:line="360" w:lineRule="exact"/>
              <w:textAlignment w:val="auto"/>
              <w:rPr>
                <w:rFonts w:ascii="等线" w:eastAsia="宋体" w:hAnsi="等线"/>
                <w:kern w:val="2"/>
                <w:sz w:val="18"/>
                <w:szCs w:val="18"/>
                <w:lang w:val="x-none"/>
              </w:rPr>
            </w:pPr>
          </w:p>
        </w:tc>
      </w:tr>
    </w:tbl>
    <w:p w14:paraId="0734E583" w14:textId="2BCB8A77" w:rsidR="00E636B3" w:rsidRPr="00E7622F" w:rsidRDefault="00E636B3" w:rsidP="00E636B3">
      <w:pPr>
        <w:pStyle w:val="af1"/>
      </w:pPr>
      <w:r w:rsidRPr="00E7622F">
        <w:rPr>
          <w:rFonts w:hint="eastAsia"/>
        </w:rPr>
        <w:t>图</w:t>
      </w:r>
      <w:r>
        <w:t>4</w:t>
      </w:r>
      <w:r w:rsidRPr="00E7622F">
        <w:t>-</w:t>
      </w:r>
      <w:r w:rsidR="00276ABD">
        <w:t>2</w:t>
      </w:r>
      <w:r w:rsidRPr="00E7622F">
        <w:t xml:space="preserve"> </w:t>
      </w:r>
      <w:r w:rsidR="007E742B">
        <w:rPr>
          <w:rFonts w:hint="eastAsia"/>
        </w:rPr>
        <w:t>通用型</w:t>
      </w:r>
      <w:r w:rsidRPr="00E7622F">
        <w:rPr>
          <w:rFonts w:hint="eastAsia"/>
        </w:rPr>
        <w:t>的</w:t>
      </w:r>
      <w:r w:rsidRPr="00E7622F">
        <w:t>PHM</w:t>
      </w:r>
      <w:r w:rsidRPr="00E7622F">
        <w:t>模型</w:t>
      </w:r>
      <w:r w:rsidRPr="00E7622F">
        <w:rPr>
          <w:rFonts w:hint="eastAsia"/>
        </w:rPr>
        <w:t>码结构</w:t>
      </w:r>
    </w:p>
    <w:p w14:paraId="1355883E" w14:textId="378BB80B" w:rsidR="00E636B3" w:rsidRPr="00917281" w:rsidRDefault="00917281" w:rsidP="00917281">
      <w:pPr>
        <w:pStyle w:val="11"/>
        <w:ind w:firstLine="480"/>
      </w:pPr>
      <w:r>
        <w:rPr>
          <w:rFonts w:hint="eastAsia"/>
        </w:rPr>
        <w:t>①</w:t>
      </w:r>
      <w:r w:rsidR="00E636B3" w:rsidRPr="00917281">
        <w:rPr>
          <w:rFonts w:hint="eastAsia"/>
        </w:rPr>
        <w:t>“模型原理类别码”由</w:t>
      </w:r>
      <w:r w:rsidR="00E636B3" w:rsidRPr="00917281">
        <w:t>5</w:t>
      </w:r>
      <w:r w:rsidR="00E636B3" w:rsidRPr="00917281">
        <w:rPr>
          <w:rFonts w:hint="eastAsia"/>
        </w:rPr>
        <w:t>位大写英文字母组成。具体地，第一位大写字母表示模型按原理划分后为“模型”或“数据”驱动。模型驱动类型为“</w:t>
      </w:r>
      <w:r w:rsidR="00E636B3" w:rsidRPr="00917281">
        <w:rPr>
          <w:rFonts w:hint="eastAsia"/>
        </w:rPr>
        <w:t>M</w:t>
      </w:r>
      <w:r w:rsidR="00E636B3" w:rsidRPr="00917281">
        <w:rPr>
          <w:rFonts w:hint="eastAsia"/>
        </w:rPr>
        <w:t>”，数据驱动类型为“</w:t>
      </w:r>
      <w:r w:rsidR="00E636B3" w:rsidRPr="00917281">
        <w:rPr>
          <w:rFonts w:hint="eastAsia"/>
        </w:rPr>
        <w:t>D</w:t>
      </w:r>
      <w:r w:rsidR="00E636B3" w:rsidRPr="00917281">
        <w:rPr>
          <w:rFonts w:hint="eastAsia"/>
        </w:rPr>
        <w:t>”；中间一位大写字母表示模型算法原理的类型，如基于物理模型的类型为“</w:t>
      </w:r>
      <w:r w:rsidR="00E636B3" w:rsidRPr="00917281">
        <w:rPr>
          <w:rFonts w:hint="eastAsia"/>
        </w:rPr>
        <w:t>P</w:t>
      </w:r>
      <w:r w:rsidR="00E636B3" w:rsidRPr="00917281">
        <w:rPr>
          <w:rFonts w:hint="eastAsia"/>
        </w:rPr>
        <w:t>”，基于滤波器的类型为“</w:t>
      </w:r>
      <w:r w:rsidR="00E636B3" w:rsidRPr="00917281">
        <w:t>F</w:t>
      </w:r>
      <w:r w:rsidR="00E636B3" w:rsidRPr="00917281">
        <w:rPr>
          <w:rFonts w:hint="eastAsia"/>
        </w:rPr>
        <w:t>”，基于统计模型的类型为“</w:t>
      </w:r>
      <w:r w:rsidR="00E636B3" w:rsidRPr="00917281">
        <w:rPr>
          <w:rFonts w:hint="eastAsia"/>
        </w:rPr>
        <w:t>S</w:t>
      </w:r>
      <w:r w:rsidR="00E636B3" w:rsidRPr="00917281">
        <w:rPr>
          <w:rFonts w:hint="eastAsia"/>
        </w:rPr>
        <w:t>”，基于人工智能的类型为“</w:t>
      </w:r>
      <w:r w:rsidR="00E636B3" w:rsidRPr="00917281">
        <w:t>A</w:t>
      </w:r>
      <w:r w:rsidR="00E636B3" w:rsidRPr="00917281">
        <w:rPr>
          <w:rFonts w:hint="eastAsia"/>
        </w:rPr>
        <w:t>”。最后三位大写字母表示模型的具体算法，如基于粒子滤波的模型为“</w:t>
      </w:r>
      <w:r w:rsidR="00E636B3" w:rsidRPr="00917281">
        <w:rPr>
          <w:rFonts w:hint="eastAsia"/>
        </w:rPr>
        <w:t>P</w:t>
      </w:r>
      <w:r w:rsidR="00E636B3" w:rsidRPr="00917281">
        <w:t>FB</w:t>
      </w:r>
      <w:r w:rsidR="00E636B3" w:rsidRPr="00917281">
        <w:rPr>
          <w:rFonts w:hint="eastAsia"/>
        </w:rPr>
        <w:t>”，</w:t>
      </w:r>
      <w:r w:rsidR="00AC4FD7" w:rsidRPr="00A81847">
        <w:rPr>
          <w:rFonts w:hint="eastAsia"/>
        </w:rPr>
        <w:t>基于数字孪生的模型为“</w:t>
      </w:r>
      <w:r w:rsidR="00AC4FD7" w:rsidRPr="00A81847">
        <w:rPr>
          <w:rFonts w:hint="eastAsia"/>
        </w:rPr>
        <w:t>D</w:t>
      </w:r>
      <w:r w:rsidR="00AC4FD7" w:rsidRPr="00A81847">
        <w:t>TM</w:t>
      </w:r>
      <w:r w:rsidR="00AC4FD7" w:rsidRPr="00A81847">
        <w:rPr>
          <w:rFonts w:hint="eastAsia"/>
        </w:rPr>
        <w:t>”</w:t>
      </w:r>
      <w:r w:rsidR="00AC4FD7">
        <w:rPr>
          <w:rFonts w:hint="eastAsia"/>
        </w:rPr>
        <w:t>，</w:t>
      </w:r>
      <w:r w:rsidR="00E636B3" w:rsidRPr="00917281">
        <w:rPr>
          <w:rFonts w:hint="eastAsia"/>
        </w:rPr>
        <w:t>基于卷积神经网络的模型为“</w:t>
      </w:r>
      <w:r w:rsidR="00E636B3" w:rsidRPr="00917281">
        <w:t>CNN</w:t>
      </w:r>
      <w:r w:rsidR="00E636B3" w:rsidRPr="00917281">
        <w:rPr>
          <w:rFonts w:hint="eastAsia"/>
        </w:rPr>
        <w:t>”。例如，基于深度卷积神经网络的模型被表示为“</w:t>
      </w:r>
      <w:r w:rsidR="00E636B3" w:rsidRPr="00917281">
        <w:rPr>
          <w:rFonts w:hint="eastAsia"/>
        </w:rPr>
        <w:t>D</w:t>
      </w:r>
      <w:r w:rsidR="00E636B3" w:rsidRPr="00917281">
        <w:t>ACNN</w:t>
      </w:r>
      <w:r w:rsidR="00E636B3" w:rsidRPr="00917281">
        <w:rPr>
          <w:rFonts w:hint="eastAsia"/>
        </w:rPr>
        <w:t>”类。</w:t>
      </w:r>
    </w:p>
    <w:p w14:paraId="53586819" w14:textId="77777777" w:rsidR="00E636B3" w:rsidRDefault="00E636B3" w:rsidP="00E636B3">
      <w:pPr>
        <w:pStyle w:val="11"/>
        <w:ind w:firstLine="480"/>
      </w:pPr>
      <w:r>
        <w:rPr>
          <w:rFonts w:hint="eastAsia"/>
        </w:rPr>
        <w:t>②</w:t>
      </w:r>
      <w:r w:rsidRPr="00246C73">
        <w:rPr>
          <w:rFonts w:hint="eastAsia"/>
        </w:rPr>
        <w:t>“模型任务与功能类别码”由</w:t>
      </w:r>
      <w:r w:rsidRPr="00246C73">
        <w:rPr>
          <w:rFonts w:hint="eastAsia"/>
        </w:rPr>
        <w:t>3</w:t>
      </w:r>
      <w:r w:rsidRPr="00246C73">
        <w:rPr>
          <w:rFonts w:hint="eastAsia"/>
        </w:rPr>
        <w:t>位大写英文字母组成。具体地，第一位大写字母表示模型按任务与功能划分后为由“分类”或“回归”任务。分类任务类型为</w:t>
      </w:r>
      <w:r w:rsidRPr="00246C73">
        <w:rPr>
          <w:rFonts w:hint="eastAsia"/>
        </w:rPr>
        <w:lastRenderedPageBreak/>
        <w:t>“</w:t>
      </w:r>
      <w:r w:rsidRPr="00246C73">
        <w:t>C</w:t>
      </w:r>
      <w:r w:rsidRPr="00246C73">
        <w:rPr>
          <w:rFonts w:hint="eastAsia"/>
        </w:rPr>
        <w:t>”，回归任务类型为“</w:t>
      </w:r>
      <w:r w:rsidRPr="00246C73">
        <w:t>R</w:t>
      </w:r>
      <w:r w:rsidRPr="00246C73">
        <w:rPr>
          <w:rFonts w:hint="eastAsia"/>
        </w:rPr>
        <w:t>”；后两位大写字母表述具体的任务与功能。如故障诊断类型为“</w:t>
      </w:r>
      <w:r w:rsidRPr="00246C73">
        <w:t>FD</w:t>
      </w:r>
      <w:r w:rsidRPr="00246C73">
        <w:rPr>
          <w:rFonts w:hint="eastAsia"/>
        </w:rPr>
        <w:t>”，故障预测类型为“</w:t>
      </w:r>
      <w:r w:rsidRPr="00246C73">
        <w:rPr>
          <w:rFonts w:hint="eastAsia"/>
        </w:rPr>
        <w:t>F</w:t>
      </w:r>
      <w:r w:rsidRPr="00246C73">
        <w:t>P</w:t>
      </w:r>
      <w:r w:rsidRPr="00246C73">
        <w:rPr>
          <w:rFonts w:hint="eastAsia"/>
        </w:rPr>
        <w:t>”，健康状态评估类型为“</w:t>
      </w:r>
      <w:r w:rsidRPr="00246C73">
        <w:rPr>
          <w:rFonts w:hint="eastAsia"/>
        </w:rPr>
        <w:t>H</w:t>
      </w:r>
      <w:r w:rsidRPr="00246C73">
        <w:t>E</w:t>
      </w:r>
      <w:r w:rsidRPr="00246C73">
        <w:rPr>
          <w:rFonts w:hint="eastAsia"/>
        </w:rPr>
        <w:t>”，剩余寿命预测类型为“</w:t>
      </w:r>
      <w:r w:rsidRPr="00246C73">
        <w:rPr>
          <w:rFonts w:hint="eastAsia"/>
        </w:rPr>
        <w:t>R</w:t>
      </w:r>
      <w:r w:rsidRPr="00246C73">
        <w:t>P</w:t>
      </w:r>
      <w:r w:rsidRPr="00246C73">
        <w:rPr>
          <w:rFonts w:hint="eastAsia"/>
        </w:rPr>
        <w:t>”等。</w:t>
      </w:r>
      <w:r>
        <w:rPr>
          <w:rFonts w:hint="eastAsia"/>
        </w:rPr>
        <w:t>例如，故障诊断模型可被表示为“</w:t>
      </w:r>
      <w:r>
        <w:rPr>
          <w:rFonts w:hint="eastAsia"/>
        </w:rPr>
        <w:t>C</w:t>
      </w:r>
      <w:r>
        <w:t>FD</w:t>
      </w:r>
      <w:r>
        <w:rPr>
          <w:rFonts w:hint="eastAsia"/>
        </w:rPr>
        <w:t>”类。</w:t>
      </w:r>
    </w:p>
    <w:p w14:paraId="019E5C0E" w14:textId="77777777" w:rsidR="00E636B3" w:rsidRDefault="00E636B3" w:rsidP="00E636B3">
      <w:pPr>
        <w:pStyle w:val="11"/>
        <w:ind w:firstLine="480"/>
      </w:pPr>
      <w:r>
        <w:rPr>
          <w:rFonts w:ascii="宋体" w:hAnsi="宋体" w:cs="宋体" w:hint="eastAsia"/>
        </w:rPr>
        <w:t>③“模型版本号编码”由</w:t>
      </w:r>
      <w:r w:rsidRPr="00276ABD">
        <w:t>10</w:t>
      </w:r>
      <w:r>
        <w:rPr>
          <w:rFonts w:ascii="宋体" w:hAnsi="宋体" w:cs="宋体" w:hint="eastAsia"/>
        </w:rPr>
        <w:t>位数字</w:t>
      </w:r>
      <w:r w:rsidRPr="00246C73">
        <w:rPr>
          <w:rFonts w:hint="eastAsia"/>
        </w:rPr>
        <w:t>组成</w:t>
      </w:r>
      <w:r>
        <w:rPr>
          <w:rFonts w:hint="eastAsia"/>
        </w:rPr>
        <w:t>，包括</w:t>
      </w:r>
      <w:r>
        <w:rPr>
          <w:rFonts w:hint="eastAsia"/>
        </w:rPr>
        <w:t>8</w:t>
      </w:r>
      <w:r>
        <w:rPr>
          <w:rFonts w:hint="eastAsia"/>
        </w:rPr>
        <w:t>位数字的模型创建日期和</w:t>
      </w:r>
      <w:r>
        <w:rPr>
          <w:rFonts w:hint="eastAsia"/>
        </w:rPr>
        <w:t>2</w:t>
      </w:r>
      <w:r>
        <w:rPr>
          <w:rFonts w:hint="eastAsia"/>
        </w:rPr>
        <w:t>位数字的模型创建顺序号。具体地，模型创建日期由</w:t>
      </w:r>
      <w:r>
        <w:t>8</w:t>
      </w:r>
      <w:r>
        <w:rPr>
          <w:rFonts w:hint="eastAsia"/>
        </w:rPr>
        <w:t>位数字组成，如</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日所创建模型的创建时间表示为“</w:t>
      </w:r>
      <w:r>
        <w:rPr>
          <w:rFonts w:hint="eastAsia"/>
        </w:rPr>
        <w:t>2</w:t>
      </w:r>
      <w:r>
        <w:t>0210916</w:t>
      </w:r>
      <w:r>
        <w:rPr>
          <w:rFonts w:hint="eastAsia"/>
        </w:rPr>
        <w:t>”；模型创建顺序号由</w:t>
      </w:r>
      <w:r>
        <w:rPr>
          <w:rFonts w:hint="eastAsia"/>
        </w:rPr>
        <w:t>2</w:t>
      </w:r>
      <w:r>
        <w:rPr>
          <w:rFonts w:hint="eastAsia"/>
        </w:rPr>
        <w:t>位数字组成，如某天所创建的第二个相同或相似模型的创建顺序号表示为“</w:t>
      </w:r>
      <w:r>
        <w:rPr>
          <w:rFonts w:hint="eastAsia"/>
        </w:rPr>
        <w:t>0</w:t>
      </w:r>
      <w:r>
        <w:t>2</w:t>
      </w:r>
      <w:r>
        <w:rPr>
          <w:rFonts w:hint="eastAsia"/>
        </w:rPr>
        <w:t>”。例如，在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日所创建的第二个相同或相似模型的版本号可以表示为“</w:t>
      </w:r>
      <w:r>
        <w:rPr>
          <w:rFonts w:hint="eastAsia"/>
        </w:rPr>
        <w:t>2</w:t>
      </w:r>
      <w:r>
        <w:t>021091602</w:t>
      </w:r>
      <w:r>
        <w:rPr>
          <w:rFonts w:hint="eastAsia"/>
        </w:rPr>
        <w:t>”。</w:t>
      </w:r>
    </w:p>
    <w:p w14:paraId="333E37D0" w14:textId="778D6D84" w:rsidR="00E636B3" w:rsidRPr="000A6680" w:rsidRDefault="00E636B3" w:rsidP="00E636B3">
      <w:pPr>
        <w:pStyle w:val="11"/>
        <w:ind w:firstLine="480"/>
      </w:pPr>
      <w:r w:rsidRPr="00163C54">
        <w:rPr>
          <w:rFonts w:hint="eastAsia"/>
        </w:rPr>
        <w:t>举例：</w:t>
      </w:r>
      <w:r>
        <w:rPr>
          <w:rFonts w:hint="eastAsia"/>
        </w:rPr>
        <w:t>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日构建的第二个基于深度</w:t>
      </w:r>
      <w:r w:rsidRPr="00903FDF">
        <w:rPr>
          <w:rFonts w:hint="eastAsia"/>
        </w:rPr>
        <w:t>卷积神经网络</w:t>
      </w:r>
      <w:r>
        <w:rPr>
          <w:rFonts w:hint="eastAsia"/>
        </w:rPr>
        <w:t>的故障诊断模型可被表示为</w:t>
      </w:r>
      <w:r>
        <w:rPr>
          <w:rFonts w:hint="eastAsia"/>
        </w:rPr>
        <w:t>D</w:t>
      </w:r>
      <w:r>
        <w:t>ACNN</w:t>
      </w:r>
      <w:r w:rsidR="000F7709">
        <w:t>-</w:t>
      </w:r>
      <w:r>
        <w:rPr>
          <w:rFonts w:hint="eastAsia"/>
        </w:rPr>
        <w:t>C</w:t>
      </w:r>
      <w:r>
        <w:t>FD-2021091602</w:t>
      </w:r>
      <w:r>
        <w:rPr>
          <w:rFonts w:hint="eastAsia"/>
        </w:rPr>
        <w:t>。</w:t>
      </w:r>
    </w:p>
    <w:p w14:paraId="74EFFF47" w14:textId="77777777" w:rsidR="00E636B3" w:rsidRPr="00BF01EE" w:rsidRDefault="00E636B3" w:rsidP="00E636B3">
      <w:pPr>
        <w:spacing w:line="400" w:lineRule="exact"/>
        <w:ind w:firstLineChars="160" w:firstLine="384"/>
        <w:rPr>
          <w:rFonts w:eastAsia="宋体"/>
          <w:sz w:val="24"/>
        </w:rPr>
      </w:pPr>
      <w:r>
        <w:rPr>
          <w:rFonts w:eastAsia="宋体" w:hint="eastAsia"/>
          <w:sz w:val="24"/>
        </w:rPr>
        <w:t>（</w:t>
      </w:r>
      <w:r>
        <w:rPr>
          <w:rFonts w:eastAsia="宋体" w:hint="eastAsia"/>
          <w:sz w:val="24"/>
        </w:rPr>
        <w:t>3</w:t>
      </w:r>
      <w:r>
        <w:rPr>
          <w:rFonts w:eastAsia="宋体" w:hint="eastAsia"/>
          <w:sz w:val="24"/>
        </w:rPr>
        <w:t>）风洞设备相关的</w:t>
      </w:r>
      <w:r>
        <w:rPr>
          <w:rFonts w:eastAsia="宋体"/>
          <w:sz w:val="24"/>
        </w:rPr>
        <w:t>PHM</w:t>
      </w:r>
      <w:r>
        <w:rPr>
          <w:rFonts w:eastAsia="宋体" w:hint="eastAsia"/>
          <w:sz w:val="24"/>
        </w:rPr>
        <w:t>模型</w:t>
      </w:r>
      <w:r w:rsidRPr="00BF01EE">
        <w:rPr>
          <w:rFonts w:eastAsia="宋体" w:hint="eastAsia"/>
          <w:sz w:val="24"/>
        </w:rPr>
        <w:t>码编码设计要求</w:t>
      </w:r>
    </w:p>
    <w:p w14:paraId="36212E88" w14:textId="603F999D" w:rsidR="00E636B3" w:rsidRPr="00BF01EE" w:rsidRDefault="00E636B3" w:rsidP="00E636B3">
      <w:pPr>
        <w:pStyle w:val="11"/>
        <w:ind w:firstLine="480"/>
      </w:pPr>
      <w:r>
        <w:rPr>
          <w:rFonts w:hint="eastAsia"/>
        </w:rPr>
        <w:t>风洞设备相关的</w:t>
      </w:r>
      <w:r>
        <w:t>PHM</w:t>
      </w:r>
      <w:r>
        <w:rPr>
          <w:rFonts w:hint="eastAsia"/>
        </w:rPr>
        <w:t>模型</w:t>
      </w:r>
      <w:r w:rsidRPr="00BF01EE">
        <w:rPr>
          <w:rFonts w:hint="eastAsia"/>
        </w:rPr>
        <w:t>码由“管理机构码</w:t>
      </w:r>
      <w:r w:rsidRPr="00BF01EE">
        <w:t>+</w:t>
      </w:r>
      <w:r w:rsidRPr="00BF01EE">
        <w:rPr>
          <w:rFonts w:hint="eastAsia"/>
        </w:rPr>
        <w:t>系统类别码</w:t>
      </w:r>
      <w:r w:rsidRPr="00BF01EE">
        <w:t>+</w:t>
      </w:r>
      <w:r w:rsidRPr="00BF01EE">
        <w:rPr>
          <w:rFonts w:hint="eastAsia"/>
        </w:rPr>
        <w:t>系统序号</w:t>
      </w:r>
      <w:r w:rsidRPr="00BF01EE">
        <w:t>+</w:t>
      </w:r>
      <w:r w:rsidRPr="00BF01EE">
        <w:rPr>
          <w:rFonts w:hint="eastAsia"/>
        </w:rPr>
        <w:t>装备类别码</w:t>
      </w:r>
      <w:r w:rsidRPr="00BF01EE">
        <w:t>+</w:t>
      </w:r>
      <w:r w:rsidRPr="00BF01EE">
        <w:rPr>
          <w:rFonts w:hint="eastAsia"/>
        </w:rPr>
        <w:t>设备序号</w:t>
      </w:r>
      <w:r w:rsidRPr="00BF01EE">
        <w:t>+</w:t>
      </w:r>
      <w:r w:rsidRPr="00BF01EE">
        <w:rPr>
          <w:rFonts w:hint="eastAsia"/>
        </w:rPr>
        <w:t>模型原理类别码</w:t>
      </w:r>
      <w:r w:rsidRPr="00BF01EE">
        <w:rPr>
          <w:rFonts w:hint="eastAsia"/>
        </w:rPr>
        <w:t>+</w:t>
      </w:r>
      <w:r w:rsidRPr="00BF01EE">
        <w:rPr>
          <w:rFonts w:hint="eastAsia"/>
        </w:rPr>
        <w:t>模型任务与功能类别码</w:t>
      </w:r>
      <w:r w:rsidRPr="00BF01EE">
        <w:rPr>
          <w:rFonts w:hint="eastAsia"/>
        </w:rPr>
        <w:t>+</w:t>
      </w:r>
      <w:r>
        <w:rPr>
          <w:rFonts w:ascii="宋体" w:hAnsi="宋体" w:cs="宋体" w:hint="eastAsia"/>
        </w:rPr>
        <w:t>模型版本号编码</w:t>
      </w:r>
      <w:r w:rsidRPr="00BF01EE">
        <w:rPr>
          <w:rFonts w:hint="eastAsia"/>
        </w:rPr>
        <w:t>”组成。</w:t>
      </w:r>
      <w:r>
        <w:rPr>
          <w:rFonts w:hint="eastAsia"/>
        </w:rPr>
        <w:t>风洞设备相关的</w:t>
      </w:r>
      <w:r>
        <w:t>PHM</w:t>
      </w:r>
      <w:r>
        <w:rPr>
          <w:rFonts w:hint="eastAsia"/>
        </w:rPr>
        <w:t>模型</w:t>
      </w:r>
      <w:r w:rsidRPr="00BF01EE">
        <w:rPr>
          <w:rFonts w:hint="eastAsia"/>
        </w:rPr>
        <w:t>码结构如图</w:t>
      </w:r>
      <w:r w:rsidR="00276ABD">
        <w:t>3</w:t>
      </w:r>
      <w:r>
        <w:t>-</w:t>
      </w:r>
      <w:r w:rsidR="00276ABD">
        <w:t>3</w:t>
      </w:r>
      <w:r w:rsidRPr="00BF01EE">
        <w:rPr>
          <w:rFonts w:hint="eastAsia"/>
        </w:rPr>
        <w:t>所示。其中，装备台账码由“管理机构码</w:t>
      </w:r>
      <w:r w:rsidRPr="00BF01EE">
        <w:t>+</w:t>
      </w:r>
      <w:r w:rsidRPr="00BF01EE">
        <w:rPr>
          <w:rFonts w:hint="eastAsia"/>
        </w:rPr>
        <w:t>系统类别码</w:t>
      </w:r>
      <w:r w:rsidRPr="00BF01EE">
        <w:t>+</w:t>
      </w:r>
      <w:r w:rsidRPr="00BF01EE">
        <w:rPr>
          <w:rFonts w:hint="eastAsia"/>
        </w:rPr>
        <w:t>系统序号</w:t>
      </w:r>
      <w:r w:rsidRPr="00BF01EE">
        <w:t>+</w:t>
      </w:r>
      <w:r w:rsidRPr="00BF01EE">
        <w:rPr>
          <w:rFonts w:hint="eastAsia"/>
        </w:rPr>
        <w:t>装备类别码</w:t>
      </w:r>
      <w:r w:rsidRPr="00BF01EE">
        <w:t>+</w:t>
      </w:r>
      <w:r w:rsidRPr="00BF01EE">
        <w:rPr>
          <w:rFonts w:hint="eastAsia"/>
        </w:rPr>
        <w:t>设备序号”组成。</w:t>
      </w:r>
    </w:p>
    <w:p w14:paraId="35D6D098" w14:textId="464036C6" w:rsidR="00E636B3" w:rsidRPr="004D28A9" w:rsidRDefault="00E636B3" w:rsidP="005247B5">
      <w:pPr>
        <w:pStyle w:val="11"/>
        <w:ind w:firstLine="480"/>
      </w:pPr>
      <w:r w:rsidRPr="004D28A9">
        <w:t>Q/QD 9-2021</w:t>
      </w:r>
      <w:r w:rsidRPr="004D28A9">
        <w:rPr>
          <w:rFonts w:hint="eastAsia"/>
        </w:rPr>
        <w:t>已经对装备台账码进行了规范，具体编码规则详见气动中心装备管理编码规范第</w:t>
      </w:r>
      <w:r w:rsidRPr="004D28A9">
        <w:t>8</w:t>
      </w:r>
      <w:r w:rsidRPr="004D28A9">
        <w:rPr>
          <w:rFonts w:hint="eastAsia"/>
        </w:rPr>
        <w:t>章。</w:t>
      </w:r>
    </w:p>
    <w:tbl>
      <w:tblPr>
        <w:tblW w:w="5337" w:type="pct"/>
        <w:jc w:val="center"/>
        <w:shd w:val="clear" w:color="auto" w:fill="FFFFFF"/>
        <w:tblCellMar>
          <w:left w:w="0" w:type="dxa"/>
          <w:right w:w="0" w:type="dxa"/>
        </w:tblCellMar>
        <w:tblLook w:val="04A0" w:firstRow="1" w:lastRow="0" w:firstColumn="1" w:lastColumn="0" w:noHBand="0" w:noVBand="1"/>
      </w:tblPr>
      <w:tblGrid>
        <w:gridCol w:w="2096"/>
        <w:gridCol w:w="753"/>
        <w:gridCol w:w="145"/>
        <w:gridCol w:w="568"/>
        <w:gridCol w:w="565"/>
        <w:gridCol w:w="140"/>
        <w:gridCol w:w="851"/>
        <w:gridCol w:w="565"/>
        <w:gridCol w:w="140"/>
        <w:gridCol w:w="988"/>
        <w:gridCol w:w="565"/>
        <w:gridCol w:w="140"/>
        <w:gridCol w:w="1561"/>
      </w:tblGrid>
      <w:tr w:rsidR="00E636B3" w:rsidRPr="00BF01EE" w14:paraId="52AD5577" w14:textId="77777777" w:rsidTr="00FD08B6">
        <w:trPr>
          <w:jc w:val="center"/>
        </w:trPr>
        <w:tc>
          <w:tcPr>
            <w:tcW w:w="1154" w:type="pct"/>
            <w:shd w:val="clear" w:color="auto" w:fill="FFFFFF"/>
            <w:tcMar>
              <w:left w:w="0" w:type="dxa"/>
              <w:right w:w="0" w:type="dxa"/>
            </w:tcMar>
          </w:tcPr>
          <w:p w14:paraId="0D0D2B38" w14:textId="77777777" w:rsidR="00E636B3" w:rsidRPr="00276ABD" w:rsidRDefault="00E636B3" w:rsidP="00FD08B6">
            <w:pPr>
              <w:adjustRightInd/>
              <w:spacing w:line="360" w:lineRule="exact"/>
              <w:textAlignment w:val="auto"/>
              <w:rPr>
                <w:rFonts w:eastAsia="宋体"/>
                <w:kern w:val="2"/>
                <w:sz w:val="18"/>
                <w:szCs w:val="18"/>
                <w:u w:val="single"/>
                <w:lang w:val="x-none"/>
              </w:rPr>
            </w:pPr>
          </w:p>
        </w:tc>
        <w:tc>
          <w:tcPr>
            <w:tcW w:w="415" w:type="pct"/>
            <w:shd w:val="clear" w:color="auto" w:fill="FFFFFF"/>
          </w:tcPr>
          <w:p w14:paraId="4D3FA835"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eastAsia="宋体"/>
                <w:noProof/>
                <w:kern w:val="2"/>
                <w:sz w:val="18"/>
                <w:szCs w:val="18"/>
                <w:u w:val="single"/>
              </w:rPr>
              <mc:AlternateContent>
                <mc:Choice Requires="wps">
                  <w:drawing>
                    <wp:anchor distT="0" distB="0" distL="114300" distR="114300" simplePos="0" relativeHeight="251787264" behindDoc="0" locked="0" layoutInCell="1" allowOverlap="1" wp14:anchorId="184FF1F8" wp14:editId="4E02780E">
                      <wp:simplePos x="0" y="0"/>
                      <wp:positionH relativeFrom="column">
                        <wp:posOffset>237421</wp:posOffset>
                      </wp:positionH>
                      <wp:positionV relativeFrom="paragraph">
                        <wp:posOffset>198272</wp:posOffset>
                      </wp:positionV>
                      <wp:extent cx="454" cy="191528"/>
                      <wp:effectExtent l="0" t="0" r="38100" b="37465"/>
                      <wp:wrapNone/>
                      <wp:docPr id="18" name="直接连接符 18"/>
                      <wp:cNvGraphicFramePr/>
                      <a:graphic xmlns:a="http://schemas.openxmlformats.org/drawingml/2006/main">
                        <a:graphicData uri="http://schemas.microsoft.com/office/word/2010/wordprocessingShape">
                          <wps:wsp>
                            <wps:cNvCnPr/>
                            <wps:spPr>
                              <a:xfrm flipH="1">
                                <a:off x="0" y="0"/>
                                <a:ext cx="454" cy="19152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869775" id="直接连接符 18" o:spid="_x0000_s1026" style="position:absolute;left:0;text-align:lef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5.6pt" to="18.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" strokecolor="windowText" strokeweight=".5pt">
                      <v:stroke joinstyle="miter"/>
                    </v:line>
                  </w:pict>
                </mc:Fallback>
              </mc:AlternateContent>
            </w:r>
            <w:r w:rsidRPr="00276ABD">
              <w:rPr>
                <w:rFonts w:eastAsia="宋体"/>
                <w:kern w:val="2"/>
                <w:sz w:val="18"/>
                <w:szCs w:val="18"/>
                <w:u w:val="single"/>
              </w:rPr>
              <w:t>510</w:t>
            </w:r>
            <w:r w:rsidRPr="00480F74">
              <w:rPr>
                <w:rFonts w:ascii="宋体" w:eastAsia="宋体" w:hAnsi="宋体" w:hint="eastAsia"/>
                <w:kern w:val="2"/>
                <w:sz w:val="18"/>
                <w:szCs w:val="18"/>
                <w:u w:val="single"/>
              </w:rPr>
              <w:t>××</w:t>
            </w:r>
          </w:p>
        </w:tc>
        <w:tc>
          <w:tcPr>
            <w:tcW w:w="80" w:type="pct"/>
            <w:shd w:val="clear" w:color="auto" w:fill="FFFFFF"/>
          </w:tcPr>
          <w:p w14:paraId="1E24E12F"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ascii="宋体" w:eastAsia="宋体" w:hAnsi="宋体"/>
                <w:kern w:val="2"/>
                <w:sz w:val="21"/>
                <w:szCs w:val="21"/>
              </w:rPr>
              <w:t>-</w:t>
            </w:r>
          </w:p>
        </w:tc>
        <w:tc>
          <w:tcPr>
            <w:tcW w:w="313" w:type="pct"/>
            <w:shd w:val="clear" w:color="auto" w:fill="FFFFFF"/>
          </w:tcPr>
          <w:p w14:paraId="07DF7915"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5C31B5">
              <w:rPr>
                <w:rFonts w:ascii="宋体" w:eastAsia="宋体" w:hAnsi="宋体"/>
                <w:noProof/>
                <w:kern w:val="2"/>
                <w:sz w:val="18"/>
                <w:szCs w:val="18"/>
                <w:u w:val="single"/>
              </w:rPr>
              <mc:AlternateContent>
                <mc:Choice Requires="wps">
                  <w:drawing>
                    <wp:anchor distT="0" distB="0" distL="114300" distR="114300" simplePos="0" relativeHeight="251788288" behindDoc="0" locked="0" layoutInCell="1" allowOverlap="1" wp14:anchorId="4FC49D6E" wp14:editId="44D877D3">
                      <wp:simplePos x="0" y="0"/>
                      <wp:positionH relativeFrom="column">
                        <wp:posOffset>160459</wp:posOffset>
                      </wp:positionH>
                      <wp:positionV relativeFrom="paragraph">
                        <wp:posOffset>198272</wp:posOffset>
                      </wp:positionV>
                      <wp:extent cx="0" cy="421398"/>
                      <wp:effectExtent l="0" t="0" r="38100" b="36195"/>
                      <wp:wrapNone/>
                      <wp:docPr id="20" name="直接连接符 20"/>
                      <wp:cNvGraphicFramePr/>
                      <a:graphic xmlns:a="http://schemas.openxmlformats.org/drawingml/2006/main">
                        <a:graphicData uri="http://schemas.microsoft.com/office/word/2010/wordprocessingShape">
                          <wps:wsp>
                            <wps:cNvCnPr/>
                            <wps:spPr>
                              <a:xfrm>
                                <a:off x="0" y="0"/>
                                <a:ext cx="0" cy="42139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E5A7F" id="直接连接符 20"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15.6pt" to="12.6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" strokecolor="windowText" strokeweight=".5pt">
                      <v:stroke joinstyle="miter"/>
                    </v:line>
                  </w:pict>
                </mc:Fallback>
              </mc:AlternateContent>
            </w:r>
            <w:r w:rsidRPr="00480F74">
              <w:rPr>
                <w:rFonts w:ascii="宋体" w:eastAsia="宋体" w:hAnsi="宋体" w:hint="eastAsia"/>
                <w:kern w:val="2"/>
                <w:sz w:val="18"/>
                <w:szCs w:val="18"/>
                <w:u w:val="single"/>
              </w:rPr>
              <w:t>×××</w:t>
            </w:r>
          </w:p>
        </w:tc>
        <w:tc>
          <w:tcPr>
            <w:tcW w:w="311" w:type="pct"/>
            <w:shd w:val="clear" w:color="auto" w:fill="FFFFFF"/>
          </w:tcPr>
          <w:p w14:paraId="2334C62A"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480F74">
              <w:rPr>
                <w:rFonts w:ascii="宋体" w:eastAsia="宋体" w:hAnsi="宋体" w:hint="eastAsia"/>
                <w:kern w:val="2"/>
                <w:sz w:val="18"/>
                <w:szCs w:val="18"/>
                <w:u w:val="single"/>
              </w:rPr>
              <w:t>×××</w:t>
            </w:r>
          </w:p>
        </w:tc>
        <w:tc>
          <w:tcPr>
            <w:tcW w:w="77" w:type="pct"/>
            <w:shd w:val="clear" w:color="auto" w:fill="FFFFFF"/>
          </w:tcPr>
          <w:p w14:paraId="3AA30131"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276ABD">
              <w:rPr>
                <w:rFonts w:ascii="宋体" w:eastAsia="宋体" w:hAnsi="宋体"/>
                <w:kern w:val="2"/>
                <w:sz w:val="21"/>
                <w:szCs w:val="21"/>
              </w:rPr>
              <w:t>-</w:t>
            </w:r>
          </w:p>
        </w:tc>
        <w:tc>
          <w:tcPr>
            <w:tcW w:w="469" w:type="pct"/>
            <w:shd w:val="clear" w:color="auto" w:fill="FFFFFF"/>
          </w:tcPr>
          <w:p w14:paraId="1A7176AA" w14:textId="77777777" w:rsidR="00E636B3" w:rsidRPr="00276ABD" w:rsidRDefault="00E636B3" w:rsidP="00FD08B6">
            <w:pPr>
              <w:adjustRightInd/>
              <w:spacing w:line="360" w:lineRule="exact"/>
              <w:jc w:val="center"/>
              <w:textAlignment w:val="auto"/>
              <w:rPr>
                <w:rFonts w:ascii="宋体" w:eastAsia="宋体" w:hAnsi="宋体"/>
                <w:kern w:val="2"/>
                <w:sz w:val="21"/>
                <w:szCs w:val="21"/>
              </w:rPr>
            </w:pPr>
            <w:r w:rsidRPr="00480F74">
              <w:rPr>
                <w:rFonts w:ascii="宋体" w:eastAsia="宋体" w:hAnsi="宋体" w:hint="eastAsia"/>
                <w:kern w:val="2"/>
                <w:sz w:val="18"/>
                <w:szCs w:val="18"/>
                <w:u w:val="single"/>
              </w:rPr>
              <w:t>××××</w:t>
            </w:r>
          </w:p>
        </w:tc>
        <w:tc>
          <w:tcPr>
            <w:tcW w:w="311" w:type="pct"/>
            <w:shd w:val="clear" w:color="auto" w:fill="FFFFFF"/>
            <w:tcMar>
              <w:left w:w="0" w:type="dxa"/>
              <w:right w:w="0" w:type="dxa"/>
            </w:tcMar>
          </w:tcPr>
          <w:p w14:paraId="0DE224A3" w14:textId="77777777" w:rsidR="00E636B3" w:rsidRPr="00276ABD" w:rsidRDefault="00E636B3" w:rsidP="00FD08B6">
            <w:pPr>
              <w:adjustRightInd/>
              <w:spacing w:line="360" w:lineRule="exact"/>
              <w:textAlignment w:val="auto"/>
              <w:rPr>
                <w:rFonts w:ascii="宋体" w:eastAsia="宋体" w:hAnsi="宋体"/>
                <w:kern w:val="2"/>
                <w:sz w:val="21"/>
                <w:szCs w:val="21"/>
              </w:rPr>
            </w:pPr>
            <w:r w:rsidRPr="005C31B5">
              <w:rPr>
                <w:rFonts w:ascii="宋体" w:eastAsia="宋体" w:hAnsi="宋体"/>
                <w:noProof/>
                <w:kern w:val="2"/>
                <w:sz w:val="18"/>
                <w:szCs w:val="18"/>
                <w:u w:val="single"/>
              </w:rPr>
              <mc:AlternateContent>
                <mc:Choice Requires="wps">
                  <w:drawing>
                    <wp:anchor distT="0" distB="0" distL="114300" distR="114300" simplePos="0" relativeHeight="251791360" behindDoc="0" locked="0" layoutInCell="1" allowOverlap="1" wp14:anchorId="3F79C4F3" wp14:editId="3D857C50">
                      <wp:simplePos x="0" y="0"/>
                      <wp:positionH relativeFrom="column">
                        <wp:posOffset>177488</wp:posOffset>
                      </wp:positionH>
                      <wp:positionV relativeFrom="paragraph">
                        <wp:posOffset>198271</wp:posOffset>
                      </wp:positionV>
                      <wp:extent cx="0" cy="1098595"/>
                      <wp:effectExtent l="0" t="0" r="38100" b="25400"/>
                      <wp:wrapNone/>
                      <wp:docPr id="22" name="直接连接符 22"/>
                      <wp:cNvGraphicFramePr/>
                      <a:graphic xmlns:a="http://schemas.openxmlformats.org/drawingml/2006/main">
                        <a:graphicData uri="http://schemas.microsoft.com/office/word/2010/wordprocessingShape">
                          <wps:wsp>
                            <wps:cNvCnPr/>
                            <wps:spPr>
                              <a:xfrm flipH="1">
                                <a:off x="0" y="0"/>
                                <a:ext cx="0" cy="109859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74F32B4" id="直接连接符 22" o:spid="_x0000_s1026" style="position:absolute;left:0;text-align:lef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15.6pt" to="14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" strokecolor="windowText" strokeweight=".5pt">
                      <v:stroke joinstyle="miter"/>
                    </v:line>
                  </w:pict>
                </mc:Fallback>
              </mc:AlternateContent>
            </w:r>
            <w:r w:rsidRPr="00480F74">
              <w:rPr>
                <w:rFonts w:ascii="宋体" w:eastAsia="宋体" w:hAnsi="宋体" w:hint="eastAsia"/>
                <w:kern w:val="2"/>
                <w:sz w:val="18"/>
                <w:szCs w:val="18"/>
                <w:u w:val="single"/>
              </w:rPr>
              <w:t>×××</w:t>
            </w:r>
          </w:p>
        </w:tc>
        <w:tc>
          <w:tcPr>
            <w:tcW w:w="77" w:type="pct"/>
            <w:shd w:val="clear" w:color="auto" w:fill="FFFFFF"/>
          </w:tcPr>
          <w:p w14:paraId="37A442A1"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rPr>
            </w:pPr>
            <w:r w:rsidRPr="00480F74">
              <w:rPr>
                <w:rFonts w:ascii="宋体" w:eastAsia="宋体" w:hAnsi="宋体"/>
                <w:noProof/>
                <w:kern w:val="2"/>
                <w:sz w:val="18"/>
                <w:szCs w:val="18"/>
              </w:rPr>
              <w:t>-</w:t>
            </w:r>
          </w:p>
        </w:tc>
        <w:tc>
          <w:tcPr>
            <w:tcW w:w="544" w:type="pct"/>
            <w:shd w:val="clear" w:color="auto" w:fill="FFFFFF"/>
          </w:tcPr>
          <w:p w14:paraId="339CE3EB"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u w:val="single"/>
              </w:rPr>
            </w:pPr>
            <w:r w:rsidRPr="00480F74">
              <w:rPr>
                <w:rFonts w:ascii="宋体" w:eastAsia="宋体" w:hAnsi="宋体" w:hint="eastAsia"/>
                <w:kern w:val="2"/>
                <w:sz w:val="18"/>
                <w:szCs w:val="18"/>
                <w:u w:val="single"/>
              </w:rPr>
              <w:t>×××××</w:t>
            </w:r>
          </w:p>
        </w:tc>
        <w:tc>
          <w:tcPr>
            <w:tcW w:w="311" w:type="pct"/>
          </w:tcPr>
          <w:p w14:paraId="24E08883" w14:textId="77777777" w:rsidR="00E636B3" w:rsidRPr="00480F74" w:rsidRDefault="00E636B3" w:rsidP="00FD08B6">
            <w:pPr>
              <w:adjustRightInd/>
              <w:spacing w:line="360" w:lineRule="exact"/>
              <w:jc w:val="center"/>
              <w:textAlignment w:val="auto"/>
              <w:rPr>
                <w:rFonts w:ascii="宋体" w:eastAsia="宋体" w:hAnsi="宋体"/>
                <w:kern w:val="2"/>
                <w:sz w:val="18"/>
                <w:szCs w:val="18"/>
                <w:u w:val="single"/>
              </w:rPr>
            </w:pPr>
            <w:r w:rsidRPr="00480F74">
              <w:rPr>
                <w:rFonts w:ascii="宋体" w:eastAsia="宋体" w:hAnsi="宋体" w:hint="eastAsia"/>
                <w:kern w:val="2"/>
                <w:sz w:val="18"/>
                <w:szCs w:val="18"/>
                <w:u w:val="single"/>
              </w:rPr>
              <w:t>×××</w:t>
            </w:r>
          </w:p>
        </w:tc>
        <w:tc>
          <w:tcPr>
            <w:tcW w:w="77" w:type="pct"/>
          </w:tcPr>
          <w:p w14:paraId="54E1D0C5" w14:textId="77777777" w:rsidR="00E636B3" w:rsidRPr="00480F74" w:rsidRDefault="00E636B3" w:rsidP="00FD08B6">
            <w:pPr>
              <w:adjustRightInd/>
              <w:spacing w:line="360" w:lineRule="exact"/>
              <w:jc w:val="center"/>
              <w:textAlignment w:val="auto"/>
              <w:rPr>
                <w:rFonts w:ascii="宋体" w:eastAsia="宋体" w:hAnsi="宋体"/>
                <w:kern w:val="2"/>
                <w:sz w:val="18"/>
                <w:szCs w:val="18"/>
                <w:u w:val="single"/>
              </w:rPr>
            </w:pPr>
            <w:r w:rsidRPr="00276ABD">
              <w:rPr>
                <w:rFonts w:ascii="宋体" w:eastAsia="宋体" w:hAnsi="宋体"/>
                <w:kern w:val="2"/>
                <w:sz w:val="21"/>
                <w:szCs w:val="21"/>
              </w:rPr>
              <w:t>-</w:t>
            </w:r>
          </w:p>
        </w:tc>
        <w:tc>
          <w:tcPr>
            <w:tcW w:w="860" w:type="pct"/>
          </w:tcPr>
          <w:p w14:paraId="761304D5" w14:textId="77777777" w:rsidR="00E636B3" w:rsidRPr="00480F74" w:rsidRDefault="00E636B3" w:rsidP="00FD08B6">
            <w:pPr>
              <w:adjustRightInd/>
              <w:spacing w:line="360" w:lineRule="exact"/>
              <w:jc w:val="center"/>
              <w:textAlignment w:val="auto"/>
              <w:rPr>
                <w:rFonts w:ascii="宋体" w:eastAsia="宋体" w:hAnsi="宋体"/>
                <w:noProof/>
                <w:kern w:val="2"/>
                <w:sz w:val="18"/>
                <w:szCs w:val="18"/>
                <w:u w:val="single"/>
              </w:rPr>
            </w:pPr>
            <w:r w:rsidRPr="00480F74">
              <w:rPr>
                <w:rFonts w:ascii="宋体" w:eastAsia="宋体" w:hAnsi="宋体" w:hint="eastAsia"/>
                <w:kern w:val="2"/>
                <w:sz w:val="18"/>
                <w:szCs w:val="18"/>
                <w:u w:val="single"/>
              </w:rPr>
              <w:t>××××××××</w:t>
            </w:r>
          </w:p>
        </w:tc>
      </w:tr>
      <w:tr w:rsidR="00E636B3" w:rsidRPr="00BF01EE" w14:paraId="53DAE40C" w14:textId="77777777" w:rsidTr="00FD08B6">
        <w:trPr>
          <w:jc w:val="center"/>
        </w:trPr>
        <w:tc>
          <w:tcPr>
            <w:tcW w:w="1154" w:type="pct"/>
            <w:shd w:val="clear" w:color="auto" w:fill="FFFFFF"/>
            <w:tcMar>
              <w:left w:w="0" w:type="dxa"/>
              <w:right w:w="0" w:type="dxa"/>
            </w:tcMar>
          </w:tcPr>
          <w:p w14:paraId="5EB49A42"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2144" behindDoc="0" locked="0" layoutInCell="1" allowOverlap="1" wp14:anchorId="44FEE154" wp14:editId="01172C4F">
                      <wp:simplePos x="0" y="0"/>
                      <wp:positionH relativeFrom="column">
                        <wp:posOffset>1276316</wp:posOffset>
                      </wp:positionH>
                      <wp:positionV relativeFrom="paragraph">
                        <wp:posOffset>154078</wp:posOffset>
                      </wp:positionV>
                      <wp:extent cx="288937" cy="3400"/>
                      <wp:effectExtent l="0" t="0" r="34925" b="34925"/>
                      <wp:wrapNone/>
                      <wp:docPr id="31" name="直接连接符 31"/>
                      <wp:cNvGraphicFramePr/>
                      <a:graphic xmlns:a="http://schemas.openxmlformats.org/drawingml/2006/main">
                        <a:graphicData uri="http://schemas.microsoft.com/office/word/2010/wordprocessingShape">
                          <wps:wsp>
                            <wps:cNvCnPr/>
                            <wps:spPr>
                              <a:xfrm>
                                <a:off x="0" y="0"/>
                                <a:ext cx="288937" cy="34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8D3B3" id="直接连接符 31"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15pt" to="123.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" strokecolor="windowText" strokeweight=".5pt">
                      <v:stroke joinstyle="miter"/>
                    </v:line>
                  </w:pict>
                </mc:Fallback>
              </mc:AlternateContent>
            </w:r>
            <w:r w:rsidRPr="00276ABD">
              <w:rPr>
                <w:rFonts w:eastAsia="宋体" w:hint="eastAsia"/>
                <w:kern w:val="2"/>
                <w:sz w:val="18"/>
                <w:szCs w:val="18"/>
                <w:lang w:val="x-none"/>
              </w:rPr>
              <w:t>管理机构码（前</w:t>
            </w:r>
            <w:r w:rsidRPr="00276ABD">
              <w:rPr>
                <w:rFonts w:eastAsia="宋体"/>
                <w:kern w:val="2"/>
                <w:sz w:val="18"/>
                <w:szCs w:val="18"/>
                <w:lang w:val="x-none"/>
              </w:rPr>
              <w:t>5</w:t>
            </w:r>
            <w:r w:rsidRPr="00276ABD">
              <w:rPr>
                <w:rFonts w:eastAsia="宋体" w:hint="eastAsia"/>
                <w:kern w:val="2"/>
                <w:sz w:val="18"/>
                <w:szCs w:val="18"/>
                <w:lang w:val="x-none"/>
              </w:rPr>
              <w:t>位）</w:t>
            </w:r>
          </w:p>
        </w:tc>
        <w:tc>
          <w:tcPr>
            <w:tcW w:w="415" w:type="pct"/>
            <w:shd w:val="clear" w:color="auto" w:fill="FFFFFF"/>
          </w:tcPr>
          <w:p w14:paraId="518EC29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6CCD3622"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17A2B78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5867959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8E218F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4E3CF0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22896A6D"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0CC4A441"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6EDDFE1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556AC10E"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7B7D0F2C"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07BC0A11"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544E8112" w14:textId="77777777" w:rsidTr="00FD08B6">
        <w:trPr>
          <w:jc w:val="center"/>
        </w:trPr>
        <w:tc>
          <w:tcPr>
            <w:tcW w:w="1154" w:type="pct"/>
            <w:shd w:val="clear" w:color="auto" w:fill="FFFFFF"/>
            <w:tcMar>
              <w:left w:w="0" w:type="dxa"/>
              <w:right w:w="0" w:type="dxa"/>
            </w:tcMar>
          </w:tcPr>
          <w:p w14:paraId="0F6B9134"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3168" behindDoc="0" locked="0" layoutInCell="1" allowOverlap="1" wp14:anchorId="710B8F8A" wp14:editId="638E8DDA">
                      <wp:simplePos x="0" y="0"/>
                      <wp:positionH relativeFrom="column">
                        <wp:posOffset>1275642</wp:posOffset>
                      </wp:positionH>
                      <wp:positionV relativeFrom="paragraph">
                        <wp:posOffset>155917</wp:posOffset>
                      </wp:positionV>
                      <wp:extent cx="786121" cy="6158"/>
                      <wp:effectExtent l="0" t="0" r="33655" b="32385"/>
                      <wp:wrapNone/>
                      <wp:docPr id="43" name="直接连接符 43"/>
                      <wp:cNvGraphicFramePr/>
                      <a:graphic xmlns:a="http://schemas.openxmlformats.org/drawingml/2006/main">
                        <a:graphicData uri="http://schemas.microsoft.com/office/word/2010/wordprocessingShape">
                          <wps:wsp>
                            <wps:cNvCnPr/>
                            <wps:spPr>
                              <a:xfrm>
                                <a:off x="0" y="0"/>
                                <a:ext cx="786121" cy="615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66BD4" id="直接连接符 43"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12.3pt" to="162.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" strokecolor="windowText" strokeweight=".5pt">
                      <v:stroke joinstyle="miter"/>
                    </v:line>
                  </w:pict>
                </mc:Fallback>
              </mc:AlternateContent>
            </w:r>
            <w:r w:rsidRPr="00276ABD">
              <w:rPr>
                <w:rFonts w:eastAsia="宋体" w:hint="eastAsia"/>
                <w:noProof/>
                <w:kern w:val="2"/>
                <w:sz w:val="18"/>
                <w:szCs w:val="18"/>
              </w:rPr>
              <w:t>所属系统类别码</w:t>
            </w:r>
          </w:p>
        </w:tc>
        <w:tc>
          <w:tcPr>
            <w:tcW w:w="415" w:type="pct"/>
            <w:shd w:val="clear" w:color="auto" w:fill="FFFFFF"/>
          </w:tcPr>
          <w:p w14:paraId="2CAE407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33ED225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2B4BA4D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0FFFDD9F"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89312" behindDoc="0" locked="0" layoutInCell="1" allowOverlap="1" wp14:anchorId="6EE4DF26" wp14:editId="5D51B7C7">
                      <wp:simplePos x="0" y="0"/>
                      <wp:positionH relativeFrom="column">
                        <wp:posOffset>138357</wp:posOffset>
                      </wp:positionH>
                      <wp:positionV relativeFrom="paragraph">
                        <wp:posOffset>-258929</wp:posOffset>
                      </wp:positionV>
                      <wp:extent cx="3613" cy="644685"/>
                      <wp:effectExtent l="0" t="0" r="34925" b="22225"/>
                      <wp:wrapNone/>
                      <wp:docPr id="44" name="直接连接符 44"/>
                      <wp:cNvGraphicFramePr/>
                      <a:graphic xmlns:a="http://schemas.openxmlformats.org/drawingml/2006/main">
                        <a:graphicData uri="http://schemas.microsoft.com/office/word/2010/wordprocessingShape">
                          <wps:wsp>
                            <wps:cNvCnPr/>
                            <wps:spPr>
                              <a:xfrm flipH="1">
                                <a:off x="0" y="0"/>
                                <a:ext cx="3613" cy="6446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A9EDBC" id="直接连接符 44"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20.4pt" to="11.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" strokecolor="windowText" strokeweight=".5pt">
                      <v:stroke joinstyle="miter"/>
                    </v:line>
                  </w:pict>
                </mc:Fallback>
              </mc:AlternateContent>
            </w:r>
          </w:p>
        </w:tc>
        <w:tc>
          <w:tcPr>
            <w:tcW w:w="77" w:type="pct"/>
            <w:shd w:val="clear" w:color="auto" w:fill="FFFFFF"/>
          </w:tcPr>
          <w:p w14:paraId="65E5C67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AFCD6A5"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0336" behindDoc="0" locked="0" layoutInCell="1" allowOverlap="1" wp14:anchorId="23043A9E" wp14:editId="74497365">
                      <wp:simplePos x="0" y="0"/>
                      <wp:positionH relativeFrom="column">
                        <wp:posOffset>269510</wp:posOffset>
                      </wp:positionH>
                      <wp:positionV relativeFrom="paragraph">
                        <wp:posOffset>-258929</wp:posOffset>
                      </wp:positionV>
                      <wp:extent cx="5477" cy="865062"/>
                      <wp:effectExtent l="0" t="0" r="33020" b="30480"/>
                      <wp:wrapNone/>
                      <wp:docPr id="45" name="直接连接符 45"/>
                      <wp:cNvGraphicFramePr/>
                      <a:graphic xmlns:a="http://schemas.openxmlformats.org/drawingml/2006/main">
                        <a:graphicData uri="http://schemas.microsoft.com/office/word/2010/wordprocessingShape">
                          <wps:wsp>
                            <wps:cNvCnPr/>
                            <wps:spPr>
                              <a:xfrm flipH="1">
                                <a:off x="0" y="0"/>
                                <a:ext cx="5477" cy="86506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C46388" id="直接连接符 45" o:spid="_x0000_s1026" style="position:absolute;left:0;text-align:lef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20.4pt" to="21.6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" strokecolor="windowText" strokeweight=".5pt">
                      <v:stroke joinstyle="miter"/>
                    </v:line>
                  </w:pict>
                </mc:Fallback>
              </mc:AlternateContent>
            </w:r>
          </w:p>
        </w:tc>
        <w:tc>
          <w:tcPr>
            <w:tcW w:w="311" w:type="pct"/>
            <w:shd w:val="clear" w:color="auto" w:fill="FFFFFF"/>
            <w:tcMar>
              <w:left w:w="0" w:type="dxa"/>
              <w:right w:w="0" w:type="dxa"/>
            </w:tcMar>
          </w:tcPr>
          <w:p w14:paraId="10C34FF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2FE03A6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482E7D87"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A928FA4"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239D5A20"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66974567"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0BAB4C64" w14:textId="77777777" w:rsidTr="00FD08B6">
        <w:trPr>
          <w:jc w:val="center"/>
        </w:trPr>
        <w:tc>
          <w:tcPr>
            <w:tcW w:w="1154" w:type="pct"/>
            <w:shd w:val="clear" w:color="auto" w:fill="FFFFFF"/>
            <w:tcMar>
              <w:left w:w="0" w:type="dxa"/>
              <w:right w:w="0" w:type="dxa"/>
            </w:tcMar>
          </w:tcPr>
          <w:p w14:paraId="62BA64A8"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4192" behindDoc="0" locked="0" layoutInCell="1" allowOverlap="1" wp14:anchorId="40DCEC24" wp14:editId="765C040E">
                      <wp:simplePos x="0" y="0"/>
                      <wp:positionH relativeFrom="column">
                        <wp:posOffset>1276317</wp:posOffset>
                      </wp:positionH>
                      <wp:positionV relativeFrom="paragraph">
                        <wp:posOffset>156189</wp:posOffset>
                      </wp:positionV>
                      <wp:extent cx="1125154" cy="0"/>
                      <wp:effectExtent l="0" t="0" r="0" b="0"/>
                      <wp:wrapNone/>
                      <wp:docPr id="46" name="直接连接符 46"/>
                      <wp:cNvGraphicFramePr/>
                      <a:graphic xmlns:a="http://schemas.openxmlformats.org/drawingml/2006/main">
                        <a:graphicData uri="http://schemas.microsoft.com/office/word/2010/wordprocessingShape">
                          <wps:wsp>
                            <wps:cNvCnPr/>
                            <wps:spPr>
                              <a:xfrm flipV="1">
                                <a:off x="0" y="0"/>
                                <a:ext cx="112515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7D85D" id="直接连接符 46"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3pt" to="189.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" strokecolor="windowText" strokeweight=".5pt">
                      <v:stroke joinstyle="miter"/>
                    </v:line>
                  </w:pict>
                </mc:Fallback>
              </mc:AlternateContent>
            </w:r>
            <w:r w:rsidRPr="00276ABD">
              <w:rPr>
                <w:rFonts w:eastAsia="宋体" w:hint="eastAsia"/>
                <w:noProof/>
                <w:kern w:val="2"/>
                <w:sz w:val="18"/>
                <w:szCs w:val="18"/>
              </w:rPr>
              <w:t>所属系统</w:t>
            </w:r>
            <w:r w:rsidRPr="00276ABD">
              <w:rPr>
                <w:rFonts w:eastAsia="宋体" w:hint="eastAsia"/>
                <w:kern w:val="2"/>
                <w:sz w:val="18"/>
                <w:szCs w:val="18"/>
                <w:lang w:val="x-none"/>
              </w:rPr>
              <w:t>序号</w:t>
            </w:r>
          </w:p>
        </w:tc>
        <w:tc>
          <w:tcPr>
            <w:tcW w:w="415" w:type="pct"/>
            <w:shd w:val="clear" w:color="auto" w:fill="FFFFFF"/>
          </w:tcPr>
          <w:p w14:paraId="23B4680F"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5B08D7E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7D5055B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0DF55DA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91648B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06EFD8F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3A64333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310D552B"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67890F16"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2384" behindDoc="0" locked="0" layoutInCell="1" allowOverlap="1" wp14:anchorId="43148B44" wp14:editId="062F850D">
                      <wp:simplePos x="0" y="0"/>
                      <wp:positionH relativeFrom="column">
                        <wp:posOffset>305401</wp:posOffset>
                      </wp:positionH>
                      <wp:positionV relativeFrom="paragraph">
                        <wp:posOffset>-486716</wp:posOffset>
                      </wp:positionV>
                      <wp:extent cx="0" cy="1333931"/>
                      <wp:effectExtent l="0" t="0" r="38100" b="19050"/>
                      <wp:wrapNone/>
                      <wp:docPr id="50" name="直接连接符 50"/>
                      <wp:cNvGraphicFramePr/>
                      <a:graphic xmlns:a="http://schemas.openxmlformats.org/drawingml/2006/main">
                        <a:graphicData uri="http://schemas.microsoft.com/office/word/2010/wordprocessingShape">
                          <wps:wsp>
                            <wps:cNvCnPr/>
                            <wps:spPr>
                              <a:xfrm>
                                <a:off x="0" y="0"/>
                                <a:ext cx="0" cy="133393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6EA7E" id="直接连接符 50"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38.3pt" to="24.0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" strokecolor="windowText" strokeweight=".5pt">
                      <v:stroke joinstyle="miter"/>
                    </v:line>
                  </w:pict>
                </mc:Fallback>
              </mc:AlternateContent>
            </w:r>
          </w:p>
        </w:tc>
        <w:tc>
          <w:tcPr>
            <w:tcW w:w="311" w:type="pct"/>
            <w:shd w:val="clear" w:color="auto" w:fill="FFFFFF"/>
          </w:tcPr>
          <w:p w14:paraId="1014AF3D"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04936E63"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26FE7A6C"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36D0303D" w14:textId="77777777" w:rsidTr="00FD08B6">
        <w:trPr>
          <w:jc w:val="center"/>
        </w:trPr>
        <w:tc>
          <w:tcPr>
            <w:tcW w:w="1154" w:type="pct"/>
            <w:shd w:val="clear" w:color="auto" w:fill="FFFFFF"/>
            <w:tcMar>
              <w:left w:w="0" w:type="dxa"/>
              <w:right w:w="0" w:type="dxa"/>
            </w:tcMar>
          </w:tcPr>
          <w:p w14:paraId="459E52EC"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5216" behindDoc="0" locked="0" layoutInCell="1" allowOverlap="1" wp14:anchorId="680FF2ED" wp14:editId="46E75892">
                      <wp:simplePos x="0" y="0"/>
                      <wp:positionH relativeFrom="column">
                        <wp:posOffset>1285510</wp:posOffset>
                      </wp:positionH>
                      <wp:positionV relativeFrom="paragraph">
                        <wp:posOffset>148933</wp:posOffset>
                      </wp:positionV>
                      <wp:extent cx="1693942" cy="0"/>
                      <wp:effectExtent l="0" t="0" r="0" b="0"/>
                      <wp:wrapNone/>
                      <wp:docPr id="51" name="直接连接符 51"/>
                      <wp:cNvGraphicFramePr/>
                      <a:graphic xmlns:a="http://schemas.openxmlformats.org/drawingml/2006/main">
                        <a:graphicData uri="http://schemas.microsoft.com/office/word/2010/wordprocessingShape">
                          <wps:wsp>
                            <wps:cNvCnPr/>
                            <wps:spPr>
                              <a:xfrm>
                                <a:off x="0" y="0"/>
                                <a:ext cx="169394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81D805" id="直接连接符 51" o:spid="_x0000_s1026" style="position:absolute;left:0;text-align:lef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pt,11.75pt" to="234.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" strokecolor="windowText" strokeweight=".5pt">
                      <v:stroke joinstyle="miter"/>
                    </v:line>
                  </w:pict>
                </mc:Fallback>
              </mc:AlternateContent>
            </w:r>
            <w:r w:rsidRPr="00276ABD">
              <w:rPr>
                <w:rFonts w:eastAsia="宋体" w:hint="eastAsia"/>
                <w:noProof/>
                <w:kern w:val="2"/>
                <w:sz w:val="18"/>
                <w:szCs w:val="18"/>
              </w:rPr>
              <w:t>装备类别码</w:t>
            </w:r>
          </w:p>
        </w:tc>
        <w:tc>
          <w:tcPr>
            <w:tcW w:w="415" w:type="pct"/>
            <w:shd w:val="clear" w:color="auto" w:fill="FFFFFF"/>
          </w:tcPr>
          <w:p w14:paraId="65E0033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5DE8733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399969E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4D7FFFE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428A3ED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4C991E0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2922230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DA587C6"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544" w:type="pct"/>
            <w:shd w:val="clear" w:color="auto" w:fill="FFFFFF"/>
          </w:tcPr>
          <w:p w14:paraId="7256896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7CE2F3E9"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77" w:type="pct"/>
            <w:shd w:val="clear" w:color="auto" w:fill="FFFFFF"/>
          </w:tcPr>
          <w:p w14:paraId="29B41F44" w14:textId="77777777" w:rsidR="00E636B3" w:rsidRPr="00276ABD" w:rsidRDefault="00E636B3" w:rsidP="00FD08B6">
            <w:pPr>
              <w:adjustRightInd/>
              <w:spacing w:line="360" w:lineRule="exact"/>
              <w:jc w:val="center"/>
              <w:textAlignment w:val="auto"/>
              <w:rPr>
                <w:rFonts w:eastAsia="宋体"/>
                <w:kern w:val="2"/>
                <w:sz w:val="18"/>
                <w:szCs w:val="18"/>
                <w:u w:val="single"/>
              </w:rPr>
            </w:pPr>
          </w:p>
        </w:tc>
        <w:tc>
          <w:tcPr>
            <w:tcW w:w="860" w:type="pct"/>
            <w:shd w:val="clear" w:color="auto" w:fill="FFFFFF"/>
          </w:tcPr>
          <w:p w14:paraId="7E2043A6" w14:textId="77777777" w:rsidR="00E636B3" w:rsidRPr="00276ABD" w:rsidRDefault="00E636B3" w:rsidP="00FD08B6">
            <w:pPr>
              <w:adjustRightInd/>
              <w:spacing w:line="360" w:lineRule="exact"/>
              <w:jc w:val="center"/>
              <w:textAlignment w:val="auto"/>
              <w:rPr>
                <w:rFonts w:eastAsia="宋体"/>
                <w:kern w:val="2"/>
                <w:sz w:val="18"/>
                <w:szCs w:val="18"/>
                <w:u w:val="single"/>
              </w:rPr>
            </w:pPr>
          </w:p>
        </w:tc>
      </w:tr>
      <w:tr w:rsidR="00E636B3" w:rsidRPr="00BF01EE" w14:paraId="703070A7" w14:textId="77777777" w:rsidTr="00FD08B6">
        <w:trPr>
          <w:jc w:val="center"/>
        </w:trPr>
        <w:tc>
          <w:tcPr>
            <w:tcW w:w="1154" w:type="pct"/>
            <w:shd w:val="clear" w:color="auto" w:fill="FFFFFF"/>
            <w:tcMar>
              <w:left w:w="0" w:type="dxa"/>
              <w:right w:w="0" w:type="dxa"/>
            </w:tcMar>
          </w:tcPr>
          <w:p w14:paraId="6BD77497"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86240" behindDoc="0" locked="0" layoutInCell="1" allowOverlap="1" wp14:anchorId="343DB726" wp14:editId="3EA80C0A">
                      <wp:simplePos x="0" y="0"/>
                      <wp:positionH relativeFrom="column">
                        <wp:posOffset>1277833</wp:posOffset>
                      </wp:positionH>
                      <wp:positionV relativeFrom="paragraph">
                        <wp:posOffset>153881</wp:posOffset>
                      </wp:positionV>
                      <wp:extent cx="2146300" cy="3598"/>
                      <wp:effectExtent l="0" t="0" r="25400" b="34925"/>
                      <wp:wrapNone/>
                      <wp:docPr id="52" name="直接连接符 52"/>
                      <wp:cNvGraphicFramePr/>
                      <a:graphic xmlns:a="http://schemas.openxmlformats.org/drawingml/2006/main">
                        <a:graphicData uri="http://schemas.microsoft.com/office/word/2010/wordprocessingShape">
                          <wps:wsp>
                            <wps:cNvCnPr/>
                            <wps:spPr>
                              <a:xfrm flipV="1">
                                <a:off x="0" y="0"/>
                                <a:ext cx="2146300" cy="359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D7D0A" id="直接连接符 52" o:spid="_x0000_s1026" style="position:absolute;left:0;text-align:lef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pt,12.1pt" to="269.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" strokecolor="windowText" strokeweight=".5pt">
                      <v:stroke joinstyle="miter"/>
                    </v:line>
                  </w:pict>
                </mc:Fallback>
              </mc:AlternateContent>
            </w:r>
            <w:r w:rsidRPr="00276ABD">
              <w:rPr>
                <w:rFonts w:eastAsia="宋体" w:hint="eastAsia"/>
                <w:noProof/>
                <w:kern w:val="2"/>
                <w:sz w:val="18"/>
                <w:szCs w:val="18"/>
              </w:rPr>
              <w:t>设备</w:t>
            </w:r>
            <w:r w:rsidRPr="00276ABD">
              <w:rPr>
                <w:rFonts w:eastAsia="宋体" w:hint="eastAsia"/>
                <w:kern w:val="2"/>
                <w:sz w:val="18"/>
                <w:szCs w:val="18"/>
                <w:lang w:val="x-none"/>
              </w:rPr>
              <w:t>序号</w:t>
            </w:r>
          </w:p>
        </w:tc>
        <w:tc>
          <w:tcPr>
            <w:tcW w:w="415" w:type="pct"/>
            <w:shd w:val="clear" w:color="auto" w:fill="FFFFFF"/>
          </w:tcPr>
          <w:p w14:paraId="43A0BC4B"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0864516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0B93B33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C4DF8F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16546B2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3FA08293"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0BBE2A75"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196F70F2"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634CAE5B"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0FC9CCFA"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7504" behindDoc="0" locked="0" layoutInCell="1" allowOverlap="1" wp14:anchorId="4FE2B04D" wp14:editId="46925D8D">
                      <wp:simplePos x="0" y="0"/>
                      <wp:positionH relativeFrom="column">
                        <wp:posOffset>165421</wp:posOffset>
                      </wp:positionH>
                      <wp:positionV relativeFrom="paragraph">
                        <wp:posOffset>-943916</wp:posOffset>
                      </wp:positionV>
                      <wp:extent cx="2145" cy="1528707"/>
                      <wp:effectExtent l="0" t="0" r="36195" b="33655"/>
                      <wp:wrapNone/>
                      <wp:docPr id="53" name="直接连接符 53"/>
                      <wp:cNvGraphicFramePr/>
                      <a:graphic xmlns:a="http://schemas.openxmlformats.org/drawingml/2006/main">
                        <a:graphicData uri="http://schemas.microsoft.com/office/word/2010/wordprocessingShape">
                          <wps:wsp>
                            <wps:cNvCnPr/>
                            <wps:spPr>
                              <a:xfrm flipH="1">
                                <a:off x="0" y="0"/>
                                <a:ext cx="2145" cy="152870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C04868" id="直接连接符 53"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74.3pt" to="13.2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" strokecolor="windowText" strokeweight=".5pt">
                      <v:stroke joinstyle="miter"/>
                    </v:line>
                  </w:pict>
                </mc:Fallback>
              </mc:AlternateContent>
            </w:r>
          </w:p>
        </w:tc>
        <w:tc>
          <w:tcPr>
            <w:tcW w:w="77" w:type="pct"/>
            <w:shd w:val="clear" w:color="auto" w:fill="FFFFFF"/>
          </w:tcPr>
          <w:p w14:paraId="4BC9463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0397C36A"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r w:rsidR="00E636B3" w:rsidRPr="00BF01EE" w14:paraId="70407076" w14:textId="77777777" w:rsidTr="00FD08B6">
        <w:trPr>
          <w:jc w:val="center"/>
        </w:trPr>
        <w:tc>
          <w:tcPr>
            <w:tcW w:w="1154" w:type="pct"/>
            <w:shd w:val="clear" w:color="auto" w:fill="FFFFFF"/>
            <w:tcMar>
              <w:left w:w="0" w:type="dxa"/>
              <w:right w:w="0" w:type="dxa"/>
            </w:tcMar>
          </w:tcPr>
          <w:p w14:paraId="0D5EAAE3"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noProof/>
                <w:kern w:val="2"/>
                <w:sz w:val="18"/>
                <w:szCs w:val="18"/>
              </w:rPr>
              <mc:AlternateContent>
                <mc:Choice Requires="wps">
                  <w:drawing>
                    <wp:anchor distT="0" distB="0" distL="114300" distR="114300" simplePos="0" relativeHeight="251793408" behindDoc="0" locked="0" layoutInCell="1" allowOverlap="1" wp14:anchorId="781BD36B" wp14:editId="5E8AB0F9">
                      <wp:simplePos x="0" y="0"/>
                      <wp:positionH relativeFrom="column">
                        <wp:posOffset>1273175</wp:posOffset>
                      </wp:positionH>
                      <wp:positionV relativeFrom="paragraph">
                        <wp:posOffset>151765</wp:posOffset>
                      </wp:positionV>
                      <wp:extent cx="2724150" cy="0"/>
                      <wp:effectExtent l="0" t="0" r="0" b="0"/>
                      <wp:wrapNone/>
                      <wp:docPr id="54" name="直接连接符 54"/>
                      <wp:cNvGraphicFramePr/>
                      <a:graphic xmlns:a="http://schemas.openxmlformats.org/drawingml/2006/main">
                        <a:graphicData uri="http://schemas.microsoft.com/office/word/2010/wordprocessingShape">
                          <wps:wsp>
                            <wps:cNvCnPr/>
                            <wps:spPr>
                              <a:xfrm flipV="1">
                                <a:off x="0" y="0"/>
                                <a:ext cx="27241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E0E7E4" id="直接连接符 54" o:spid="_x0000_s1026" style="position:absolute;left:0;text-align:lef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5pt,11.95pt" to="314.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" strokecolor="windowText" strokeweight=".5pt">
                      <v:stroke joinstyle="miter"/>
                    </v:line>
                  </w:pict>
                </mc:Fallback>
              </mc:AlternateContent>
            </w:r>
            <w:r w:rsidRPr="00276ABD">
              <w:rPr>
                <w:rFonts w:eastAsia="宋体" w:hint="eastAsia"/>
                <w:noProof/>
                <w:kern w:val="2"/>
                <w:sz w:val="18"/>
                <w:szCs w:val="18"/>
              </w:rPr>
              <w:t>模型原理类别码</w:t>
            </w:r>
          </w:p>
        </w:tc>
        <w:tc>
          <w:tcPr>
            <w:tcW w:w="415" w:type="pct"/>
            <w:shd w:val="clear" w:color="auto" w:fill="FFFFFF"/>
          </w:tcPr>
          <w:p w14:paraId="03CE6F74"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1967655"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24464F6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86108E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7DA00BC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7FF13E36"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64ECAB4E"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6674BBC1"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2753D4F3"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561D2F17"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38A463C4" w14:textId="77777777" w:rsidR="00E636B3" w:rsidRPr="00276ABD" w:rsidRDefault="00E636B3" w:rsidP="00FD08B6">
            <w:pPr>
              <w:keepNext/>
              <w:adjustRightInd/>
              <w:spacing w:line="360" w:lineRule="exact"/>
              <w:textAlignment w:val="auto"/>
              <w:rPr>
                <w:rFonts w:eastAsia="宋体"/>
                <w:noProof/>
                <w:kern w:val="2"/>
                <w:sz w:val="18"/>
                <w:szCs w:val="18"/>
                <w:u w:val="single"/>
              </w:rPr>
            </w:pPr>
          </w:p>
        </w:tc>
        <w:tc>
          <w:tcPr>
            <w:tcW w:w="860" w:type="pct"/>
            <w:shd w:val="clear" w:color="auto" w:fill="FFFFFF"/>
          </w:tcPr>
          <w:p w14:paraId="15942AF3"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u w:val="single"/>
              </w:rPr>
              <mc:AlternateContent>
                <mc:Choice Requires="wps">
                  <w:drawing>
                    <wp:anchor distT="0" distB="0" distL="114300" distR="114300" simplePos="0" relativeHeight="251794432" behindDoc="0" locked="0" layoutInCell="1" allowOverlap="1" wp14:anchorId="09B4191A" wp14:editId="5D33A959">
                      <wp:simplePos x="0" y="0"/>
                      <wp:positionH relativeFrom="column">
                        <wp:posOffset>478154</wp:posOffset>
                      </wp:positionH>
                      <wp:positionV relativeFrom="paragraph">
                        <wp:posOffset>-1171575</wp:posOffset>
                      </wp:positionV>
                      <wp:extent cx="8255" cy="1775460"/>
                      <wp:effectExtent l="0" t="0" r="29845" b="34290"/>
                      <wp:wrapNone/>
                      <wp:docPr id="55" name="直接连接符 55"/>
                      <wp:cNvGraphicFramePr/>
                      <a:graphic xmlns:a="http://schemas.openxmlformats.org/drawingml/2006/main">
                        <a:graphicData uri="http://schemas.microsoft.com/office/word/2010/wordprocessingShape">
                          <wps:wsp>
                            <wps:cNvCnPr/>
                            <wps:spPr>
                              <a:xfrm flipH="1">
                                <a:off x="0" y="0"/>
                                <a:ext cx="8255" cy="17754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827352" id="直接连接符 55"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92.25pt" to="38.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" strokecolor="windowText" strokeweight=".5pt">
                      <v:stroke joinstyle="miter"/>
                    </v:line>
                  </w:pict>
                </mc:Fallback>
              </mc:AlternateContent>
            </w:r>
          </w:p>
        </w:tc>
      </w:tr>
      <w:tr w:rsidR="00E636B3" w:rsidRPr="00BF01EE" w14:paraId="4E6448CA" w14:textId="77777777" w:rsidTr="00FD08B6">
        <w:trPr>
          <w:jc w:val="center"/>
        </w:trPr>
        <w:tc>
          <w:tcPr>
            <w:tcW w:w="1154" w:type="pct"/>
            <w:shd w:val="clear" w:color="auto" w:fill="FFFFFF"/>
            <w:tcMar>
              <w:left w:w="0" w:type="dxa"/>
              <w:right w:w="0" w:type="dxa"/>
            </w:tcMar>
          </w:tcPr>
          <w:p w14:paraId="732743F1"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hint="eastAsia"/>
                <w:noProof/>
                <w:kern w:val="2"/>
                <w:sz w:val="18"/>
                <w:szCs w:val="18"/>
              </w:rPr>
              <w:t>模型任务与功能类别码</w:t>
            </w:r>
          </w:p>
        </w:tc>
        <w:tc>
          <w:tcPr>
            <w:tcW w:w="415" w:type="pct"/>
            <w:shd w:val="clear" w:color="auto" w:fill="FFFFFF"/>
          </w:tcPr>
          <w:p w14:paraId="4466761A"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9CD9F8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506E075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281B58E9"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3C2EBC1C"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67F3535D" w14:textId="77777777" w:rsidR="00E636B3" w:rsidRPr="00276ABD" w:rsidRDefault="00E636B3" w:rsidP="00FD08B6">
            <w:pPr>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96480" behindDoc="0" locked="0" layoutInCell="1" allowOverlap="1" wp14:anchorId="21F4B04C" wp14:editId="431C1BD7">
                      <wp:simplePos x="0" y="0"/>
                      <wp:positionH relativeFrom="column">
                        <wp:posOffset>-1453424</wp:posOffset>
                      </wp:positionH>
                      <wp:positionV relativeFrom="paragraph">
                        <wp:posOffset>128633</wp:posOffset>
                      </wp:positionV>
                      <wp:extent cx="3235778" cy="453"/>
                      <wp:effectExtent l="0" t="0" r="0" b="0"/>
                      <wp:wrapNone/>
                      <wp:docPr id="56" name="直接连接符 56"/>
                      <wp:cNvGraphicFramePr/>
                      <a:graphic xmlns:a="http://schemas.openxmlformats.org/drawingml/2006/main">
                        <a:graphicData uri="http://schemas.microsoft.com/office/word/2010/wordprocessingShape">
                          <wps:wsp>
                            <wps:cNvCnPr/>
                            <wps:spPr>
                              <a:xfrm flipV="1">
                                <a:off x="0" y="0"/>
                                <a:ext cx="3235778" cy="4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D208E0" id="直接连接符 56" o:spid="_x0000_s1026" style="position:absolute;left:0;text-align:lef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10.15pt" to="140.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" strokecolor="windowText" strokeweight=".5pt">
                      <v:stroke joinstyle="miter"/>
                    </v:line>
                  </w:pict>
                </mc:Fallback>
              </mc:AlternateContent>
            </w:r>
          </w:p>
        </w:tc>
        <w:tc>
          <w:tcPr>
            <w:tcW w:w="311" w:type="pct"/>
            <w:shd w:val="clear" w:color="auto" w:fill="FFFFFF"/>
            <w:tcMar>
              <w:left w:w="0" w:type="dxa"/>
              <w:right w:w="0" w:type="dxa"/>
            </w:tcMar>
          </w:tcPr>
          <w:p w14:paraId="7CD204C7"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200E3903"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5CADDF2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15571525"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48D2D97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5BEDD72A"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r w:rsidR="00E636B3" w:rsidRPr="00BF01EE" w14:paraId="3E6C6B34" w14:textId="77777777" w:rsidTr="00FD08B6">
        <w:trPr>
          <w:jc w:val="center"/>
        </w:trPr>
        <w:tc>
          <w:tcPr>
            <w:tcW w:w="1154" w:type="pct"/>
            <w:shd w:val="clear" w:color="auto" w:fill="FFFFFF"/>
            <w:tcMar>
              <w:left w:w="0" w:type="dxa"/>
              <w:right w:w="0" w:type="dxa"/>
            </w:tcMar>
          </w:tcPr>
          <w:p w14:paraId="784941C0" w14:textId="77777777" w:rsidR="00E636B3" w:rsidRPr="00276ABD" w:rsidRDefault="00E636B3" w:rsidP="00FD08B6">
            <w:pPr>
              <w:adjustRightInd/>
              <w:spacing w:line="360" w:lineRule="exact"/>
              <w:textAlignment w:val="auto"/>
              <w:rPr>
                <w:rFonts w:eastAsia="宋体"/>
                <w:noProof/>
                <w:kern w:val="2"/>
                <w:sz w:val="18"/>
                <w:szCs w:val="18"/>
              </w:rPr>
            </w:pPr>
            <w:r w:rsidRPr="00276ABD">
              <w:rPr>
                <w:rFonts w:eastAsia="宋体"/>
              </w:rPr>
              <w:t>模型版本号编码</w:t>
            </w:r>
          </w:p>
        </w:tc>
        <w:tc>
          <w:tcPr>
            <w:tcW w:w="415" w:type="pct"/>
            <w:shd w:val="clear" w:color="auto" w:fill="FFFFFF"/>
          </w:tcPr>
          <w:p w14:paraId="2D6C50D2"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80" w:type="pct"/>
            <w:shd w:val="clear" w:color="auto" w:fill="FFFFFF"/>
          </w:tcPr>
          <w:p w14:paraId="2F655BB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3" w:type="pct"/>
            <w:shd w:val="clear" w:color="auto" w:fill="FFFFFF"/>
          </w:tcPr>
          <w:p w14:paraId="5E7B28C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Pr>
          <w:p w14:paraId="35D86330"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77" w:type="pct"/>
            <w:shd w:val="clear" w:color="auto" w:fill="FFFFFF"/>
          </w:tcPr>
          <w:p w14:paraId="4961FCCE"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469" w:type="pct"/>
            <w:shd w:val="clear" w:color="auto" w:fill="FFFFFF"/>
          </w:tcPr>
          <w:p w14:paraId="4F2C58E8" w14:textId="77777777" w:rsidR="00E636B3" w:rsidRPr="00276ABD" w:rsidRDefault="00E636B3" w:rsidP="00FD08B6">
            <w:pPr>
              <w:adjustRightInd/>
              <w:spacing w:line="360" w:lineRule="exact"/>
              <w:textAlignment w:val="auto"/>
              <w:rPr>
                <w:rFonts w:eastAsia="宋体"/>
                <w:kern w:val="2"/>
                <w:sz w:val="18"/>
                <w:szCs w:val="18"/>
                <w:lang w:val="x-none"/>
              </w:rPr>
            </w:pPr>
          </w:p>
        </w:tc>
        <w:tc>
          <w:tcPr>
            <w:tcW w:w="311" w:type="pct"/>
            <w:shd w:val="clear" w:color="auto" w:fill="FFFFFF"/>
            <w:tcMar>
              <w:left w:w="0" w:type="dxa"/>
              <w:right w:w="0" w:type="dxa"/>
            </w:tcMar>
          </w:tcPr>
          <w:p w14:paraId="735B8F99"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77" w:type="pct"/>
            <w:shd w:val="clear" w:color="auto" w:fill="FFFFFF"/>
          </w:tcPr>
          <w:p w14:paraId="1AA0E030"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544" w:type="pct"/>
            <w:shd w:val="clear" w:color="auto" w:fill="FFFFFF"/>
          </w:tcPr>
          <w:p w14:paraId="28C551CD"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311" w:type="pct"/>
            <w:shd w:val="clear" w:color="auto" w:fill="FFFFFF"/>
          </w:tcPr>
          <w:p w14:paraId="34E00070" w14:textId="77777777" w:rsidR="00E636B3" w:rsidRPr="00276ABD" w:rsidRDefault="00E636B3" w:rsidP="00FD08B6">
            <w:pPr>
              <w:keepNext/>
              <w:adjustRightInd/>
              <w:spacing w:line="360" w:lineRule="exact"/>
              <w:textAlignment w:val="auto"/>
              <w:rPr>
                <w:rFonts w:eastAsia="宋体"/>
                <w:kern w:val="2"/>
                <w:sz w:val="18"/>
                <w:szCs w:val="18"/>
                <w:lang w:val="x-none"/>
              </w:rPr>
            </w:pPr>
            <w:r w:rsidRPr="00276ABD">
              <w:rPr>
                <w:rFonts w:eastAsia="宋体"/>
                <w:noProof/>
                <w:kern w:val="2"/>
                <w:sz w:val="18"/>
                <w:szCs w:val="18"/>
              </w:rPr>
              <mc:AlternateContent>
                <mc:Choice Requires="wps">
                  <w:drawing>
                    <wp:anchor distT="0" distB="0" distL="114300" distR="114300" simplePos="0" relativeHeight="251795456" behindDoc="0" locked="0" layoutInCell="1" allowOverlap="1" wp14:anchorId="2864E4D8" wp14:editId="41ABEEDC">
                      <wp:simplePos x="0" y="0"/>
                      <wp:positionH relativeFrom="column">
                        <wp:posOffset>-3067050</wp:posOffset>
                      </wp:positionH>
                      <wp:positionV relativeFrom="paragraph">
                        <wp:posOffset>145415</wp:posOffset>
                      </wp:positionV>
                      <wp:extent cx="3993099" cy="0"/>
                      <wp:effectExtent l="0" t="0" r="0" b="0"/>
                      <wp:wrapNone/>
                      <wp:docPr id="57" name="直接连接符 57"/>
                      <wp:cNvGraphicFramePr/>
                      <a:graphic xmlns:a="http://schemas.openxmlformats.org/drawingml/2006/main">
                        <a:graphicData uri="http://schemas.microsoft.com/office/word/2010/wordprocessingShape">
                          <wps:wsp>
                            <wps:cNvCnPr/>
                            <wps:spPr>
                              <a:xfrm flipV="1">
                                <a:off x="0" y="0"/>
                                <a:ext cx="3993099"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D80E79" id="直接连接符 57" o:spid="_x0000_s1026" style="position:absolute;left:0;text-align:lef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1.45pt" to="72.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" strokecolor="windowText" strokeweight=".5pt">
                      <v:stroke joinstyle="miter"/>
                    </v:line>
                  </w:pict>
                </mc:Fallback>
              </mc:AlternateContent>
            </w:r>
          </w:p>
        </w:tc>
        <w:tc>
          <w:tcPr>
            <w:tcW w:w="77" w:type="pct"/>
            <w:shd w:val="clear" w:color="auto" w:fill="FFFFFF"/>
          </w:tcPr>
          <w:p w14:paraId="107D8FCC" w14:textId="77777777" w:rsidR="00E636B3" w:rsidRPr="00276ABD" w:rsidRDefault="00E636B3" w:rsidP="00FD08B6">
            <w:pPr>
              <w:keepNext/>
              <w:adjustRightInd/>
              <w:spacing w:line="360" w:lineRule="exact"/>
              <w:textAlignment w:val="auto"/>
              <w:rPr>
                <w:rFonts w:eastAsia="宋体"/>
                <w:kern w:val="2"/>
                <w:sz w:val="18"/>
                <w:szCs w:val="18"/>
                <w:lang w:val="x-none"/>
              </w:rPr>
            </w:pPr>
          </w:p>
        </w:tc>
        <w:tc>
          <w:tcPr>
            <w:tcW w:w="860" w:type="pct"/>
            <w:shd w:val="clear" w:color="auto" w:fill="FFFFFF"/>
          </w:tcPr>
          <w:p w14:paraId="3C02470C" w14:textId="77777777" w:rsidR="00E636B3" w:rsidRPr="00276ABD" w:rsidRDefault="00E636B3" w:rsidP="00FD08B6">
            <w:pPr>
              <w:keepNext/>
              <w:adjustRightInd/>
              <w:spacing w:line="360" w:lineRule="exact"/>
              <w:textAlignment w:val="auto"/>
              <w:rPr>
                <w:rFonts w:eastAsia="宋体"/>
                <w:kern w:val="2"/>
                <w:sz w:val="18"/>
                <w:szCs w:val="18"/>
                <w:lang w:val="x-none"/>
              </w:rPr>
            </w:pPr>
          </w:p>
        </w:tc>
      </w:tr>
    </w:tbl>
    <w:p w14:paraId="60598D8B" w14:textId="1BACFA20" w:rsidR="00E636B3" w:rsidRPr="00E7622F" w:rsidRDefault="00E636B3" w:rsidP="00E636B3">
      <w:pPr>
        <w:pStyle w:val="af1"/>
      </w:pPr>
      <w:r w:rsidRPr="00E7622F">
        <w:rPr>
          <w:rFonts w:hint="eastAsia"/>
        </w:rPr>
        <w:t>图</w:t>
      </w:r>
      <w:r w:rsidR="00292591">
        <w:t>3</w:t>
      </w:r>
      <w:r w:rsidRPr="00E7622F">
        <w:t>-</w:t>
      </w:r>
      <w:r w:rsidR="00292591">
        <w:t>3</w:t>
      </w:r>
      <w:r w:rsidRPr="00E7622F">
        <w:t xml:space="preserve"> </w:t>
      </w:r>
      <w:r w:rsidRPr="00E7622F">
        <w:rPr>
          <w:rFonts w:hint="eastAsia"/>
        </w:rPr>
        <w:t>风洞设备相关的</w:t>
      </w:r>
      <w:r w:rsidRPr="00E7622F">
        <w:t>PHM</w:t>
      </w:r>
      <w:r w:rsidRPr="00E7622F">
        <w:t>模型</w:t>
      </w:r>
      <w:r w:rsidRPr="00E7622F">
        <w:rPr>
          <w:rFonts w:hint="eastAsia"/>
        </w:rPr>
        <w:t>码结构</w:t>
      </w:r>
    </w:p>
    <w:p w14:paraId="6697FDA9" w14:textId="7A0E91E5" w:rsidR="00E636B3" w:rsidRPr="00A81847" w:rsidRDefault="00A81847" w:rsidP="00A81847">
      <w:pPr>
        <w:pStyle w:val="11"/>
        <w:ind w:firstLine="480"/>
      </w:pPr>
      <w:r>
        <w:rPr>
          <w:rFonts w:hint="eastAsia"/>
        </w:rPr>
        <w:t>①</w:t>
      </w:r>
      <w:r w:rsidR="00E636B3" w:rsidRPr="00A81847">
        <w:rPr>
          <w:rFonts w:hint="eastAsia"/>
        </w:rPr>
        <w:t>“模型原理类别码”由</w:t>
      </w:r>
      <w:r w:rsidR="00E636B3" w:rsidRPr="00A81847">
        <w:t>5</w:t>
      </w:r>
      <w:r w:rsidR="00E636B3" w:rsidRPr="00A81847">
        <w:rPr>
          <w:rFonts w:hint="eastAsia"/>
        </w:rPr>
        <w:t>位大写英文字母组成。具体地，第一位大写字母表示模型按原理划分后为“模型”或“数据”驱动。模型驱动类型为“</w:t>
      </w:r>
      <w:r w:rsidR="00E636B3" w:rsidRPr="00A81847">
        <w:rPr>
          <w:rFonts w:hint="eastAsia"/>
        </w:rPr>
        <w:t>M</w:t>
      </w:r>
      <w:r w:rsidR="00E636B3" w:rsidRPr="00A81847">
        <w:rPr>
          <w:rFonts w:hint="eastAsia"/>
        </w:rPr>
        <w:t>”，数据驱动类型为“</w:t>
      </w:r>
      <w:r w:rsidR="00E636B3" w:rsidRPr="00A81847">
        <w:rPr>
          <w:rFonts w:hint="eastAsia"/>
        </w:rPr>
        <w:t>D</w:t>
      </w:r>
      <w:r w:rsidR="00E636B3" w:rsidRPr="00A81847">
        <w:rPr>
          <w:rFonts w:hint="eastAsia"/>
        </w:rPr>
        <w:t>”；中间一位大写字母表示模型算法原理的类型，如基于物理模型的类型为“</w:t>
      </w:r>
      <w:r w:rsidR="00E636B3" w:rsidRPr="00A81847">
        <w:rPr>
          <w:rFonts w:hint="eastAsia"/>
        </w:rPr>
        <w:t>P</w:t>
      </w:r>
      <w:r w:rsidR="00E636B3" w:rsidRPr="00A81847">
        <w:rPr>
          <w:rFonts w:hint="eastAsia"/>
        </w:rPr>
        <w:t>”，基于滤波器的类型为“</w:t>
      </w:r>
      <w:r w:rsidR="00E636B3" w:rsidRPr="00A81847">
        <w:t>F</w:t>
      </w:r>
      <w:r w:rsidR="00E636B3" w:rsidRPr="00A81847">
        <w:rPr>
          <w:rFonts w:hint="eastAsia"/>
        </w:rPr>
        <w:t>”，基于统计模型的类型为“</w:t>
      </w:r>
      <w:r w:rsidR="00E636B3" w:rsidRPr="00A81847">
        <w:rPr>
          <w:rFonts w:hint="eastAsia"/>
        </w:rPr>
        <w:t>S</w:t>
      </w:r>
      <w:r w:rsidR="00E636B3" w:rsidRPr="00A81847">
        <w:rPr>
          <w:rFonts w:hint="eastAsia"/>
        </w:rPr>
        <w:t>”，基于人工智能的类型为“</w:t>
      </w:r>
      <w:r w:rsidR="00E636B3" w:rsidRPr="00A81847">
        <w:t>A</w:t>
      </w:r>
      <w:r w:rsidR="00E636B3" w:rsidRPr="00A81847">
        <w:rPr>
          <w:rFonts w:hint="eastAsia"/>
        </w:rPr>
        <w:t>”。最后三位大写字母表示模型的具体算法，如基于卷积神经</w:t>
      </w:r>
      <w:r w:rsidR="00E636B3" w:rsidRPr="00A81847">
        <w:rPr>
          <w:rFonts w:hint="eastAsia"/>
        </w:rPr>
        <w:lastRenderedPageBreak/>
        <w:t>网络的模型为“</w:t>
      </w:r>
      <w:r w:rsidR="00E636B3" w:rsidRPr="00A81847">
        <w:t>CNN</w:t>
      </w:r>
      <w:r w:rsidR="00E636B3" w:rsidRPr="00A81847">
        <w:rPr>
          <w:rFonts w:hint="eastAsia"/>
        </w:rPr>
        <w:t>”，基于粒子滤波的模型为“</w:t>
      </w:r>
      <w:r w:rsidR="00E636B3" w:rsidRPr="00A81847">
        <w:rPr>
          <w:rFonts w:hint="eastAsia"/>
        </w:rPr>
        <w:t>P</w:t>
      </w:r>
      <w:r w:rsidR="00E636B3" w:rsidRPr="00A81847">
        <w:t>FB</w:t>
      </w:r>
      <w:r w:rsidR="00E636B3" w:rsidRPr="00A81847">
        <w:rPr>
          <w:rFonts w:hint="eastAsia"/>
        </w:rPr>
        <w:t>”</w:t>
      </w:r>
      <w:r w:rsidR="00B50208" w:rsidRPr="00A81847">
        <w:rPr>
          <w:rFonts w:hint="eastAsia"/>
        </w:rPr>
        <w:t>，基于数字孪生的模型为“</w:t>
      </w:r>
      <w:r w:rsidR="00B50208" w:rsidRPr="00A81847">
        <w:rPr>
          <w:rFonts w:hint="eastAsia"/>
        </w:rPr>
        <w:t>D</w:t>
      </w:r>
      <w:r w:rsidR="00B50208" w:rsidRPr="00A81847">
        <w:t>TM</w:t>
      </w:r>
      <w:r w:rsidR="00B50208" w:rsidRPr="00A81847">
        <w:rPr>
          <w:rFonts w:hint="eastAsia"/>
        </w:rPr>
        <w:t>”</w:t>
      </w:r>
      <w:r w:rsidR="00E636B3" w:rsidRPr="00A81847">
        <w:rPr>
          <w:rFonts w:hint="eastAsia"/>
        </w:rPr>
        <w:t>。例如，基于深度卷积神经网络的模型被表示为“</w:t>
      </w:r>
      <w:r w:rsidR="00E636B3" w:rsidRPr="00A81847">
        <w:rPr>
          <w:rFonts w:hint="eastAsia"/>
        </w:rPr>
        <w:t>D</w:t>
      </w:r>
      <w:r w:rsidR="00E636B3" w:rsidRPr="00A81847">
        <w:t>ACNN</w:t>
      </w:r>
      <w:r w:rsidR="00E636B3" w:rsidRPr="00A81847">
        <w:rPr>
          <w:rFonts w:hint="eastAsia"/>
        </w:rPr>
        <w:t>”类。</w:t>
      </w:r>
    </w:p>
    <w:p w14:paraId="6FEB395F" w14:textId="77777777" w:rsidR="00E636B3" w:rsidRDefault="00E636B3" w:rsidP="00E636B3">
      <w:pPr>
        <w:pStyle w:val="11"/>
        <w:ind w:firstLine="480"/>
      </w:pPr>
      <w:r>
        <w:rPr>
          <w:rFonts w:hint="eastAsia"/>
        </w:rPr>
        <w:t>②</w:t>
      </w:r>
      <w:r w:rsidRPr="00246C73">
        <w:rPr>
          <w:rFonts w:hint="eastAsia"/>
        </w:rPr>
        <w:t>“模型任务与功能类别码”由</w:t>
      </w:r>
      <w:r w:rsidRPr="00246C73">
        <w:rPr>
          <w:rFonts w:hint="eastAsia"/>
        </w:rPr>
        <w:t>3</w:t>
      </w:r>
      <w:r w:rsidRPr="00246C73">
        <w:rPr>
          <w:rFonts w:hint="eastAsia"/>
        </w:rPr>
        <w:t>位大写英文字母组成。具体地，第一位大写字母表示模型按任务与功能划分后为由“分类”或“回归”任务。分类任务类型为“</w:t>
      </w:r>
      <w:r w:rsidRPr="00246C73">
        <w:t>C</w:t>
      </w:r>
      <w:r w:rsidRPr="00246C73">
        <w:rPr>
          <w:rFonts w:hint="eastAsia"/>
        </w:rPr>
        <w:t>”，回归任务类型为“</w:t>
      </w:r>
      <w:r w:rsidRPr="00246C73">
        <w:t>R</w:t>
      </w:r>
      <w:r w:rsidRPr="00246C73">
        <w:rPr>
          <w:rFonts w:hint="eastAsia"/>
        </w:rPr>
        <w:t>”；后两位大写字母表述具体的任务与功能。如故障诊断类型为“</w:t>
      </w:r>
      <w:r w:rsidRPr="00246C73">
        <w:t>FD</w:t>
      </w:r>
      <w:r w:rsidRPr="00246C73">
        <w:rPr>
          <w:rFonts w:hint="eastAsia"/>
        </w:rPr>
        <w:t>”，故障预测类型为“</w:t>
      </w:r>
      <w:r w:rsidRPr="00246C73">
        <w:rPr>
          <w:rFonts w:hint="eastAsia"/>
        </w:rPr>
        <w:t>F</w:t>
      </w:r>
      <w:r w:rsidRPr="00246C73">
        <w:t>P</w:t>
      </w:r>
      <w:r w:rsidRPr="00246C73">
        <w:rPr>
          <w:rFonts w:hint="eastAsia"/>
        </w:rPr>
        <w:t>”，健康状态评估类型为“</w:t>
      </w:r>
      <w:r w:rsidRPr="00246C73">
        <w:rPr>
          <w:rFonts w:hint="eastAsia"/>
        </w:rPr>
        <w:t>H</w:t>
      </w:r>
      <w:r w:rsidRPr="00246C73">
        <w:t>E</w:t>
      </w:r>
      <w:r w:rsidRPr="00246C73">
        <w:rPr>
          <w:rFonts w:hint="eastAsia"/>
        </w:rPr>
        <w:t>”，剩余寿命预测类型为“</w:t>
      </w:r>
      <w:r w:rsidRPr="00246C73">
        <w:rPr>
          <w:rFonts w:hint="eastAsia"/>
        </w:rPr>
        <w:t>R</w:t>
      </w:r>
      <w:r w:rsidRPr="00246C73">
        <w:t>P</w:t>
      </w:r>
      <w:r w:rsidRPr="00246C73">
        <w:rPr>
          <w:rFonts w:hint="eastAsia"/>
        </w:rPr>
        <w:t>”等。</w:t>
      </w:r>
      <w:r>
        <w:rPr>
          <w:rFonts w:hint="eastAsia"/>
        </w:rPr>
        <w:t>例如，故障诊断模型可被表示为“</w:t>
      </w:r>
      <w:r>
        <w:rPr>
          <w:rFonts w:hint="eastAsia"/>
        </w:rPr>
        <w:t>C</w:t>
      </w:r>
      <w:r>
        <w:t>FD</w:t>
      </w:r>
      <w:r>
        <w:rPr>
          <w:rFonts w:hint="eastAsia"/>
        </w:rPr>
        <w:t>”类。</w:t>
      </w:r>
    </w:p>
    <w:p w14:paraId="2E04F0D1" w14:textId="77777777" w:rsidR="00E636B3" w:rsidRDefault="00E636B3" w:rsidP="00E636B3">
      <w:pPr>
        <w:pStyle w:val="11"/>
        <w:ind w:firstLine="480"/>
      </w:pPr>
      <w:r>
        <w:rPr>
          <w:rFonts w:ascii="宋体" w:hAnsi="宋体" w:cs="宋体" w:hint="eastAsia"/>
        </w:rPr>
        <w:t>③“模型版本号编码”由1</w:t>
      </w:r>
      <w:r>
        <w:rPr>
          <w:rFonts w:ascii="宋体" w:hAnsi="宋体" w:cs="宋体"/>
        </w:rPr>
        <w:t>0</w:t>
      </w:r>
      <w:r>
        <w:rPr>
          <w:rFonts w:ascii="宋体" w:hAnsi="宋体" w:cs="宋体" w:hint="eastAsia"/>
        </w:rPr>
        <w:t>位数字</w:t>
      </w:r>
      <w:r w:rsidRPr="00246C73">
        <w:rPr>
          <w:rFonts w:hint="eastAsia"/>
        </w:rPr>
        <w:t>组成</w:t>
      </w:r>
      <w:r>
        <w:rPr>
          <w:rFonts w:hint="eastAsia"/>
        </w:rPr>
        <w:t>，包括</w:t>
      </w:r>
      <w:r>
        <w:rPr>
          <w:rFonts w:hint="eastAsia"/>
        </w:rPr>
        <w:t>8</w:t>
      </w:r>
      <w:r>
        <w:rPr>
          <w:rFonts w:hint="eastAsia"/>
        </w:rPr>
        <w:t>位数字的模型创建日期和</w:t>
      </w:r>
      <w:r>
        <w:rPr>
          <w:rFonts w:hint="eastAsia"/>
        </w:rPr>
        <w:t>2</w:t>
      </w:r>
      <w:r>
        <w:rPr>
          <w:rFonts w:hint="eastAsia"/>
        </w:rPr>
        <w:t>位数字的模型创建顺序号。具体地，模型创建日期由</w:t>
      </w:r>
      <w:r>
        <w:t>8</w:t>
      </w:r>
      <w:r>
        <w:rPr>
          <w:rFonts w:hint="eastAsia"/>
        </w:rPr>
        <w:t>位数字组成，如</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日所创建模型的创建时间表示为“</w:t>
      </w:r>
      <w:r>
        <w:rPr>
          <w:rFonts w:hint="eastAsia"/>
        </w:rPr>
        <w:t>2</w:t>
      </w:r>
      <w:r>
        <w:t>0210916</w:t>
      </w:r>
      <w:r>
        <w:rPr>
          <w:rFonts w:hint="eastAsia"/>
        </w:rPr>
        <w:t>”；模型创建顺序号由</w:t>
      </w:r>
      <w:r>
        <w:rPr>
          <w:rFonts w:hint="eastAsia"/>
        </w:rPr>
        <w:t>2</w:t>
      </w:r>
      <w:r>
        <w:rPr>
          <w:rFonts w:hint="eastAsia"/>
        </w:rPr>
        <w:t>位数字组成，如某天所创建的第二个相同或相似模型的创建顺序号表示为“</w:t>
      </w:r>
      <w:r>
        <w:rPr>
          <w:rFonts w:hint="eastAsia"/>
        </w:rPr>
        <w:t>0</w:t>
      </w:r>
      <w:r>
        <w:t>2</w:t>
      </w:r>
      <w:r>
        <w:rPr>
          <w:rFonts w:hint="eastAsia"/>
        </w:rPr>
        <w:t>”。例如，在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日所创建的第二个相同或相似模型的版本号可以表示为“</w:t>
      </w:r>
      <w:r>
        <w:rPr>
          <w:rFonts w:hint="eastAsia"/>
        </w:rPr>
        <w:t>2</w:t>
      </w:r>
      <w:r>
        <w:t>021091602</w:t>
      </w:r>
      <w:r>
        <w:rPr>
          <w:rFonts w:hint="eastAsia"/>
        </w:rPr>
        <w:t>”。</w:t>
      </w:r>
    </w:p>
    <w:p w14:paraId="7C17C60B" w14:textId="49F32E15" w:rsidR="00385F36" w:rsidRDefault="00E636B3" w:rsidP="00385F36">
      <w:pPr>
        <w:pStyle w:val="11"/>
        <w:ind w:firstLine="480"/>
      </w:pPr>
      <w:r w:rsidRPr="00163C54">
        <w:rPr>
          <w:rFonts w:hint="eastAsia"/>
        </w:rPr>
        <w:t>举例：</w:t>
      </w:r>
      <w:r w:rsidRPr="00132223">
        <w:rPr>
          <w:rFonts w:hint="eastAsia"/>
        </w:rPr>
        <w:t>低速空气动力研究所</w:t>
      </w:r>
      <w:r w:rsidRPr="00132223">
        <w:t>4</w:t>
      </w:r>
      <w:r w:rsidRPr="00132223">
        <w:rPr>
          <w:rFonts w:hint="eastAsia"/>
        </w:rPr>
        <w:t>米×</w:t>
      </w:r>
      <w:r w:rsidRPr="00132223">
        <w:t>3</w:t>
      </w:r>
      <w:r w:rsidRPr="00132223">
        <w:rPr>
          <w:rFonts w:hint="eastAsia"/>
        </w:rPr>
        <w:t>米低速风洞风扇，其装备台账码为</w:t>
      </w:r>
      <w:r w:rsidRPr="00132223">
        <w:t>51013-AFL12Z-0104001</w:t>
      </w:r>
      <w:r>
        <w:rPr>
          <w:rFonts w:hint="eastAsia"/>
        </w:rPr>
        <w:t>，而用于该设备上的在</w:t>
      </w:r>
      <w:r>
        <w:rPr>
          <w:rFonts w:hint="eastAsia"/>
        </w:rPr>
        <w:t>2</w:t>
      </w:r>
      <w:r>
        <w:t>021</w:t>
      </w:r>
      <w:r>
        <w:rPr>
          <w:rFonts w:hint="eastAsia"/>
        </w:rPr>
        <w:t>年</w:t>
      </w:r>
      <w:r>
        <w:rPr>
          <w:rFonts w:hint="eastAsia"/>
        </w:rPr>
        <w:t>9</w:t>
      </w:r>
      <w:r>
        <w:rPr>
          <w:rFonts w:hint="eastAsia"/>
        </w:rPr>
        <w:t>月</w:t>
      </w:r>
      <w:r>
        <w:rPr>
          <w:rFonts w:hint="eastAsia"/>
        </w:rPr>
        <w:t>1</w:t>
      </w:r>
      <w:r>
        <w:t>6</w:t>
      </w:r>
      <w:r>
        <w:rPr>
          <w:rFonts w:hint="eastAsia"/>
        </w:rPr>
        <w:t>日构建的第二个基于深度</w:t>
      </w:r>
      <w:r w:rsidRPr="00903FDF">
        <w:rPr>
          <w:rFonts w:hint="eastAsia"/>
        </w:rPr>
        <w:t>卷积神经网络</w:t>
      </w:r>
      <w:r>
        <w:rPr>
          <w:rFonts w:hint="eastAsia"/>
        </w:rPr>
        <w:t>的故障诊断模型可被表示为</w:t>
      </w:r>
      <w:r>
        <w:rPr>
          <w:rFonts w:hint="eastAsia"/>
        </w:rPr>
        <w:t>D</w:t>
      </w:r>
      <w:r>
        <w:t>ACNN</w:t>
      </w:r>
      <w:r>
        <w:rPr>
          <w:rFonts w:hint="eastAsia"/>
        </w:rPr>
        <w:t>C</w:t>
      </w:r>
      <w:r>
        <w:t>FD-2021091602</w:t>
      </w:r>
      <w:r>
        <w:rPr>
          <w:rFonts w:hint="eastAsia"/>
        </w:rPr>
        <w:t>。于是该</w:t>
      </w:r>
      <w:r>
        <w:rPr>
          <w:rFonts w:hint="eastAsia"/>
        </w:rPr>
        <w:t>P</w:t>
      </w:r>
      <w:r>
        <w:t>HM</w:t>
      </w:r>
      <w:r>
        <w:rPr>
          <w:rFonts w:hint="eastAsia"/>
        </w:rPr>
        <w:t>模型的编码为：</w:t>
      </w:r>
      <w:r w:rsidRPr="00132223">
        <w:t>51013-AFL12Z-0104001</w:t>
      </w:r>
      <w:r>
        <w:t>-</w:t>
      </w:r>
      <w:r>
        <w:rPr>
          <w:rFonts w:hint="eastAsia"/>
        </w:rPr>
        <w:t>D</w:t>
      </w:r>
      <w:r>
        <w:t>ACNN</w:t>
      </w:r>
      <w:ins w:id="36" w:author="王 福" w:date="2021-10-07T16:05:00Z">
        <w:r w:rsidR="006E566D">
          <w:t>-</w:t>
        </w:r>
      </w:ins>
      <w:r>
        <w:rPr>
          <w:rFonts w:hint="eastAsia"/>
        </w:rPr>
        <w:t>C</w:t>
      </w:r>
      <w:r>
        <w:t>FD-2021091602</w:t>
      </w:r>
      <w:r>
        <w:rPr>
          <w:rFonts w:hint="eastAsia"/>
        </w:rPr>
        <w:t>。</w:t>
      </w:r>
      <w:bookmarkStart w:id="37" w:name="_Toc82806336"/>
      <w:bookmarkStart w:id="38" w:name="_Toc82874269"/>
      <w:bookmarkEnd w:id="23"/>
      <w:bookmarkEnd w:id="28"/>
      <w:bookmarkEnd w:id="29"/>
    </w:p>
    <w:p w14:paraId="03A30660" w14:textId="77777777" w:rsidR="00F9678C" w:rsidRPr="00F9678C" w:rsidRDefault="00F9678C" w:rsidP="00F9678C">
      <w:pPr>
        <w:spacing w:before="240" w:after="120" w:line="400" w:lineRule="exact"/>
        <w:outlineLvl w:val="2"/>
        <w:rPr>
          <w:rFonts w:eastAsia="黑体"/>
          <w:kern w:val="44"/>
          <w:sz w:val="28"/>
          <w:szCs w:val="44"/>
        </w:rPr>
      </w:pPr>
      <w:bookmarkStart w:id="39" w:name="_Toc83389669"/>
      <w:r w:rsidRPr="00F9678C">
        <w:rPr>
          <w:rFonts w:eastAsia="黑体" w:hint="eastAsia"/>
          <w:kern w:val="44"/>
          <w:sz w:val="28"/>
          <w:szCs w:val="44"/>
        </w:rPr>
        <w:t>3</w:t>
      </w:r>
      <w:r w:rsidRPr="00F9678C">
        <w:rPr>
          <w:rFonts w:eastAsia="黑体"/>
          <w:kern w:val="44"/>
          <w:sz w:val="28"/>
          <w:szCs w:val="44"/>
        </w:rPr>
        <w:t xml:space="preserve">.3 </w:t>
      </w:r>
      <w:commentRangeStart w:id="40"/>
      <w:r w:rsidRPr="00F9678C">
        <w:rPr>
          <w:rFonts w:eastAsia="黑体" w:hint="eastAsia"/>
          <w:kern w:val="44"/>
          <w:sz w:val="28"/>
          <w:szCs w:val="44"/>
        </w:rPr>
        <w:t>模型存储规范</w:t>
      </w:r>
      <w:bookmarkEnd w:id="39"/>
      <w:commentRangeEnd w:id="40"/>
      <w:r w:rsidR="00645E57">
        <w:rPr>
          <w:rStyle w:val="af9"/>
        </w:rPr>
        <w:commentReference w:id="40"/>
      </w:r>
    </w:p>
    <w:p w14:paraId="20384A33" w14:textId="0228FBC6"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在构建</w:t>
      </w:r>
      <w:r w:rsidRPr="00F9678C">
        <w:rPr>
          <w:rFonts w:eastAsia="宋体" w:hint="eastAsia"/>
          <w:sz w:val="24"/>
        </w:rPr>
        <w:t>PHM</w:t>
      </w:r>
      <w:r w:rsidRPr="00F9678C">
        <w:rPr>
          <w:rFonts w:eastAsia="宋体" w:hint="eastAsia"/>
          <w:sz w:val="24"/>
        </w:rPr>
        <w:t>模型的时候需要存储大量的模型数据，为了保证模型整体的一致性和完整性，在存储模型数据的时候应该遵循统一规范的存储流程和一致的命名方式。在存储模型数据之后还应该注意到会有意外事件的发生，应对数据进行备份处理以便意外事件突发时能迅速恢复数据。</w:t>
      </w:r>
      <w:r w:rsidR="00EE701E">
        <w:rPr>
          <w:rFonts w:eastAsia="宋体" w:hint="eastAsia"/>
          <w:sz w:val="24"/>
        </w:rPr>
        <w:t>因此，</w:t>
      </w:r>
      <w:r w:rsidR="008A2F2F">
        <w:rPr>
          <w:rFonts w:eastAsia="宋体" w:hint="eastAsia"/>
          <w:sz w:val="24"/>
        </w:rPr>
        <w:t>本小节</w:t>
      </w:r>
      <w:r w:rsidR="00EE701E">
        <w:rPr>
          <w:rFonts w:eastAsia="宋体" w:hint="eastAsia"/>
          <w:sz w:val="24"/>
        </w:rPr>
        <w:t>将从模型储存流程和</w:t>
      </w:r>
      <w:r w:rsidRPr="00F9678C">
        <w:rPr>
          <w:rFonts w:eastAsia="宋体" w:hint="eastAsia"/>
          <w:sz w:val="24"/>
        </w:rPr>
        <w:t>模型数据备份与恢复</w:t>
      </w:r>
      <w:r w:rsidR="00EE701E">
        <w:rPr>
          <w:rFonts w:eastAsia="宋体" w:hint="eastAsia"/>
          <w:sz w:val="24"/>
        </w:rPr>
        <w:t>两个方面</w:t>
      </w:r>
      <w:r w:rsidRPr="00F9678C">
        <w:rPr>
          <w:rFonts w:eastAsia="宋体" w:hint="eastAsia"/>
          <w:sz w:val="24"/>
        </w:rPr>
        <w:t>进行说明。</w:t>
      </w:r>
    </w:p>
    <w:p w14:paraId="2A833848" w14:textId="77777777" w:rsidR="00F9678C" w:rsidRPr="00F9678C" w:rsidRDefault="00F9678C" w:rsidP="00F9678C">
      <w:pPr>
        <w:spacing w:before="240" w:after="120" w:line="400" w:lineRule="atLeast"/>
        <w:outlineLvl w:val="3"/>
        <w:rPr>
          <w:rFonts w:eastAsia="黑体"/>
          <w:sz w:val="24"/>
        </w:rPr>
      </w:pPr>
      <w:r w:rsidRPr="00F9678C">
        <w:rPr>
          <w:rFonts w:eastAsia="黑体" w:hint="eastAsia"/>
          <w:sz w:val="24"/>
        </w:rPr>
        <w:t>3</w:t>
      </w:r>
      <w:r w:rsidRPr="00F9678C">
        <w:rPr>
          <w:rFonts w:eastAsia="黑体"/>
          <w:sz w:val="24"/>
        </w:rPr>
        <w:t xml:space="preserve">.3.1 </w:t>
      </w:r>
      <w:r w:rsidRPr="00F9678C">
        <w:rPr>
          <w:rFonts w:eastAsia="黑体" w:hint="eastAsia"/>
          <w:sz w:val="24"/>
        </w:rPr>
        <w:t>模型存储流程</w:t>
      </w:r>
    </w:p>
    <w:p w14:paraId="0712ED03"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对模型的存储进行规范就是要对模型存储过程中的各个步骤进行规范。模型的存储可以分为设计模型存储表、设置表的编码类型、设计表中字段、规范字段命名方式等步骤。</w:t>
      </w:r>
    </w:p>
    <w:p w14:paraId="7C1B512C" w14:textId="2D89E941" w:rsidR="00F9678C" w:rsidRPr="00F9678C" w:rsidRDefault="00F9678C" w:rsidP="00F9678C">
      <w:pPr>
        <w:spacing w:line="400" w:lineRule="exact"/>
        <w:ind w:firstLineChars="200" w:firstLine="480"/>
        <w:rPr>
          <w:rFonts w:eastAsia="宋体"/>
          <w:sz w:val="24"/>
        </w:rPr>
      </w:pPr>
      <w:r w:rsidRPr="00F9678C">
        <w:rPr>
          <w:rFonts w:eastAsia="宋体" w:hint="eastAsia"/>
          <w:sz w:val="24"/>
        </w:rPr>
        <w:t>其中，设计模型存储表就是要对模型中应包含有哪些数据表、数据表的名称等进行设计并说明，构建出模型数据的整体框架。设置表的编码类型是指为了让计算机能够处理表中存储的数据，要对数据进行编码并校验，为了能够支持中文，可以使用</w:t>
      </w:r>
      <w:r w:rsidRPr="00F9678C">
        <w:rPr>
          <w:rFonts w:eastAsia="宋体" w:hint="eastAsia"/>
          <w:sz w:val="24"/>
        </w:rPr>
        <w:t>utf-8</w:t>
      </w:r>
      <w:r w:rsidRPr="00F9678C">
        <w:rPr>
          <w:rFonts w:eastAsia="宋体" w:hint="eastAsia"/>
          <w:sz w:val="24"/>
        </w:rPr>
        <w:t>编码并使用</w:t>
      </w:r>
      <w:r w:rsidRPr="00F9678C">
        <w:rPr>
          <w:rFonts w:eastAsia="宋体" w:hint="eastAsia"/>
          <w:sz w:val="24"/>
        </w:rPr>
        <w:t>utf-8-cgi</w:t>
      </w:r>
      <w:r w:rsidRPr="00F9678C">
        <w:rPr>
          <w:rFonts w:eastAsia="宋体" w:hint="eastAsia"/>
          <w:sz w:val="24"/>
        </w:rPr>
        <w:t>校验。设计表中字段指对数据表中所包含的多个字</w:t>
      </w:r>
      <w:r w:rsidRPr="00F9678C">
        <w:rPr>
          <w:rFonts w:eastAsia="宋体" w:hint="eastAsia"/>
          <w:sz w:val="24"/>
        </w:rPr>
        <w:lastRenderedPageBreak/>
        <w:t>段及其类型进行设计并说明，如表中应包含有</w:t>
      </w:r>
      <w:r w:rsidRPr="00F9678C">
        <w:rPr>
          <w:rFonts w:eastAsia="宋体" w:hint="eastAsia"/>
          <w:sz w:val="24"/>
        </w:rPr>
        <w:t>id</w:t>
      </w:r>
      <w:r w:rsidRPr="00F9678C">
        <w:rPr>
          <w:rFonts w:eastAsia="宋体" w:hint="eastAsia"/>
          <w:sz w:val="24"/>
        </w:rPr>
        <w:t>、</w:t>
      </w:r>
      <w:r w:rsidRPr="00F9678C">
        <w:rPr>
          <w:rFonts w:eastAsia="宋体" w:hint="eastAsia"/>
          <w:sz w:val="24"/>
        </w:rPr>
        <w:t>time</w:t>
      </w:r>
      <w:r w:rsidRPr="00F9678C">
        <w:rPr>
          <w:rFonts w:eastAsia="宋体" w:hint="eastAsia"/>
          <w:sz w:val="24"/>
        </w:rPr>
        <w:t>等字段用来作为表中数据的唯一标识和时间标志，</w:t>
      </w:r>
      <w:r w:rsidRPr="00F9678C">
        <w:rPr>
          <w:rFonts w:eastAsia="宋体" w:hint="eastAsia"/>
          <w:sz w:val="24"/>
        </w:rPr>
        <w:t>id</w:t>
      </w:r>
      <w:r w:rsidRPr="00F9678C">
        <w:rPr>
          <w:rFonts w:eastAsia="宋体" w:hint="eastAsia"/>
          <w:sz w:val="24"/>
        </w:rPr>
        <w:t>字段应设计为</w:t>
      </w:r>
      <w:r w:rsidRPr="00F9678C">
        <w:rPr>
          <w:rFonts w:eastAsia="宋体" w:hint="eastAsia"/>
          <w:sz w:val="24"/>
        </w:rPr>
        <w:t>int</w:t>
      </w:r>
      <w:r w:rsidRPr="00F9678C">
        <w:rPr>
          <w:rFonts w:eastAsia="宋体" w:hint="eastAsia"/>
          <w:sz w:val="24"/>
        </w:rPr>
        <w:t>类型等。规范字段命名指的是应该对表中各个字段的命名方式进行约束，要规定统一风格的命名方式保证全局数据名称的一致性。其整体的流程图如下图</w:t>
      </w:r>
      <w:r w:rsidR="00292591">
        <w:rPr>
          <w:rFonts w:eastAsia="宋体"/>
          <w:sz w:val="24"/>
        </w:rPr>
        <w:t>3</w:t>
      </w:r>
      <w:r w:rsidR="001E285C">
        <w:rPr>
          <w:rFonts w:eastAsia="宋体"/>
          <w:sz w:val="24"/>
        </w:rPr>
        <w:t>-</w:t>
      </w:r>
      <w:r w:rsidR="00292591">
        <w:rPr>
          <w:rFonts w:eastAsia="宋体"/>
          <w:sz w:val="24"/>
        </w:rPr>
        <w:t>4</w:t>
      </w:r>
      <w:r w:rsidRPr="00F9678C">
        <w:rPr>
          <w:rFonts w:eastAsia="宋体" w:hint="eastAsia"/>
          <w:sz w:val="24"/>
        </w:rPr>
        <w:t>所示：</w:t>
      </w:r>
    </w:p>
    <w:p w14:paraId="3F05F0F5" w14:textId="77777777" w:rsidR="00F9678C" w:rsidRPr="00F9678C" w:rsidRDefault="00F9678C" w:rsidP="00F9678C">
      <w:pPr>
        <w:widowControl/>
        <w:spacing w:before="120" w:line="240" w:lineRule="auto"/>
        <w:jc w:val="center"/>
        <w:rPr>
          <w:rFonts w:eastAsia="宋体"/>
          <w:kern w:val="2"/>
          <w:sz w:val="21"/>
          <w:szCs w:val="30"/>
        </w:rPr>
      </w:pPr>
      <w:r w:rsidRPr="00F9678C">
        <w:rPr>
          <w:rFonts w:eastAsia="宋体"/>
          <w:noProof/>
          <w:kern w:val="2"/>
          <w:sz w:val="21"/>
          <w:szCs w:val="30"/>
        </w:rPr>
        <w:drawing>
          <wp:inline distT="0" distB="0" distL="0" distR="0" wp14:anchorId="49A66D09" wp14:editId="2A0F543B">
            <wp:extent cx="1191394" cy="183515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1220137" cy="1879424"/>
                    </a:xfrm>
                    <a:prstGeom prst="rect">
                      <a:avLst/>
                    </a:prstGeom>
                    <a:noFill/>
                  </pic:spPr>
                </pic:pic>
              </a:graphicData>
            </a:graphic>
          </wp:inline>
        </w:drawing>
      </w:r>
    </w:p>
    <w:p w14:paraId="61F9B71A" w14:textId="361544F2" w:rsidR="00F9678C" w:rsidRPr="00F9678C" w:rsidRDefault="00F9678C" w:rsidP="00F9678C">
      <w:pPr>
        <w:spacing w:after="240" w:line="400" w:lineRule="exact"/>
        <w:jc w:val="center"/>
        <w:rPr>
          <w:rFonts w:eastAsia="宋体"/>
        </w:rPr>
      </w:pPr>
      <w:r w:rsidRPr="00F9678C">
        <w:rPr>
          <w:rFonts w:eastAsia="宋体" w:hint="eastAsia"/>
        </w:rPr>
        <w:t>图</w:t>
      </w:r>
      <w:r w:rsidR="00292591">
        <w:rPr>
          <w:rFonts w:eastAsia="宋体"/>
        </w:rPr>
        <w:t>3</w:t>
      </w:r>
      <w:r w:rsidR="001E285C">
        <w:rPr>
          <w:rFonts w:eastAsia="宋体"/>
        </w:rPr>
        <w:t>-</w:t>
      </w:r>
      <w:r w:rsidR="00292591">
        <w:rPr>
          <w:rFonts w:eastAsia="宋体"/>
        </w:rPr>
        <w:t>4</w:t>
      </w:r>
      <w:r w:rsidRPr="00F9678C">
        <w:rPr>
          <w:rFonts w:eastAsia="宋体"/>
        </w:rPr>
        <w:t xml:space="preserve"> </w:t>
      </w:r>
      <w:r w:rsidRPr="00F9678C">
        <w:rPr>
          <w:rFonts w:eastAsia="宋体" w:hint="eastAsia"/>
        </w:rPr>
        <w:t>模型存储流程</w:t>
      </w:r>
    </w:p>
    <w:p w14:paraId="43F240F4" w14:textId="77777777" w:rsidR="00F9678C" w:rsidRPr="00F9678C" w:rsidRDefault="00F9678C" w:rsidP="00F9678C">
      <w:pPr>
        <w:spacing w:before="240" w:after="120" w:line="400" w:lineRule="atLeast"/>
        <w:outlineLvl w:val="3"/>
        <w:rPr>
          <w:rFonts w:eastAsia="黑体"/>
          <w:sz w:val="24"/>
        </w:rPr>
      </w:pPr>
      <w:bookmarkStart w:id="41" w:name="_Toc83389671"/>
      <w:r w:rsidRPr="00F9678C">
        <w:rPr>
          <w:rFonts w:eastAsia="黑体" w:hint="eastAsia"/>
          <w:sz w:val="24"/>
        </w:rPr>
        <w:t>3</w:t>
      </w:r>
      <w:r w:rsidRPr="00F9678C">
        <w:rPr>
          <w:rFonts w:eastAsia="黑体"/>
          <w:sz w:val="24"/>
        </w:rPr>
        <w:t>.3.</w:t>
      </w:r>
      <w:r w:rsidRPr="00F9678C">
        <w:rPr>
          <w:rFonts w:eastAsia="黑体" w:hint="eastAsia"/>
          <w:sz w:val="24"/>
        </w:rPr>
        <w:t>2</w:t>
      </w:r>
      <w:r w:rsidRPr="00F9678C">
        <w:rPr>
          <w:rFonts w:eastAsia="黑体"/>
          <w:sz w:val="24"/>
        </w:rPr>
        <w:t xml:space="preserve"> </w:t>
      </w:r>
      <w:r w:rsidRPr="00F9678C">
        <w:rPr>
          <w:rFonts w:eastAsia="黑体" w:hint="eastAsia"/>
          <w:sz w:val="24"/>
        </w:rPr>
        <w:t>模型数据备份与恢复</w:t>
      </w:r>
      <w:bookmarkEnd w:id="41"/>
    </w:p>
    <w:p w14:paraId="3FB2A8AF"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在使用模型库存储数据文件时，可能会出现以下场景导致数据丢失或损坏：</w:t>
      </w:r>
    </w:p>
    <w:p w14:paraId="43FE0576"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人为操作失误造成某些数据被误操作；</w:t>
      </w:r>
    </w:p>
    <w:p w14:paraId="03244913"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软件</w:t>
      </w:r>
      <w:r w:rsidRPr="00F9678C">
        <w:rPr>
          <w:rFonts w:eastAsia="宋体"/>
          <w:sz w:val="24"/>
        </w:rPr>
        <w:t>BUG</w:t>
      </w:r>
      <w:r w:rsidRPr="00F9678C">
        <w:rPr>
          <w:rFonts w:eastAsia="宋体" w:hint="eastAsia"/>
          <w:sz w:val="24"/>
        </w:rPr>
        <w:t>造成部分数据或全部数据丢失；</w:t>
      </w:r>
    </w:p>
    <w:p w14:paraId="22142323" w14:textId="77777777" w:rsidR="00F9678C" w:rsidRPr="00F9678C" w:rsidRDefault="00F9678C" w:rsidP="00292591">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硬件故障造成数据库部分数据或全部数据丢失；</w:t>
      </w:r>
    </w:p>
    <w:p w14:paraId="7994C942" w14:textId="77777777" w:rsidR="00F9678C" w:rsidRPr="00F9678C" w:rsidRDefault="00F9678C" w:rsidP="00292591">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4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④</w:t>
      </w:r>
      <w:r w:rsidRPr="00F9678C">
        <w:rPr>
          <w:rFonts w:eastAsia="宋体"/>
          <w:sz w:val="24"/>
        </w:rPr>
        <w:fldChar w:fldCharType="end"/>
      </w:r>
      <w:r w:rsidRPr="00F9678C">
        <w:rPr>
          <w:rFonts w:eastAsia="宋体" w:hint="eastAsia"/>
          <w:sz w:val="24"/>
        </w:rPr>
        <w:t>全漏洞被入侵数据恶意破坏。</w:t>
      </w:r>
    </w:p>
    <w:p w14:paraId="5BF9EE1F"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还可能会由于特殊应用场景下基于时间点的数据恢复、开发测试环境模型库搭建、相同模型库的新环境搭建、模型库或者数据迁移等情况需要对数据进行迁移处理，因此应该对模型库本身及其数据进行备份，以便各种事件发生时能够迅速恢复数据。模型库备份的内容应该包括模型库中的数据、模型库结构和模型库定义文件。应按照模型库结构</w:t>
      </w:r>
      <w:r w:rsidRPr="00F9678C">
        <w:rPr>
          <w:rFonts w:eastAsia="宋体"/>
          <w:sz w:val="24"/>
        </w:rPr>
        <w:t>（</w:t>
      </w:r>
      <w:r w:rsidRPr="00F9678C">
        <w:rPr>
          <w:rFonts w:eastAsia="宋体" w:hint="eastAsia"/>
          <w:sz w:val="24"/>
        </w:rPr>
        <w:t>字段</w:t>
      </w:r>
      <w:r w:rsidRPr="00F9678C">
        <w:rPr>
          <w:rFonts w:eastAsia="宋体"/>
          <w:sz w:val="24"/>
        </w:rPr>
        <w:t>）</w:t>
      </w:r>
      <w:r w:rsidRPr="00F9678C">
        <w:rPr>
          <w:rFonts w:eastAsia="宋体" w:hint="eastAsia"/>
          <w:sz w:val="24"/>
        </w:rPr>
        <w:t>备份模型库数据。数据的备份方式可以有整体备份、拆分备份、增量与差异备份、在线备份和离线备份以及自动备份几种方式。</w:t>
      </w:r>
    </w:p>
    <w:p w14:paraId="1E3112ED"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整体备份是指当模型库的容量小于备份介质的容量时，</w:t>
      </w:r>
      <w:r w:rsidRPr="00F9678C">
        <w:rPr>
          <w:rFonts w:eastAsia="宋体"/>
          <w:sz w:val="24"/>
        </w:rPr>
        <w:t>无需对</w:t>
      </w:r>
      <w:r w:rsidRPr="00F9678C">
        <w:rPr>
          <w:rFonts w:eastAsia="宋体" w:hint="eastAsia"/>
          <w:sz w:val="24"/>
        </w:rPr>
        <w:t>模型</w:t>
      </w:r>
      <w:r w:rsidRPr="00F9678C">
        <w:rPr>
          <w:rFonts w:eastAsia="宋体"/>
          <w:sz w:val="24"/>
        </w:rPr>
        <w:t>库做任何处理</w:t>
      </w:r>
      <w:r w:rsidRPr="00F9678C">
        <w:rPr>
          <w:rFonts w:eastAsia="宋体" w:hint="eastAsia"/>
          <w:sz w:val="24"/>
        </w:rPr>
        <w:t>，</w:t>
      </w:r>
      <w:r w:rsidRPr="00F9678C">
        <w:rPr>
          <w:rFonts w:eastAsia="宋体"/>
          <w:sz w:val="24"/>
        </w:rPr>
        <w:t>直接对</w:t>
      </w:r>
      <w:r w:rsidRPr="00F9678C">
        <w:rPr>
          <w:rFonts w:eastAsia="宋体" w:hint="eastAsia"/>
          <w:sz w:val="24"/>
        </w:rPr>
        <w:t>模型</w:t>
      </w:r>
      <w:r w:rsidRPr="00F9678C">
        <w:rPr>
          <w:rFonts w:eastAsia="宋体"/>
          <w:sz w:val="24"/>
        </w:rPr>
        <w:t>库整</w:t>
      </w:r>
      <w:r w:rsidRPr="00F9678C">
        <w:rPr>
          <w:rFonts w:eastAsia="宋体" w:hint="eastAsia"/>
          <w:sz w:val="24"/>
        </w:rPr>
        <w:t>体进行复制备份。拆分备份是指当模型库的容量大于备份介质的容量时，</w:t>
      </w:r>
      <w:r w:rsidRPr="00F9678C">
        <w:rPr>
          <w:rFonts w:eastAsia="宋体"/>
          <w:sz w:val="24"/>
        </w:rPr>
        <w:t>应将</w:t>
      </w:r>
      <w:r w:rsidRPr="00F9678C">
        <w:rPr>
          <w:rFonts w:eastAsia="宋体" w:hint="eastAsia"/>
          <w:sz w:val="24"/>
        </w:rPr>
        <w:t>模型</w:t>
      </w:r>
      <w:r w:rsidRPr="00F9678C">
        <w:rPr>
          <w:rFonts w:eastAsia="宋体"/>
          <w:sz w:val="24"/>
        </w:rPr>
        <w:t>库拆分成容量小于备份介</w:t>
      </w:r>
      <w:r w:rsidRPr="00F9678C">
        <w:rPr>
          <w:rFonts w:eastAsia="宋体" w:hint="eastAsia"/>
          <w:sz w:val="24"/>
        </w:rPr>
        <w:t>质容量的若干个子模型库，</w:t>
      </w:r>
      <w:r w:rsidRPr="00F9678C">
        <w:rPr>
          <w:rFonts w:eastAsia="宋体"/>
          <w:sz w:val="24"/>
        </w:rPr>
        <w:t>然后将各子</w:t>
      </w:r>
      <w:r w:rsidRPr="00F9678C">
        <w:rPr>
          <w:rFonts w:eastAsia="宋体" w:hint="eastAsia"/>
          <w:sz w:val="24"/>
        </w:rPr>
        <w:t>模型</w:t>
      </w:r>
      <w:r w:rsidRPr="00F9678C">
        <w:rPr>
          <w:rFonts w:eastAsia="宋体"/>
          <w:sz w:val="24"/>
        </w:rPr>
        <w:t>库分别备份到备份介质上</w:t>
      </w:r>
      <w:r w:rsidRPr="00F9678C">
        <w:rPr>
          <w:rFonts w:eastAsia="宋体" w:hint="eastAsia"/>
          <w:sz w:val="24"/>
        </w:rPr>
        <w:t>，</w:t>
      </w:r>
      <w:r w:rsidRPr="00F9678C">
        <w:rPr>
          <w:rFonts w:eastAsia="宋体"/>
          <w:sz w:val="24"/>
        </w:rPr>
        <w:t>保留原有的访问控制策略</w:t>
      </w:r>
      <w:r w:rsidRPr="00F9678C">
        <w:rPr>
          <w:rFonts w:eastAsia="宋体" w:hint="eastAsia"/>
          <w:sz w:val="24"/>
        </w:rPr>
        <w:t>，</w:t>
      </w:r>
      <w:r w:rsidRPr="00F9678C">
        <w:rPr>
          <w:rFonts w:eastAsia="宋体"/>
          <w:sz w:val="24"/>
        </w:rPr>
        <w:t>并保</w:t>
      </w:r>
      <w:r w:rsidRPr="00F9678C">
        <w:rPr>
          <w:rFonts w:eastAsia="宋体" w:hint="eastAsia"/>
          <w:sz w:val="24"/>
        </w:rPr>
        <w:t>证原模型库的完整性。增量与差异备份是指对模型库中新增的数据进行增量备份，</w:t>
      </w:r>
      <w:r w:rsidRPr="00F9678C">
        <w:rPr>
          <w:rFonts w:eastAsia="宋体"/>
          <w:sz w:val="24"/>
        </w:rPr>
        <w:t>对被修改的数据进行差异备份。</w:t>
      </w:r>
      <w:r w:rsidRPr="00F9678C">
        <w:rPr>
          <w:rFonts w:eastAsia="宋体" w:hint="eastAsia"/>
          <w:sz w:val="24"/>
        </w:rPr>
        <w:t>在线备份指将模型库中的数据、模型库结构和模型库定义文件备份到在线存储介质上。离线备份指是将模型库中的数据、模型库结构和模型库定义</w:t>
      </w:r>
      <w:r w:rsidRPr="00F9678C">
        <w:rPr>
          <w:rFonts w:eastAsia="宋体" w:hint="eastAsia"/>
          <w:sz w:val="24"/>
        </w:rPr>
        <w:lastRenderedPageBreak/>
        <w:t>文件备份到离线存储介质上。自动备份</w:t>
      </w:r>
      <w:r w:rsidRPr="00F9678C">
        <w:rPr>
          <w:rFonts w:eastAsia="宋体"/>
          <w:sz w:val="24"/>
        </w:rPr>
        <w:t>通过软件的控制方式将</w:t>
      </w:r>
      <w:r w:rsidRPr="00F9678C">
        <w:rPr>
          <w:rFonts w:eastAsia="宋体" w:hint="eastAsia"/>
          <w:sz w:val="24"/>
        </w:rPr>
        <w:t>模型库中的</w:t>
      </w:r>
      <w:r w:rsidRPr="00F9678C">
        <w:rPr>
          <w:rFonts w:eastAsia="宋体"/>
          <w:sz w:val="24"/>
        </w:rPr>
        <w:t>数据、</w:t>
      </w:r>
      <w:r w:rsidRPr="00F9678C">
        <w:rPr>
          <w:rFonts w:eastAsia="宋体" w:hint="eastAsia"/>
          <w:sz w:val="24"/>
        </w:rPr>
        <w:t>模型</w:t>
      </w:r>
      <w:r w:rsidRPr="00F9678C">
        <w:rPr>
          <w:rFonts w:eastAsia="宋体"/>
          <w:sz w:val="24"/>
        </w:rPr>
        <w:t>库结构和</w:t>
      </w:r>
      <w:r w:rsidRPr="00F9678C">
        <w:rPr>
          <w:rFonts w:eastAsia="宋体" w:hint="eastAsia"/>
          <w:sz w:val="24"/>
        </w:rPr>
        <w:t>模型</w:t>
      </w:r>
      <w:r w:rsidRPr="00F9678C">
        <w:rPr>
          <w:rFonts w:eastAsia="宋体"/>
          <w:sz w:val="24"/>
        </w:rPr>
        <w:t>库定义文件进行备份。</w:t>
      </w:r>
    </w:p>
    <w:p w14:paraId="5BAFC4A5" w14:textId="77777777" w:rsidR="00F9678C" w:rsidRPr="00F9678C" w:rsidRDefault="00F9678C" w:rsidP="00F9678C">
      <w:pPr>
        <w:spacing w:line="400" w:lineRule="exact"/>
        <w:ind w:firstLineChars="200" w:firstLine="480"/>
        <w:rPr>
          <w:rFonts w:eastAsia="宋体"/>
          <w:sz w:val="24"/>
        </w:rPr>
      </w:pPr>
      <w:r w:rsidRPr="00F9678C">
        <w:rPr>
          <w:rFonts w:eastAsia="宋体" w:hint="eastAsia"/>
          <w:sz w:val="24"/>
        </w:rPr>
        <w:t>在风洞一体化平台数据的备份时可以采取增量与差异备份，这种方法不会产生重复的备份数据，备份数据需要时间较短且相较于其它方法更能节省磁盘空间。</w:t>
      </w:r>
    </w:p>
    <w:p w14:paraId="0117D0C7" w14:textId="77777777" w:rsidR="00F9678C" w:rsidRPr="00F9678C" w:rsidRDefault="00F9678C" w:rsidP="00F9678C">
      <w:pPr>
        <w:spacing w:line="400" w:lineRule="exact"/>
        <w:ind w:firstLine="420"/>
        <w:rPr>
          <w:rFonts w:eastAsia="宋体"/>
          <w:sz w:val="24"/>
        </w:rPr>
      </w:pPr>
      <w:r w:rsidRPr="00F9678C">
        <w:rPr>
          <w:rFonts w:eastAsia="宋体" w:hint="eastAsia"/>
          <w:sz w:val="24"/>
        </w:rPr>
        <w:t>在对模型中存储的数据表进行单独备份时，可以对该表进行锁定，允许其他线程继续查询该表但是不能对表中数据进行修改。锁定表之后可以使用</w:t>
      </w:r>
      <w:r w:rsidRPr="00F9678C">
        <w:rPr>
          <w:rFonts w:eastAsia="宋体" w:hint="eastAsia"/>
          <w:sz w:val="24"/>
        </w:rPr>
        <w:t>SQL</w:t>
      </w:r>
      <w:r w:rsidRPr="00F9678C">
        <w:rPr>
          <w:rFonts w:eastAsia="宋体" w:hint="eastAsia"/>
          <w:sz w:val="24"/>
        </w:rPr>
        <w:t>语句对数据进行备份和恢复，备份完成之后可以解除对该表的锁定。可以使用</w:t>
      </w:r>
      <w:r w:rsidRPr="00F9678C">
        <w:rPr>
          <w:rFonts w:eastAsia="宋体"/>
          <w:sz w:val="24"/>
        </w:rPr>
        <w:t>SELECT INTO OUTFILE</w:t>
      </w:r>
      <w:r w:rsidRPr="00F9678C">
        <w:rPr>
          <w:rFonts w:eastAsia="宋体" w:hint="eastAsia"/>
          <w:sz w:val="24"/>
        </w:rPr>
        <w:t>语句备份数据，并用</w:t>
      </w:r>
      <w:r w:rsidRPr="00F9678C">
        <w:rPr>
          <w:rFonts w:eastAsia="宋体"/>
          <w:sz w:val="24"/>
        </w:rPr>
        <w:t>LOAD DATA INFILE</w:t>
      </w:r>
      <w:r w:rsidRPr="00F9678C">
        <w:rPr>
          <w:rFonts w:eastAsia="宋体" w:hint="eastAsia"/>
          <w:sz w:val="24"/>
        </w:rPr>
        <w:t>语句恢复数据。但是这种方法只能导出数据的内容，而不包括表的结构，如果表的结构文件损坏，必须要先恢复原来的表的结构。对表中数据进行备份的步骤及</w:t>
      </w:r>
      <w:r w:rsidRPr="00F9678C">
        <w:rPr>
          <w:rFonts w:eastAsia="宋体" w:hint="eastAsia"/>
          <w:sz w:val="24"/>
        </w:rPr>
        <w:t>SQL</w:t>
      </w:r>
      <w:r w:rsidRPr="00F9678C">
        <w:rPr>
          <w:rFonts w:eastAsia="宋体" w:hint="eastAsia"/>
          <w:sz w:val="24"/>
        </w:rPr>
        <w:t>语句大概如下：</w:t>
      </w:r>
    </w:p>
    <w:p w14:paraId="09B105D0"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首先锁定数据表，避免在备份过程中表被更新，使用</w:t>
      </w:r>
      <w:r w:rsidRPr="00F9678C">
        <w:rPr>
          <w:rFonts w:eastAsia="宋体" w:hint="eastAsia"/>
          <w:sz w:val="24"/>
        </w:rPr>
        <w:t>SQL</w:t>
      </w:r>
      <w:r w:rsidRPr="00F9678C">
        <w:rPr>
          <w:rFonts w:eastAsia="宋体" w:hint="eastAsia"/>
          <w:sz w:val="24"/>
        </w:rPr>
        <w:t>语句“</w:t>
      </w:r>
      <w:r w:rsidRPr="00F9678C">
        <w:rPr>
          <w:rFonts w:eastAsia="宋体"/>
          <w:sz w:val="24"/>
        </w:rPr>
        <w:t xml:space="preserve">LOCK TABLES READ </w:t>
      </w:r>
      <w:proofErr w:type="spellStart"/>
      <w:r w:rsidRPr="00F9678C">
        <w:rPr>
          <w:rFonts w:eastAsia="宋体"/>
          <w:sz w:val="24"/>
        </w:rPr>
        <w:t>tbl_name</w:t>
      </w:r>
      <w:proofErr w:type="spellEnd"/>
      <w:r w:rsidRPr="00F9678C">
        <w:rPr>
          <w:rFonts w:eastAsia="宋体" w:hint="eastAsia"/>
          <w:sz w:val="24"/>
        </w:rPr>
        <w:t>”；</w:t>
      </w:r>
    </w:p>
    <w:p w14:paraId="6738B3C9"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然后导出数据，使用</w:t>
      </w:r>
      <w:r w:rsidRPr="00F9678C">
        <w:rPr>
          <w:rFonts w:eastAsia="宋体" w:hint="eastAsia"/>
          <w:sz w:val="24"/>
        </w:rPr>
        <w:t>SQL</w:t>
      </w:r>
      <w:r w:rsidRPr="00F9678C">
        <w:rPr>
          <w:rFonts w:eastAsia="宋体" w:hint="eastAsia"/>
          <w:sz w:val="24"/>
        </w:rPr>
        <w:t>语句“</w:t>
      </w:r>
      <w:r w:rsidRPr="00F9678C">
        <w:rPr>
          <w:rFonts w:eastAsia="宋体"/>
          <w:sz w:val="24"/>
        </w:rPr>
        <w:t>SELECT * INTO OUTFILE ‘</w:t>
      </w:r>
      <w:proofErr w:type="spellStart"/>
      <w:r w:rsidRPr="00F9678C">
        <w:rPr>
          <w:rFonts w:eastAsia="宋体"/>
          <w:sz w:val="24"/>
        </w:rPr>
        <w:t>tbl_name.bak</w:t>
      </w:r>
      <w:proofErr w:type="spellEnd"/>
      <w:r w:rsidRPr="00F9678C">
        <w:rPr>
          <w:rFonts w:eastAsia="宋体"/>
          <w:sz w:val="24"/>
        </w:rPr>
        <w:t xml:space="preserve">’ FROM </w:t>
      </w:r>
      <w:proofErr w:type="spellStart"/>
      <w:r w:rsidRPr="00F9678C">
        <w:rPr>
          <w:rFonts w:eastAsia="宋体"/>
          <w:sz w:val="24"/>
        </w:rPr>
        <w:t>tbl_name</w:t>
      </w:r>
      <w:proofErr w:type="spellEnd"/>
      <w:r w:rsidRPr="00F9678C">
        <w:rPr>
          <w:rFonts w:eastAsia="宋体" w:hint="eastAsia"/>
          <w:sz w:val="24"/>
        </w:rPr>
        <w:t>”；</w:t>
      </w:r>
    </w:p>
    <w:p w14:paraId="05560658"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备份完成后解锁表，使用</w:t>
      </w:r>
      <w:r w:rsidRPr="00F9678C">
        <w:rPr>
          <w:rFonts w:eastAsia="宋体" w:hint="eastAsia"/>
          <w:sz w:val="24"/>
        </w:rPr>
        <w:t>SQL</w:t>
      </w:r>
      <w:r w:rsidRPr="00F9678C">
        <w:rPr>
          <w:rFonts w:eastAsia="宋体" w:hint="eastAsia"/>
          <w:sz w:val="24"/>
        </w:rPr>
        <w:t>语句“</w:t>
      </w:r>
      <w:r w:rsidRPr="00F9678C">
        <w:rPr>
          <w:rFonts w:eastAsia="宋体"/>
          <w:sz w:val="24"/>
        </w:rPr>
        <w:t>UNLOCK TABLES</w:t>
      </w:r>
      <w:r w:rsidRPr="00F9678C">
        <w:rPr>
          <w:rFonts w:eastAsia="宋体" w:hint="eastAsia"/>
          <w:sz w:val="24"/>
        </w:rPr>
        <w:t>”。</w:t>
      </w:r>
    </w:p>
    <w:p w14:paraId="503E115E" w14:textId="77777777" w:rsidR="00F9678C" w:rsidRPr="00F9678C" w:rsidRDefault="00F9678C" w:rsidP="00F9678C">
      <w:pPr>
        <w:spacing w:line="400" w:lineRule="exact"/>
        <w:ind w:firstLine="420"/>
        <w:rPr>
          <w:rFonts w:eastAsia="宋体"/>
          <w:sz w:val="24"/>
        </w:rPr>
      </w:pPr>
      <w:r w:rsidRPr="00F9678C">
        <w:rPr>
          <w:rFonts w:eastAsia="宋体" w:hint="eastAsia"/>
          <w:sz w:val="24"/>
        </w:rPr>
        <w:t>使用备份数据还原数据表时的步骤及</w:t>
      </w:r>
      <w:r w:rsidRPr="00F9678C">
        <w:rPr>
          <w:rFonts w:eastAsia="宋体" w:hint="eastAsia"/>
          <w:sz w:val="24"/>
        </w:rPr>
        <w:t>SQL</w:t>
      </w:r>
      <w:r w:rsidRPr="00F9678C">
        <w:rPr>
          <w:rFonts w:eastAsia="宋体" w:hint="eastAsia"/>
          <w:sz w:val="24"/>
        </w:rPr>
        <w:t>语句如下：</w:t>
      </w:r>
    </w:p>
    <w:p w14:paraId="782D3436" w14:textId="6902C21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首先为表增加锁定，使用</w:t>
      </w:r>
      <w:r w:rsidRPr="00F9678C">
        <w:rPr>
          <w:rFonts w:eastAsia="宋体" w:hint="eastAsia"/>
          <w:sz w:val="24"/>
        </w:rPr>
        <w:t>SQL</w:t>
      </w:r>
      <w:r w:rsidRPr="00F9678C">
        <w:rPr>
          <w:rFonts w:eastAsia="宋体" w:hint="eastAsia"/>
          <w:sz w:val="24"/>
        </w:rPr>
        <w:t>语句“</w:t>
      </w:r>
      <w:r w:rsidRPr="00F9678C">
        <w:rPr>
          <w:rFonts w:eastAsia="宋体"/>
          <w:sz w:val="24"/>
        </w:rPr>
        <w:t xml:space="preserve">LOCK TABLES </w:t>
      </w:r>
      <w:proofErr w:type="spellStart"/>
      <w:r w:rsidRPr="00F9678C">
        <w:rPr>
          <w:rFonts w:eastAsia="宋体"/>
          <w:sz w:val="24"/>
        </w:rPr>
        <w:t>tbl_name</w:t>
      </w:r>
      <w:proofErr w:type="spellEnd"/>
      <w:r w:rsidRPr="00F9678C">
        <w:rPr>
          <w:rFonts w:eastAsia="宋体"/>
          <w:sz w:val="24"/>
        </w:rPr>
        <w:t xml:space="preserve"> WRITE</w:t>
      </w:r>
      <w:r w:rsidRPr="00F9678C">
        <w:rPr>
          <w:rFonts w:eastAsia="宋体" w:hint="eastAsia"/>
          <w:sz w:val="24"/>
        </w:rPr>
        <w:t>”；</w:t>
      </w:r>
    </w:p>
    <w:p w14:paraId="7938FF7D"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然后恢复数据，使用</w:t>
      </w:r>
      <w:r w:rsidRPr="00F9678C">
        <w:rPr>
          <w:rFonts w:eastAsia="宋体" w:hint="eastAsia"/>
          <w:sz w:val="24"/>
        </w:rPr>
        <w:t>SQL</w:t>
      </w:r>
      <w:r w:rsidRPr="00F9678C">
        <w:rPr>
          <w:rFonts w:eastAsia="宋体" w:hint="eastAsia"/>
          <w:sz w:val="24"/>
        </w:rPr>
        <w:t>语句“</w:t>
      </w:r>
      <w:r w:rsidRPr="00F9678C">
        <w:rPr>
          <w:rFonts w:eastAsia="宋体"/>
          <w:sz w:val="24"/>
        </w:rPr>
        <w:t>LOAD DATA INFILE ‘</w:t>
      </w:r>
      <w:proofErr w:type="spellStart"/>
      <w:r w:rsidRPr="00F9678C">
        <w:rPr>
          <w:rFonts w:eastAsia="宋体"/>
          <w:sz w:val="24"/>
        </w:rPr>
        <w:t>tbl_name.bak</w:t>
      </w:r>
      <w:proofErr w:type="spellEnd"/>
      <w:r w:rsidRPr="00F9678C">
        <w:rPr>
          <w:rFonts w:eastAsia="宋体"/>
          <w:sz w:val="24"/>
        </w:rPr>
        <w:t xml:space="preserve">’   -&gt;REPLACE INTO TABLE </w:t>
      </w:r>
      <w:proofErr w:type="spellStart"/>
      <w:r w:rsidRPr="00F9678C">
        <w:rPr>
          <w:rFonts w:eastAsia="宋体"/>
          <w:sz w:val="24"/>
        </w:rPr>
        <w:t>tbl_name</w:t>
      </w:r>
      <w:proofErr w:type="spellEnd"/>
      <w:r w:rsidRPr="00F9678C">
        <w:rPr>
          <w:rFonts w:eastAsia="宋体" w:hint="eastAsia"/>
          <w:sz w:val="24"/>
        </w:rPr>
        <w:t>”；</w:t>
      </w:r>
    </w:p>
    <w:p w14:paraId="1AAE52A0" w14:textId="77777777" w:rsidR="00F9678C" w:rsidRPr="00F9678C" w:rsidRDefault="00F9678C" w:rsidP="00292591">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最后对表进行解锁。</w:t>
      </w:r>
    </w:p>
    <w:p w14:paraId="2CA4937A" w14:textId="00DA73D1" w:rsidR="00F9678C" w:rsidRPr="00F9678C" w:rsidRDefault="00F9678C" w:rsidP="00F9678C">
      <w:pPr>
        <w:spacing w:line="400" w:lineRule="exact"/>
        <w:ind w:firstLineChars="200" w:firstLine="480"/>
        <w:rPr>
          <w:rFonts w:eastAsia="宋体"/>
          <w:sz w:val="24"/>
        </w:rPr>
      </w:pPr>
      <w:r w:rsidRPr="00F9678C">
        <w:rPr>
          <w:rFonts w:eastAsia="宋体" w:hint="eastAsia"/>
          <w:sz w:val="24"/>
        </w:rPr>
        <w:t>数据表备份及恢复的完成流程如下图</w:t>
      </w:r>
      <w:r w:rsidR="00292591">
        <w:rPr>
          <w:rFonts w:eastAsia="宋体"/>
          <w:sz w:val="24"/>
        </w:rPr>
        <w:t>3</w:t>
      </w:r>
      <w:r w:rsidR="001E285C">
        <w:rPr>
          <w:rFonts w:eastAsia="宋体"/>
          <w:sz w:val="24"/>
        </w:rPr>
        <w:t>-</w:t>
      </w:r>
      <w:r w:rsidR="00292591">
        <w:rPr>
          <w:rFonts w:eastAsia="宋体"/>
          <w:sz w:val="24"/>
        </w:rPr>
        <w:t>5</w:t>
      </w:r>
      <w:r w:rsidRPr="00F9678C">
        <w:rPr>
          <w:rFonts w:eastAsia="宋体" w:hint="eastAsia"/>
          <w:sz w:val="24"/>
        </w:rPr>
        <w:t>所示：</w:t>
      </w:r>
    </w:p>
    <w:p w14:paraId="40BA7082" w14:textId="77777777" w:rsidR="00F9678C" w:rsidRPr="00F9678C" w:rsidRDefault="00F9678C" w:rsidP="00F9678C">
      <w:pPr>
        <w:widowControl/>
        <w:spacing w:before="120" w:line="240" w:lineRule="auto"/>
        <w:jc w:val="center"/>
        <w:rPr>
          <w:rFonts w:eastAsia="宋体"/>
          <w:kern w:val="2"/>
          <w:sz w:val="21"/>
          <w:szCs w:val="30"/>
        </w:rPr>
      </w:pPr>
      <w:r w:rsidRPr="00F9678C">
        <w:rPr>
          <w:noProof/>
          <w:kern w:val="2"/>
          <w:sz w:val="21"/>
          <w:szCs w:val="30"/>
        </w:rPr>
        <w:drawing>
          <wp:inline distT="0" distB="0" distL="0" distR="0" wp14:anchorId="12B8FFC6" wp14:editId="755F4518">
            <wp:extent cx="1234569" cy="2546350"/>
            <wp:effectExtent l="0" t="0" r="381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4B7B061D" w14:textId="1E49A7EE" w:rsidR="00F9678C" w:rsidRPr="00F9678C" w:rsidRDefault="00F9678C" w:rsidP="00F9678C">
      <w:pPr>
        <w:widowControl/>
        <w:spacing w:before="120" w:line="240" w:lineRule="auto"/>
        <w:jc w:val="center"/>
        <w:rPr>
          <w:rFonts w:eastAsia="宋体"/>
          <w:kern w:val="2"/>
          <w:sz w:val="21"/>
          <w:szCs w:val="30"/>
        </w:rPr>
      </w:pPr>
      <w:r w:rsidRPr="00F9678C">
        <w:rPr>
          <w:rFonts w:eastAsia="宋体" w:hint="eastAsia"/>
          <w:kern w:val="2"/>
          <w:sz w:val="21"/>
          <w:szCs w:val="30"/>
        </w:rPr>
        <w:t>图</w:t>
      </w:r>
      <w:r w:rsidR="00292591">
        <w:rPr>
          <w:rFonts w:eastAsia="宋体"/>
          <w:kern w:val="2"/>
          <w:sz w:val="21"/>
          <w:szCs w:val="30"/>
        </w:rPr>
        <w:t>3</w:t>
      </w:r>
      <w:r w:rsidR="008E7C4D">
        <w:rPr>
          <w:rFonts w:eastAsia="宋体"/>
          <w:kern w:val="2"/>
          <w:sz w:val="21"/>
          <w:szCs w:val="30"/>
        </w:rPr>
        <w:t>-</w:t>
      </w:r>
      <w:r w:rsidR="00292591">
        <w:rPr>
          <w:rFonts w:eastAsia="宋体"/>
          <w:kern w:val="2"/>
          <w:sz w:val="21"/>
          <w:szCs w:val="30"/>
        </w:rPr>
        <w:t>5</w:t>
      </w:r>
      <w:r w:rsidRPr="00F9678C">
        <w:rPr>
          <w:rFonts w:eastAsia="宋体"/>
          <w:kern w:val="2"/>
          <w:sz w:val="21"/>
          <w:szCs w:val="30"/>
        </w:rPr>
        <w:t xml:space="preserve"> </w:t>
      </w:r>
      <w:r w:rsidRPr="00F9678C">
        <w:rPr>
          <w:rFonts w:eastAsia="宋体" w:hint="eastAsia"/>
          <w:kern w:val="2"/>
          <w:sz w:val="21"/>
          <w:szCs w:val="30"/>
        </w:rPr>
        <w:t>数据表备份及恢复流程</w:t>
      </w:r>
    </w:p>
    <w:p w14:paraId="1196A3D4" w14:textId="77777777" w:rsidR="0080535D" w:rsidRPr="00A24446" w:rsidRDefault="0080535D" w:rsidP="0080535D">
      <w:pPr>
        <w:pStyle w:val="ac"/>
      </w:pPr>
      <w:bookmarkStart w:id="42" w:name="_Toc83732413"/>
      <w:bookmarkStart w:id="43" w:name="_Toc83732416"/>
      <w:bookmarkStart w:id="44" w:name="_Toc83389676"/>
      <w:bookmarkStart w:id="45" w:name="_Toc82874279"/>
      <w:bookmarkStart w:id="46" w:name="_Toc83732423"/>
      <w:bookmarkEnd w:id="37"/>
      <w:bookmarkEnd w:id="38"/>
      <w:r>
        <w:lastRenderedPageBreak/>
        <w:t>3</w:t>
      </w:r>
      <w:r w:rsidRPr="00A24446">
        <w:t>.4</w:t>
      </w:r>
      <w:r>
        <w:t xml:space="preserve"> </w:t>
      </w:r>
      <w:commentRangeStart w:id="47"/>
      <w:r>
        <w:rPr>
          <w:rFonts w:hint="eastAsia"/>
        </w:rPr>
        <w:t>模型调用</w:t>
      </w:r>
      <w:r w:rsidRPr="00A24446">
        <w:t>规范</w:t>
      </w:r>
      <w:bookmarkEnd w:id="42"/>
      <w:commentRangeEnd w:id="47"/>
      <w:r w:rsidR="00645E57">
        <w:rPr>
          <w:rStyle w:val="af9"/>
          <w:rFonts w:eastAsia="Times New Roman"/>
          <w:kern w:val="0"/>
        </w:rPr>
        <w:commentReference w:id="47"/>
      </w:r>
    </w:p>
    <w:p w14:paraId="5B17B09D" w14:textId="77777777" w:rsidR="0080535D" w:rsidRPr="00390A50" w:rsidRDefault="0080535D" w:rsidP="0080535D">
      <w:pPr>
        <w:spacing w:line="400" w:lineRule="exact"/>
        <w:ind w:firstLineChars="200" w:firstLine="480"/>
        <w:rPr>
          <w:rFonts w:eastAsia="宋体"/>
          <w:sz w:val="24"/>
        </w:rPr>
      </w:pPr>
      <w:bookmarkStart w:id="48" w:name="_Toc83732414"/>
      <w:r>
        <w:rPr>
          <w:rFonts w:eastAsia="宋体" w:hint="eastAsia"/>
          <w:sz w:val="24"/>
        </w:rPr>
        <w:t>模型访问即模型调用。</w:t>
      </w:r>
      <w:r w:rsidRPr="00390A50">
        <w:rPr>
          <w:rFonts w:eastAsia="宋体" w:hint="eastAsia"/>
          <w:sz w:val="24"/>
        </w:rPr>
        <w:t>模型的源代码是模型调用、运行、训练、测试等一系列工作的准则和源泉，为了在后期的运行、训练、测试过程中顺利地实现模型的功能，需要对</w:t>
      </w:r>
      <w:r w:rsidRPr="00390A50">
        <w:rPr>
          <w:rFonts w:eastAsia="宋体" w:hint="eastAsia"/>
          <w:sz w:val="24"/>
        </w:rPr>
        <w:t>PHM</w:t>
      </w:r>
      <w:r w:rsidRPr="00390A50">
        <w:rPr>
          <w:rFonts w:eastAsia="宋体" w:hint="eastAsia"/>
          <w:sz w:val="24"/>
        </w:rPr>
        <w:t>模型的调用进行规范。而在</w:t>
      </w:r>
      <w:r w:rsidRPr="00390A50">
        <w:rPr>
          <w:rFonts w:eastAsia="宋体" w:hint="eastAsia"/>
          <w:sz w:val="24"/>
        </w:rPr>
        <w:t>PHM</w:t>
      </w:r>
      <w:r w:rsidRPr="00390A50">
        <w:rPr>
          <w:rFonts w:eastAsia="宋体" w:hint="eastAsia"/>
          <w:sz w:val="24"/>
        </w:rPr>
        <w:t>模型调用过程中，分为应用程序接口（</w:t>
      </w:r>
      <w:r w:rsidRPr="00390A50">
        <w:rPr>
          <w:rFonts w:eastAsia="宋体"/>
          <w:sz w:val="24"/>
        </w:rPr>
        <w:t>Application Programming Interface</w:t>
      </w:r>
      <w:r w:rsidRPr="00390A50">
        <w:rPr>
          <w:rFonts w:eastAsia="宋体" w:hint="eastAsia"/>
          <w:sz w:val="24"/>
        </w:rPr>
        <w:t>，</w:t>
      </w:r>
      <w:r w:rsidRPr="00390A50">
        <w:rPr>
          <w:rFonts w:eastAsia="宋体" w:hint="eastAsia"/>
          <w:sz w:val="24"/>
        </w:rPr>
        <w:t>API</w:t>
      </w:r>
      <w:r w:rsidRPr="00390A50">
        <w:rPr>
          <w:rFonts w:eastAsia="宋体" w:hint="eastAsia"/>
          <w:sz w:val="24"/>
        </w:rPr>
        <w:t>）和可视化控件。根据业务场景和使用复杂度的不同，可使用</w:t>
      </w:r>
      <w:r w:rsidRPr="00390A50">
        <w:rPr>
          <w:rFonts w:eastAsia="宋体" w:hint="eastAsia"/>
          <w:sz w:val="24"/>
        </w:rPr>
        <w:t>API</w:t>
      </w:r>
      <w:r w:rsidRPr="00390A50">
        <w:rPr>
          <w:rFonts w:eastAsia="宋体" w:hint="eastAsia"/>
          <w:sz w:val="24"/>
        </w:rPr>
        <w:t>解决较为简单和已经集成完备的模型问题，使用可视化控件解决复杂调用业务场景。下面将分别对</w:t>
      </w:r>
      <w:r w:rsidRPr="00390A50">
        <w:rPr>
          <w:rFonts w:eastAsia="宋体" w:hint="eastAsia"/>
          <w:sz w:val="24"/>
        </w:rPr>
        <w:t>API</w:t>
      </w:r>
      <w:r w:rsidRPr="00390A50">
        <w:rPr>
          <w:rFonts w:eastAsia="宋体" w:hint="eastAsia"/>
          <w:sz w:val="24"/>
        </w:rPr>
        <w:t>和可视化的调用进行规范。</w:t>
      </w:r>
    </w:p>
    <w:p w14:paraId="36DF6482" w14:textId="77777777" w:rsidR="0080535D" w:rsidRPr="00CF0F94" w:rsidRDefault="0080535D" w:rsidP="0080535D">
      <w:pPr>
        <w:pStyle w:val="af"/>
      </w:pPr>
      <w:r>
        <w:t>3</w:t>
      </w:r>
      <w:r w:rsidRPr="00CF0F94">
        <w:t>.</w:t>
      </w:r>
      <w:r>
        <w:t>4</w:t>
      </w:r>
      <w:r w:rsidRPr="00CF0F94">
        <w:t>.1</w:t>
      </w:r>
      <w:r>
        <w:rPr>
          <w:rFonts w:hint="eastAsia"/>
        </w:rPr>
        <w:t xml:space="preserve"> </w:t>
      </w:r>
      <w:r w:rsidRPr="00CF0F94">
        <w:rPr>
          <w:rFonts w:hint="eastAsia"/>
        </w:rPr>
        <w:t>API</w:t>
      </w:r>
      <w:r w:rsidRPr="00CF0F94">
        <w:rPr>
          <w:rFonts w:hint="eastAsia"/>
        </w:rPr>
        <w:t>规范</w:t>
      </w:r>
      <w:bookmarkEnd w:id="48"/>
    </w:p>
    <w:p w14:paraId="331F912A" w14:textId="77777777" w:rsidR="0080535D" w:rsidRPr="00802872" w:rsidRDefault="0080535D" w:rsidP="0080535D">
      <w:pPr>
        <w:pStyle w:val="11"/>
        <w:ind w:firstLine="480"/>
      </w:pPr>
      <w:r w:rsidRPr="00802872">
        <w:t>API</w:t>
      </w:r>
      <w:r w:rsidRPr="00802872">
        <w:t>是一些预先定义的接口（如函数、</w:t>
      </w:r>
      <w:r w:rsidRPr="00802872">
        <w:t>HTTP</w:t>
      </w:r>
      <w:r w:rsidRPr="00802872">
        <w:t>接口）或指软件系统不同组成部分衔接的约定。</w:t>
      </w:r>
      <w:r w:rsidRPr="00802872">
        <w:rPr>
          <w:rFonts w:hint="eastAsia"/>
        </w:rPr>
        <w:t>可</w:t>
      </w:r>
      <w:r w:rsidRPr="00802872">
        <w:t>用来提供应用程序与开发人员基于某软件或硬件得以访问的一组例程，而又无需访问源码，或理解内部工作机制的细节</w:t>
      </w:r>
      <w:r w:rsidRPr="00802872">
        <w:rPr>
          <w:rFonts w:hint="eastAsia"/>
        </w:rPr>
        <w:t>。</w:t>
      </w:r>
      <w:r w:rsidRPr="00802872">
        <w:t>API</w:t>
      </w:r>
      <w:r w:rsidRPr="00802872">
        <w:t>的一个主要功能是提供通用功能集。</w:t>
      </w:r>
      <w:r w:rsidRPr="00802872">
        <w:t>API</w:t>
      </w:r>
      <w:r w:rsidRPr="00802872">
        <w:t>同时也是一种中间件，为不同</w:t>
      </w:r>
      <w:r w:rsidRPr="00802872">
        <w:rPr>
          <w:rFonts w:hint="eastAsia"/>
        </w:rPr>
        <w:t>模块</w:t>
      </w:r>
      <w:r w:rsidRPr="00802872">
        <w:t>提供数据共享。</w:t>
      </w:r>
      <w:r w:rsidRPr="00802872">
        <w:rPr>
          <w:rFonts w:hint="eastAsia"/>
        </w:rPr>
        <w:t>在模型调用</w:t>
      </w:r>
      <w:r w:rsidRPr="00802872">
        <w:t>设计的实践中，编程接口的设计首先要使</w:t>
      </w:r>
      <w:r w:rsidRPr="00802872">
        <w:rPr>
          <w:rFonts w:hint="eastAsia"/>
        </w:rPr>
        <w:t>系统模型</w:t>
      </w:r>
      <w:r w:rsidRPr="00802872">
        <w:t>的职责得到合理划分。良好的接口设计可以降低系统各部分的相互依赖，提高组成单元的内聚性，降低组成单元间的耦合程度，从而提高系统的可维护性和可扩展性</w:t>
      </w:r>
      <w:r w:rsidRPr="00802872">
        <w:rPr>
          <w:rFonts w:hint="eastAsia"/>
        </w:rPr>
        <w:t>，</w:t>
      </w:r>
      <w:r w:rsidRPr="00802872">
        <w:t>常见</w:t>
      </w:r>
      <w:r w:rsidRPr="00802872">
        <w:t>API</w:t>
      </w:r>
      <w:r w:rsidRPr="00802872">
        <w:t>执行流程如图</w:t>
      </w:r>
      <w:r>
        <w:t>3</w:t>
      </w:r>
      <w:r w:rsidRPr="00802872">
        <w:t>-</w:t>
      </w:r>
      <w:r>
        <w:t>6</w:t>
      </w:r>
      <w:r>
        <w:rPr>
          <w:rFonts w:hint="eastAsia"/>
        </w:rPr>
        <w:t>所示</w:t>
      </w:r>
      <w:r w:rsidRPr="00802872">
        <w:t>。</w:t>
      </w:r>
    </w:p>
    <w:p w14:paraId="5D10CC1A" w14:textId="77777777" w:rsidR="0080535D" w:rsidRDefault="0080535D" w:rsidP="0080535D">
      <w:pPr>
        <w:pStyle w:val="af6"/>
        <w:rPr>
          <w:rFonts w:eastAsiaTheme="minorEastAsia"/>
        </w:rPr>
      </w:pPr>
      <w:r w:rsidRPr="007936E0">
        <w:rPr>
          <w:rFonts w:eastAsiaTheme="minorEastAsia"/>
          <w:noProof/>
        </w:rPr>
        <w:drawing>
          <wp:inline distT="0" distB="0" distL="0" distR="0" wp14:anchorId="0A2928AD" wp14:editId="680A1EA8">
            <wp:extent cx="1326831" cy="2032000"/>
            <wp:effectExtent l="0" t="0" r="698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334977" cy="2044475"/>
                    </a:xfrm>
                    <a:prstGeom prst="rect">
                      <a:avLst/>
                    </a:prstGeom>
                    <a:noFill/>
                    <a:ln>
                      <a:noFill/>
                    </a:ln>
                  </pic:spPr>
                </pic:pic>
              </a:graphicData>
            </a:graphic>
          </wp:inline>
        </w:drawing>
      </w:r>
    </w:p>
    <w:p w14:paraId="6872E519" w14:textId="77777777" w:rsidR="0080535D" w:rsidRPr="000068BE" w:rsidRDefault="0080535D" w:rsidP="0080535D">
      <w:pPr>
        <w:pStyle w:val="af1"/>
      </w:pPr>
      <w:r>
        <w:rPr>
          <w:rFonts w:hint="eastAsia"/>
        </w:rPr>
        <w:t>图</w:t>
      </w:r>
      <w:r>
        <w:t>3-6 API</w:t>
      </w:r>
      <w:r>
        <w:rPr>
          <w:rFonts w:hint="eastAsia"/>
        </w:rPr>
        <w:t>执行流程图</w:t>
      </w:r>
    </w:p>
    <w:p w14:paraId="1ACBE041" w14:textId="77777777" w:rsidR="0080535D" w:rsidRDefault="0080535D" w:rsidP="0080535D">
      <w:pPr>
        <w:pStyle w:val="11"/>
        <w:ind w:firstLine="480"/>
      </w:pPr>
      <w:bookmarkStart w:id="49" w:name="_Toc83732415"/>
      <w:r>
        <w:rPr>
          <w:rFonts w:hint="eastAsia"/>
        </w:rPr>
        <w:t>绝大部分的</w:t>
      </w:r>
      <w:r>
        <w:t>服务需要编写</w:t>
      </w:r>
      <w:r>
        <w:t>API</w:t>
      </w:r>
      <w:r>
        <w:t>接口，对外提供服务。在开发之前需要确定一种</w:t>
      </w:r>
      <w:r>
        <w:t>API</w:t>
      </w:r>
      <w:r>
        <w:t>风格。</w:t>
      </w:r>
      <w:r>
        <w:t>API</w:t>
      </w:r>
      <w:r>
        <w:t>风格也可以理解为</w:t>
      </w:r>
      <w:r>
        <w:t>API</w:t>
      </w:r>
      <w:r>
        <w:t>类型，目前业界常用的</w:t>
      </w:r>
      <w:r>
        <w:t>API</w:t>
      </w:r>
      <w:r>
        <w:t>风格有三种：</w:t>
      </w:r>
      <w:r>
        <w:t>REST</w:t>
      </w:r>
      <w:r>
        <w:t>、</w:t>
      </w:r>
      <w:r>
        <w:t>RPC</w:t>
      </w:r>
      <w:r>
        <w:t>和</w:t>
      </w:r>
      <w:proofErr w:type="spellStart"/>
      <w:r>
        <w:t>GraphQL</w:t>
      </w:r>
      <w:proofErr w:type="spellEnd"/>
      <w:r>
        <w:t>。</w:t>
      </w:r>
    </w:p>
    <w:p w14:paraId="1A66CDDF" w14:textId="77777777" w:rsidR="0080535D" w:rsidRPr="002C1582" w:rsidRDefault="0080535D" w:rsidP="0080535D">
      <w:pPr>
        <w:pStyle w:val="11"/>
        <w:ind w:firstLine="480"/>
      </w:pPr>
      <w:r w:rsidRPr="002C1582">
        <w:t>REST</w:t>
      </w:r>
      <w:r w:rsidRPr="002C1582">
        <w:t>是一种设计网络应用时的构架风格</w:t>
      </w:r>
      <w:r w:rsidRPr="002C1582">
        <w:rPr>
          <w:rFonts w:hint="eastAsia"/>
        </w:rPr>
        <w:t>，</w:t>
      </w:r>
      <w:r w:rsidRPr="002C1582">
        <w:t>这种风格约束了网络应用中各个模块之间的交互</w:t>
      </w:r>
      <w:r w:rsidRPr="002C1582">
        <w:rPr>
          <w:rFonts w:hint="eastAsia"/>
        </w:rPr>
        <w:t>。</w:t>
      </w:r>
      <w:r w:rsidRPr="002C1582">
        <w:t>REST</w:t>
      </w:r>
      <w:r w:rsidRPr="002C1582">
        <w:t>描述了以抽象的</w:t>
      </w:r>
      <w:r w:rsidRPr="002C1582">
        <w:rPr>
          <w:rFonts w:hint="eastAsia"/>
        </w:rPr>
        <w:t>“</w:t>
      </w:r>
      <w:r w:rsidRPr="002C1582">
        <w:t>资源</w:t>
      </w:r>
      <w:r w:rsidRPr="002C1582">
        <w:rPr>
          <w:rFonts w:hint="eastAsia"/>
        </w:rPr>
        <w:t>”</w:t>
      </w:r>
      <w:r w:rsidRPr="002C1582">
        <w:t>为中心，各个模块之间通过转移沟</w:t>
      </w:r>
      <w:r w:rsidRPr="002C1582">
        <w:lastRenderedPageBreak/>
        <w:t>通资源的</w:t>
      </w:r>
      <w:r w:rsidRPr="002C1582">
        <w:rPr>
          <w:rFonts w:hint="eastAsia"/>
        </w:rPr>
        <w:t>“</w:t>
      </w:r>
      <w:r w:rsidRPr="002C1582">
        <w:t>表征状态</w:t>
      </w:r>
      <w:r w:rsidRPr="002C1582">
        <w:rPr>
          <w:rFonts w:hint="eastAsia"/>
        </w:rPr>
        <w:t>”</w:t>
      </w:r>
      <w:r w:rsidRPr="002C1582">
        <w:t>来实现应用的功能</w:t>
      </w:r>
      <w:r w:rsidRPr="002C1582">
        <w:rPr>
          <w:rFonts w:hint="eastAsia"/>
        </w:rPr>
        <w:t>。在</w:t>
      </w:r>
      <w:r w:rsidRPr="002C1582">
        <w:t>REST</w:t>
      </w:r>
      <w:r w:rsidRPr="002C1582">
        <w:t>里，</w:t>
      </w:r>
      <w:r w:rsidRPr="002C1582">
        <w:rPr>
          <w:rFonts w:hint="eastAsia"/>
        </w:rPr>
        <w:t>“</w:t>
      </w:r>
      <w:r w:rsidRPr="002C1582">
        <w:t>资源</w:t>
      </w:r>
      <w:r w:rsidRPr="002C1582">
        <w:rPr>
          <w:rFonts w:hint="eastAsia"/>
        </w:rPr>
        <w:t>”</w:t>
      </w:r>
      <w:r w:rsidRPr="002C1582">
        <w:t>是一切可命名事物的抽象</w:t>
      </w:r>
      <w:r w:rsidRPr="002C1582">
        <w:rPr>
          <w:rFonts w:hint="eastAsia"/>
        </w:rPr>
        <w:t>。</w:t>
      </w:r>
      <w:r w:rsidRPr="002C1582">
        <w:rPr>
          <w:rFonts w:hint="eastAsia"/>
        </w:rPr>
        <w:t>REST</w:t>
      </w:r>
      <w:r w:rsidRPr="002C1582">
        <w:rPr>
          <w:rFonts w:hint="eastAsia"/>
        </w:rPr>
        <w:t>的优点是对于系统本身耦合性低，调用者不再需要了解接口内部处理和实现细节，重复使用了一些</w:t>
      </w:r>
      <w:r w:rsidRPr="002C1582">
        <w:t>http</w:t>
      </w:r>
      <w:r w:rsidRPr="002C1582">
        <w:t>协议中的已定义好的部分状态动词</w:t>
      </w:r>
      <w:r w:rsidRPr="002C1582">
        <w:rPr>
          <w:rFonts w:hint="eastAsia"/>
        </w:rPr>
        <w:t>来</w:t>
      </w:r>
      <w:r w:rsidRPr="002C1582">
        <w:t>增强语义表现力</w:t>
      </w:r>
      <w:r w:rsidRPr="002C1582">
        <w:rPr>
          <w:rFonts w:hint="eastAsia"/>
        </w:rPr>
        <w:t>，</w:t>
      </w:r>
      <w:r w:rsidRPr="002C1582">
        <w:t>API</w:t>
      </w:r>
      <w:r w:rsidRPr="002C1582">
        <w:t>可以随着时间而不断演进</w:t>
      </w:r>
      <w:r w:rsidRPr="002C1582">
        <w:rPr>
          <w:rFonts w:hint="eastAsia"/>
        </w:rPr>
        <w:t>。同时</w:t>
      </w:r>
      <w:r w:rsidRPr="002C1582">
        <w:rPr>
          <w:rFonts w:hint="eastAsia"/>
        </w:rPr>
        <w:t>REST</w:t>
      </w:r>
      <w:r w:rsidRPr="002C1582">
        <w:rPr>
          <w:rFonts w:hint="eastAsia"/>
        </w:rPr>
        <w:t>也缺少约束，缺少简单、统一的规范；</w:t>
      </w:r>
      <w:r w:rsidRPr="002C1582">
        <w:t>有时调用</w:t>
      </w:r>
      <w:r w:rsidRPr="002C1582">
        <w:rPr>
          <w:rFonts w:hint="eastAsia"/>
        </w:rPr>
        <w:t>API</w:t>
      </w:r>
      <w:r w:rsidRPr="002C1582">
        <w:t>会比较繁琐</w:t>
      </w:r>
      <w:r w:rsidRPr="002C1582">
        <w:rPr>
          <w:rFonts w:hint="eastAsia"/>
        </w:rPr>
        <w:t>。</w:t>
      </w:r>
    </w:p>
    <w:p w14:paraId="74F49696" w14:textId="77777777" w:rsidR="0080535D" w:rsidRPr="000B1618" w:rsidRDefault="0080535D" w:rsidP="0080535D">
      <w:pPr>
        <w:pStyle w:val="11"/>
        <w:ind w:firstLine="480"/>
      </w:pPr>
      <w:r w:rsidRPr="000B1618">
        <w:t>RPC</w:t>
      </w:r>
      <w:r w:rsidRPr="000B1618">
        <w:t>就是从一台机器（客户端）上通过参数传递的方式调用另一台机器（服务器）上的一个函数或方法（可以统称为服务）并得到返回的结果。</w:t>
      </w:r>
      <w:r w:rsidRPr="000B1618">
        <w:rPr>
          <w:rFonts w:hint="eastAsia"/>
        </w:rPr>
        <w:t>RPC</w:t>
      </w:r>
      <w:r w:rsidRPr="000B1618">
        <w:rPr>
          <w:rFonts w:hint="eastAsia"/>
        </w:rPr>
        <w:t>有着他的优点与缺点。</w:t>
      </w:r>
      <w:r w:rsidRPr="000B1618">
        <w:t>优点</w:t>
      </w:r>
      <w:r w:rsidRPr="000B1618">
        <w:rPr>
          <w:rFonts w:hint="eastAsia"/>
        </w:rPr>
        <w:t>是面向开发者简单并且易于理解，并且是一种轻量级的数据载体同时具备高性能。缺点是</w:t>
      </w:r>
      <w:r w:rsidRPr="000B1618">
        <w:t>对于系统本身耦合性高</w:t>
      </w:r>
      <w:r w:rsidRPr="000B1618">
        <w:rPr>
          <w:rFonts w:hint="eastAsia"/>
        </w:rPr>
        <w:t>，调用者需要知道所调用接口的函数名、参数格式、参数顺序、参数名称等等。因此，调用者必须足够了解系统，从能够知道如何正确的调用这些接口，但是对于接口调用者往往不需要了解过多系统内部实现细节。</w:t>
      </w:r>
    </w:p>
    <w:p w14:paraId="6641E9A2" w14:textId="77777777" w:rsidR="0080535D" w:rsidRPr="000B1618" w:rsidRDefault="0080535D" w:rsidP="0080535D">
      <w:pPr>
        <w:pStyle w:val="11"/>
        <w:ind w:firstLine="480"/>
      </w:pPr>
      <w:proofErr w:type="spellStart"/>
      <w:r w:rsidRPr="000B1618">
        <w:t>GraphQL</w:t>
      </w:r>
      <w:proofErr w:type="spellEnd"/>
      <w:r w:rsidRPr="000B1618">
        <w:t>是</w:t>
      </w:r>
      <w:r w:rsidRPr="000B1618">
        <w:t>API</w:t>
      </w:r>
      <w:r w:rsidRPr="000B1618">
        <w:t>的查询语言，它显示了服务器提供的不同类型的数据，然后客户端可以准确地选择它想要的内容</w:t>
      </w:r>
      <w:r w:rsidRPr="000B1618">
        <w:rPr>
          <w:rFonts w:hint="eastAsia"/>
        </w:rPr>
        <w:t>。</w:t>
      </w:r>
      <w:proofErr w:type="spellStart"/>
      <w:r w:rsidRPr="000B1618">
        <w:rPr>
          <w:rFonts w:hint="eastAsia"/>
        </w:rPr>
        <w:t>Graph</w:t>
      </w:r>
      <w:r w:rsidRPr="000B1618">
        <w:t>QL</w:t>
      </w:r>
      <w:proofErr w:type="spellEnd"/>
      <w:r w:rsidRPr="000B1618">
        <w:rPr>
          <w:rFonts w:hint="eastAsia"/>
        </w:rPr>
        <w:t>的优点是网络开销低，可以在单一请求中获取</w:t>
      </w:r>
      <w:r w:rsidRPr="000B1618">
        <w:t>REST</w:t>
      </w:r>
      <w:r w:rsidRPr="000B1618">
        <w:t>中使用多条请求获取的资源</w:t>
      </w:r>
      <w:r w:rsidRPr="000B1618">
        <w:rPr>
          <w:rFonts w:hint="eastAsia"/>
        </w:rPr>
        <w:t>，强类型</w:t>
      </w:r>
      <w:r w:rsidRPr="000B1618">
        <w:t>Schema</w:t>
      </w:r>
      <w:r w:rsidRPr="000B1618">
        <w:t>可以根据规范形成文档、</w:t>
      </w:r>
      <w:r w:rsidRPr="000B1618">
        <w:t>IDE</w:t>
      </w:r>
      <w:r w:rsidRPr="000B1618">
        <w:t>、错误提示等生态工具</w:t>
      </w:r>
      <w:r w:rsidRPr="000B1618">
        <w:rPr>
          <w:rFonts w:hint="eastAsia"/>
        </w:rPr>
        <w:t>，特别适合图状数据结构的业务场景（比如好友、流程、组织架构等系统）。但同时</w:t>
      </w:r>
      <w:proofErr w:type="spellStart"/>
      <w:r w:rsidRPr="000B1618">
        <w:rPr>
          <w:rFonts w:hint="eastAsia"/>
        </w:rPr>
        <w:t>Graph</w:t>
      </w:r>
      <w:r w:rsidRPr="000B1618">
        <w:t>QL</w:t>
      </w:r>
      <w:proofErr w:type="spellEnd"/>
      <w:r w:rsidRPr="000B1618">
        <w:rPr>
          <w:rFonts w:hint="eastAsia"/>
        </w:rPr>
        <w:t>也具有着一些缺点。它本身的语法相比较</w:t>
      </w:r>
      <w:r w:rsidRPr="000B1618">
        <w:t>REST</w:t>
      </w:r>
      <w:r w:rsidRPr="000B1618">
        <w:t>和</w:t>
      </w:r>
      <w:r w:rsidRPr="000B1618">
        <w:t>RPC</w:t>
      </w:r>
      <w:r w:rsidRPr="000B1618">
        <w:t>均复杂一些</w:t>
      </w:r>
      <w:r w:rsidRPr="000B1618">
        <w:rPr>
          <w:rFonts w:hint="eastAsia"/>
        </w:rPr>
        <w:t>，对于</w:t>
      </w:r>
      <w:r w:rsidRPr="000B1618">
        <w:t>API</w:t>
      </w:r>
      <w:r w:rsidRPr="000B1618">
        <w:t>的版本控制当前没有完善解决方案</w:t>
      </w:r>
      <w:r w:rsidRPr="000B1618">
        <w:rPr>
          <w:rFonts w:hint="eastAsia"/>
        </w:rPr>
        <w:t>，仍然是新鲜事物，很多技术细节仍然处于待验证状态。</w:t>
      </w:r>
    </w:p>
    <w:p w14:paraId="09ACD07C" w14:textId="77777777" w:rsidR="0080535D" w:rsidRDefault="0080535D" w:rsidP="0080535D">
      <w:pPr>
        <w:pStyle w:val="11"/>
        <w:ind w:firstLine="480"/>
      </w:pPr>
      <w:r w:rsidRPr="008510FA">
        <w:rPr>
          <w:rFonts w:hint="eastAsia"/>
        </w:rPr>
        <w:t>当</w:t>
      </w:r>
      <w:r w:rsidRPr="008510FA">
        <w:rPr>
          <w:rFonts w:hint="eastAsia"/>
        </w:rPr>
        <w:t>API</w:t>
      </w:r>
      <w:r w:rsidRPr="008510FA">
        <w:rPr>
          <w:rFonts w:hint="eastAsia"/>
        </w:rPr>
        <w:t>关注于对象与资源，有多种不同的客户端或需要良好的可发现性和文档这种情景下使用</w:t>
      </w:r>
      <w:r w:rsidRPr="008510FA">
        <w:t>REST</w:t>
      </w:r>
      <w:r w:rsidRPr="008510FA">
        <w:rPr>
          <w:rFonts w:hint="eastAsia"/>
        </w:rPr>
        <w:t>风格</w:t>
      </w:r>
      <w:r w:rsidRPr="008510FA">
        <w:t>可能会更好。</w:t>
      </w:r>
      <w:r w:rsidRPr="008510FA">
        <w:rPr>
          <w:rFonts w:hint="eastAsia"/>
        </w:rPr>
        <w:t>如果</w:t>
      </w:r>
      <w:r w:rsidRPr="008510FA">
        <w:t>API</w:t>
      </w:r>
      <w:r w:rsidRPr="008510FA">
        <w:rPr>
          <w:rFonts w:hint="eastAsia"/>
        </w:rPr>
        <w:t>具有面向动作或者指令、仅需要简单的交互、消息密集型或对系统性能有较高要求的</w:t>
      </w:r>
      <w:r w:rsidRPr="008510FA">
        <w:t>特点</w:t>
      </w:r>
      <w:r w:rsidRPr="008510FA">
        <w:rPr>
          <w:rFonts w:hint="eastAsia"/>
        </w:rPr>
        <w:t>时建议使用</w:t>
      </w:r>
      <w:r w:rsidRPr="008510FA">
        <w:t>RPC</w:t>
      </w:r>
      <w:r w:rsidRPr="008510FA">
        <w:t>。</w:t>
      </w:r>
      <w:r w:rsidRPr="008510FA">
        <w:rPr>
          <w:rFonts w:hint="eastAsia"/>
        </w:rPr>
        <w:t>当</w:t>
      </w:r>
      <w:r w:rsidRPr="008510FA">
        <w:rPr>
          <w:rFonts w:hint="eastAsia"/>
        </w:rPr>
        <w:t>API</w:t>
      </w:r>
      <w:r w:rsidRPr="008510FA">
        <w:rPr>
          <w:rFonts w:hint="eastAsia"/>
        </w:rPr>
        <w:t>的数据类型是具有图状的特点并且希望对于高延迟场景可以有更好的优化时，这种场景无疑</w:t>
      </w:r>
      <w:proofErr w:type="spellStart"/>
      <w:r w:rsidRPr="008510FA">
        <w:t>GraphQL</w:t>
      </w:r>
      <w:proofErr w:type="spellEnd"/>
      <w:r w:rsidRPr="008510FA">
        <w:t>是最好的选择。</w:t>
      </w:r>
    </w:p>
    <w:p w14:paraId="45C6D65A" w14:textId="77777777" w:rsidR="0080535D" w:rsidRDefault="0080535D" w:rsidP="0080535D">
      <w:pPr>
        <w:pStyle w:val="af2"/>
      </w:pPr>
      <w:r>
        <w:rPr>
          <w:rFonts w:hint="eastAsia"/>
        </w:rPr>
        <w:t>表</w:t>
      </w:r>
      <w:r>
        <w:t>3</w:t>
      </w:r>
      <w:r>
        <w:rPr>
          <w:rFonts w:hint="eastAsia"/>
        </w:rPr>
        <w:t>-</w:t>
      </w:r>
      <w:r>
        <w:t xml:space="preserve">2 </w:t>
      </w:r>
      <w:r>
        <w:rPr>
          <w:rFonts w:hint="eastAsia"/>
        </w:rPr>
        <w:t>API</w:t>
      </w:r>
      <w:r>
        <w:rPr>
          <w:rFonts w:hint="eastAsia"/>
        </w:rPr>
        <w:t>风格特点</w:t>
      </w:r>
    </w:p>
    <w:tbl>
      <w:tblPr>
        <w:tblStyle w:val="af8"/>
        <w:tblW w:w="0" w:type="auto"/>
        <w:jc w:val="center"/>
        <w:tblLook w:val="04A0" w:firstRow="1" w:lastRow="0" w:firstColumn="1" w:lastColumn="0" w:noHBand="0" w:noVBand="1"/>
      </w:tblPr>
      <w:tblGrid>
        <w:gridCol w:w="988"/>
        <w:gridCol w:w="2126"/>
        <w:gridCol w:w="2410"/>
        <w:gridCol w:w="2970"/>
      </w:tblGrid>
      <w:tr w:rsidR="0080535D" w:rsidRPr="00164F58" w14:paraId="7AF33CEB" w14:textId="77777777" w:rsidTr="000D77FF">
        <w:trPr>
          <w:jc w:val="center"/>
        </w:trPr>
        <w:tc>
          <w:tcPr>
            <w:tcW w:w="988" w:type="dxa"/>
            <w:vAlign w:val="center"/>
          </w:tcPr>
          <w:p w14:paraId="781A0219" w14:textId="77777777" w:rsidR="0080535D" w:rsidRPr="00164F58" w:rsidRDefault="0080535D" w:rsidP="000D77FF">
            <w:pPr>
              <w:pStyle w:val="af4"/>
              <w:jc w:val="center"/>
            </w:pPr>
            <w:r w:rsidRPr="00164F58">
              <w:rPr>
                <w:rFonts w:hint="eastAsia"/>
              </w:rPr>
              <w:t>名称</w:t>
            </w:r>
          </w:p>
        </w:tc>
        <w:tc>
          <w:tcPr>
            <w:tcW w:w="2126" w:type="dxa"/>
            <w:vAlign w:val="center"/>
          </w:tcPr>
          <w:p w14:paraId="18CF7D42" w14:textId="77777777" w:rsidR="0080535D" w:rsidRPr="00164F58" w:rsidRDefault="0080535D" w:rsidP="000D77FF">
            <w:pPr>
              <w:pStyle w:val="af4"/>
              <w:jc w:val="center"/>
            </w:pPr>
            <w:r w:rsidRPr="00164F58">
              <w:rPr>
                <w:rFonts w:hint="eastAsia"/>
              </w:rPr>
              <w:t>优点</w:t>
            </w:r>
          </w:p>
        </w:tc>
        <w:tc>
          <w:tcPr>
            <w:tcW w:w="2410" w:type="dxa"/>
            <w:vAlign w:val="center"/>
          </w:tcPr>
          <w:p w14:paraId="6B051056" w14:textId="77777777" w:rsidR="0080535D" w:rsidRPr="00164F58" w:rsidRDefault="0080535D" w:rsidP="000D77FF">
            <w:pPr>
              <w:pStyle w:val="af4"/>
              <w:jc w:val="center"/>
            </w:pPr>
            <w:r w:rsidRPr="00164F58">
              <w:rPr>
                <w:rFonts w:hint="eastAsia"/>
              </w:rPr>
              <w:t>缺点</w:t>
            </w:r>
          </w:p>
        </w:tc>
        <w:tc>
          <w:tcPr>
            <w:tcW w:w="2970" w:type="dxa"/>
            <w:vAlign w:val="center"/>
          </w:tcPr>
          <w:p w14:paraId="3C509865" w14:textId="77777777" w:rsidR="0080535D" w:rsidRPr="00164F58" w:rsidRDefault="0080535D" w:rsidP="000D77FF">
            <w:pPr>
              <w:pStyle w:val="af4"/>
              <w:jc w:val="center"/>
            </w:pPr>
            <w:r w:rsidRPr="00164F58">
              <w:rPr>
                <w:rFonts w:hint="eastAsia"/>
              </w:rPr>
              <w:t>适用范围</w:t>
            </w:r>
          </w:p>
        </w:tc>
      </w:tr>
      <w:tr w:rsidR="0080535D" w:rsidRPr="00164F58" w14:paraId="3ADD5CD7" w14:textId="77777777" w:rsidTr="000D77FF">
        <w:trPr>
          <w:jc w:val="center"/>
        </w:trPr>
        <w:tc>
          <w:tcPr>
            <w:tcW w:w="988" w:type="dxa"/>
            <w:vAlign w:val="center"/>
          </w:tcPr>
          <w:p w14:paraId="60750898" w14:textId="77777777" w:rsidR="0080535D" w:rsidRPr="00164F58" w:rsidRDefault="0080535D" w:rsidP="000D77FF">
            <w:pPr>
              <w:pStyle w:val="af4"/>
              <w:jc w:val="center"/>
            </w:pPr>
            <w:r w:rsidRPr="00164F58">
              <w:rPr>
                <w:rFonts w:hint="eastAsia"/>
              </w:rPr>
              <w:t>REST</w:t>
            </w:r>
          </w:p>
        </w:tc>
        <w:tc>
          <w:tcPr>
            <w:tcW w:w="2126" w:type="dxa"/>
          </w:tcPr>
          <w:p w14:paraId="04D78790" w14:textId="77777777" w:rsidR="0080535D" w:rsidRPr="00164F58" w:rsidRDefault="0080535D" w:rsidP="000D77FF">
            <w:pPr>
              <w:pStyle w:val="af4"/>
            </w:pPr>
            <w:r w:rsidRPr="00164F58">
              <w:rPr>
                <w:rFonts w:hint="eastAsia"/>
              </w:rPr>
              <w:t>系统耦合性低、调用者无需了解内部实现、增强了语义表现力、</w:t>
            </w:r>
            <w:r w:rsidRPr="00164F58">
              <w:rPr>
                <w:rFonts w:hint="eastAsia"/>
              </w:rPr>
              <w:t>API</w:t>
            </w:r>
            <w:r w:rsidRPr="00164F58">
              <w:rPr>
                <w:rFonts w:hint="eastAsia"/>
              </w:rPr>
              <w:t>可随时间改进</w:t>
            </w:r>
          </w:p>
        </w:tc>
        <w:tc>
          <w:tcPr>
            <w:tcW w:w="2410" w:type="dxa"/>
            <w:vAlign w:val="center"/>
          </w:tcPr>
          <w:p w14:paraId="5B7858B5" w14:textId="77777777" w:rsidR="0080535D" w:rsidRPr="00164F58" w:rsidRDefault="0080535D" w:rsidP="000D77FF">
            <w:pPr>
              <w:pStyle w:val="af4"/>
            </w:pPr>
            <w:r w:rsidRPr="00164F58">
              <w:rPr>
                <w:rFonts w:hint="eastAsia"/>
              </w:rPr>
              <w:t>缺少约束、缺少简单统一的规范、可能调用繁琐</w:t>
            </w:r>
          </w:p>
        </w:tc>
        <w:tc>
          <w:tcPr>
            <w:tcW w:w="2970" w:type="dxa"/>
          </w:tcPr>
          <w:p w14:paraId="32EFF6D7" w14:textId="77777777" w:rsidR="0080535D" w:rsidRPr="00164F58" w:rsidRDefault="0080535D" w:rsidP="000D77FF">
            <w:pPr>
              <w:pStyle w:val="af4"/>
            </w:pPr>
            <w:r w:rsidRPr="00164F58">
              <w:rPr>
                <w:rFonts w:hint="eastAsia"/>
              </w:rPr>
              <w:t>关注对象与资源、有多种不同的客户端或需要良好的可发现性和文档</w:t>
            </w:r>
          </w:p>
        </w:tc>
      </w:tr>
      <w:tr w:rsidR="0080535D" w:rsidRPr="00164F58" w14:paraId="65348AC5" w14:textId="77777777" w:rsidTr="000D77FF">
        <w:trPr>
          <w:jc w:val="center"/>
        </w:trPr>
        <w:tc>
          <w:tcPr>
            <w:tcW w:w="988" w:type="dxa"/>
            <w:vAlign w:val="center"/>
          </w:tcPr>
          <w:p w14:paraId="593F6990" w14:textId="77777777" w:rsidR="0080535D" w:rsidRPr="00164F58" w:rsidRDefault="0080535D" w:rsidP="000D77FF">
            <w:pPr>
              <w:pStyle w:val="af4"/>
              <w:jc w:val="center"/>
            </w:pPr>
            <w:r w:rsidRPr="00164F58">
              <w:rPr>
                <w:rFonts w:hint="eastAsia"/>
              </w:rPr>
              <w:t>R</w:t>
            </w:r>
            <w:r w:rsidRPr="00164F58">
              <w:t>PC</w:t>
            </w:r>
          </w:p>
        </w:tc>
        <w:tc>
          <w:tcPr>
            <w:tcW w:w="2126" w:type="dxa"/>
          </w:tcPr>
          <w:p w14:paraId="70C1A1C3" w14:textId="77777777" w:rsidR="0080535D" w:rsidRPr="00164F58" w:rsidRDefault="0080535D" w:rsidP="000D77FF">
            <w:pPr>
              <w:pStyle w:val="af4"/>
            </w:pPr>
            <w:r w:rsidRPr="00164F58">
              <w:rPr>
                <w:rFonts w:hint="eastAsia"/>
              </w:rPr>
              <w:t>面向开发者简单、且易于理解、轻量级、高性</w:t>
            </w:r>
            <w:r w:rsidRPr="00164F58">
              <w:rPr>
                <w:rFonts w:hint="eastAsia"/>
              </w:rPr>
              <w:lastRenderedPageBreak/>
              <w:t>能</w:t>
            </w:r>
          </w:p>
        </w:tc>
        <w:tc>
          <w:tcPr>
            <w:tcW w:w="2410" w:type="dxa"/>
            <w:vAlign w:val="center"/>
          </w:tcPr>
          <w:p w14:paraId="4F67979F" w14:textId="77777777" w:rsidR="0080535D" w:rsidRPr="00164F58" w:rsidRDefault="0080535D" w:rsidP="000D77FF">
            <w:pPr>
              <w:pStyle w:val="af4"/>
            </w:pPr>
            <w:r w:rsidRPr="00164F58">
              <w:lastRenderedPageBreak/>
              <w:t>耦合性高、</w:t>
            </w:r>
            <w:r w:rsidRPr="00164F58">
              <w:rPr>
                <w:rFonts w:hint="eastAsia"/>
              </w:rPr>
              <w:t>调用者调用者必须足够了解系统</w:t>
            </w:r>
          </w:p>
        </w:tc>
        <w:tc>
          <w:tcPr>
            <w:tcW w:w="2970" w:type="dxa"/>
          </w:tcPr>
          <w:p w14:paraId="54308A40" w14:textId="77777777" w:rsidR="0080535D" w:rsidRPr="00164F58" w:rsidRDefault="0080535D" w:rsidP="000D77FF">
            <w:pPr>
              <w:pStyle w:val="af4"/>
            </w:pPr>
            <w:r w:rsidRPr="00164F58">
              <w:rPr>
                <w:rFonts w:hint="eastAsia"/>
              </w:rPr>
              <w:t>面向动作或者指令、仅需要简单的交互、消息密集型或对系统性</w:t>
            </w:r>
            <w:r w:rsidRPr="00164F58">
              <w:rPr>
                <w:rFonts w:hint="eastAsia"/>
              </w:rPr>
              <w:lastRenderedPageBreak/>
              <w:t>能有较高</w:t>
            </w:r>
            <w:r>
              <w:rPr>
                <w:rFonts w:hint="eastAsia"/>
              </w:rPr>
              <w:t>性能</w:t>
            </w:r>
          </w:p>
        </w:tc>
      </w:tr>
      <w:tr w:rsidR="0080535D" w:rsidRPr="00164F58" w14:paraId="175AE28E" w14:textId="77777777" w:rsidTr="000D77FF">
        <w:trPr>
          <w:jc w:val="center"/>
        </w:trPr>
        <w:tc>
          <w:tcPr>
            <w:tcW w:w="988" w:type="dxa"/>
            <w:vAlign w:val="center"/>
          </w:tcPr>
          <w:p w14:paraId="2BBC9962" w14:textId="77777777" w:rsidR="0080535D" w:rsidRPr="00164F58" w:rsidRDefault="0080535D" w:rsidP="000D77FF">
            <w:pPr>
              <w:pStyle w:val="af4"/>
              <w:jc w:val="center"/>
            </w:pPr>
            <w:proofErr w:type="spellStart"/>
            <w:r w:rsidRPr="00164F58">
              <w:rPr>
                <w:rFonts w:hint="eastAsia"/>
              </w:rPr>
              <w:lastRenderedPageBreak/>
              <w:t>Grap</w:t>
            </w:r>
            <w:r w:rsidRPr="00164F58">
              <w:t>hQL</w:t>
            </w:r>
            <w:proofErr w:type="spellEnd"/>
          </w:p>
        </w:tc>
        <w:tc>
          <w:tcPr>
            <w:tcW w:w="2126" w:type="dxa"/>
          </w:tcPr>
          <w:p w14:paraId="7D551B11" w14:textId="77777777" w:rsidR="0080535D" w:rsidRPr="00164F58" w:rsidRDefault="0080535D" w:rsidP="000D77FF">
            <w:pPr>
              <w:pStyle w:val="af4"/>
            </w:pPr>
            <w:r w:rsidRPr="00164F58">
              <w:rPr>
                <w:rFonts w:hint="eastAsia"/>
              </w:rPr>
              <w:t>网络开销低、适合图状数据结构的业务场景</w:t>
            </w:r>
          </w:p>
        </w:tc>
        <w:tc>
          <w:tcPr>
            <w:tcW w:w="2410" w:type="dxa"/>
          </w:tcPr>
          <w:p w14:paraId="44FC4C8B" w14:textId="77777777" w:rsidR="0080535D" w:rsidRPr="00164F58" w:rsidRDefault="0080535D" w:rsidP="000D77FF">
            <w:pPr>
              <w:pStyle w:val="af4"/>
            </w:pPr>
            <w:r w:rsidRPr="00164F58">
              <w:rPr>
                <w:rFonts w:hint="eastAsia"/>
              </w:rPr>
              <w:t>语法较为复杂、技术细节待验证、版本控制待优化</w:t>
            </w:r>
          </w:p>
        </w:tc>
        <w:tc>
          <w:tcPr>
            <w:tcW w:w="2970" w:type="dxa"/>
          </w:tcPr>
          <w:p w14:paraId="1E114398" w14:textId="77777777" w:rsidR="0080535D" w:rsidRPr="00164F58" w:rsidRDefault="0080535D" w:rsidP="000D77FF">
            <w:pPr>
              <w:pStyle w:val="af4"/>
            </w:pPr>
            <w:r w:rsidRPr="00164F58">
              <w:rPr>
                <w:rFonts w:hint="eastAsia"/>
              </w:rPr>
              <w:t>具有图状的特点并且希望对于高延迟场景可以有更好的优化</w:t>
            </w:r>
          </w:p>
        </w:tc>
      </w:tr>
    </w:tbl>
    <w:p w14:paraId="14B22E3E" w14:textId="77777777" w:rsidR="0080535D" w:rsidRPr="008713AB" w:rsidRDefault="0080535D" w:rsidP="0080535D">
      <w:pPr>
        <w:pStyle w:val="11"/>
        <w:spacing w:beforeLines="50" w:before="156"/>
        <w:ind w:firstLine="480"/>
      </w:pPr>
      <w:r w:rsidRPr="008510FA">
        <w:rPr>
          <w:rFonts w:hint="eastAsia"/>
        </w:rPr>
        <w:t>针对</w:t>
      </w:r>
      <w:r>
        <w:rPr>
          <w:rFonts w:hint="eastAsia"/>
        </w:rPr>
        <w:t>风洞</w:t>
      </w:r>
      <w:r w:rsidRPr="008510FA">
        <w:rPr>
          <w:rFonts w:hint="eastAsia"/>
        </w:rPr>
        <w:t>项目</w:t>
      </w:r>
      <w:r>
        <w:rPr>
          <w:rFonts w:hint="eastAsia"/>
        </w:rPr>
        <w:t>中数据多文本图片和调用者无需理解系统内部逻辑的</w:t>
      </w:r>
      <w:r w:rsidRPr="008510FA">
        <w:rPr>
          <w:rFonts w:hint="eastAsia"/>
        </w:rPr>
        <w:t>特点</w:t>
      </w:r>
      <w:r>
        <w:rPr>
          <w:rFonts w:hint="eastAsia"/>
        </w:rPr>
        <w:t>推荐</w:t>
      </w:r>
      <w:r w:rsidRPr="008510FA">
        <w:rPr>
          <w:rFonts w:hint="eastAsia"/>
        </w:rPr>
        <w:t>采用</w:t>
      </w:r>
      <w:r w:rsidRPr="008510FA">
        <w:rPr>
          <w:rFonts w:hint="eastAsia"/>
        </w:rPr>
        <w:t>REST</w:t>
      </w:r>
      <w:r w:rsidRPr="008510FA">
        <w:rPr>
          <w:rFonts w:hint="eastAsia"/>
        </w:rPr>
        <w:t>或</w:t>
      </w:r>
      <w:proofErr w:type="spellStart"/>
      <w:r w:rsidRPr="008510FA">
        <w:rPr>
          <w:rFonts w:hint="eastAsia"/>
        </w:rPr>
        <w:t>Graph</w:t>
      </w:r>
      <w:r w:rsidRPr="008510FA">
        <w:t>QL</w:t>
      </w:r>
      <w:proofErr w:type="spellEnd"/>
      <w:r w:rsidRPr="008510FA">
        <w:rPr>
          <w:rFonts w:hint="eastAsia"/>
        </w:rPr>
        <w:t>的</w:t>
      </w:r>
      <w:r w:rsidRPr="008510FA">
        <w:rPr>
          <w:rFonts w:hint="eastAsia"/>
        </w:rPr>
        <w:t>API</w:t>
      </w:r>
      <w:r w:rsidRPr="008510FA">
        <w:rPr>
          <w:rFonts w:hint="eastAsia"/>
        </w:rPr>
        <w:t>风格</w:t>
      </w:r>
      <w:r>
        <w:rPr>
          <w:rFonts w:hint="eastAsia"/>
        </w:rPr>
        <w:t>。因此，针对风洞项目中各个模型的数据格式，下表中展示了与之对应的</w:t>
      </w:r>
      <w:r>
        <w:rPr>
          <w:rFonts w:hint="eastAsia"/>
        </w:rPr>
        <w:t>API</w:t>
      </w:r>
      <w:r>
        <w:rPr>
          <w:rFonts w:hint="eastAsia"/>
        </w:rPr>
        <w:t>风格。</w:t>
      </w:r>
    </w:p>
    <w:p w14:paraId="12A4AD09" w14:textId="77777777" w:rsidR="0080535D" w:rsidRPr="00F668FE" w:rsidRDefault="0080535D" w:rsidP="0080535D">
      <w:pPr>
        <w:pStyle w:val="af2"/>
      </w:pPr>
      <w:r w:rsidRPr="0080535D">
        <w:rPr>
          <w:rFonts w:hint="eastAsia"/>
        </w:rPr>
        <w:t>表</w:t>
      </w:r>
      <w:r w:rsidRPr="0080535D">
        <w:t xml:space="preserve">3-3 </w:t>
      </w:r>
      <w:r w:rsidRPr="00F668FE">
        <w:rPr>
          <w:rFonts w:hint="eastAsia"/>
        </w:rPr>
        <w:t>故障诊断模型</w:t>
      </w:r>
    </w:p>
    <w:tbl>
      <w:tblPr>
        <w:tblStyle w:val="af8"/>
        <w:tblW w:w="8500" w:type="dxa"/>
        <w:tblLook w:val="04A0" w:firstRow="1" w:lastRow="0" w:firstColumn="1" w:lastColumn="0" w:noHBand="0" w:noVBand="1"/>
      </w:tblPr>
      <w:tblGrid>
        <w:gridCol w:w="1696"/>
        <w:gridCol w:w="1134"/>
        <w:gridCol w:w="2552"/>
        <w:gridCol w:w="1701"/>
        <w:gridCol w:w="1417"/>
      </w:tblGrid>
      <w:tr w:rsidR="0080535D" w:rsidRPr="00F668FE" w14:paraId="1D9ECDE2" w14:textId="77777777" w:rsidTr="000D77FF">
        <w:tc>
          <w:tcPr>
            <w:tcW w:w="1696" w:type="dxa"/>
            <w:vAlign w:val="center"/>
          </w:tcPr>
          <w:p w14:paraId="528EE1B3" w14:textId="77777777" w:rsidR="0080535D" w:rsidRPr="00075280" w:rsidRDefault="0080535D" w:rsidP="000D77FF">
            <w:pPr>
              <w:pStyle w:val="af4"/>
              <w:jc w:val="center"/>
            </w:pPr>
            <w:r w:rsidRPr="00075280">
              <w:rPr>
                <w:rFonts w:hint="eastAsia"/>
              </w:rPr>
              <w:t>模型类型</w:t>
            </w:r>
          </w:p>
        </w:tc>
        <w:tc>
          <w:tcPr>
            <w:tcW w:w="1134" w:type="dxa"/>
            <w:vAlign w:val="center"/>
          </w:tcPr>
          <w:p w14:paraId="4E75690B" w14:textId="77777777" w:rsidR="0080535D" w:rsidRPr="00075280" w:rsidRDefault="0080535D" w:rsidP="000D77FF">
            <w:pPr>
              <w:pStyle w:val="af4"/>
              <w:jc w:val="center"/>
            </w:pPr>
            <w:r>
              <w:rPr>
                <w:rFonts w:hint="eastAsia"/>
              </w:rPr>
              <w:t>接口类型</w:t>
            </w:r>
          </w:p>
        </w:tc>
        <w:tc>
          <w:tcPr>
            <w:tcW w:w="2552" w:type="dxa"/>
            <w:vAlign w:val="center"/>
          </w:tcPr>
          <w:p w14:paraId="094B9CBF" w14:textId="77777777" w:rsidR="0080535D" w:rsidRPr="00075280" w:rsidRDefault="0080535D" w:rsidP="000D77FF">
            <w:pPr>
              <w:pStyle w:val="af4"/>
              <w:jc w:val="center"/>
            </w:pPr>
            <w:r w:rsidRPr="00075280">
              <w:rPr>
                <w:rFonts w:hint="eastAsia"/>
              </w:rPr>
              <w:t>名称</w:t>
            </w:r>
          </w:p>
        </w:tc>
        <w:tc>
          <w:tcPr>
            <w:tcW w:w="1701" w:type="dxa"/>
            <w:vAlign w:val="center"/>
          </w:tcPr>
          <w:p w14:paraId="34C90562" w14:textId="77777777" w:rsidR="0080535D" w:rsidRPr="00075280" w:rsidRDefault="0080535D" w:rsidP="000D77FF">
            <w:pPr>
              <w:pStyle w:val="af4"/>
              <w:jc w:val="center"/>
            </w:pPr>
            <w:r w:rsidRPr="00075280">
              <w:rPr>
                <w:rFonts w:hint="eastAsia"/>
              </w:rPr>
              <w:t>数据格式</w:t>
            </w:r>
          </w:p>
        </w:tc>
        <w:tc>
          <w:tcPr>
            <w:tcW w:w="1417" w:type="dxa"/>
            <w:vAlign w:val="center"/>
          </w:tcPr>
          <w:p w14:paraId="1EE04AB5" w14:textId="77777777" w:rsidR="0080535D" w:rsidRPr="00075280" w:rsidRDefault="0080535D" w:rsidP="000D77FF">
            <w:pPr>
              <w:pStyle w:val="af4"/>
              <w:jc w:val="center"/>
            </w:pPr>
            <w:r w:rsidRPr="00075280">
              <w:rPr>
                <w:rFonts w:hint="eastAsia"/>
              </w:rPr>
              <w:t>API</w:t>
            </w:r>
            <w:r w:rsidRPr="00075280">
              <w:rPr>
                <w:rFonts w:hint="eastAsia"/>
              </w:rPr>
              <w:t>风格</w:t>
            </w:r>
          </w:p>
        </w:tc>
      </w:tr>
      <w:tr w:rsidR="0080535D" w:rsidRPr="00F668FE" w14:paraId="637D3E4D" w14:textId="77777777" w:rsidTr="000D77FF">
        <w:tc>
          <w:tcPr>
            <w:tcW w:w="1696" w:type="dxa"/>
            <w:vMerge w:val="restart"/>
            <w:vAlign w:val="center"/>
          </w:tcPr>
          <w:p w14:paraId="704D1F8E" w14:textId="77777777" w:rsidR="0080535D" w:rsidRPr="00075280" w:rsidRDefault="0080535D" w:rsidP="000D77FF">
            <w:pPr>
              <w:pStyle w:val="af4"/>
              <w:jc w:val="center"/>
            </w:pPr>
            <w:r>
              <w:rPr>
                <w:rFonts w:hint="eastAsia"/>
              </w:rPr>
              <w:t>未知输入观测器</w:t>
            </w:r>
          </w:p>
        </w:tc>
        <w:tc>
          <w:tcPr>
            <w:tcW w:w="1134" w:type="dxa"/>
            <w:vAlign w:val="center"/>
          </w:tcPr>
          <w:p w14:paraId="59C07D3A" w14:textId="77777777" w:rsidR="0080535D" w:rsidRDefault="0080535D" w:rsidP="000D77FF">
            <w:pPr>
              <w:pStyle w:val="af4"/>
              <w:jc w:val="center"/>
            </w:pPr>
            <w:r>
              <w:rPr>
                <w:rFonts w:hint="eastAsia"/>
              </w:rPr>
              <w:t>输入</w:t>
            </w:r>
          </w:p>
        </w:tc>
        <w:tc>
          <w:tcPr>
            <w:tcW w:w="2552" w:type="dxa"/>
            <w:vAlign w:val="center"/>
          </w:tcPr>
          <w:p w14:paraId="4890F09D" w14:textId="77777777" w:rsidR="0080535D" w:rsidRPr="00075280" w:rsidRDefault="0080535D" w:rsidP="000D77FF">
            <w:pPr>
              <w:pStyle w:val="af4"/>
              <w:jc w:val="center"/>
            </w:pPr>
            <w:r w:rsidRPr="00075280">
              <w:rPr>
                <w:rFonts w:hint="eastAsia"/>
              </w:rPr>
              <w:t>状态向量</w:t>
            </w:r>
            <w:r>
              <w:rPr>
                <w:rFonts w:hint="eastAsia"/>
              </w:rPr>
              <w:t>、输入输出向量</w:t>
            </w:r>
          </w:p>
        </w:tc>
        <w:tc>
          <w:tcPr>
            <w:tcW w:w="1701" w:type="dxa"/>
            <w:vAlign w:val="center"/>
          </w:tcPr>
          <w:p w14:paraId="7B6B8901" w14:textId="77777777" w:rsidR="0080535D" w:rsidRPr="00075280" w:rsidRDefault="0080535D" w:rsidP="000D77FF">
            <w:pPr>
              <w:pStyle w:val="af4"/>
              <w:jc w:val="center"/>
            </w:pPr>
            <w:r w:rsidRPr="00075280">
              <w:rPr>
                <w:rFonts w:hint="eastAsia"/>
              </w:rPr>
              <w:t>数值</w:t>
            </w:r>
          </w:p>
        </w:tc>
        <w:tc>
          <w:tcPr>
            <w:tcW w:w="1417" w:type="dxa"/>
            <w:vAlign w:val="center"/>
          </w:tcPr>
          <w:p w14:paraId="6773E0A0" w14:textId="77777777" w:rsidR="0080535D" w:rsidRPr="00075280" w:rsidRDefault="0080535D" w:rsidP="000D77FF">
            <w:pPr>
              <w:pStyle w:val="af4"/>
              <w:jc w:val="center"/>
            </w:pPr>
            <w:r w:rsidRPr="00075280">
              <w:rPr>
                <w:rFonts w:hint="eastAsia"/>
              </w:rPr>
              <w:t>R</w:t>
            </w:r>
            <w:r w:rsidRPr="00075280">
              <w:t>EST</w:t>
            </w:r>
          </w:p>
        </w:tc>
      </w:tr>
      <w:tr w:rsidR="0080535D" w:rsidRPr="00F668FE" w14:paraId="2655349D" w14:textId="77777777" w:rsidTr="000D77FF">
        <w:tc>
          <w:tcPr>
            <w:tcW w:w="1696" w:type="dxa"/>
            <w:vMerge/>
            <w:vAlign w:val="center"/>
          </w:tcPr>
          <w:p w14:paraId="56CC0A8E" w14:textId="77777777" w:rsidR="0080535D" w:rsidRDefault="0080535D" w:rsidP="000D77FF">
            <w:pPr>
              <w:pStyle w:val="af4"/>
              <w:jc w:val="center"/>
            </w:pPr>
          </w:p>
        </w:tc>
        <w:tc>
          <w:tcPr>
            <w:tcW w:w="1134" w:type="dxa"/>
            <w:vAlign w:val="center"/>
          </w:tcPr>
          <w:p w14:paraId="6CBDC9B7" w14:textId="77777777" w:rsidR="0080535D" w:rsidRDefault="0080535D" w:rsidP="000D77FF">
            <w:pPr>
              <w:pStyle w:val="af4"/>
              <w:jc w:val="center"/>
            </w:pPr>
            <w:r>
              <w:rPr>
                <w:rFonts w:hint="eastAsia"/>
              </w:rPr>
              <w:t>输出</w:t>
            </w:r>
          </w:p>
        </w:tc>
        <w:tc>
          <w:tcPr>
            <w:tcW w:w="2552" w:type="dxa"/>
            <w:vAlign w:val="center"/>
          </w:tcPr>
          <w:p w14:paraId="47F07368" w14:textId="77777777" w:rsidR="0080535D" w:rsidRPr="00075280" w:rsidRDefault="0080535D" w:rsidP="000D77FF">
            <w:pPr>
              <w:pStyle w:val="af4"/>
              <w:jc w:val="center"/>
            </w:pPr>
            <w:r>
              <w:rPr>
                <w:rFonts w:hint="eastAsia"/>
              </w:rPr>
              <w:t>残差信号</w:t>
            </w:r>
          </w:p>
        </w:tc>
        <w:tc>
          <w:tcPr>
            <w:tcW w:w="1701" w:type="dxa"/>
            <w:vAlign w:val="center"/>
          </w:tcPr>
          <w:p w14:paraId="6E88356B" w14:textId="77777777" w:rsidR="0080535D" w:rsidRPr="00075280" w:rsidRDefault="0080535D" w:rsidP="000D77FF">
            <w:pPr>
              <w:pStyle w:val="af4"/>
              <w:jc w:val="center"/>
            </w:pPr>
            <w:r>
              <w:rPr>
                <w:rFonts w:hint="eastAsia"/>
              </w:rPr>
              <w:t>数值、图片</w:t>
            </w:r>
          </w:p>
        </w:tc>
        <w:tc>
          <w:tcPr>
            <w:tcW w:w="1417" w:type="dxa"/>
            <w:vAlign w:val="center"/>
          </w:tcPr>
          <w:p w14:paraId="7A764580" w14:textId="77777777" w:rsidR="0080535D" w:rsidRPr="00075280" w:rsidRDefault="0080535D" w:rsidP="000D77FF">
            <w:pPr>
              <w:pStyle w:val="af4"/>
              <w:jc w:val="center"/>
            </w:pPr>
            <w:proofErr w:type="spellStart"/>
            <w:r>
              <w:rPr>
                <w:rFonts w:hint="eastAsia"/>
              </w:rPr>
              <w:t>G</w:t>
            </w:r>
            <w:r>
              <w:t>raphQL</w:t>
            </w:r>
            <w:proofErr w:type="spellEnd"/>
          </w:p>
        </w:tc>
      </w:tr>
      <w:tr w:rsidR="0080535D" w:rsidRPr="00F668FE" w14:paraId="56D3ACDF" w14:textId="77777777" w:rsidTr="000D77FF">
        <w:tc>
          <w:tcPr>
            <w:tcW w:w="1696" w:type="dxa"/>
            <w:vMerge w:val="restart"/>
            <w:vAlign w:val="center"/>
          </w:tcPr>
          <w:p w14:paraId="2DD04147" w14:textId="77777777" w:rsidR="0080535D" w:rsidRPr="00075280" w:rsidRDefault="0080535D" w:rsidP="000D77FF">
            <w:pPr>
              <w:pStyle w:val="af4"/>
              <w:jc w:val="center"/>
            </w:pPr>
            <w:r>
              <w:rPr>
                <w:rFonts w:hint="eastAsia"/>
              </w:rPr>
              <w:t>粒子滤波</w:t>
            </w:r>
          </w:p>
        </w:tc>
        <w:tc>
          <w:tcPr>
            <w:tcW w:w="1134" w:type="dxa"/>
            <w:vAlign w:val="center"/>
          </w:tcPr>
          <w:p w14:paraId="29651D42" w14:textId="77777777" w:rsidR="0080535D" w:rsidRPr="00075280" w:rsidRDefault="0080535D" w:rsidP="000D77FF">
            <w:pPr>
              <w:pStyle w:val="af4"/>
              <w:jc w:val="center"/>
            </w:pPr>
            <w:r>
              <w:rPr>
                <w:rFonts w:hint="eastAsia"/>
              </w:rPr>
              <w:t>输入</w:t>
            </w:r>
          </w:p>
        </w:tc>
        <w:tc>
          <w:tcPr>
            <w:tcW w:w="2552" w:type="dxa"/>
            <w:vAlign w:val="center"/>
          </w:tcPr>
          <w:p w14:paraId="27202600" w14:textId="77777777" w:rsidR="0080535D" w:rsidRPr="00075280" w:rsidRDefault="0080535D" w:rsidP="000D77FF">
            <w:pPr>
              <w:pStyle w:val="af4"/>
              <w:jc w:val="center"/>
            </w:pPr>
            <w:r>
              <w:rPr>
                <w:rFonts w:hint="eastAsia"/>
              </w:rPr>
              <w:t>经验分布</w:t>
            </w:r>
          </w:p>
        </w:tc>
        <w:tc>
          <w:tcPr>
            <w:tcW w:w="1701" w:type="dxa"/>
            <w:vAlign w:val="center"/>
          </w:tcPr>
          <w:p w14:paraId="175E8A3F" w14:textId="77777777" w:rsidR="0080535D" w:rsidRPr="00075280" w:rsidRDefault="0080535D" w:rsidP="000D77FF">
            <w:pPr>
              <w:pStyle w:val="af4"/>
              <w:jc w:val="center"/>
            </w:pPr>
            <w:r w:rsidRPr="00075280">
              <w:rPr>
                <w:rFonts w:hint="eastAsia"/>
              </w:rPr>
              <w:t>数值</w:t>
            </w:r>
            <w:r>
              <w:rPr>
                <w:rFonts w:hint="eastAsia"/>
              </w:rPr>
              <w:t>、字符</w:t>
            </w:r>
          </w:p>
        </w:tc>
        <w:tc>
          <w:tcPr>
            <w:tcW w:w="1417" w:type="dxa"/>
            <w:vAlign w:val="center"/>
          </w:tcPr>
          <w:p w14:paraId="20EA47DD" w14:textId="77777777" w:rsidR="0080535D" w:rsidRPr="00075280" w:rsidRDefault="0080535D" w:rsidP="000D77FF">
            <w:pPr>
              <w:pStyle w:val="af4"/>
              <w:jc w:val="center"/>
            </w:pPr>
            <w:r w:rsidRPr="00075280">
              <w:rPr>
                <w:rFonts w:hint="eastAsia"/>
              </w:rPr>
              <w:t>REST</w:t>
            </w:r>
          </w:p>
        </w:tc>
      </w:tr>
      <w:tr w:rsidR="0080535D" w:rsidRPr="00F668FE" w14:paraId="499DE850" w14:textId="77777777" w:rsidTr="000D77FF">
        <w:tc>
          <w:tcPr>
            <w:tcW w:w="1696" w:type="dxa"/>
            <w:vMerge/>
            <w:vAlign w:val="center"/>
          </w:tcPr>
          <w:p w14:paraId="119BBAB6" w14:textId="77777777" w:rsidR="0080535D" w:rsidRDefault="0080535D" w:rsidP="000D77FF">
            <w:pPr>
              <w:pStyle w:val="af4"/>
              <w:jc w:val="center"/>
            </w:pPr>
          </w:p>
        </w:tc>
        <w:tc>
          <w:tcPr>
            <w:tcW w:w="1134" w:type="dxa"/>
            <w:vAlign w:val="center"/>
          </w:tcPr>
          <w:p w14:paraId="1E568779" w14:textId="77777777" w:rsidR="0080535D" w:rsidRPr="00075280" w:rsidRDefault="0080535D" w:rsidP="000D77FF">
            <w:pPr>
              <w:pStyle w:val="af4"/>
              <w:jc w:val="center"/>
            </w:pPr>
            <w:r>
              <w:rPr>
                <w:rFonts w:hint="eastAsia"/>
              </w:rPr>
              <w:t>输出</w:t>
            </w:r>
          </w:p>
        </w:tc>
        <w:tc>
          <w:tcPr>
            <w:tcW w:w="2552" w:type="dxa"/>
            <w:vAlign w:val="center"/>
          </w:tcPr>
          <w:p w14:paraId="7897FF00" w14:textId="77777777" w:rsidR="0080535D" w:rsidRDefault="0080535D" w:rsidP="000D77FF">
            <w:pPr>
              <w:pStyle w:val="af4"/>
              <w:jc w:val="center"/>
            </w:pPr>
            <w:r>
              <w:rPr>
                <w:rFonts w:hint="eastAsia"/>
              </w:rPr>
              <w:t>状态估计值</w:t>
            </w:r>
          </w:p>
        </w:tc>
        <w:tc>
          <w:tcPr>
            <w:tcW w:w="1701" w:type="dxa"/>
            <w:vAlign w:val="center"/>
          </w:tcPr>
          <w:p w14:paraId="7A1E9F3A" w14:textId="77777777" w:rsidR="0080535D" w:rsidRPr="00075280" w:rsidRDefault="0080535D" w:rsidP="000D77FF">
            <w:pPr>
              <w:pStyle w:val="af4"/>
              <w:jc w:val="center"/>
            </w:pPr>
            <w:r>
              <w:rPr>
                <w:rFonts w:hint="eastAsia"/>
              </w:rPr>
              <w:t>数值</w:t>
            </w:r>
          </w:p>
        </w:tc>
        <w:tc>
          <w:tcPr>
            <w:tcW w:w="1417" w:type="dxa"/>
            <w:vAlign w:val="center"/>
          </w:tcPr>
          <w:p w14:paraId="03CF7A92" w14:textId="77777777" w:rsidR="0080535D" w:rsidRPr="00075280" w:rsidRDefault="0080535D" w:rsidP="000D77FF">
            <w:pPr>
              <w:pStyle w:val="af4"/>
              <w:jc w:val="center"/>
            </w:pPr>
            <w:r>
              <w:rPr>
                <w:rFonts w:hint="eastAsia"/>
              </w:rPr>
              <w:t>REST</w:t>
            </w:r>
          </w:p>
        </w:tc>
      </w:tr>
      <w:tr w:rsidR="0080535D" w:rsidRPr="00F668FE" w14:paraId="240FCED8" w14:textId="77777777" w:rsidTr="000D77FF">
        <w:tc>
          <w:tcPr>
            <w:tcW w:w="1696" w:type="dxa"/>
            <w:vMerge w:val="restart"/>
            <w:vAlign w:val="center"/>
          </w:tcPr>
          <w:p w14:paraId="49E62485" w14:textId="77777777" w:rsidR="0080535D" w:rsidRPr="00075280" w:rsidRDefault="0080535D" w:rsidP="000D77FF">
            <w:pPr>
              <w:pStyle w:val="af4"/>
              <w:jc w:val="center"/>
            </w:pPr>
            <w:r>
              <w:rPr>
                <w:rFonts w:hint="eastAsia"/>
              </w:rPr>
              <w:t>小波变换</w:t>
            </w:r>
          </w:p>
        </w:tc>
        <w:tc>
          <w:tcPr>
            <w:tcW w:w="1134" w:type="dxa"/>
            <w:vAlign w:val="center"/>
          </w:tcPr>
          <w:p w14:paraId="1D13EBE5" w14:textId="77777777" w:rsidR="0080535D" w:rsidRPr="00075280" w:rsidRDefault="0080535D" w:rsidP="000D77FF">
            <w:pPr>
              <w:pStyle w:val="af4"/>
              <w:jc w:val="center"/>
            </w:pPr>
            <w:r>
              <w:rPr>
                <w:rFonts w:hint="eastAsia"/>
              </w:rPr>
              <w:t>输入</w:t>
            </w:r>
          </w:p>
        </w:tc>
        <w:tc>
          <w:tcPr>
            <w:tcW w:w="2552" w:type="dxa"/>
            <w:vAlign w:val="center"/>
          </w:tcPr>
          <w:p w14:paraId="204D610C" w14:textId="77777777" w:rsidR="0080535D" w:rsidRPr="00075280" w:rsidRDefault="0080535D" w:rsidP="000D77FF">
            <w:pPr>
              <w:pStyle w:val="af4"/>
              <w:jc w:val="center"/>
            </w:pPr>
            <w:r>
              <w:rPr>
                <w:rFonts w:hint="eastAsia"/>
              </w:rPr>
              <w:t>关键时域信号</w:t>
            </w:r>
          </w:p>
        </w:tc>
        <w:tc>
          <w:tcPr>
            <w:tcW w:w="1701" w:type="dxa"/>
            <w:vAlign w:val="center"/>
          </w:tcPr>
          <w:p w14:paraId="5390CD52" w14:textId="77777777" w:rsidR="0080535D" w:rsidRPr="00075280" w:rsidRDefault="0080535D" w:rsidP="000D77FF">
            <w:pPr>
              <w:pStyle w:val="af4"/>
              <w:jc w:val="center"/>
            </w:pPr>
            <w:r>
              <w:rPr>
                <w:rFonts w:hint="eastAsia"/>
              </w:rPr>
              <w:t>数值</w:t>
            </w:r>
            <w:del w:id="50" w:author="王 福" w:date="2021-10-07T15:19:00Z">
              <w:r w:rsidDel="006F0F33">
                <w:rPr>
                  <w:rFonts w:hint="eastAsia"/>
                </w:rPr>
                <w:delText>、图片</w:delText>
              </w:r>
            </w:del>
          </w:p>
        </w:tc>
        <w:tc>
          <w:tcPr>
            <w:tcW w:w="1417" w:type="dxa"/>
            <w:vAlign w:val="center"/>
          </w:tcPr>
          <w:p w14:paraId="752192F6" w14:textId="77777777" w:rsidR="0080535D" w:rsidRPr="00075280" w:rsidRDefault="0080535D" w:rsidP="000D77FF">
            <w:pPr>
              <w:pStyle w:val="af4"/>
              <w:jc w:val="center"/>
            </w:pPr>
            <w:proofErr w:type="spellStart"/>
            <w:r w:rsidRPr="00075280">
              <w:rPr>
                <w:rFonts w:hint="eastAsia"/>
              </w:rPr>
              <w:t>Graph</w:t>
            </w:r>
            <w:r w:rsidRPr="00075280">
              <w:t>QL</w:t>
            </w:r>
            <w:proofErr w:type="spellEnd"/>
          </w:p>
        </w:tc>
      </w:tr>
      <w:tr w:rsidR="0080535D" w:rsidRPr="00F668FE" w14:paraId="6407D570" w14:textId="77777777" w:rsidTr="000D77FF">
        <w:tc>
          <w:tcPr>
            <w:tcW w:w="1696" w:type="dxa"/>
            <w:vMerge/>
            <w:vAlign w:val="center"/>
          </w:tcPr>
          <w:p w14:paraId="0D7F0877" w14:textId="77777777" w:rsidR="0080535D" w:rsidRPr="00075280" w:rsidRDefault="0080535D" w:rsidP="000D77FF">
            <w:pPr>
              <w:pStyle w:val="af4"/>
              <w:jc w:val="center"/>
            </w:pPr>
          </w:p>
        </w:tc>
        <w:tc>
          <w:tcPr>
            <w:tcW w:w="1134" w:type="dxa"/>
            <w:vAlign w:val="center"/>
          </w:tcPr>
          <w:p w14:paraId="5D748875" w14:textId="77777777" w:rsidR="0080535D" w:rsidRPr="00075280" w:rsidRDefault="0080535D" w:rsidP="000D77FF">
            <w:pPr>
              <w:pStyle w:val="af4"/>
              <w:jc w:val="center"/>
            </w:pPr>
            <w:r>
              <w:rPr>
                <w:rFonts w:hint="eastAsia"/>
              </w:rPr>
              <w:t>输出</w:t>
            </w:r>
          </w:p>
        </w:tc>
        <w:tc>
          <w:tcPr>
            <w:tcW w:w="2552" w:type="dxa"/>
            <w:vAlign w:val="center"/>
          </w:tcPr>
          <w:p w14:paraId="5AA3D86E" w14:textId="77777777" w:rsidR="0080535D" w:rsidRPr="00075280" w:rsidRDefault="0080535D" w:rsidP="000D77FF">
            <w:pPr>
              <w:pStyle w:val="af4"/>
              <w:jc w:val="center"/>
            </w:pPr>
            <w:r w:rsidRPr="00075280">
              <w:rPr>
                <w:rFonts w:hint="eastAsia"/>
              </w:rPr>
              <w:t>频域信号</w:t>
            </w:r>
          </w:p>
        </w:tc>
        <w:tc>
          <w:tcPr>
            <w:tcW w:w="1701" w:type="dxa"/>
            <w:vAlign w:val="center"/>
          </w:tcPr>
          <w:p w14:paraId="5AB2CB53" w14:textId="77777777" w:rsidR="0080535D" w:rsidRPr="00075280" w:rsidRDefault="0080535D" w:rsidP="000D77FF">
            <w:pPr>
              <w:pStyle w:val="af4"/>
              <w:jc w:val="center"/>
            </w:pPr>
            <w:r>
              <w:rPr>
                <w:rFonts w:hint="eastAsia"/>
              </w:rPr>
              <w:t>数值、图片</w:t>
            </w:r>
          </w:p>
        </w:tc>
        <w:tc>
          <w:tcPr>
            <w:tcW w:w="1417" w:type="dxa"/>
            <w:vAlign w:val="center"/>
          </w:tcPr>
          <w:p w14:paraId="182F276A" w14:textId="77777777" w:rsidR="0080535D" w:rsidRPr="00075280" w:rsidRDefault="0080535D" w:rsidP="000D77FF">
            <w:pPr>
              <w:pStyle w:val="af4"/>
              <w:jc w:val="center"/>
            </w:pPr>
            <w:proofErr w:type="spellStart"/>
            <w:r w:rsidRPr="00075280">
              <w:rPr>
                <w:rFonts w:hint="eastAsia"/>
              </w:rPr>
              <w:t>Graph</w:t>
            </w:r>
            <w:r w:rsidRPr="00075280">
              <w:t>QL</w:t>
            </w:r>
            <w:proofErr w:type="spellEnd"/>
          </w:p>
        </w:tc>
      </w:tr>
      <w:tr w:rsidR="0080535D" w:rsidRPr="00F668FE" w14:paraId="58D82E15" w14:textId="77777777" w:rsidTr="000D77FF">
        <w:tc>
          <w:tcPr>
            <w:tcW w:w="1696" w:type="dxa"/>
            <w:vMerge w:val="restart"/>
            <w:vAlign w:val="center"/>
          </w:tcPr>
          <w:p w14:paraId="1B9411EA" w14:textId="77777777" w:rsidR="0080535D" w:rsidRPr="00075280" w:rsidRDefault="0080535D" w:rsidP="000D77FF">
            <w:pPr>
              <w:pStyle w:val="af4"/>
              <w:jc w:val="center"/>
            </w:pPr>
            <w:r>
              <w:rPr>
                <w:rFonts w:hint="eastAsia"/>
              </w:rPr>
              <w:t>经验模态分解</w:t>
            </w:r>
          </w:p>
        </w:tc>
        <w:tc>
          <w:tcPr>
            <w:tcW w:w="1134" w:type="dxa"/>
            <w:vAlign w:val="center"/>
          </w:tcPr>
          <w:p w14:paraId="1A800AE3" w14:textId="77777777" w:rsidR="0080535D" w:rsidRPr="00075280" w:rsidRDefault="0080535D" w:rsidP="000D77FF">
            <w:pPr>
              <w:pStyle w:val="af4"/>
              <w:jc w:val="center"/>
            </w:pPr>
            <w:r>
              <w:rPr>
                <w:rFonts w:hint="eastAsia"/>
              </w:rPr>
              <w:t>输入</w:t>
            </w:r>
          </w:p>
        </w:tc>
        <w:tc>
          <w:tcPr>
            <w:tcW w:w="2552" w:type="dxa"/>
            <w:vAlign w:val="center"/>
          </w:tcPr>
          <w:p w14:paraId="3D2E67E1" w14:textId="77777777" w:rsidR="0080535D" w:rsidRDefault="0080535D" w:rsidP="000D77FF">
            <w:pPr>
              <w:pStyle w:val="af4"/>
              <w:jc w:val="center"/>
            </w:pPr>
            <w:r>
              <w:rPr>
                <w:rFonts w:hint="eastAsia"/>
              </w:rPr>
              <w:t>时频域特征信号、</w:t>
            </w:r>
          </w:p>
          <w:p w14:paraId="3853EC2B" w14:textId="77777777" w:rsidR="0080535D" w:rsidRPr="00075280" w:rsidRDefault="0080535D" w:rsidP="000D77FF">
            <w:pPr>
              <w:pStyle w:val="af4"/>
              <w:jc w:val="center"/>
            </w:pPr>
            <w:r>
              <w:rPr>
                <w:rFonts w:hint="eastAsia"/>
              </w:rPr>
              <w:t>振动信号</w:t>
            </w:r>
          </w:p>
        </w:tc>
        <w:tc>
          <w:tcPr>
            <w:tcW w:w="1701" w:type="dxa"/>
            <w:vAlign w:val="center"/>
          </w:tcPr>
          <w:p w14:paraId="069807C3" w14:textId="3F2431D4" w:rsidR="0080535D" w:rsidRPr="00075280" w:rsidRDefault="0080535D" w:rsidP="000D77FF">
            <w:pPr>
              <w:pStyle w:val="af4"/>
              <w:jc w:val="center"/>
            </w:pPr>
            <w:r>
              <w:rPr>
                <w:rFonts w:hint="eastAsia"/>
              </w:rPr>
              <w:t>数值</w:t>
            </w:r>
            <w:del w:id="51" w:author="王 福" w:date="2021-10-07T15:19:00Z">
              <w:r w:rsidDel="006F0F33">
                <w:rPr>
                  <w:rFonts w:hint="eastAsia"/>
                </w:rPr>
                <w:delText>、图片</w:delText>
              </w:r>
            </w:del>
          </w:p>
        </w:tc>
        <w:tc>
          <w:tcPr>
            <w:tcW w:w="1417" w:type="dxa"/>
            <w:vAlign w:val="center"/>
          </w:tcPr>
          <w:p w14:paraId="116E8B06" w14:textId="77777777" w:rsidR="0080535D" w:rsidRPr="00075280" w:rsidRDefault="0080535D" w:rsidP="000D77FF">
            <w:pPr>
              <w:pStyle w:val="af4"/>
              <w:jc w:val="center"/>
            </w:pPr>
            <w:proofErr w:type="spellStart"/>
            <w:r w:rsidRPr="00075280">
              <w:rPr>
                <w:rFonts w:hint="eastAsia"/>
              </w:rPr>
              <w:t>Graph</w:t>
            </w:r>
            <w:r w:rsidRPr="00075280">
              <w:t>QL</w:t>
            </w:r>
            <w:proofErr w:type="spellEnd"/>
          </w:p>
        </w:tc>
      </w:tr>
      <w:tr w:rsidR="0080535D" w:rsidRPr="00F668FE" w14:paraId="242B6554" w14:textId="77777777" w:rsidTr="000D77FF">
        <w:tc>
          <w:tcPr>
            <w:tcW w:w="1696" w:type="dxa"/>
            <w:vMerge/>
            <w:vAlign w:val="center"/>
          </w:tcPr>
          <w:p w14:paraId="786CD1B6" w14:textId="77777777" w:rsidR="0080535D" w:rsidRPr="00075280" w:rsidRDefault="0080535D" w:rsidP="000D77FF">
            <w:pPr>
              <w:pStyle w:val="af4"/>
              <w:jc w:val="center"/>
            </w:pPr>
          </w:p>
        </w:tc>
        <w:tc>
          <w:tcPr>
            <w:tcW w:w="1134" w:type="dxa"/>
            <w:vAlign w:val="center"/>
          </w:tcPr>
          <w:p w14:paraId="01B63D84" w14:textId="77777777" w:rsidR="0080535D" w:rsidRPr="00075280" w:rsidRDefault="0080535D" w:rsidP="000D77FF">
            <w:pPr>
              <w:pStyle w:val="af4"/>
              <w:jc w:val="center"/>
            </w:pPr>
            <w:r>
              <w:rPr>
                <w:rFonts w:hint="eastAsia"/>
              </w:rPr>
              <w:t>输出</w:t>
            </w:r>
          </w:p>
        </w:tc>
        <w:tc>
          <w:tcPr>
            <w:tcW w:w="2552" w:type="dxa"/>
            <w:vAlign w:val="center"/>
          </w:tcPr>
          <w:p w14:paraId="476290F3" w14:textId="77777777" w:rsidR="0080535D" w:rsidRPr="00075280" w:rsidRDefault="0080535D" w:rsidP="000D77FF">
            <w:pPr>
              <w:pStyle w:val="af4"/>
              <w:jc w:val="center"/>
            </w:pPr>
            <w:r>
              <w:rPr>
                <w:rFonts w:hint="eastAsia"/>
              </w:rPr>
              <w:t>内涵模态分量</w:t>
            </w:r>
          </w:p>
        </w:tc>
        <w:tc>
          <w:tcPr>
            <w:tcW w:w="1701" w:type="dxa"/>
            <w:vAlign w:val="center"/>
          </w:tcPr>
          <w:p w14:paraId="2B5F8343" w14:textId="11603E4B" w:rsidR="0080535D" w:rsidRPr="00075280" w:rsidRDefault="006F0F33" w:rsidP="000D77FF">
            <w:pPr>
              <w:pStyle w:val="af4"/>
              <w:jc w:val="center"/>
            </w:pPr>
            <w:ins w:id="52" w:author="王 福" w:date="2021-10-07T15:19:00Z">
              <w:r>
                <w:rPr>
                  <w:rFonts w:hint="eastAsia"/>
                </w:rPr>
                <w:t>数值、图片</w:t>
              </w:r>
            </w:ins>
            <w:del w:id="53" w:author="王 福" w:date="2021-10-07T15:19:00Z">
              <w:r w:rsidR="0080535D" w:rsidDel="006F0F33">
                <w:rPr>
                  <w:rFonts w:hint="eastAsia"/>
                </w:rPr>
                <w:delText>图片</w:delText>
              </w:r>
            </w:del>
          </w:p>
        </w:tc>
        <w:tc>
          <w:tcPr>
            <w:tcW w:w="1417" w:type="dxa"/>
            <w:vAlign w:val="center"/>
          </w:tcPr>
          <w:p w14:paraId="0A3B68AD" w14:textId="77777777" w:rsidR="0080535D" w:rsidRPr="00075280" w:rsidRDefault="0080535D" w:rsidP="000D77FF">
            <w:pPr>
              <w:pStyle w:val="af4"/>
              <w:jc w:val="center"/>
            </w:pPr>
            <w:proofErr w:type="spellStart"/>
            <w:r>
              <w:rPr>
                <w:rFonts w:hint="eastAsia"/>
              </w:rPr>
              <w:t>GraphQL</w:t>
            </w:r>
            <w:proofErr w:type="spellEnd"/>
          </w:p>
        </w:tc>
      </w:tr>
      <w:tr w:rsidR="0080535D" w:rsidRPr="00F668FE" w14:paraId="18271A79" w14:textId="77777777" w:rsidTr="000D77FF">
        <w:tc>
          <w:tcPr>
            <w:tcW w:w="1696" w:type="dxa"/>
            <w:vMerge w:val="restart"/>
            <w:vAlign w:val="center"/>
          </w:tcPr>
          <w:p w14:paraId="2FDB0F00" w14:textId="77777777" w:rsidR="0080535D" w:rsidRPr="00075280" w:rsidRDefault="0080535D" w:rsidP="000D77FF">
            <w:pPr>
              <w:pStyle w:val="af4"/>
              <w:jc w:val="center"/>
            </w:pPr>
            <w:r>
              <w:rPr>
                <w:rFonts w:hint="eastAsia"/>
              </w:rPr>
              <w:t>高斯过程回归</w:t>
            </w:r>
          </w:p>
        </w:tc>
        <w:tc>
          <w:tcPr>
            <w:tcW w:w="1134" w:type="dxa"/>
            <w:vAlign w:val="center"/>
          </w:tcPr>
          <w:p w14:paraId="01DB316B" w14:textId="77777777" w:rsidR="0080535D" w:rsidRPr="00075280" w:rsidRDefault="0080535D" w:rsidP="000D77FF">
            <w:pPr>
              <w:pStyle w:val="af4"/>
              <w:jc w:val="center"/>
            </w:pPr>
            <w:r>
              <w:rPr>
                <w:rFonts w:hint="eastAsia"/>
              </w:rPr>
              <w:t>输入</w:t>
            </w:r>
          </w:p>
        </w:tc>
        <w:tc>
          <w:tcPr>
            <w:tcW w:w="2552" w:type="dxa"/>
            <w:vAlign w:val="center"/>
          </w:tcPr>
          <w:p w14:paraId="5103951C" w14:textId="77777777" w:rsidR="0080535D" w:rsidRPr="00075280" w:rsidRDefault="0080535D" w:rsidP="000D77FF">
            <w:pPr>
              <w:pStyle w:val="af4"/>
              <w:jc w:val="center"/>
            </w:pPr>
            <w:r>
              <w:rPr>
                <w:rFonts w:hint="eastAsia"/>
              </w:rPr>
              <w:t>退化数据</w:t>
            </w:r>
          </w:p>
        </w:tc>
        <w:tc>
          <w:tcPr>
            <w:tcW w:w="1701" w:type="dxa"/>
            <w:vAlign w:val="center"/>
          </w:tcPr>
          <w:p w14:paraId="117C38B5" w14:textId="77777777" w:rsidR="0080535D" w:rsidRPr="00075280" w:rsidRDefault="0080535D" w:rsidP="000D77FF">
            <w:pPr>
              <w:pStyle w:val="af4"/>
              <w:jc w:val="center"/>
            </w:pPr>
            <w:r w:rsidRPr="00075280">
              <w:rPr>
                <w:rFonts w:hint="eastAsia"/>
              </w:rPr>
              <w:t>数值</w:t>
            </w:r>
          </w:p>
        </w:tc>
        <w:tc>
          <w:tcPr>
            <w:tcW w:w="1417" w:type="dxa"/>
            <w:vAlign w:val="center"/>
          </w:tcPr>
          <w:p w14:paraId="65982096" w14:textId="77777777" w:rsidR="0080535D" w:rsidRPr="00075280" w:rsidRDefault="0080535D" w:rsidP="000D77FF">
            <w:pPr>
              <w:pStyle w:val="af4"/>
              <w:jc w:val="center"/>
            </w:pPr>
            <w:r w:rsidRPr="00075280">
              <w:rPr>
                <w:rFonts w:hint="eastAsia"/>
              </w:rPr>
              <w:t>REST</w:t>
            </w:r>
          </w:p>
        </w:tc>
      </w:tr>
      <w:tr w:rsidR="0080535D" w:rsidRPr="00F668FE" w14:paraId="1291032B" w14:textId="77777777" w:rsidTr="000D77FF">
        <w:tc>
          <w:tcPr>
            <w:tcW w:w="1696" w:type="dxa"/>
            <w:vMerge/>
            <w:vAlign w:val="center"/>
          </w:tcPr>
          <w:p w14:paraId="2F2F50BA" w14:textId="77777777" w:rsidR="0080535D" w:rsidRPr="00075280" w:rsidRDefault="0080535D" w:rsidP="000D77FF">
            <w:pPr>
              <w:pStyle w:val="af4"/>
              <w:jc w:val="center"/>
            </w:pPr>
          </w:p>
        </w:tc>
        <w:tc>
          <w:tcPr>
            <w:tcW w:w="1134" w:type="dxa"/>
            <w:vAlign w:val="center"/>
          </w:tcPr>
          <w:p w14:paraId="4538AEF6" w14:textId="77777777" w:rsidR="0080535D" w:rsidRPr="00075280" w:rsidRDefault="0080535D" w:rsidP="000D77FF">
            <w:pPr>
              <w:pStyle w:val="af4"/>
              <w:jc w:val="center"/>
            </w:pPr>
            <w:r>
              <w:rPr>
                <w:rFonts w:hint="eastAsia"/>
              </w:rPr>
              <w:t>输出</w:t>
            </w:r>
          </w:p>
        </w:tc>
        <w:tc>
          <w:tcPr>
            <w:tcW w:w="2552" w:type="dxa"/>
            <w:vAlign w:val="center"/>
          </w:tcPr>
          <w:p w14:paraId="2A9CE078" w14:textId="77777777" w:rsidR="0080535D" w:rsidRPr="00075280" w:rsidRDefault="0080535D" w:rsidP="000D77FF">
            <w:pPr>
              <w:pStyle w:val="af4"/>
              <w:jc w:val="center"/>
            </w:pPr>
            <w:r>
              <w:rPr>
                <w:rFonts w:hint="eastAsia"/>
              </w:rPr>
              <w:t>预测分布估计</w:t>
            </w:r>
          </w:p>
        </w:tc>
        <w:tc>
          <w:tcPr>
            <w:tcW w:w="1701" w:type="dxa"/>
            <w:vAlign w:val="center"/>
          </w:tcPr>
          <w:p w14:paraId="5F5C31E9" w14:textId="77777777" w:rsidR="0080535D" w:rsidRPr="00075280" w:rsidRDefault="0080535D" w:rsidP="000D77FF">
            <w:pPr>
              <w:pStyle w:val="af4"/>
              <w:jc w:val="center"/>
            </w:pPr>
            <w:r w:rsidRPr="00075280">
              <w:rPr>
                <w:rFonts w:hint="eastAsia"/>
              </w:rPr>
              <w:t>字符</w:t>
            </w:r>
          </w:p>
        </w:tc>
        <w:tc>
          <w:tcPr>
            <w:tcW w:w="1417" w:type="dxa"/>
            <w:vAlign w:val="center"/>
          </w:tcPr>
          <w:p w14:paraId="6EF39B12" w14:textId="77777777" w:rsidR="0080535D" w:rsidRPr="00075280" w:rsidRDefault="0080535D" w:rsidP="000D77FF">
            <w:pPr>
              <w:pStyle w:val="af4"/>
              <w:jc w:val="center"/>
            </w:pPr>
            <w:r w:rsidRPr="00075280">
              <w:rPr>
                <w:rFonts w:hint="eastAsia"/>
              </w:rPr>
              <w:t>REST</w:t>
            </w:r>
          </w:p>
        </w:tc>
      </w:tr>
      <w:tr w:rsidR="0080535D" w:rsidRPr="00F668FE" w14:paraId="50735C8C" w14:textId="77777777" w:rsidTr="000D77FF">
        <w:tc>
          <w:tcPr>
            <w:tcW w:w="1696" w:type="dxa"/>
            <w:vMerge w:val="restart"/>
            <w:vAlign w:val="center"/>
          </w:tcPr>
          <w:p w14:paraId="60334563" w14:textId="77777777" w:rsidR="0080535D" w:rsidRPr="00075280" w:rsidRDefault="0080535D" w:rsidP="000D77FF">
            <w:pPr>
              <w:pStyle w:val="af4"/>
              <w:jc w:val="center"/>
            </w:pPr>
            <w:r>
              <w:rPr>
                <w:rFonts w:hint="eastAsia"/>
              </w:rPr>
              <w:t>隐马尔可夫模型</w:t>
            </w:r>
          </w:p>
        </w:tc>
        <w:tc>
          <w:tcPr>
            <w:tcW w:w="1134" w:type="dxa"/>
            <w:vAlign w:val="center"/>
          </w:tcPr>
          <w:p w14:paraId="29F9CCB8" w14:textId="77777777" w:rsidR="0080535D" w:rsidRDefault="0080535D" w:rsidP="000D77FF">
            <w:pPr>
              <w:pStyle w:val="af4"/>
              <w:jc w:val="center"/>
            </w:pPr>
            <w:r>
              <w:rPr>
                <w:rFonts w:hint="eastAsia"/>
              </w:rPr>
              <w:t>输入</w:t>
            </w:r>
          </w:p>
        </w:tc>
        <w:tc>
          <w:tcPr>
            <w:tcW w:w="2552" w:type="dxa"/>
            <w:vAlign w:val="center"/>
          </w:tcPr>
          <w:p w14:paraId="6F2F7BF1" w14:textId="77777777" w:rsidR="0080535D" w:rsidRDefault="0080535D" w:rsidP="000D77FF">
            <w:pPr>
              <w:pStyle w:val="af4"/>
              <w:jc w:val="center"/>
            </w:pPr>
            <w:r>
              <w:rPr>
                <w:rFonts w:hint="eastAsia"/>
              </w:rPr>
              <w:t>状态观测序列</w:t>
            </w:r>
          </w:p>
        </w:tc>
        <w:tc>
          <w:tcPr>
            <w:tcW w:w="1701" w:type="dxa"/>
            <w:vAlign w:val="center"/>
          </w:tcPr>
          <w:p w14:paraId="0BB2C93C" w14:textId="77777777" w:rsidR="0080535D" w:rsidRPr="00075280" w:rsidRDefault="0080535D" w:rsidP="000D77FF">
            <w:pPr>
              <w:pStyle w:val="af4"/>
              <w:jc w:val="center"/>
            </w:pPr>
            <w:r>
              <w:rPr>
                <w:rFonts w:hint="eastAsia"/>
              </w:rPr>
              <w:t>数值</w:t>
            </w:r>
          </w:p>
        </w:tc>
        <w:tc>
          <w:tcPr>
            <w:tcW w:w="1417" w:type="dxa"/>
            <w:vAlign w:val="center"/>
          </w:tcPr>
          <w:p w14:paraId="64DEBFDD" w14:textId="77777777" w:rsidR="0080535D" w:rsidRPr="00075280" w:rsidRDefault="0080535D" w:rsidP="000D77FF">
            <w:pPr>
              <w:pStyle w:val="af4"/>
              <w:jc w:val="center"/>
            </w:pPr>
            <w:r>
              <w:rPr>
                <w:rFonts w:hint="eastAsia"/>
              </w:rPr>
              <w:t>REST</w:t>
            </w:r>
          </w:p>
        </w:tc>
      </w:tr>
      <w:tr w:rsidR="0080535D" w:rsidRPr="00F668FE" w14:paraId="29919B33" w14:textId="77777777" w:rsidTr="000D77FF">
        <w:tc>
          <w:tcPr>
            <w:tcW w:w="1696" w:type="dxa"/>
            <w:vMerge/>
            <w:vAlign w:val="center"/>
          </w:tcPr>
          <w:p w14:paraId="74B249D6" w14:textId="77777777" w:rsidR="0080535D" w:rsidRPr="00075280" w:rsidRDefault="0080535D" w:rsidP="000D77FF">
            <w:pPr>
              <w:pStyle w:val="af4"/>
              <w:jc w:val="center"/>
            </w:pPr>
          </w:p>
        </w:tc>
        <w:tc>
          <w:tcPr>
            <w:tcW w:w="1134" w:type="dxa"/>
            <w:vAlign w:val="center"/>
          </w:tcPr>
          <w:p w14:paraId="76C794EB" w14:textId="77777777" w:rsidR="0080535D" w:rsidRDefault="0080535D" w:rsidP="000D77FF">
            <w:pPr>
              <w:pStyle w:val="af4"/>
              <w:jc w:val="center"/>
            </w:pPr>
            <w:r>
              <w:rPr>
                <w:rFonts w:hint="eastAsia"/>
              </w:rPr>
              <w:t>输出</w:t>
            </w:r>
          </w:p>
        </w:tc>
        <w:tc>
          <w:tcPr>
            <w:tcW w:w="2552" w:type="dxa"/>
            <w:vAlign w:val="center"/>
          </w:tcPr>
          <w:p w14:paraId="61A8F713" w14:textId="77777777" w:rsidR="0080535D" w:rsidRDefault="0080535D" w:rsidP="000D77FF">
            <w:pPr>
              <w:pStyle w:val="af4"/>
              <w:jc w:val="center"/>
            </w:pPr>
            <w:r>
              <w:rPr>
                <w:rFonts w:hint="eastAsia"/>
              </w:rPr>
              <w:t>最大似然率对应的状态</w:t>
            </w:r>
          </w:p>
        </w:tc>
        <w:tc>
          <w:tcPr>
            <w:tcW w:w="1701" w:type="dxa"/>
            <w:vAlign w:val="center"/>
          </w:tcPr>
          <w:p w14:paraId="2A1B8FE9" w14:textId="77777777" w:rsidR="0080535D" w:rsidRPr="00075280" w:rsidRDefault="0080535D" w:rsidP="000D77FF">
            <w:pPr>
              <w:pStyle w:val="af4"/>
              <w:jc w:val="center"/>
            </w:pPr>
            <w:r>
              <w:rPr>
                <w:rFonts w:hint="eastAsia"/>
              </w:rPr>
              <w:t>字符</w:t>
            </w:r>
          </w:p>
        </w:tc>
        <w:tc>
          <w:tcPr>
            <w:tcW w:w="1417" w:type="dxa"/>
            <w:vAlign w:val="center"/>
          </w:tcPr>
          <w:p w14:paraId="7E6CA8B8" w14:textId="77777777" w:rsidR="0080535D" w:rsidRPr="00075280" w:rsidRDefault="0080535D" w:rsidP="000D77FF">
            <w:pPr>
              <w:pStyle w:val="af4"/>
              <w:jc w:val="center"/>
            </w:pPr>
            <w:r>
              <w:rPr>
                <w:rFonts w:hint="eastAsia"/>
              </w:rPr>
              <w:t>REST</w:t>
            </w:r>
          </w:p>
        </w:tc>
      </w:tr>
      <w:tr w:rsidR="0080535D" w:rsidRPr="00F668FE" w14:paraId="34EEB364" w14:textId="77777777" w:rsidTr="000D77FF">
        <w:tc>
          <w:tcPr>
            <w:tcW w:w="1696" w:type="dxa"/>
            <w:vMerge w:val="restart"/>
            <w:vAlign w:val="center"/>
          </w:tcPr>
          <w:p w14:paraId="51FBACD9" w14:textId="77777777" w:rsidR="0080535D" w:rsidRPr="00075280" w:rsidRDefault="0080535D" w:rsidP="000D77FF">
            <w:pPr>
              <w:pStyle w:val="af4"/>
              <w:jc w:val="center"/>
            </w:pPr>
            <w:r>
              <w:rPr>
                <w:rFonts w:hint="eastAsia"/>
              </w:rPr>
              <w:t>人工智能模型</w:t>
            </w:r>
          </w:p>
        </w:tc>
        <w:tc>
          <w:tcPr>
            <w:tcW w:w="1134" w:type="dxa"/>
            <w:vAlign w:val="center"/>
          </w:tcPr>
          <w:p w14:paraId="3F22D8F3" w14:textId="77777777" w:rsidR="0080535D" w:rsidRDefault="0080535D" w:rsidP="000D77FF">
            <w:pPr>
              <w:pStyle w:val="af4"/>
              <w:jc w:val="center"/>
            </w:pPr>
            <w:r>
              <w:rPr>
                <w:rFonts w:hint="eastAsia"/>
              </w:rPr>
              <w:t>输入</w:t>
            </w:r>
          </w:p>
        </w:tc>
        <w:tc>
          <w:tcPr>
            <w:tcW w:w="2552" w:type="dxa"/>
            <w:vAlign w:val="center"/>
          </w:tcPr>
          <w:p w14:paraId="36E9AD22" w14:textId="77777777" w:rsidR="0080535D" w:rsidRDefault="0080535D" w:rsidP="000D77FF">
            <w:pPr>
              <w:pStyle w:val="af4"/>
              <w:jc w:val="center"/>
            </w:pPr>
            <w:r>
              <w:rPr>
                <w:rFonts w:hint="eastAsia"/>
              </w:rPr>
              <w:t>带标签的训练数据集、</w:t>
            </w:r>
          </w:p>
          <w:p w14:paraId="3DA3B670" w14:textId="77777777" w:rsidR="0080535D" w:rsidRPr="007F3603" w:rsidRDefault="0080535D" w:rsidP="000D77FF">
            <w:pPr>
              <w:pStyle w:val="af4"/>
              <w:jc w:val="center"/>
            </w:pPr>
            <w:r>
              <w:rPr>
                <w:rFonts w:hint="eastAsia"/>
              </w:rPr>
              <w:t>设备运行特征数据</w:t>
            </w:r>
          </w:p>
        </w:tc>
        <w:tc>
          <w:tcPr>
            <w:tcW w:w="1701" w:type="dxa"/>
            <w:vAlign w:val="center"/>
          </w:tcPr>
          <w:p w14:paraId="4C9AAC4C" w14:textId="77777777" w:rsidR="0080535D" w:rsidRDefault="0080535D" w:rsidP="000D77FF">
            <w:pPr>
              <w:pStyle w:val="af4"/>
              <w:jc w:val="center"/>
            </w:pPr>
            <w:r>
              <w:rPr>
                <w:rFonts w:hint="eastAsia"/>
              </w:rPr>
              <w:t>数值、字符、图片</w:t>
            </w:r>
          </w:p>
        </w:tc>
        <w:tc>
          <w:tcPr>
            <w:tcW w:w="1417" w:type="dxa"/>
            <w:vAlign w:val="center"/>
          </w:tcPr>
          <w:p w14:paraId="64D0AFA2" w14:textId="77777777" w:rsidR="0080535D" w:rsidRDefault="0080535D" w:rsidP="000D77FF">
            <w:pPr>
              <w:pStyle w:val="af4"/>
              <w:jc w:val="center"/>
            </w:pPr>
            <w:proofErr w:type="spellStart"/>
            <w:r>
              <w:rPr>
                <w:rFonts w:hint="eastAsia"/>
              </w:rPr>
              <w:t>Graph</w:t>
            </w:r>
            <w:r>
              <w:t>Q</w:t>
            </w:r>
            <w:r>
              <w:rPr>
                <w:rFonts w:hint="eastAsia"/>
              </w:rPr>
              <w:t>L</w:t>
            </w:r>
            <w:proofErr w:type="spellEnd"/>
            <w:r>
              <w:rPr>
                <w:rFonts w:hint="eastAsia"/>
              </w:rPr>
              <w:t>、</w:t>
            </w:r>
            <w:r>
              <w:rPr>
                <w:rFonts w:hint="eastAsia"/>
              </w:rPr>
              <w:t>REST</w:t>
            </w:r>
          </w:p>
        </w:tc>
      </w:tr>
      <w:tr w:rsidR="0080535D" w:rsidRPr="00F668FE" w14:paraId="43C463EA" w14:textId="77777777" w:rsidTr="000D77FF">
        <w:tc>
          <w:tcPr>
            <w:tcW w:w="1696" w:type="dxa"/>
            <w:vMerge/>
            <w:vAlign w:val="center"/>
          </w:tcPr>
          <w:p w14:paraId="4464DF7D" w14:textId="77777777" w:rsidR="0080535D" w:rsidRPr="00075280" w:rsidRDefault="0080535D" w:rsidP="000D77FF">
            <w:pPr>
              <w:pStyle w:val="af4"/>
              <w:jc w:val="center"/>
            </w:pPr>
          </w:p>
        </w:tc>
        <w:tc>
          <w:tcPr>
            <w:tcW w:w="1134" w:type="dxa"/>
            <w:vAlign w:val="center"/>
          </w:tcPr>
          <w:p w14:paraId="6CDEA848" w14:textId="77777777" w:rsidR="0080535D" w:rsidRDefault="0080535D" w:rsidP="000D77FF">
            <w:pPr>
              <w:pStyle w:val="af4"/>
              <w:jc w:val="center"/>
            </w:pPr>
            <w:r>
              <w:rPr>
                <w:rFonts w:hint="eastAsia"/>
              </w:rPr>
              <w:t>输出</w:t>
            </w:r>
          </w:p>
        </w:tc>
        <w:tc>
          <w:tcPr>
            <w:tcW w:w="2552" w:type="dxa"/>
            <w:vAlign w:val="center"/>
          </w:tcPr>
          <w:p w14:paraId="34EAC53F" w14:textId="77777777" w:rsidR="0080535D" w:rsidRDefault="0080535D" w:rsidP="000D77FF">
            <w:pPr>
              <w:pStyle w:val="af4"/>
              <w:jc w:val="center"/>
            </w:pPr>
            <w:r>
              <w:rPr>
                <w:rFonts w:hint="eastAsia"/>
              </w:rPr>
              <w:t>设备故障诊断结果</w:t>
            </w:r>
          </w:p>
        </w:tc>
        <w:tc>
          <w:tcPr>
            <w:tcW w:w="1701" w:type="dxa"/>
            <w:vAlign w:val="center"/>
          </w:tcPr>
          <w:p w14:paraId="2D9DDBBA" w14:textId="77777777" w:rsidR="0080535D" w:rsidRDefault="0080535D" w:rsidP="000D77FF">
            <w:pPr>
              <w:pStyle w:val="af4"/>
              <w:jc w:val="center"/>
            </w:pPr>
            <w:r>
              <w:rPr>
                <w:rFonts w:hint="eastAsia"/>
              </w:rPr>
              <w:t>字符、数值</w:t>
            </w:r>
          </w:p>
        </w:tc>
        <w:tc>
          <w:tcPr>
            <w:tcW w:w="1417" w:type="dxa"/>
            <w:vAlign w:val="center"/>
          </w:tcPr>
          <w:p w14:paraId="1C03403F" w14:textId="77777777" w:rsidR="0080535D" w:rsidRDefault="0080535D" w:rsidP="000D77FF">
            <w:pPr>
              <w:pStyle w:val="af4"/>
              <w:jc w:val="center"/>
            </w:pPr>
            <w:r>
              <w:rPr>
                <w:rFonts w:hint="eastAsia"/>
              </w:rPr>
              <w:t>REST</w:t>
            </w:r>
          </w:p>
        </w:tc>
      </w:tr>
    </w:tbl>
    <w:p w14:paraId="6039D63B" w14:textId="77777777" w:rsidR="0080535D" w:rsidRPr="008510FA" w:rsidRDefault="0080535D" w:rsidP="0080535D">
      <w:pPr>
        <w:pStyle w:val="af2"/>
      </w:pPr>
      <w:r w:rsidRPr="00A3739F">
        <w:rPr>
          <w:rFonts w:hint="eastAsia"/>
        </w:rPr>
        <w:t>表</w:t>
      </w:r>
      <w:r w:rsidRPr="00A3739F">
        <w:t xml:space="preserve">3-4 </w:t>
      </w:r>
      <w:r w:rsidRPr="00A3739F">
        <w:rPr>
          <w:rFonts w:hint="eastAsia"/>
        </w:rPr>
        <w:t>故障预测模型</w:t>
      </w:r>
    </w:p>
    <w:tbl>
      <w:tblPr>
        <w:tblStyle w:val="af8"/>
        <w:tblW w:w="8500" w:type="dxa"/>
        <w:tblLook w:val="04A0" w:firstRow="1" w:lastRow="0" w:firstColumn="1" w:lastColumn="0" w:noHBand="0" w:noVBand="1"/>
      </w:tblPr>
      <w:tblGrid>
        <w:gridCol w:w="1555"/>
        <w:gridCol w:w="1134"/>
        <w:gridCol w:w="2268"/>
        <w:gridCol w:w="1842"/>
        <w:gridCol w:w="1701"/>
      </w:tblGrid>
      <w:tr w:rsidR="0080535D" w:rsidRPr="0026728C" w14:paraId="55270E92" w14:textId="77777777" w:rsidTr="000D77FF">
        <w:tc>
          <w:tcPr>
            <w:tcW w:w="1555" w:type="dxa"/>
            <w:vAlign w:val="center"/>
          </w:tcPr>
          <w:p w14:paraId="25DC878D" w14:textId="77777777" w:rsidR="0080535D" w:rsidRPr="0026728C" w:rsidRDefault="0080535D" w:rsidP="000D77FF">
            <w:pPr>
              <w:pStyle w:val="af4"/>
              <w:jc w:val="center"/>
            </w:pPr>
            <w:r>
              <w:rPr>
                <w:rFonts w:hint="eastAsia"/>
              </w:rPr>
              <w:t>模型类型</w:t>
            </w:r>
          </w:p>
        </w:tc>
        <w:tc>
          <w:tcPr>
            <w:tcW w:w="1134" w:type="dxa"/>
            <w:vAlign w:val="center"/>
          </w:tcPr>
          <w:p w14:paraId="1848F834" w14:textId="77777777" w:rsidR="0080535D" w:rsidRPr="0026728C" w:rsidRDefault="0080535D" w:rsidP="000D77FF">
            <w:pPr>
              <w:pStyle w:val="af4"/>
              <w:jc w:val="center"/>
            </w:pPr>
            <w:r>
              <w:rPr>
                <w:rFonts w:hint="eastAsia"/>
              </w:rPr>
              <w:t>接口类型</w:t>
            </w:r>
          </w:p>
        </w:tc>
        <w:tc>
          <w:tcPr>
            <w:tcW w:w="2268" w:type="dxa"/>
            <w:vAlign w:val="center"/>
          </w:tcPr>
          <w:p w14:paraId="42669D69" w14:textId="77777777" w:rsidR="0080535D" w:rsidRPr="0026728C" w:rsidRDefault="0080535D" w:rsidP="000D77FF">
            <w:pPr>
              <w:pStyle w:val="af4"/>
              <w:jc w:val="center"/>
            </w:pPr>
            <w:r w:rsidRPr="0026728C">
              <w:rPr>
                <w:rFonts w:hint="eastAsia"/>
              </w:rPr>
              <w:t>名称</w:t>
            </w:r>
          </w:p>
        </w:tc>
        <w:tc>
          <w:tcPr>
            <w:tcW w:w="1842" w:type="dxa"/>
            <w:vAlign w:val="center"/>
          </w:tcPr>
          <w:p w14:paraId="75B199A9" w14:textId="77777777" w:rsidR="0080535D" w:rsidRPr="0026728C" w:rsidRDefault="0080535D" w:rsidP="000D77FF">
            <w:pPr>
              <w:pStyle w:val="af4"/>
              <w:jc w:val="center"/>
            </w:pPr>
            <w:r w:rsidRPr="0026728C">
              <w:rPr>
                <w:rFonts w:hint="eastAsia"/>
              </w:rPr>
              <w:t>数据格式</w:t>
            </w:r>
          </w:p>
        </w:tc>
        <w:tc>
          <w:tcPr>
            <w:tcW w:w="1701" w:type="dxa"/>
            <w:vAlign w:val="center"/>
          </w:tcPr>
          <w:p w14:paraId="3960E467" w14:textId="77777777" w:rsidR="0080535D" w:rsidRPr="0026728C" w:rsidRDefault="0080535D" w:rsidP="000D77FF">
            <w:pPr>
              <w:pStyle w:val="af4"/>
              <w:jc w:val="center"/>
            </w:pPr>
            <w:r w:rsidRPr="0026728C">
              <w:rPr>
                <w:rFonts w:hint="eastAsia"/>
              </w:rPr>
              <w:t>API</w:t>
            </w:r>
            <w:r w:rsidRPr="0026728C">
              <w:rPr>
                <w:rFonts w:hint="eastAsia"/>
              </w:rPr>
              <w:t>风格</w:t>
            </w:r>
          </w:p>
        </w:tc>
      </w:tr>
      <w:tr w:rsidR="0080535D" w:rsidRPr="0026728C" w14:paraId="53D1656B" w14:textId="77777777" w:rsidTr="000D77FF">
        <w:tc>
          <w:tcPr>
            <w:tcW w:w="1555" w:type="dxa"/>
            <w:vMerge w:val="restart"/>
            <w:vAlign w:val="center"/>
          </w:tcPr>
          <w:p w14:paraId="5666D7FF" w14:textId="77777777" w:rsidR="0080535D" w:rsidRPr="0026728C" w:rsidRDefault="0080535D" w:rsidP="000D77FF">
            <w:pPr>
              <w:pStyle w:val="af4"/>
              <w:jc w:val="center"/>
            </w:pPr>
            <w:r>
              <w:rPr>
                <w:rFonts w:hint="eastAsia"/>
              </w:rPr>
              <w:t>卡尔曼滤波</w:t>
            </w:r>
          </w:p>
        </w:tc>
        <w:tc>
          <w:tcPr>
            <w:tcW w:w="1134" w:type="dxa"/>
            <w:vAlign w:val="center"/>
          </w:tcPr>
          <w:p w14:paraId="42792D20" w14:textId="77777777" w:rsidR="0080535D" w:rsidRPr="0026728C" w:rsidRDefault="0080535D" w:rsidP="000D77FF">
            <w:pPr>
              <w:pStyle w:val="af4"/>
              <w:jc w:val="center"/>
            </w:pPr>
            <w:r>
              <w:rPr>
                <w:rFonts w:hint="eastAsia"/>
              </w:rPr>
              <w:t>输入</w:t>
            </w:r>
          </w:p>
        </w:tc>
        <w:tc>
          <w:tcPr>
            <w:tcW w:w="2268" w:type="dxa"/>
            <w:vAlign w:val="center"/>
          </w:tcPr>
          <w:p w14:paraId="3DC4F626" w14:textId="77777777" w:rsidR="0080535D" w:rsidRPr="0026728C" w:rsidRDefault="0080535D" w:rsidP="000D77FF">
            <w:pPr>
              <w:pStyle w:val="af4"/>
              <w:jc w:val="center"/>
            </w:pPr>
            <w:r w:rsidRPr="0026728C">
              <w:rPr>
                <w:rFonts w:hint="eastAsia"/>
              </w:rPr>
              <w:t>特征参数时间序列</w:t>
            </w:r>
          </w:p>
        </w:tc>
        <w:tc>
          <w:tcPr>
            <w:tcW w:w="1842" w:type="dxa"/>
            <w:vAlign w:val="center"/>
          </w:tcPr>
          <w:p w14:paraId="4823DB42" w14:textId="77777777" w:rsidR="0080535D" w:rsidRPr="0026728C" w:rsidRDefault="0080535D" w:rsidP="000D77FF">
            <w:pPr>
              <w:pStyle w:val="af4"/>
              <w:jc w:val="center"/>
            </w:pPr>
            <w:r w:rsidRPr="0026728C">
              <w:rPr>
                <w:rFonts w:hint="eastAsia"/>
              </w:rPr>
              <w:t>数值</w:t>
            </w:r>
          </w:p>
        </w:tc>
        <w:tc>
          <w:tcPr>
            <w:tcW w:w="1701" w:type="dxa"/>
            <w:vAlign w:val="center"/>
          </w:tcPr>
          <w:p w14:paraId="229F4972" w14:textId="77777777" w:rsidR="0080535D" w:rsidRPr="0026728C" w:rsidRDefault="0080535D" w:rsidP="000D77FF">
            <w:pPr>
              <w:pStyle w:val="af4"/>
              <w:jc w:val="center"/>
            </w:pPr>
            <w:r w:rsidRPr="0026728C">
              <w:rPr>
                <w:rFonts w:hint="eastAsia"/>
              </w:rPr>
              <w:t>R</w:t>
            </w:r>
            <w:r w:rsidRPr="0026728C">
              <w:t>EST</w:t>
            </w:r>
          </w:p>
        </w:tc>
      </w:tr>
      <w:tr w:rsidR="0080535D" w:rsidRPr="0026728C" w14:paraId="660447BC" w14:textId="77777777" w:rsidTr="000D77FF">
        <w:tc>
          <w:tcPr>
            <w:tcW w:w="1555" w:type="dxa"/>
            <w:vMerge/>
            <w:vAlign w:val="center"/>
          </w:tcPr>
          <w:p w14:paraId="232C8CE5" w14:textId="77777777" w:rsidR="0080535D" w:rsidRPr="0026728C" w:rsidRDefault="0080535D" w:rsidP="000D77FF">
            <w:pPr>
              <w:pStyle w:val="af4"/>
              <w:jc w:val="center"/>
            </w:pPr>
          </w:p>
        </w:tc>
        <w:tc>
          <w:tcPr>
            <w:tcW w:w="1134" w:type="dxa"/>
            <w:vAlign w:val="center"/>
          </w:tcPr>
          <w:p w14:paraId="7F25EA8E" w14:textId="77777777" w:rsidR="0080535D" w:rsidRPr="0026728C" w:rsidRDefault="0080535D" w:rsidP="000D77FF">
            <w:pPr>
              <w:pStyle w:val="af4"/>
              <w:jc w:val="center"/>
            </w:pPr>
            <w:r>
              <w:rPr>
                <w:rFonts w:hint="eastAsia"/>
              </w:rPr>
              <w:t>输出</w:t>
            </w:r>
          </w:p>
        </w:tc>
        <w:tc>
          <w:tcPr>
            <w:tcW w:w="2268" w:type="dxa"/>
            <w:vAlign w:val="center"/>
          </w:tcPr>
          <w:p w14:paraId="6CA440B8" w14:textId="77777777" w:rsidR="0080535D" w:rsidRPr="0026728C" w:rsidRDefault="0080535D" w:rsidP="000D77FF">
            <w:pPr>
              <w:pStyle w:val="af4"/>
              <w:jc w:val="center"/>
            </w:pPr>
            <w:r>
              <w:rPr>
                <w:rFonts w:hint="eastAsia"/>
              </w:rPr>
              <w:t>设备剩余寿命</w:t>
            </w:r>
          </w:p>
        </w:tc>
        <w:tc>
          <w:tcPr>
            <w:tcW w:w="1842" w:type="dxa"/>
            <w:vAlign w:val="center"/>
          </w:tcPr>
          <w:p w14:paraId="7453CBDA" w14:textId="77777777" w:rsidR="0080535D" w:rsidRPr="0026728C" w:rsidRDefault="0080535D" w:rsidP="000D77FF">
            <w:pPr>
              <w:pStyle w:val="af4"/>
              <w:jc w:val="center"/>
            </w:pPr>
            <w:r w:rsidRPr="0026728C">
              <w:rPr>
                <w:rFonts w:hint="eastAsia"/>
              </w:rPr>
              <w:t>数值</w:t>
            </w:r>
          </w:p>
        </w:tc>
        <w:tc>
          <w:tcPr>
            <w:tcW w:w="1701" w:type="dxa"/>
            <w:vAlign w:val="center"/>
          </w:tcPr>
          <w:p w14:paraId="4DC05185" w14:textId="77777777" w:rsidR="0080535D" w:rsidRPr="0026728C" w:rsidRDefault="0080535D" w:rsidP="000D77FF">
            <w:pPr>
              <w:pStyle w:val="af4"/>
              <w:jc w:val="center"/>
            </w:pPr>
            <w:r w:rsidRPr="0026728C">
              <w:rPr>
                <w:rFonts w:hint="eastAsia"/>
              </w:rPr>
              <w:t>REST</w:t>
            </w:r>
          </w:p>
        </w:tc>
      </w:tr>
      <w:tr w:rsidR="0080535D" w:rsidRPr="0026728C" w14:paraId="4751BF67" w14:textId="77777777" w:rsidTr="000D77FF">
        <w:tc>
          <w:tcPr>
            <w:tcW w:w="1555" w:type="dxa"/>
            <w:vMerge w:val="restart"/>
            <w:vAlign w:val="center"/>
          </w:tcPr>
          <w:p w14:paraId="4D40F121" w14:textId="77777777" w:rsidR="0080535D" w:rsidRPr="0026728C" w:rsidRDefault="0080535D" w:rsidP="000D77FF">
            <w:pPr>
              <w:pStyle w:val="af4"/>
              <w:jc w:val="center"/>
            </w:pPr>
            <w:r>
              <w:rPr>
                <w:rFonts w:hint="eastAsia"/>
              </w:rPr>
              <w:t>粒子滤波</w:t>
            </w:r>
          </w:p>
        </w:tc>
        <w:tc>
          <w:tcPr>
            <w:tcW w:w="1134" w:type="dxa"/>
            <w:vAlign w:val="center"/>
          </w:tcPr>
          <w:p w14:paraId="4F6F662A" w14:textId="77777777" w:rsidR="0080535D" w:rsidRPr="0026728C" w:rsidRDefault="0080535D" w:rsidP="000D77FF">
            <w:pPr>
              <w:pStyle w:val="af4"/>
              <w:jc w:val="center"/>
            </w:pPr>
            <w:r>
              <w:rPr>
                <w:rFonts w:hint="eastAsia"/>
              </w:rPr>
              <w:t>输入</w:t>
            </w:r>
          </w:p>
        </w:tc>
        <w:tc>
          <w:tcPr>
            <w:tcW w:w="2268" w:type="dxa"/>
            <w:vAlign w:val="center"/>
          </w:tcPr>
          <w:p w14:paraId="7FAF37AA" w14:textId="77777777" w:rsidR="0080535D" w:rsidRPr="0026728C" w:rsidRDefault="0080535D" w:rsidP="000D77FF">
            <w:pPr>
              <w:pStyle w:val="af4"/>
              <w:jc w:val="center"/>
            </w:pPr>
            <w:r>
              <w:rPr>
                <w:rFonts w:hint="eastAsia"/>
              </w:rPr>
              <w:t>退化特征时间序列</w:t>
            </w:r>
          </w:p>
        </w:tc>
        <w:tc>
          <w:tcPr>
            <w:tcW w:w="1842" w:type="dxa"/>
            <w:vAlign w:val="center"/>
          </w:tcPr>
          <w:p w14:paraId="7FF76FDD" w14:textId="77777777" w:rsidR="0080535D" w:rsidRPr="0026728C" w:rsidRDefault="0080535D" w:rsidP="000D77FF">
            <w:pPr>
              <w:pStyle w:val="af4"/>
              <w:jc w:val="center"/>
            </w:pPr>
            <w:r w:rsidRPr="0026728C">
              <w:rPr>
                <w:rFonts w:hint="eastAsia"/>
              </w:rPr>
              <w:t>字符</w:t>
            </w:r>
          </w:p>
        </w:tc>
        <w:tc>
          <w:tcPr>
            <w:tcW w:w="1701" w:type="dxa"/>
            <w:vAlign w:val="center"/>
          </w:tcPr>
          <w:p w14:paraId="528B5BE8" w14:textId="77777777" w:rsidR="0080535D" w:rsidRPr="0026728C" w:rsidRDefault="0080535D" w:rsidP="000D77FF">
            <w:pPr>
              <w:pStyle w:val="af4"/>
              <w:jc w:val="center"/>
            </w:pPr>
            <w:r w:rsidRPr="0026728C">
              <w:rPr>
                <w:rFonts w:hint="eastAsia"/>
              </w:rPr>
              <w:t>REST</w:t>
            </w:r>
          </w:p>
        </w:tc>
      </w:tr>
      <w:tr w:rsidR="0080535D" w:rsidRPr="0026728C" w14:paraId="77CABE41" w14:textId="77777777" w:rsidTr="000D77FF">
        <w:tc>
          <w:tcPr>
            <w:tcW w:w="1555" w:type="dxa"/>
            <w:vMerge/>
            <w:vAlign w:val="center"/>
          </w:tcPr>
          <w:p w14:paraId="2628B061" w14:textId="77777777" w:rsidR="0080535D" w:rsidRPr="0026728C" w:rsidRDefault="0080535D" w:rsidP="000D77FF">
            <w:pPr>
              <w:pStyle w:val="af4"/>
              <w:jc w:val="center"/>
            </w:pPr>
          </w:p>
        </w:tc>
        <w:tc>
          <w:tcPr>
            <w:tcW w:w="1134" w:type="dxa"/>
            <w:vAlign w:val="center"/>
          </w:tcPr>
          <w:p w14:paraId="02034A8A" w14:textId="77777777" w:rsidR="0080535D" w:rsidRPr="0026728C" w:rsidRDefault="0080535D" w:rsidP="000D77FF">
            <w:pPr>
              <w:pStyle w:val="af4"/>
              <w:jc w:val="center"/>
            </w:pPr>
            <w:r>
              <w:rPr>
                <w:rFonts w:hint="eastAsia"/>
              </w:rPr>
              <w:t>输出</w:t>
            </w:r>
          </w:p>
        </w:tc>
        <w:tc>
          <w:tcPr>
            <w:tcW w:w="2268" w:type="dxa"/>
            <w:vAlign w:val="center"/>
          </w:tcPr>
          <w:p w14:paraId="534F46AE" w14:textId="77777777" w:rsidR="0080535D" w:rsidRPr="0026728C" w:rsidRDefault="0080535D" w:rsidP="000D77FF">
            <w:pPr>
              <w:pStyle w:val="af4"/>
              <w:jc w:val="center"/>
            </w:pPr>
            <w:r>
              <w:rPr>
                <w:rFonts w:hint="eastAsia"/>
              </w:rPr>
              <w:t>设备故障时间分布</w:t>
            </w:r>
          </w:p>
        </w:tc>
        <w:tc>
          <w:tcPr>
            <w:tcW w:w="1842" w:type="dxa"/>
            <w:vAlign w:val="center"/>
          </w:tcPr>
          <w:p w14:paraId="2357640C" w14:textId="77777777" w:rsidR="0080535D" w:rsidRPr="0026728C" w:rsidRDefault="0080535D" w:rsidP="000D77FF">
            <w:pPr>
              <w:pStyle w:val="af4"/>
              <w:jc w:val="center"/>
            </w:pPr>
            <w:r w:rsidRPr="0026728C">
              <w:rPr>
                <w:rFonts w:hint="eastAsia"/>
              </w:rPr>
              <w:t>处理为图片</w:t>
            </w:r>
          </w:p>
        </w:tc>
        <w:tc>
          <w:tcPr>
            <w:tcW w:w="1701" w:type="dxa"/>
            <w:vAlign w:val="center"/>
          </w:tcPr>
          <w:p w14:paraId="6AA5DAE0" w14:textId="77777777" w:rsidR="0080535D" w:rsidRPr="0026728C" w:rsidRDefault="0080535D" w:rsidP="000D77FF">
            <w:pPr>
              <w:pStyle w:val="af4"/>
              <w:jc w:val="center"/>
            </w:pPr>
            <w:proofErr w:type="spellStart"/>
            <w:r w:rsidRPr="0026728C">
              <w:rPr>
                <w:rFonts w:hint="eastAsia"/>
              </w:rPr>
              <w:t>Graph</w:t>
            </w:r>
            <w:r w:rsidRPr="0026728C">
              <w:t>QL</w:t>
            </w:r>
            <w:proofErr w:type="spellEnd"/>
          </w:p>
        </w:tc>
      </w:tr>
      <w:tr w:rsidR="0080535D" w:rsidRPr="0026728C" w14:paraId="0D4BEE1B" w14:textId="77777777" w:rsidTr="000D77FF">
        <w:tc>
          <w:tcPr>
            <w:tcW w:w="1555" w:type="dxa"/>
            <w:vMerge w:val="restart"/>
            <w:vAlign w:val="center"/>
          </w:tcPr>
          <w:p w14:paraId="37F1BF9F" w14:textId="77777777" w:rsidR="0080535D" w:rsidRPr="0026728C" w:rsidRDefault="0080535D" w:rsidP="000D77FF">
            <w:pPr>
              <w:pStyle w:val="af4"/>
              <w:jc w:val="center"/>
            </w:pPr>
            <w:r>
              <w:rPr>
                <w:rFonts w:hint="eastAsia"/>
              </w:rPr>
              <w:lastRenderedPageBreak/>
              <w:t>自回归模型</w:t>
            </w:r>
          </w:p>
        </w:tc>
        <w:tc>
          <w:tcPr>
            <w:tcW w:w="1134" w:type="dxa"/>
            <w:vAlign w:val="center"/>
          </w:tcPr>
          <w:p w14:paraId="505101EA" w14:textId="77777777" w:rsidR="0080535D" w:rsidRPr="0026728C" w:rsidRDefault="0080535D" w:rsidP="000D77FF">
            <w:pPr>
              <w:pStyle w:val="af4"/>
              <w:jc w:val="center"/>
            </w:pPr>
            <w:r>
              <w:rPr>
                <w:rFonts w:hint="eastAsia"/>
              </w:rPr>
              <w:t>输入</w:t>
            </w:r>
          </w:p>
        </w:tc>
        <w:tc>
          <w:tcPr>
            <w:tcW w:w="2268" w:type="dxa"/>
            <w:vAlign w:val="center"/>
          </w:tcPr>
          <w:p w14:paraId="4EC34EF7" w14:textId="77777777" w:rsidR="0080535D" w:rsidRPr="0026728C" w:rsidRDefault="0080535D" w:rsidP="000D77FF">
            <w:pPr>
              <w:pStyle w:val="af4"/>
              <w:jc w:val="center"/>
            </w:pPr>
            <w:r>
              <w:rPr>
                <w:rFonts w:hint="eastAsia"/>
              </w:rPr>
              <w:t>随时间变化的信号值</w:t>
            </w:r>
          </w:p>
        </w:tc>
        <w:tc>
          <w:tcPr>
            <w:tcW w:w="1842" w:type="dxa"/>
            <w:vAlign w:val="center"/>
          </w:tcPr>
          <w:p w14:paraId="35B93538" w14:textId="77777777" w:rsidR="0080535D" w:rsidRPr="0026728C" w:rsidRDefault="0080535D" w:rsidP="000D77FF">
            <w:pPr>
              <w:pStyle w:val="af4"/>
              <w:jc w:val="center"/>
            </w:pPr>
            <w:r w:rsidRPr="0026728C">
              <w:rPr>
                <w:rFonts w:hint="eastAsia"/>
              </w:rPr>
              <w:t>数值</w:t>
            </w:r>
          </w:p>
        </w:tc>
        <w:tc>
          <w:tcPr>
            <w:tcW w:w="1701" w:type="dxa"/>
            <w:vAlign w:val="center"/>
          </w:tcPr>
          <w:p w14:paraId="1D3B76DE" w14:textId="77777777" w:rsidR="0080535D" w:rsidRPr="0026728C" w:rsidRDefault="0080535D" w:rsidP="000D77FF">
            <w:pPr>
              <w:pStyle w:val="af4"/>
              <w:jc w:val="center"/>
            </w:pPr>
            <w:r w:rsidRPr="0026728C">
              <w:rPr>
                <w:rFonts w:hint="eastAsia"/>
              </w:rPr>
              <w:t>REST</w:t>
            </w:r>
          </w:p>
        </w:tc>
      </w:tr>
      <w:tr w:rsidR="0080535D" w:rsidRPr="0026728C" w14:paraId="2EC802AB" w14:textId="77777777" w:rsidTr="000D77FF">
        <w:tc>
          <w:tcPr>
            <w:tcW w:w="1555" w:type="dxa"/>
            <w:vMerge/>
            <w:vAlign w:val="center"/>
          </w:tcPr>
          <w:p w14:paraId="34FA31EA" w14:textId="77777777" w:rsidR="0080535D" w:rsidRPr="0026728C" w:rsidRDefault="0080535D" w:rsidP="000D77FF">
            <w:pPr>
              <w:pStyle w:val="af4"/>
              <w:jc w:val="center"/>
            </w:pPr>
          </w:p>
        </w:tc>
        <w:tc>
          <w:tcPr>
            <w:tcW w:w="1134" w:type="dxa"/>
            <w:vAlign w:val="center"/>
          </w:tcPr>
          <w:p w14:paraId="7D59A902" w14:textId="77777777" w:rsidR="0080535D" w:rsidRPr="0026728C" w:rsidRDefault="0080535D" w:rsidP="000D77FF">
            <w:pPr>
              <w:pStyle w:val="af4"/>
              <w:jc w:val="center"/>
            </w:pPr>
            <w:r>
              <w:rPr>
                <w:rFonts w:hint="eastAsia"/>
              </w:rPr>
              <w:t>输出</w:t>
            </w:r>
          </w:p>
        </w:tc>
        <w:tc>
          <w:tcPr>
            <w:tcW w:w="2268" w:type="dxa"/>
            <w:vAlign w:val="center"/>
          </w:tcPr>
          <w:p w14:paraId="73B5AB1C" w14:textId="77777777" w:rsidR="0080535D" w:rsidRPr="0026728C" w:rsidRDefault="0080535D" w:rsidP="000D77FF">
            <w:pPr>
              <w:pStyle w:val="af4"/>
              <w:jc w:val="center"/>
            </w:pPr>
            <w:r>
              <w:rPr>
                <w:rFonts w:ascii="宋体" w:hAnsi="宋体" w:cs="宋体" w:hint="eastAsia"/>
              </w:rPr>
              <w:t>预测时刻的信号值</w:t>
            </w:r>
          </w:p>
        </w:tc>
        <w:tc>
          <w:tcPr>
            <w:tcW w:w="1842" w:type="dxa"/>
            <w:vAlign w:val="center"/>
          </w:tcPr>
          <w:p w14:paraId="1B7234E7" w14:textId="77777777" w:rsidR="0080535D" w:rsidRPr="0026728C" w:rsidRDefault="0080535D" w:rsidP="000D77FF">
            <w:pPr>
              <w:pStyle w:val="af4"/>
              <w:jc w:val="center"/>
            </w:pPr>
            <w:r w:rsidRPr="0026728C">
              <w:rPr>
                <w:rFonts w:hint="eastAsia"/>
              </w:rPr>
              <w:t>数值</w:t>
            </w:r>
          </w:p>
        </w:tc>
        <w:tc>
          <w:tcPr>
            <w:tcW w:w="1701" w:type="dxa"/>
            <w:vAlign w:val="center"/>
          </w:tcPr>
          <w:p w14:paraId="076452C5" w14:textId="77777777" w:rsidR="0080535D" w:rsidRPr="0026728C" w:rsidRDefault="0080535D" w:rsidP="000D77FF">
            <w:pPr>
              <w:pStyle w:val="af4"/>
              <w:jc w:val="center"/>
            </w:pPr>
            <w:r w:rsidRPr="0026728C">
              <w:rPr>
                <w:rFonts w:hint="eastAsia"/>
              </w:rPr>
              <w:t>REST</w:t>
            </w:r>
          </w:p>
        </w:tc>
      </w:tr>
      <w:tr w:rsidR="0080535D" w:rsidRPr="0026728C" w14:paraId="3129434A" w14:textId="77777777" w:rsidTr="000D77FF">
        <w:tc>
          <w:tcPr>
            <w:tcW w:w="1555" w:type="dxa"/>
            <w:vMerge w:val="restart"/>
            <w:vAlign w:val="center"/>
          </w:tcPr>
          <w:p w14:paraId="4A1B2F50" w14:textId="77777777" w:rsidR="0080535D" w:rsidRPr="0026728C" w:rsidRDefault="0080535D" w:rsidP="000D77FF">
            <w:pPr>
              <w:pStyle w:val="af4"/>
              <w:jc w:val="center"/>
            </w:pPr>
            <w:r>
              <w:rPr>
                <w:rFonts w:hint="eastAsia"/>
              </w:rPr>
              <w:t>可靠性模型</w:t>
            </w:r>
          </w:p>
        </w:tc>
        <w:tc>
          <w:tcPr>
            <w:tcW w:w="1134" w:type="dxa"/>
            <w:vAlign w:val="center"/>
          </w:tcPr>
          <w:p w14:paraId="0FF2FE0F" w14:textId="77777777" w:rsidR="0080535D" w:rsidRPr="0026728C" w:rsidRDefault="0080535D" w:rsidP="000D77FF">
            <w:pPr>
              <w:pStyle w:val="af4"/>
              <w:jc w:val="center"/>
            </w:pPr>
            <w:r>
              <w:rPr>
                <w:rFonts w:hint="eastAsia"/>
              </w:rPr>
              <w:t>输入</w:t>
            </w:r>
          </w:p>
        </w:tc>
        <w:tc>
          <w:tcPr>
            <w:tcW w:w="2268" w:type="dxa"/>
            <w:vAlign w:val="center"/>
          </w:tcPr>
          <w:p w14:paraId="780951CC" w14:textId="77777777" w:rsidR="0080535D" w:rsidRPr="007F3603" w:rsidRDefault="0080535D" w:rsidP="000D77FF">
            <w:pPr>
              <w:pStyle w:val="af4"/>
              <w:jc w:val="center"/>
            </w:pPr>
            <w:r>
              <w:rPr>
                <w:rFonts w:hint="eastAsia"/>
              </w:rPr>
              <w:t>设备故障数据</w:t>
            </w:r>
          </w:p>
        </w:tc>
        <w:tc>
          <w:tcPr>
            <w:tcW w:w="1842" w:type="dxa"/>
            <w:vAlign w:val="center"/>
          </w:tcPr>
          <w:p w14:paraId="189402D6" w14:textId="77777777" w:rsidR="0080535D" w:rsidRPr="0026728C" w:rsidRDefault="0080535D" w:rsidP="000D77FF">
            <w:pPr>
              <w:pStyle w:val="af4"/>
              <w:jc w:val="center"/>
            </w:pPr>
            <w:r>
              <w:rPr>
                <w:rFonts w:hint="eastAsia"/>
              </w:rPr>
              <w:t>数值</w:t>
            </w:r>
          </w:p>
        </w:tc>
        <w:tc>
          <w:tcPr>
            <w:tcW w:w="1701" w:type="dxa"/>
            <w:vAlign w:val="center"/>
          </w:tcPr>
          <w:p w14:paraId="013D8BCF" w14:textId="77777777" w:rsidR="0080535D" w:rsidRPr="0026728C" w:rsidRDefault="0080535D" w:rsidP="000D77FF">
            <w:pPr>
              <w:pStyle w:val="af4"/>
              <w:jc w:val="center"/>
            </w:pPr>
            <w:r w:rsidRPr="0026728C">
              <w:rPr>
                <w:rFonts w:hint="eastAsia"/>
              </w:rPr>
              <w:t>REST</w:t>
            </w:r>
          </w:p>
        </w:tc>
      </w:tr>
      <w:tr w:rsidR="0080535D" w:rsidRPr="0026728C" w14:paraId="3DF9F33C" w14:textId="77777777" w:rsidTr="000D77FF">
        <w:tc>
          <w:tcPr>
            <w:tcW w:w="1555" w:type="dxa"/>
            <w:vMerge/>
            <w:vAlign w:val="center"/>
          </w:tcPr>
          <w:p w14:paraId="1707457A" w14:textId="77777777" w:rsidR="0080535D" w:rsidRPr="0026728C" w:rsidRDefault="0080535D" w:rsidP="000D77FF">
            <w:pPr>
              <w:pStyle w:val="af4"/>
              <w:jc w:val="center"/>
            </w:pPr>
          </w:p>
        </w:tc>
        <w:tc>
          <w:tcPr>
            <w:tcW w:w="1134" w:type="dxa"/>
            <w:vAlign w:val="center"/>
          </w:tcPr>
          <w:p w14:paraId="0D012543" w14:textId="77777777" w:rsidR="0080535D" w:rsidRPr="0026728C" w:rsidRDefault="0080535D" w:rsidP="000D77FF">
            <w:pPr>
              <w:pStyle w:val="af4"/>
              <w:jc w:val="center"/>
            </w:pPr>
            <w:r>
              <w:rPr>
                <w:rFonts w:hint="eastAsia"/>
              </w:rPr>
              <w:t>输出</w:t>
            </w:r>
          </w:p>
        </w:tc>
        <w:tc>
          <w:tcPr>
            <w:tcW w:w="2268" w:type="dxa"/>
            <w:vAlign w:val="center"/>
          </w:tcPr>
          <w:p w14:paraId="7FFF458E" w14:textId="77777777" w:rsidR="0080535D" w:rsidRPr="0026728C" w:rsidRDefault="0080535D" w:rsidP="000D77FF">
            <w:pPr>
              <w:pStyle w:val="af4"/>
              <w:jc w:val="center"/>
            </w:pPr>
            <w:r>
              <w:rPr>
                <w:rFonts w:hint="eastAsia"/>
              </w:rPr>
              <w:t>设备剩余寿命</w:t>
            </w:r>
          </w:p>
        </w:tc>
        <w:tc>
          <w:tcPr>
            <w:tcW w:w="1842" w:type="dxa"/>
            <w:vAlign w:val="center"/>
          </w:tcPr>
          <w:p w14:paraId="7F1C4258" w14:textId="77777777" w:rsidR="0080535D" w:rsidRPr="0026728C" w:rsidRDefault="0080535D" w:rsidP="000D77FF">
            <w:pPr>
              <w:pStyle w:val="af4"/>
              <w:jc w:val="center"/>
            </w:pPr>
            <w:r>
              <w:rPr>
                <w:rFonts w:hint="eastAsia"/>
              </w:rPr>
              <w:t>数值</w:t>
            </w:r>
          </w:p>
        </w:tc>
        <w:tc>
          <w:tcPr>
            <w:tcW w:w="1701" w:type="dxa"/>
            <w:vAlign w:val="center"/>
          </w:tcPr>
          <w:p w14:paraId="7A2A25D2" w14:textId="77777777" w:rsidR="0080535D" w:rsidRPr="0026728C" w:rsidRDefault="0080535D" w:rsidP="000D77FF">
            <w:pPr>
              <w:pStyle w:val="af4"/>
              <w:jc w:val="center"/>
            </w:pPr>
            <w:r>
              <w:rPr>
                <w:rFonts w:hint="eastAsia"/>
              </w:rPr>
              <w:t>REST</w:t>
            </w:r>
          </w:p>
        </w:tc>
      </w:tr>
      <w:tr w:rsidR="0080535D" w:rsidRPr="0026728C" w14:paraId="46570C89" w14:textId="77777777" w:rsidTr="000D77FF">
        <w:tc>
          <w:tcPr>
            <w:tcW w:w="1555" w:type="dxa"/>
            <w:vMerge w:val="restart"/>
            <w:vAlign w:val="center"/>
          </w:tcPr>
          <w:p w14:paraId="38F507B5" w14:textId="77777777" w:rsidR="0080535D" w:rsidRPr="007F3603" w:rsidRDefault="0080535D" w:rsidP="000D77FF">
            <w:pPr>
              <w:pStyle w:val="af4"/>
              <w:jc w:val="center"/>
            </w:pPr>
            <w:r>
              <w:rPr>
                <w:rFonts w:hint="eastAsia"/>
              </w:rPr>
              <w:t>随机过程</w:t>
            </w:r>
          </w:p>
        </w:tc>
        <w:tc>
          <w:tcPr>
            <w:tcW w:w="1134" w:type="dxa"/>
            <w:vAlign w:val="center"/>
          </w:tcPr>
          <w:p w14:paraId="2B358C76" w14:textId="77777777" w:rsidR="0080535D" w:rsidRDefault="0080535D" w:rsidP="000D77FF">
            <w:pPr>
              <w:pStyle w:val="af4"/>
              <w:jc w:val="center"/>
            </w:pPr>
            <w:r>
              <w:rPr>
                <w:rFonts w:hint="eastAsia"/>
              </w:rPr>
              <w:t>输入</w:t>
            </w:r>
          </w:p>
        </w:tc>
        <w:tc>
          <w:tcPr>
            <w:tcW w:w="2268" w:type="dxa"/>
            <w:vAlign w:val="center"/>
          </w:tcPr>
          <w:p w14:paraId="405A5F50" w14:textId="77777777" w:rsidR="0080535D" w:rsidRDefault="0080535D" w:rsidP="000D77FF">
            <w:pPr>
              <w:pStyle w:val="af4"/>
              <w:jc w:val="center"/>
            </w:pPr>
            <w:r>
              <w:rPr>
                <w:rFonts w:hint="eastAsia"/>
              </w:rPr>
              <w:t>设备性能退化数据</w:t>
            </w:r>
          </w:p>
        </w:tc>
        <w:tc>
          <w:tcPr>
            <w:tcW w:w="1842" w:type="dxa"/>
            <w:vAlign w:val="center"/>
          </w:tcPr>
          <w:p w14:paraId="66074EBC" w14:textId="77777777" w:rsidR="0080535D" w:rsidRDefault="0080535D" w:rsidP="000D77FF">
            <w:pPr>
              <w:pStyle w:val="af4"/>
              <w:jc w:val="center"/>
            </w:pPr>
            <w:r>
              <w:rPr>
                <w:rFonts w:hint="eastAsia"/>
              </w:rPr>
              <w:t>数值</w:t>
            </w:r>
          </w:p>
        </w:tc>
        <w:tc>
          <w:tcPr>
            <w:tcW w:w="1701" w:type="dxa"/>
            <w:vAlign w:val="center"/>
          </w:tcPr>
          <w:p w14:paraId="416477DC" w14:textId="77777777" w:rsidR="0080535D" w:rsidRDefault="0080535D" w:rsidP="000D77FF">
            <w:pPr>
              <w:pStyle w:val="af4"/>
              <w:jc w:val="center"/>
            </w:pPr>
            <w:r w:rsidRPr="0026728C">
              <w:rPr>
                <w:rFonts w:hint="eastAsia"/>
              </w:rPr>
              <w:t>REST</w:t>
            </w:r>
          </w:p>
        </w:tc>
      </w:tr>
      <w:tr w:rsidR="0080535D" w:rsidRPr="0026728C" w14:paraId="58C276D3" w14:textId="77777777" w:rsidTr="000D77FF">
        <w:tc>
          <w:tcPr>
            <w:tcW w:w="1555" w:type="dxa"/>
            <w:vMerge/>
            <w:vAlign w:val="center"/>
          </w:tcPr>
          <w:p w14:paraId="1488C6E7" w14:textId="77777777" w:rsidR="0080535D" w:rsidRPr="0026728C" w:rsidRDefault="0080535D" w:rsidP="000D77FF">
            <w:pPr>
              <w:pStyle w:val="af4"/>
              <w:jc w:val="center"/>
            </w:pPr>
          </w:p>
        </w:tc>
        <w:tc>
          <w:tcPr>
            <w:tcW w:w="1134" w:type="dxa"/>
            <w:vAlign w:val="center"/>
          </w:tcPr>
          <w:p w14:paraId="5E434B4E" w14:textId="77777777" w:rsidR="0080535D" w:rsidRDefault="0080535D" w:rsidP="000D77FF">
            <w:pPr>
              <w:pStyle w:val="af4"/>
              <w:jc w:val="center"/>
            </w:pPr>
            <w:r>
              <w:rPr>
                <w:rFonts w:hint="eastAsia"/>
              </w:rPr>
              <w:t>输出</w:t>
            </w:r>
          </w:p>
        </w:tc>
        <w:tc>
          <w:tcPr>
            <w:tcW w:w="2268" w:type="dxa"/>
            <w:vAlign w:val="center"/>
          </w:tcPr>
          <w:p w14:paraId="56ACE2CD" w14:textId="77777777" w:rsidR="0080535D" w:rsidRDefault="0080535D" w:rsidP="000D77FF">
            <w:pPr>
              <w:pStyle w:val="af4"/>
              <w:jc w:val="center"/>
            </w:pPr>
            <w:r>
              <w:rPr>
                <w:rFonts w:ascii="宋体" w:hAnsi="宋体" w:cs="宋体" w:hint="eastAsia"/>
              </w:rPr>
              <w:t>预测时刻的信号值</w:t>
            </w:r>
          </w:p>
        </w:tc>
        <w:tc>
          <w:tcPr>
            <w:tcW w:w="1842" w:type="dxa"/>
            <w:vAlign w:val="center"/>
          </w:tcPr>
          <w:p w14:paraId="4185A8CA" w14:textId="77777777" w:rsidR="0080535D" w:rsidRDefault="0080535D" w:rsidP="000D77FF">
            <w:pPr>
              <w:pStyle w:val="af4"/>
              <w:jc w:val="center"/>
            </w:pPr>
            <w:r>
              <w:rPr>
                <w:rFonts w:hint="eastAsia"/>
              </w:rPr>
              <w:t>数值</w:t>
            </w:r>
          </w:p>
        </w:tc>
        <w:tc>
          <w:tcPr>
            <w:tcW w:w="1701" w:type="dxa"/>
            <w:vAlign w:val="center"/>
          </w:tcPr>
          <w:p w14:paraId="3FA930D0" w14:textId="77777777" w:rsidR="0080535D" w:rsidRDefault="0080535D" w:rsidP="000D77FF">
            <w:pPr>
              <w:pStyle w:val="af4"/>
              <w:jc w:val="center"/>
            </w:pPr>
            <w:r>
              <w:rPr>
                <w:rFonts w:hint="eastAsia"/>
              </w:rPr>
              <w:t>REST</w:t>
            </w:r>
          </w:p>
        </w:tc>
      </w:tr>
      <w:tr w:rsidR="0080535D" w:rsidRPr="0026728C" w14:paraId="68C86D64" w14:textId="77777777" w:rsidTr="000D77FF">
        <w:tc>
          <w:tcPr>
            <w:tcW w:w="1555" w:type="dxa"/>
            <w:vMerge w:val="restart"/>
            <w:vAlign w:val="center"/>
          </w:tcPr>
          <w:p w14:paraId="37555FA2" w14:textId="77777777" w:rsidR="0080535D" w:rsidRPr="0026728C" w:rsidRDefault="0080535D" w:rsidP="000D77FF">
            <w:pPr>
              <w:pStyle w:val="af4"/>
              <w:jc w:val="center"/>
            </w:pPr>
            <w:r>
              <w:rPr>
                <w:rFonts w:hint="eastAsia"/>
              </w:rPr>
              <w:t>人工智能模型</w:t>
            </w:r>
          </w:p>
        </w:tc>
        <w:tc>
          <w:tcPr>
            <w:tcW w:w="1134" w:type="dxa"/>
            <w:vAlign w:val="center"/>
          </w:tcPr>
          <w:p w14:paraId="6142A1AA" w14:textId="77777777" w:rsidR="0080535D" w:rsidRDefault="0080535D" w:rsidP="000D77FF">
            <w:pPr>
              <w:pStyle w:val="af4"/>
              <w:jc w:val="center"/>
            </w:pPr>
            <w:r>
              <w:rPr>
                <w:rFonts w:hint="eastAsia"/>
              </w:rPr>
              <w:t>输入</w:t>
            </w:r>
          </w:p>
        </w:tc>
        <w:tc>
          <w:tcPr>
            <w:tcW w:w="2268" w:type="dxa"/>
            <w:vAlign w:val="center"/>
          </w:tcPr>
          <w:p w14:paraId="5440F277" w14:textId="77777777" w:rsidR="0080535D" w:rsidRDefault="0080535D" w:rsidP="000D77FF">
            <w:pPr>
              <w:pStyle w:val="af4"/>
              <w:jc w:val="center"/>
            </w:pPr>
            <w:r>
              <w:rPr>
                <w:rFonts w:hint="eastAsia"/>
              </w:rPr>
              <w:t>带标签的训练数据集、</w:t>
            </w:r>
          </w:p>
          <w:p w14:paraId="5AA294CC" w14:textId="77777777" w:rsidR="0080535D" w:rsidRDefault="0080535D" w:rsidP="000D77FF">
            <w:pPr>
              <w:pStyle w:val="af4"/>
              <w:jc w:val="center"/>
              <w:rPr>
                <w:rFonts w:ascii="宋体" w:hAnsi="宋体" w:cs="宋体"/>
              </w:rPr>
            </w:pPr>
            <w:r>
              <w:rPr>
                <w:rFonts w:hint="eastAsia"/>
              </w:rPr>
              <w:t>设备运行特征数据</w:t>
            </w:r>
          </w:p>
        </w:tc>
        <w:tc>
          <w:tcPr>
            <w:tcW w:w="1842" w:type="dxa"/>
            <w:vAlign w:val="center"/>
          </w:tcPr>
          <w:p w14:paraId="2A334096" w14:textId="77777777" w:rsidR="0080535D" w:rsidRDefault="0080535D" w:rsidP="000D77FF">
            <w:pPr>
              <w:pStyle w:val="af4"/>
              <w:jc w:val="center"/>
            </w:pPr>
            <w:r>
              <w:rPr>
                <w:rFonts w:hint="eastAsia"/>
              </w:rPr>
              <w:t>数值、字符、图片</w:t>
            </w:r>
          </w:p>
        </w:tc>
        <w:tc>
          <w:tcPr>
            <w:tcW w:w="1701" w:type="dxa"/>
            <w:vAlign w:val="center"/>
          </w:tcPr>
          <w:p w14:paraId="0B41723E" w14:textId="77777777" w:rsidR="0080535D" w:rsidRDefault="0080535D" w:rsidP="000D77FF">
            <w:pPr>
              <w:pStyle w:val="af4"/>
              <w:jc w:val="center"/>
            </w:pPr>
            <w:proofErr w:type="spellStart"/>
            <w:r>
              <w:rPr>
                <w:rFonts w:hint="eastAsia"/>
              </w:rPr>
              <w:t>GraphQL</w:t>
            </w:r>
            <w:proofErr w:type="spellEnd"/>
            <w:r>
              <w:rPr>
                <w:rFonts w:hint="eastAsia"/>
              </w:rPr>
              <w:t>、</w:t>
            </w:r>
            <w:r>
              <w:rPr>
                <w:rFonts w:hint="eastAsia"/>
              </w:rPr>
              <w:t>REST</w:t>
            </w:r>
          </w:p>
        </w:tc>
      </w:tr>
      <w:tr w:rsidR="0080535D" w:rsidRPr="0026728C" w14:paraId="65078B91" w14:textId="77777777" w:rsidTr="000D77FF">
        <w:tc>
          <w:tcPr>
            <w:tcW w:w="1555" w:type="dxa"/>
            <w:vMerge/>
            <w:vAlign w:val="center"/>
          </w:tcPr>
          <w:p w14:paraId="6C19905C" w14:textId="77777777" w:rsidR="0080535D" w:rsidRPr="0026728C" w:rsidRDefault="0080535D" w:rsidP="000D77FF">
            <w:pPr>
              <w:pStyle w:val="af4"/>
              <w:jc w:val="center"/>
            </w:pPr>
          </w:p>
        </w:tc>
        <w:tc>
          <w:tcPr>
            <w:tcW w:w="1134" w:type="dxa"/>
            <w:vAlign w:val="center"/>
          </w:tcPr>
          <w:p w14:paraId="2BC3FD01" w14:textId="77777777" w:rsidR="0080535D" w:rsidRDefault="0080535D" w:rsidP="000D77FF">
            <w:pPr>
              <w:pStyle w:val="af4"/>
              <w:jc w:val="center"/>
            </w:pPr>
            <w:r>
              <w:rPr>
                <w:rFonts w:hint="eastAsia"/>
              </w:rPr>
              <w:t>输出</w:t>
            </w:r>
          </w:p>
        </w:tc>
        <w:tc>
          <w:tcPr>
            <w:tcW w:w="2268" w:type="dxa"/>
            <w:vAlign w:val="center"/>
          </w:tcPr>
          <w:p w14:paraId="18CDD247" w14:textId="77777777" w:rsidR="0080535D" w:rsidRDefault="0080535D" w:rsidP="000D77FF">
            <w:pPr>
              <w:pStyle w:val="af4"/>
              <w:jc w:val="center"/>
              <w:rPr>
                <w:rFonts w:ascii="宋体" w:hAnsi="宋体" w:cs="宋体"/>
              </w:rPr>
            </w:pPr>
            <w:r>
              <w:rPr>
                <w:rFonts w:hint="eastAsia"/>
              </w:rPr>
              <w:t>设备故障预测结果</w:t>
            </w:r>
          </w:p>
        </w:tc>
        <w:tc>
          <w:tcPr>
            <w:tcW w:w="1842" w:type="dxa"/>
            <w:vAlign w:val="center"/>
          </w:tcPr>
          <w:p w14:paraId="2B08A923" w14:textId="77777777" w:rsidR="0080535D" w:rsidRDefault="0080535D" w:rsidP="000D77FF">
            <w:pPr>
              <w:pStyle w:val="af4"/>
              <w:jc w:val="center"/>
            </w:pPr>
            <w:r>
              <w:rPr>
                <w:rFonts w:hint="eastAsia"/>
              </w:rPr>
              <w:t>字符</w:t>
            </w:r>
          </w:p>
        </w:tc>
        <w:tc>
          <w:tcPr>
            <w:tcW w:w="1701" w:type="dxa"/>
            <w:vAlign w:val="center"/>
          </w:tcPr>
          <w:p w14:paraId="064D782A" w14:textId="77777777" w:rsidR="0080535D" w:rsidRDefault="0080535D" w:rsidP="000D77FF">
            <w:pPr>
              <w:pStyle w:val="af4"/>
              <w:jc w:val="center"/>
            </w:pPr>
            <w:r>
              <w:rPr>
                <w:rFonts w:hint="eastAsia"/>
              </w:rPr>
              <w:t>REST</w:t>
            </w:r>
          </w:p>
        </w:tc>
      </w:tr>
    </w:tbl>
    <w:p w14:paraId="6D822F3C" w14:textId="77777777" w:rsidR="0080535D" w:rsidRDefault="0080535D" w:rsidP="0080535D">
      <w:pPr>
        <w:pStyle w:val="af2"/>
      </w:pPr>
      <w:r w:rsidRPr="00A3739F">
        <w:rPr>
          <w:rFonts w:hint="eastAsia"/>
        </w:rPr>
        <w:t>表</w:t>
      </w:r>
      <w:r w:rsidRPr="00A3739F">
        <w:t xml:space="preserve">3-5 </w:t>
      </w:r>
      <w:r w:rsidRPr="00A3739F">
        <w:rPr>
          <w:rFonts w:hint="eastAsia"/>
        </w:rPr>
        <w:t>健康状态评估模型</w:t>
      </w:r>
    </w:p>
    <w:tbl>
      <w:tblPr>
        <w:tblStyle w:val="af8"/>
        <w:tblW w:w="8500" w:type="dxa"/>
        <w:tblLook w:val="04A0" w:firstRow="1" w:lastRow="0" w:firstColumn="1" w:lastColumn="0" w:noHBand="0" w:noVBand="1"/>
      </w:tblPr>
      <w:tblGrid>
        <w:gridCol w:w="1696"/>
        <w:gridCol w:w="1134"/>
        <w:gridCol w:w="2268"/>
        <w:gridCol w:w="1843"/>
        <w:gridCol w:w="1559"/>
      </w:tblGrid>
      <w:tr w:rsidR="0080535D" w:rsidRPr="0026728C" w14:paraId="44F3E949" w14:textId="77777777" w:rsidTr="000D77FF">
        <w:tc>
          <w:tcPr>
            <w:tcW w:w="1696" w:type="dxa"/>
            <w:vAlign w:val="center"/>
          </w:tcPr>
          <w:p w14:paraId="365B10C6" w14:textId="77777777" w:rsidR="0080535D" w:rsidRPr="001248DF" w:rsidRDefault="0080535D" w:rsidP="000D77FF">
            <w:pPr>
              <w:pStyle w:val="af4"/>
              <w:jc w:val="center"/>
            </w:pPr>
            <w:r w:rsidRPr="001248DF">
              <w:rPr>
                <w:rFonts w:hint="eastAsia"/>
              </w:rPr>
              <w:t>模型类型</w:t>
            </w:r>
          </w:p>
        </w:tc>
        <w:tc>
          <w:tcPr>
            <w:tcW w:w="1134" w:type="dxa"/>
            <w:vAlign w:val="center"/>
          </w:tcPr>
          <w:p w14:paraId="5E9F5F0F" w14:textId="77777777" w:rsidR="0080535D" w:rsidRPr="001248DF" w:rsidRDefault="0080535D" w:rsidP="000D77FF">
            <w:pPr>
              <w:pStyle w:val="af4"/>
              <w:jc w:val="center"/>
            </w:pPr>
            <w:r w:rsidRPr="001248DF">
              <w:rPr>
                <w:rFonts w:hint="eastAsia"/>
              </w:rPr>
              <w:t>接口类型</w:t>
            </w:r>
          </w:p>
        </w:tc>
        <w:tc>
          <w:tcPr>
            <w:tcW w:w="2268" w:type="dxa"/>
            <w:vAlign w:val="center"/>
          </w:tcPr>
          <w:p w14:paraId="230EA834" w14:textId="77777777" w:rsidR="0080535D" w:rsidRPr="001248DF" w:rsidRDefault="0080535D" w:rsidP="000D77FF">
            <w:pPr>
              <w:pStyle w:val="af4"/>
              <w:jc w:val="center"/>
            </w:pPr>
            <w:r w:rsidRPr="001248DF">
              <w:rPr>
                <w:rFonts w:hint="eastAsia"/>
              </w:rPr>
              <w:t>名称</w:t>
            </w:r>
          </w:p>
        </w:tc>
        <w:tc>
          <w:tcPr>
            <w:tcW w:w="1843" w:type="dxa"/>
            <w:vAlign w:val="center"/>
          </w:tcPr>
          <w:p w14:paraId="04579FFF" w14:textId="77777777" w:rsidR="0080535D" w:rsidRPr="001248DF" w:rsidRDefault="0080535D" w:rsidP="000D77FF">
            <w:pPr>
              <w:pStyle w:val="af4"/>
              <w:jc w:val="center"/>
            </w:pPr>
            <w:r w:rsidRPr="001248DF">
              <w:rPr>
                <w:rFonts w:hint="eastAsia"/>
              </w:rPr>
              <w:t>数据格式</w:t>
            </w:r>
          </w:p>
        </w:tc>
        <w:tc>
          <w:tcPr>
            <w:tcW w:w="1559" w:type="dxa"/>
            <w:vAlign w:val="center"/>
          </w:tcPr>
          <w:p w14:paraId="30A1A998" w14:textId="77777777" w:rsidR="0080535D" w:rsidRPr="001248DF" w:rsidRDefault="0080535D" w:rsidP="000D77FF">
            <w:pPr>
              <w:pStyle w:val="af4"/>
              <w:jc w:val="center"/>
            </w:pPr>
            <w:r w:rsidRPr="001248DF">
              <w:rPr>
                <w:rFonts w:hint="eastAsia"/>
              </w:rPr>
              <w:t>API</w:t>
            </w:r>
            <w:r w:rsidRPr="001248DF">
              <w:rPr>
                <w:rFonts w:hint="eastAsia"/>
              </w:rPr>
              <w:t>风格</w:t>
            </w:r>
          </w:p>
        </w:tc>
      </w:tr>
      <w:tr w:rsidR="0080535D" w:rsidRPr="0026728C" w14:paraId="273E9467" w14:textId="77777777" w:rsidTr="000D77FF">
        <w:tc>
          <w:tcPr>
            <w:tcW w:w="1696" w:type="dxa"/>
            <w:vMerge w:val="restart"/>
            <w:vAlign w:val="center"/>
          </w:tcPr>
          <w:p w14:paraId="5C4970C8" w14:textId="77777777" w:rsidR="0080535D" w:rsidRPr="001248DF" w:rsidRDefault="0080535D" w:rsidP="000D77FF">
            <w:pPr>
              <w:pStyle w:val="af4"/>
              <w:jc w:val="center"/>
            </w:pPr>
            <w:r w:rsidRPr="001248DF">
              <w:rPr>
                <w:rFonts w:hint="eastAsia"/>
              </w:rPr>
              <w:t>卡尔曼滤波</w:t>
            </w:r>
          </w:p>
        </w:tc>
        <w:tc>
          <w:tcPr>
            <w:tcW w:w="1134" w:type="dxa"/>
            <w:vAlign w:val="center"/>
          </w:tcPr>
          <w:p w14:paraId="08788BA4" w14:textId="77777777" w:rsidR="0080535D" w:rsidRPr="001248DF" w:rsidRDefault="0080535D" w:rsidP="000D77FF">
            <w:pPr>
              <w:pStyle w:val="af4"/>
              <w:jc w:val="center"/>
            </w:pPr>
            <w:r w:rsidRPr="001248DF">
              <w:rPr>
                <w:rFonts w:hint="eastAsia"/>
              </w:rPr>
              <w:t>输入</w:t>
            </w:r>
          </w:p>
        </w:tc>
        <w:tc>
          <w:tcPr>
            <w:tcW w:w="2268" w:type="dxa"/>
            <w:vAlign w:val="center"/>
          </w:tcPr>
          <w:p w14:paraId="1391C409" w14:textId="77777777" w:rsidR="0080535D" w:rsidRPr="001248DF" w:rsidRDefault="0080535D" w:rsidP="000D77FF">
            <w:pPr>
              <w:pStyle w:val="af4"/>
              <w:jc w:val="center"/>
            </w:pPr>
            <w:r w:rsidRPr="001248DF">
              <w:rPr>
                <w:rFonts w:hint="eastAsia"/>
              </w:rPr>
              <w:t>特征参数时间序列</w:t>
            </w:r>
          </w:p>
        </w:tc>
        <w:tc>
          <w:tcPr>
            <w:tcW w:w="1843" w:type="dxa"/>
            <w:vAlign w:val="center"/>
          </w:tcPr>
          <w:p w14:paraId="5A1A3C40" w14:textId="77777777" w:rsidR="0080535D" w:rsidRPr="001248DF" w:rsidRDefault="0080535D" w:rsidP="000D77FF">
            <w:pPr>
              <w:pStyle w:val="af4"/>
              <w:jc w:val="center"/>
            </w:pPr>
            <w:r w:rsidRPr="001248DF">
              <w:rPr>
                <w:rFonts w:hint="eastAsia"/>
              </w:rPr>
              <w:t>数值</w:t>
            </w:r>
          </w:p>
        </w:tc>
        <w:tc>
          <w:tcPr>
            <w:tcW w:w="1559" w:type="dxa"/>
            <w:vAlign w:val="center"/>
          </w:tcPr>
          <w:p w14:paraId="3B8638D2" w14:textId="77777777" w:rsidR="0080535D" w:rsidRPr="001248DF" w:rsidRDefault="0080535D" w:rsidP="000D77FF">
            <w:pPr>
              <w:pStyle w:val="af4"/>
              <w:jc w:val="center"/>
            </w:pPr>
            <w:r w:rsidRPr="001248DF">
              <w:rPr>
                <w:rFonts w:hint="eastAsia"/>
              </w:rPr>
              <w:t>R</w:t>
            </w:r>
            <w:r w:rsidRPr="001248DF">
              <w:t>EST</w:t>
            </w:r>
          </w:p>
        </w:tc>
      </w:tr>
      <w:tr w:rsidR="0080535D" w:rsidRPr="0026728C" w14:paraId="2CCFC8AD" w14:textId="77777777" w:rsidTr="000D77FF">
        <w:tc>
          <w:tcPr>
            <w:tcW w:w="1696" w:type="dxa"/>
            <w:vMerge/>
            <w:vAlign w:val="center"/>
          </w:tcPr>
          <w:p w14:paraId="26CFEB2B" w14:textId="77777777" w:rsidR="0080535D" w:rsidRPr="001248DF" w:rsidRDefault="0080535D" w:rsidP="000D77FF">
            <w:pPr>
              <w:pStyle w:val="af4"/>
              <w:jc w:val="center"/>
            </w:pPr>
          </w:p>
        </w:tc>
        <w:tc>
          <w:tcPr>
            <w:tcW w:w="1134" w:type="dxa"/>
            <w:vAlign w:val="center"/>
          </w:tcPr>
          <w:p w14:paraId="117D897F" w14:textId="77777777" w:rsidR="0080535D" w:rsidRPr="001248DF" w:rsidRDefault="0080535D" w:rsidP="000D77FF">
            <w:pPr>
              <w:pStyle w:val="af4"/>
              <w:jc w:val="center"/>
            </w:pPr>
            <w:r w:rsidRPr="001248DF">
              <w:rPr>
                <w:rFonts w:hint="eastAsia"/>
              </w:rPr>
              <w:t>输出</w:t>
            </w:r>
          </w:p>
        </w:tc>
        <w:tc>
          <w:tcPr>
            <w:tcW w:w="2268" w:type="dxa"/>
            <w:vAlign w:val="center"/>
          </w:tcPr>
          <w:p w14:paraId="18107B72" w14:textId="77777777" w:rsidR="0080535D" w:rsidRPr="001248DF" w:rsidRDefault="0080535D" w:rsidP="000D77FF">
            <w:pPr>
              <w:pStyle w:val="af4"/>
              <w:jc w:val="center"/>
            </w:pPr>
            <w:r w:rsidRPr="001248DF">
              <w:rPr>
                <w:rFonts w:hint="eastAsia"/>
              </w:rPr>
              <w:t>状态估计值</w:t>
            </w:r>
          </w:p>
        </w:tc>
        <w:tc>
          <w:tcPr>
            <w:tcW w:w="1843" w:type="dxa"/>
            <w:vAlign w:val="center"/>
          </w:tcPr>
          <w:p w14:paraId="4B5C81A1" w14:textId="77777777" w:rsidR="0080535D" w:rsidRPr="001248DF" w:rsidRDefault="0080535D" w:rsidP="000D77FF">
            <w:pPr>
              <w:pStyle w:val="af4"/>
              <w:jc w:val="center"/>
            </w:pPr>
            <w:r w:rsidRPr="001248DF">
              <w:rPr>
                <w:rFonts w:hint="eastAsia"/>
              </w:rPr>
              <w:t>数值</w:t>
            </w:r>
          </w:p>
        </w:tc>
        <w:tc>
          <w:tcPr>
            <w:tcW w:w="1559" w:type="dxa"/>
            <w:vAlign w:val="center"/>
          </w:tcPr>
          <w:p w14:paraId="36E5E6B0" w14:textId="77777777" w:rsidR="0080535D" w:rsidRPr="001248DF" w:rsidRDefault="0080535D" w:rsidP="000D77FF">
            <w:pPr>
              <w:pStyle w:val="af4"/>
              <w:jc w:val="center"/>
            </w:pPr>
            <w:r w:rsidRPr="001248DF">
              <w:rPr>
                <w:rFonts w:hint="eastAsia"/>
              </w:rPr>
              <w:t>REST</w:t>
            </w:r>
          </w:p>
        </w:tc>
      </w:tr>
      <w:tr w:rsidR="0080535D" w:rsidRPr="0026728C" w14:paraId="01CB3C89" w14:textId="77777777" w:rsidTr="000D77FF">
        <w:tc>
          <w:tcPr>
            <w:tcW w:w="1696" w:type="dxa"/>
            <w:vMerge w:val="restart"/>
            <w:vAlign w:val="center"/>
          </w:tcPr>
          <w:p w14:paraId="3A526D6A" w14:textId="77777777" w:rsidR="0080535D" w:rsidRPr="001248DF" w:rsidRDefault="0080535D" w:rsidP="000D77FF">
            <w:pPr>
              <w:pStyle w:val="af4"/>
              <w:jc w:val="center"/>
            </w:pPr>
            <w:r w:rsidRPr="001248DF">
              <w:rPr>
                <w:rFonts w:hint="eastAsia"/>
              </w:rPr>
              <w:t>扩展卡尔曼滤波</w:t>
            </w:r>
          </w:p>
        </w:tc>
        <w:tc>
          <w:tcPr>
            <w:tcW w:w="1134" w:type="dxa"/>
            <w:vAlign w:val="center"/>
          </w:tcPr>
          <w:p w14:paraId="073C49D0" w14:textId="77777777" w:rsidR="0080535D" w:rsidRPr="001248DF" w:rsidRDefault="0080535D" w:rsidP="000D77FF">
            <w:pPr>
              <w:pStyle w:val="af4"/>
              <w:jc w:val="center"/>
            </w:pPr>
            <w:r w:rsidRPr="001248DF">
              <w:rPr>
                <w:rFonts w:hint="eastAsia"/>
              </w:rPr>
              <w:t>输入</w:t>
            </w:r>
          </w:p>
        </w:tc>
        <w:tc>
          <w:tcPr>
            <w:tcW w:w="2268" w:type="dxa"/>
            <w:vAlign w:val="center"/>
          </w:tcPr>
          <w:p w14:paraId="2EE85CEC" w14:textId="77777777" w:rsidR="0080535D" w:rsidRPr="001248DF" w:rsidRDefault="0080535D" w:rsidP="000D77FF">
            <w:pPr>
              <w:pStyle w:val="af4"/>
              <w:jc w:val="center"/>
            </w:pPr>
            <w:r w:rsidRPr="001248DF">
              <w:rPr>
                <w:rFonts w:hint="eastAsia"/>
              </w:rPr>
              <w:t>特征参数时间序列</w:t>
            </w:r>
          </w:p>
        </w:tc>
        <w:tc>
          <w:tcPr>
            <w:tcW w:w="1843" w:type="dxa"/>
            <w:vAlign w:val="center"/>
          </w:tcPr>
          <w:p w14:paraId="23419198" w14:textId="77777777" w:rsidR="0080535D" w:rsidRPr="001248DF" w:rsidRDefault="0080535D" w:rsidP="000D77FF">
            <w:pPr>
              <w:pStyle w:val="af4"/>
              <w:jc w:val="center"/>
            </w:pPr>
            <w:r w:rsidRPr="001248DF">
              <w:t>数值</w:t>
            </w:r>
          </w:p>
        </w:tc>
        <w:tc>
          <w:tcPr>
            <w:tcW w:w="1559" w:type="dxa"/>
            <w:vAlign w:val="center"/>
          </w:tcPr>
          <w:p w14:paraId="257B2F1D" w14:textId="77777777" w:rsidR="0080535D" w:rsidRPr="001248DF" w:rsidRDefault="0080535D" w:rsidP="000D77FF">
            <w:pPr>
              <w:pStyle w:val="af4"/>
              <w:jc w:val="center"/>
            </w:pPr>
            <w:r w:rsidRPr="001248DF">
              <w:rPr>
                <w:rFonts w:hint="eastAsia"/>
              </w:rPr>
              <w:t>REST</w:t>
            </w:r>
          </w:p>
        </w:tc>
      </w:tr>
      <w:tr w:rsidR="0080535D" w:rsidRPr="0026728C" w14:paraId="44DE6AA5" w14:textId="77777777" w:rsidTr="000D77FF">
        <w:tc>
          <w:tcPr>
            <w:tcW w:w="1696" w:type="dxa"/>
            <w:vMerge/>
            <w:vAlign w:val="center"/>
          </w:tcPr>
          <w:p w14:paraId="6CDE14CE" w14:textId="77777777" w:rsidR="0080535D" w:rsidRPr="001248DF" w:rsidRDefault="0080535D" w:rsidP="000D77FF">
            <w:pPr>
              <w:pStyle w:val="af4"/>
              <w:jc w:val="center"/>
            </w:pPr>
          </w:p>
        </w:tc>
        <w:tc>
          <w:tcPr>
            <w:tcW w:w="1134" w:type="dxa"/>
            <w:vAlign w:val="center"/>
          </w:tcPr>
          <w:p w14:paraId="1ED11628" w14:textId="77777777" w:rsidR="0080535D" w:rsidRPr="001248DF" w:rsidRDefault="0080535D" w:rsidP="000D77FF">
            <w:pPr>
              <w:pStyle w:val="af4"/>
              <w:jc w:val="center"/>
            </w:pPr>
            <w:r w:rsidRPr="001248DF">
              <w:rPr>
                <w:rFonts w:hint="eastAsia"/>
              </w:rPr>
              <w:t>输出</w:t>
            </w:r>
          </w:p>
        </w:tc>
        <w:tc>
          <w:tcPr>
            <w:tcW w:w="2268" w:type="dxa"/>
            <w:vAlign w:val="center"/>
          </w:tcPr>
          <w:p w14:paraId="564BB58D" w14:textId="77777777" w:rsidR="0080535D" w:rsidRPr="001248DF" w:rsidRDefault="0080535D" w:rsidP="000D77FF">
            <w:pPr>
              <w:pStyle w:val="af4"/>
              <w:jc w:val="center"/>
            </w:pPr>
            <w:r w:rsidRPr="001248DF">
              <w:rPr>
                <w:rFonts w:hint="eastAsia"/>
              </w:rPr>
              <w:t>状态估计值</w:t>
            </w:r>
          </w:p>
        </w:tc>
        <w:tc>
          <w:tcPr>
            <w:tcW w:w="1843" w:type="dxa"/>
            <w:vAlign w:val="center"/>
          </w:tcPr>
          <w:p w14:paraId="3180C4D4" w14:textId="77777777" w:rsidR="0080535D" w:rsidRPr="001248DF" w:rsidRDefault="0080535D" w:rsidP="000D77FF">
            <w:pPr>
              <w:pStyle w:val="af4"/>
              <w:jc w:val="center"/>
            </w:pPr>
            <w:r w:rsidRPr="001248DF">
              <w:t>数值</w:t>
            </w:r>
          </w:p>
        </w:tc>
        <w:tc>
          <w:tcPr>
            <w:tcW w:w="1559" w:type="dxa"/>
            <w:vAlign w:val="center"/>
          </w:tcPr>
          <w:p w14:paraId="340BD45B" w14:textId="77777777" w:rsidR="0080535D" w:rsidRPr="001248DF" w:rsidRDefault="0080535D" w:rsidP="000D77FF">
            <w:pPr>
              <w:pStyle w:val="af4"/>
              <w:jc w:val="center"/>
            </w:pPr>
            <w:r w:rsidRPr="001248DF">
              <w:t>REST</w:t>
            </w:r>
          </w:p>
        </w:tc>
      </w:tr>
      <w:tr w:rsidR="0080535D" w:rsidRPr="0026728C" w14:paraId="22B390D6" w14:textId="77777777" w:rsidTr="000D77FF">
        <w:tc>
          <w:tcPr>
            <w:tcW w:w="1696" w:type="dxa"/>
            <w:vMerge w:val="restart"/>
            <w:vAlign w:val="center"/>
          </w:tcPr>
          <w:p w14:paraId="23AE0FA3" w14:textId="77777777" w:rsidR="0080535D" w:rsidRPr="001248DF" w:rsidRDefault="0080535D" w:rsidP="000D77FF">
            <w:pPr>
              <w:pStyle w:val="af4"/>
              <w:jc w:val="center"/>
            </w:pPr>
            <w:r w:rsidRPr="001248DF">
              <w:rPr>
                <w:rFonts w:hint="eastAsia"/>
              </w:rPr>
              <w:t>隐马尔可夫模型</w:t>
            </w:r>
          </w:p>
        </w:tc>
        <w:tc>
          <w:tcPr>
            <w:tcW w:w="1134" w:type="dxa"/>
            <w:vAlign w:val="center"/>
          </w:tcPr>
          <w:p w14:paraId="679AB5EE" w14:textId="77777777" w:rsidR="0080535D" w:rsidRPr="001248DF" w:rsidRDefault="0080535D" w:rsidP="000D77FF">
            <w:pPr>
              <w:pStyle w:val="af4"/>
              <w:jc w:val="center"/>
            </w:pPr>
            <w:r w:rsidRPr="001248DF">
              <w:rPr>
                <w:rFonts w:hint="eastAsia"/>
              </w:rPr>
              <w:t>输入</w:t>
            </w:r>
          </w:p>
        </w:tc>
        <w:tc>
          <w:tcPr>
            <w:tcW w:w="2268" w:type="dxa"/>
            <w:vAlign w:val="center"/>
          </w:tcPr>
          <w:p w14:paraId="354263DF" w14:textId="77777777" w:rsidR="0080535D" w:rsidRPr="001248DF" w:rsidRDefault="0080535D" w:rsidP="000D77FF">
            <w:pPr>
              <w:pStyle w:val="af4"/>
              <w:jc w:val="center"/>
            </w:pPr>
            <w:r w:rsidRPr="001248DF">
              <w:rPr>
                <w:rFonts w:hint="eastAsia"/>
              </w:rPr>
              <w:t>状态观测序列</w:t>
            </w:r>
          </w:p>
        </w:tc>
        <w:tc>
          <w:tcPr>
            <w:tcW w:w="1843" w:type="dxa"/>
            <w:vAlign w:val="center"/>
          </w:tcPr>
          <w:p w14:paraId="4EFE37E1" w14:textId="77777777" w:rsidR="0080535D" w:rsidRPr="001248DF" w:rsidRDefault="0080535D" w:rsidP="000D77FF">
            <w:pPr>
              <w:pStyle w:val="af4"/>
              <w:jc w:val="center"/>
            </w:pPr>
            <w:r w:rsidRPr="001248DF">
              <w:rPr>
                <w:rFonts w:hint="eastAsia"/>
              </w:rPr>
              <w:t>数值</w:t>
            </w:r>
          </w:p>
        </w:tc>
        <w:tc>
          <w:tcPr>
            <w:tcW w:w="1559" w:type="dxa"/>
            <w:vAlign w:val="center"/>
          </w:tcPr>
          <w:p w14:paraId="09B292BA" w14:textId="77777777" w:rsidR="0080535D" w:rsidRPr="001248DF" w:rsidRDefault="0080535D" w:rsidP="000D77FF">
            <w:pPr>
              <w:pStyle w:val="af4"/>
              <w:jc w:val="center"/>
            </w:pPr>
            <w:r w:rsidRPr="001248DF">
              <w:rPr>
                <w:rFonts w:hint="eastAsia"/>
              </w:rPr>
              <w:t>REST</w:t>
            </w:r>
          </w:p>
        </w:tc>
      </w:tr>
      <w:tr w:rsidR="0080535D" w:rsidRPr="0026728C" w14:paraId="47FCC53E" w14:textId="77777777" w:rsidTr="000D77FF">
        <w:tc>
          <w:tcPr>
            <w:tcW w:w="1696" w:type="dxa"/>
            <w:vMerge/>
            <w:vAlign w:val="center"/>
          </w:tcPr>
          <w:p w14:paraId="5DC81C1C" w14:textId="77777777" w:rsidR="0080535D" w:rsidRPr="001248DF" w:rsidRDefault="0080535D" w:rsidP="000D77FF">
            <w:pPr>
              <w:pStyle w:val="af4"/>
              <w:jc w:val="center"/>
            </w:pPr>
          </w:p>
        </w:tc>
        <w:tc>
          <w:tcPr>
            <w:tcW w:w="1134" w:type="dxa"/>
            <w:vAlign w:val="center"/>
          </w:tcPr>
          <w:p w14:paraId="60EB4B1E" w14:textId="77777777" w:rsidR="0080535D" w:rsidRPr="001248DF" w:rsidRDefault="0080535D" w:rsidP="000D77FF">
            <w:pPr>
              <w:pStyle w:val="af4"/>
              <w:jc w:val="center"/>
            </w:pPr>
            <w:r w:rsidRPr="001248DF">
              <w:rPr>
                <w:rFonts w:hint="eastAsia"/>
              </w:rPr>
              <w:t>输出</w:t>
            </w:r>
          </w:p>
        </w:tc>
        <w:tc>
          <w:tcPr>
            <w:tcW w:w="2268" w:type="dxa"/>
            <w:vAlign w:val="center"/>
          </w:tcPr>
          <w:p w14:paraId="3DAD9BC9" w14:textId="77777777" w:rsidR="0080535D" w:rsidRPr="001248DF" w:rsidRDefault="0080535D" w:rsidP="000D77FF">
            <w:pPr>
              <w:pStyle w:val="af4"/>
              <w:jc w:val="center"/>
            </w:pPr>
            <w:r w:rsidRPr="001248DF">
              <w:rPr>
                <w:rFonts w:hint="eastAsia"/>
              </w:rPr>
              <w:t>设备的状态概率分布</w:t>
            </w:r>
          </w:p>
        </w:tc>
        <w:tc>
          <w:tcPr>
            <w:tcW w:w="1843" w:type="dxa"/>
            <w:vAlign w:val="center"/>
          </w:tcPr>
          <w:p w14:paraId="483E3859" w14:textId="77777777" w:rsidR="0080535D" w:rsidRPr="001248DF" w:rsidRDefault="0080535D" w:rsidP="000D77FF">
            <w:pPr>
              <w:pStyle w:val="af4"/>
              <w:jc w:val="center"/>
            </w:pPr>
            <w:r w:rsidRPr="001248DF">
              <w:rPr>
                <w:rFonts w:hint="eastAsia"/>
              </w:rPr>
              <w:t>数值</w:t>
            </w:r>
          </w:p>
        </w:tc>
        <w:tc>
          <w:tcPr>
            <w:tcW w:w="1559" w:type="dxa"/>
            <w:vAlign w:val="center"/>
          </w:tcPr>
          <w:p w14:paraId="16048F5E" w14:textId="77777777" w:rsidR="0080535D" w:rsidRPr="001248DF" w:rsidRDefault="0080535D" w:rsidP="000D77FF">
            <w:pPr>
              <w:pStyle w:val="af4"/>
              <w:jc w:val="center"/>
            </w:pPr>
            <w:r w:rsidRPr="001248DF">
              <w:rPr>
                <w:rFonts w:hint="eastAsia"/>
              </w:rPr>
              <w:t>REST</w:t>
            </w:r>
          </w:p>
        </w:tc>
      </w:tr>
      <w:tr w:rsidR="0080535D" w:rsidRPr="0026728C" w14:paraId="5635C5B5" w14:textId="77777777" w:rsidTr="000D77FF">
        <w:tc>
          <w:tcPr>
            <w:tcW w:w="1696" w:type="dxa"/>
            <w:vMerge w:val="restart"/>
            <w:vAlign w:val="center"/>
          </w:tcPr>
          <w:p w14:paraId="4727A8ED" w14:textId="77777777" w:rsidR="0080535D" w:rsidRPr="001248DF" w:rsidRDefault="0080535D" w:rsidP="000D77FF">
            <w:pPr>
              <w:pStyle w:val="af4"/>
              <w:jc w:val="center"/>
            </w:pPr>
            <w:r w:rsidRPr="001248DF">
              <w:rPr>
                <w:rFonts w:hint="eastAsia"/>
              </w:rPr>
              <w:t>高斯混合模型</w:t>
            </w:r>
          </w:p>
        </w:tc>
        <w:tc>
          <w:tcPr>
            <w:tcW w:w="1134" w:type="dxa"/>
            <w:vAlign w:val="center"/>
          </w:tcPr>
          <w:p w14:paraId="578857ED" w14:textId="77777777" w:rsidR="0080535D" w:rsidRPr="001248DF" w:rsidRDefault="0080535D" w:rsidP="000D77FF">
            <w:pPr>
              <w:pStyle w:val="af4"/>
              <w:jc w:val="center"/>
            </w:pPr>
            <w:r w:rsidRPr="001248DF">
              <w:rPr>
                <w:rFonts w:hint="eastAsia"/>
              </w:rPr>
              <w:t>输入</w:t>
            </w:r>
          </w:p>
        </w:tc>
        <w:tc>
          <w:tcPr>
            <w:tcW w:w="2268" w:type="dxa"/>
            <w:vAlign w:val="center"/>
          </w:tcPr>
          <w:p w14:paraId="24A1F20C" w14:textId="77777777" w:rsidR="0080535D" w:rsidRPr="001248DF" w:rsidRDefault="0080535D" w:rsidP="000D77FF">
            <w:pPr>
              <w:pStyle w:val="af4"/>
              <w:jc w:val="center"/>
            </w:pPr>
            <w:r w:rsidRPr="001248DF">
              <w:t>设备状态参数</w:t>
            </w:r>
            <w:r w:rsidRPr="001248DF">
              <w:rPr>
                <w:rFonts w:hint="eastAsia"/>
              </w:rPr>
              <w:t>特征向量</w:t>
            </w:r>
          </w:p>
        </w:tc>
        <w:tc>
          <w:tcPr>
            <w:tcW w:w="1843" w:type="dxa"/>
            <w:vAlign w:val="center"/>
          </w:tcPr>
          <w:p w14:paraId="73CF6CC1" w14:textId="77777777" w:rsidR="0080535D" w:rsidRPr="001248DF" w:rsidRDefault="0080535D" w:rsidP="000D77FF">
            <w:pPr>
              <w:pStyle w:val="af4"/>
              <w:jc w:val="center"/>
            </w:pPr>
            <w:r w:rsidRPr="001248DF">
              <w:rPr>
                <w:rFonts w:hint="eastAsia"/>
              </w:rPr>
              <w:t>数值</w:t>
            </w:r>
          </w:p>
        </w:tc>
        <w:tc>
          <w:tcPr>
            <w:tcW w:w="1559" w:type="dxa"/>
            <w:vAlign w:val="center"/>
          </w:tcPr>
          <w:p w14:paraId="778C235E" w14:textId="77777777" w:rsidR="0080535D" w:rsidRPr="001248DF" w:rsidRDefault="0080535D" w:rsidP="000D77FF">
            <w:pPr>
              <w:pStyle w:val="af4"/>
              <w:jc w:val="center"/>
            </w:pPr>
            <w:r w:rsidRPr="001248DF">
              <w:rPr>
                <w:rFonts w:hint="eastAsia"/>
              </w:rPr>
              <w:t>REST</w:t>
            </w:r>
          </w:p>
        </w:tc>
      </w:tr>
      <w:tr w:rsidR="0080535D" w:rsidRPr="0026728C" w14:paraId="73D0E92F" w14:textId="77777777" w:rsidTr="000D77FF">
        <w:tc>
          <w:tcPr>
            <w:tcW w:w="1696" w:type="dxa"/>
            <w:vMerge/>
            <w:vAlign w:val="center"/>
          </w:tcPr>
          <w:p w14:paraId="67EE94A2" w14:textId="77777777" w:rsidR="0080535D" w:rsidRPr="001248DF" w:rsidRDefault="0080535D" w:rsidP="000D77FF">
            <w:pPr>
              <w:pStyle w:val="af4"/>
              <w:jc w:val="center"/>
            </w:pPr>
          </w:p>
        </w:tc>
        <w:tc>
          <w:tcPr>
            <w:tcW w:w="1134" w:type="dxa"/>
            <w:vAlign w:val="center"/>
          </w:tcPr>
          <w:p w14:paraId="46C8E990" w14:textId="77777777" w:rsidR="0080535D" w:rsidRPr="001248DF" w:rsidRDefault="0080535D" w:rsidP="000D77FF">
            <w:pPr>
              <w:pStyle w:val="af4"/>
              <w:jc w:val="center"/>
            </w:pPr>
            <w:r w:rsidRPr="001248DF">
              <w:rPr>
                <w:rFonts w:hint="eastAsia"/>
              </w:rPr>
              <w:t>输出</w:t>
            </w:r>
          </w:p>
        </w:tc>
        <w:tc>
          <w:tcPr>
            <w:tcW w:w="2268" w:type="dxa"/>
            <w:vAlign w:val="center"/>
          </w:tcPr>
          <w:p w14:paraId="24B50392" w14:textId="77777777" w:rsidR="0080535D" w:rsidRPr="001248DF" w:rsidRDefault="0080535D" w:rsidP="000D77FF">
            <w:pPr>
              <w:pStyle w:val="af4"/>
              <w:jc w:val="center"/>
            </w:pPr>
            <w:r w:rsidRPr="001248DF">
              <w:t>设备健康指标</w:t>
            </w:r>
          </w:p>
        </w:tc>
        <w:tc>
          <w:tcPr>
            <w:tcW w:w="1843" w:type="dxa"/>
            <w:vAlign w:val="center"/>
          </w:tcPr>
          <w:p w14:paraId="4F56ABBD" w14:textId="77777777" w:rsidR="0080535D" w:rsidRPr="001248DF" w:rsidRDefault="0080535D" w:rsidP="000D77FF">
            <w:pPr>
              <w:pStyle w:val="af4"/>
              <w:jc w:val="center"/>
            </w:pPr>
            <w:r w:rsidRPr="001248DF">
              <w:rPr>
                <w:rFonts w:hint="eastAsia"/>
              </w:rPr>
              <w:t>字符</w:t>
            </w:r>
          </w:p>
        </w:tc>
        <w:tc>
          <w:tcPr>
            <w:tcW w:w="1559" w:type="dxa"/>
            <w:vAlign w:val="center"/>
          </w:tcPr>
          <w:p w14:paraId="4B07583D" w14:textId="77777777" w:rsidR="0080535D" w:rsidRPr="001248DF" w:rsidRDefault="0080535D" w:rsidP="000D77FF">
            <w:pPr>
              <w:pStyle w:val="af4"/>
              <w:jc w:val="center"/>
            </w:pPr>
            <w:r w:rsidRPr="001248DF">
              <w:rPr>
                <w:rFonts w:hint="eastAsia"/>
              </w:rPr>
              <w:t>REST</w:t>
            </w:r>
          </w:p>
        </w:tc>
      </w:tr>
      <w:tr w:rsidR="0080535D" w:rsidRPr="0026728C" w14:paraId="0184D3E0" w14:textId="77777777" w:rsidTr="000D77FF">
        <w:tc>
          <w:tcPr>
            <w:tcW w:w="1696" w:type="dxa"/>
            <w:vMerge w:val="restart"/>
            <w:vAlign w:val="center"/>
          </w:tcPr>
          <w:p w14:paraId="308EA5CA" w14:textId="77777777" w:rsidR="0080535D" w:rsidRPr="001248DF" w:rsidRDefault="0080535D" w:rsidP="000D77FF">
            <w:pPr>
              <w:pStyle w:val="af4"/>
              <w:jc w:val="center"/>
            </w:pPr>
            <w:r w:rsidRPr="001248DF">
              <w:rPr>
                <w:rFonts w:hint="eastAsia"/>
              </w:rPr>
              <w:t>人工智能模型</w:t>
            </w:r>
          </w:p>
        </w:tc>
        <w:tc>
          <w:tcPr>
            <w:tcW w:w="1134" w:type="dxa"/>
            <w:vAlign w:val="center"/>
          </w:tcPr>
          <w:p w14:paraId="6B7AF7A5" w14:textId="77777777" w:rsidR="0080535D" w:rsidRPr="001248DF" w:rsidRDefault="0080535D" w:rsidP="000D77FF">
            <w:pPr>
              <w:pStyle w:val="af4"/>
              <w:jc w:val="center"/>
            </w:pPr>
            <w:r w:rsidRPr="001248DF">
              <w:rPr>
                <w:rFonts w:hint="eastAsia"/>
              </w:rPr>
              <w:t>输入</w:t>
            </w:r>
          </w:p>
        </w:tc>
        <w:tc>
          <w:tcPr>
            <w:tcW w:w="2268" w:type="dxa"/>
            <w:vAlign w:val="center"/>
          </w:tcPr>
          <w:p w14:paraId="677B56CC" w14:textId="77777777" w:rsidR="0080535D" w:rsidRPr="001248DF" w:rsidRDefault="0080535D" w:rsidP="000D77FF">
            <w:pPr>
              <w:pStyle w:val="af4"/>
              <w:jc w:val="center"/>
            </w:pPr>
            <w:r w:rsidRPr="001248DF">
              <w:rPr>
                <w:rFonts w:hint="eastAsia"/>
              </w:rPr>
              <w:t>带标签的训练数据集、</w:t>
            </w:r>
          </w:p>
          <w:p w14:paraId="01BDB2A5" w14:textId="77777777" w:rsidR="0080535D" w:rsidRPr="001248DF" w:rsidRDefault="0080535D" w:rsidP="000D77FF">
            <w:pPr>
              <w:pStyle w:val="af4"/>
              <w:jc w:val="center"/>
            </w:pPr>
            <w:r w:rsidRPr="001248DF">
              <w:rPr>
                <w:rFonts w:hint="eastAsia"/>
              </w:rPr>
              <w:t>设备运行特征数据</w:t>
            </w:r>
          </w:p>
        </w:tc>
        <w:tc>
          <w:tcPr>
            <w:tcW w:w="1843" w:type="dxa"/>
            <w:vAlign w:val="center"/>
          </w:tcPr>
          <w:p w14:paraId="657B11F2" w14:textId="77777777" w:rsidR="0080535D" w:rsidRPr="001248DF" w:rsidRDefault="0080535D" w:rsidP="000D77FF">
            <w:pPr>
              <w:pStyle w:val="af4"/>
              <w:jc w:val="center"/>
            </w:pPr>
            <w:r w:rsidRPr="001248DF">
              <w:rPr>
                <w:rFonts w:hint="eastAsia"/>
              </w:rPr>
              <w:t>数值、字符、图片</w:t>
            </w:r>
          </w:p>
        </w:tc>
        <w:tc>
          <w:tcPr>
            <w:tcW w:w="1559" w:type="dxa"/>
            <w:vAlign w:val="center"/>
          </w:tcPr>
          <w:p w14:paraId="3D6C5EFD" w14:textId="77777777" w:rsidR="0080535D" w:rsidRPr="001248DF" w:rsidRDefault="0080535D" w:rsidP="000D77FF">
            <w:pPr>
              <w:pStyle w:val="af4"/>
              <w:jc w:val="center"/>
            </w:pPr>
            <w:proofErr w:type="spellStart"/>
            <w:r w:rsidRPr="001248DF">
              <w:rPr>
                <w:rFonts w:hint="eastAsia"/>
              </w:rPr>
              <w:t>Graph</w:t>
            </w:r>
            <w:r>
              <w:t>Q</w:t>
            </w:r>
            <w:r w:rsidRPr="001248DF">
              <w:rPr>
                <w:rFonts w:hint="eastAsia"/>
              </w:rPr>
              <w:t>L</w:t>
            </w:r>
            <w:proofErr w:type="spellEnd"/>
            <w:r w:rsidRPr="001248DF">
              <w:rPr>
                <w:rFonts w:hint="eastAsia"/>
              </w:rPr>
              <w:t>、</w:t>
            </w:r>
            <w:r w:rsidRPr="001248DF">
              <w:rPr>
                <w:rFonts w:hint="eastAsia"/>
              </w:rPr>
              <w:t>REST</w:t>
            </w:r>
          </w:p>
        </w:tc>
      </w:tr>
      <w:tr w:rsidR="0080535D" w:rsidRPr="0026728C" w14:paraId="556A9DEB" w14:textId="77777777" w:rsidTr="000D77FF">
        <w:tc>
          <w:tcPr>
            <w:tcW w:w="1696" w:type="dxa"/>
            <w:vMerge/>
            <w:vAlign w:val="center"/>
          </w:tcPr>
          <w:p w14:paraId="5FC0E22F" w14:textId="77777777" w:rsidR="0080535D" w:rsidRPr="001248DF" w:rsidRDefault="0080535D" w:rsidP="000D77FF">
            <w:pPr>
              <w:pStyle w:val="af4"/>
              <w:jc w:val="center"/>
            </w:pPr>
          </w:p>
        </w:tc>
        <w:tc>
          <w:tcPr>
            <w:tcW w:w="1134" w:type="dxa"/>
            <w:vAlign w:val="center"/>
          </w:tcPr>
          <w:p w14:paraId="05B20C8E" w14:textId="77777777" w:rsidR="0080535D" w:rsidRPr="001248DF" w:rsidRDefault="0080535D" w:rsidP="000D77FF">
            <w:pPr>
              <w:pStyle w:val="af4"/>
              <w:jc w:val="center"/>
            </w:pPr>
            <w:r w:rsidRPr="001248DF">
              <w:rPr>
                <w:rFonts w:hint="eastAsia"/>
              </w:rPr>
              <w:t>输出</w:t>
            </w:r>
          </w:p>
        </w:tc>
        <w:tc>
          <w:tcPr>
            <w:tcW w:w="2268" w:type="dxa"/>
            <w:vAlign w:val="center"/>
          </w:tcPr>
          <w:p w14:paraId="1A985C9C" w14:textId="77777777" w:rsidR="0080535D" w:rsidRPr="001248DF" w:rsidRDefault="0080535D" w:rsidP="000D77FF">
            <w:pPr>
              <w:pStyle w:val="af4"/>
              <w:jc w:val="center"/>
            </w:pPr>
            <w:r w:rsidRPr="001248DF">
              <w:rPr>
                <w:rFonts w:hint="eastAsia"/>
              </w:rPr>
              <w:t>设备故障诊断结果</w:t>
            </w:r>
          </w:p>
        </w:tc>
        <w:tc>
          <w:tcPr>
            <w:tcW w:w="1843" w:type="dxa"/>
            <w:vAlign w:val="center"/>
          </w:tcPr>
          <w:p w14:paraId="622588EA" w14:textId="77777777" w:rsidR="0080535D" w:rsidRPr="001248DF" w:rsidRDefault="0080535D" w:rsidP="000D77FF">
            <w:pPr>
              <w:pStyle w:val="af4"/>
              <w:jc w:val="center"/>
            </w:pPr>
            <w:r w:rsidRPr="001248DF">
              <w:rPr>
                <w:rFonts w:hint="eastAsia"/>
              </w:rPr>
              <w:t>字符、数值</w:t>
            </w:r>
          </w:p>
        </w:tc>
        <w:tc>
          <w:tcPr>
            <w:tcW w:w="1559" w:type="dxa"/>
            <w:vAlign w:val="center"/>
          </w:tcPr>
          <w:p w14:paraId="55025458" w14:textId="77777777" w:rsidR="0080535D" w:rsidRPr="001248DF" w:rsidRDefault="0080535D" w:rsidP="000D77FF">
            <w:pPr>
              <w:pStyle w:val="af4"/>
              <w:jc w:val="center"/>
            </w:pPr>
            <w:r w:rsidRPr="001248DF">
              <w:rPr>
                <w:rFonts w:hint="eastAsia"/>
              </w:rPr>
              <w:t>REST</w:t>
            </w:r>
          </w:p>
        </w:tc>
      </w:tr>
    </w:tbl>
    <w:p w14:paraId="76391410" w14:textId="77777777" w:rsidR="0080535D" w:rsidRPr="008510FA" w:rsidRDefault="0080535D" w:rsidP="00763459">
      <w:pPr>
        <w:pStyle w:val="11"/>
        <w:spacing w:beforeLines="50" w:before="156"/>
        <w:ind w:firstLine="480"/>
      </w:pPr>
      <w:r>
        <w:rPr>
          <w:rFonts w:hint="eastAsia"/>
        </w:rPr>
        <w:t>针对系统中出现的</w:t>
      </w:r>
      <w:r w:rsidRPr="008510FA">
        <w:rPr>
          <w:rFonts w:hint="eastAsia"/>
        </w:rPr>
        <w:t>API</w:t>
      </w:r>
      <w:r w:rsidRPr="008510FA">
        <w:rPr>
          <w:rFonts w:hint="eastAsia"/>
        </w:rPr>
        <w:t>应该遵守以下规范：</w:t>
      </w:r>
    </w:p>
    <w:p w14:paraId="06C3A5E6" w14:textId="77777777" w:rsidR="0080535D" w:rsidRPr="008510FA" w:rsidRDefault="0080535D" w:rsidP="0080535D">
      <w:pPr>
        <w:pStyle w:val="31"/>
        <w:ind w:firstLine="384"/>
      </w:pPr>
      <w:r w:rsidRPr="008510FA">
        <w:rPr>
          <w:rFonts w:hint="eastAsia"/>
        </w:rPr>
        <w:t>（</w:t>
      </w:r>
      <w:r w:rsidRPr="008510FA">
        <w:rPr>
          <w:rFonts w:hint="eastAsia"/>
        </w:rPr>
        <w:t>1</w:t>
      </w:r>
      <w:r w:rsidRPr="008510FA">
        <w:rPr>
          <w:rFonts w:hint="eastAsia"/>
        </w:rPr>
        <w:t>）简单：即使它可能会有所帮助，也要努力去避免不必要的复杂性。好的</w:t>
      </w:r>
      <w:r w:rsidRPr="008510FA">
        <w:rPr>
          <w:rFonts w:hint="eastAsia"/>
        </w:rPr>
        <w:t>API</w:t>
      </w:r>
      <w:r w:rsidRPr="008510FA">
        <w:rPr>
          <w:rFonts w:hint="eastAsia"/>
        </w:rPr>
        <w:t>应当</w:t>
      </w:r>
      <w:r w:rsidRPr="008510FA">
        <w:t>表现出简单性</w:t>
      </w:r>
      <w:r w:rsidRPr="008510FA">
        <w:rPr>
          <w:rFonts w:hint="eastAsia"/>
        </w:rPr>
        <w:t>；</w:t>
      </w:r>
    </w:p>
    <w:p w14:paraId="1AC0143E" w14:textId="77777777" w:rsidR="0080535D" w:rsidRPr="008510FA" w:rsidRDefault="0080535D" w:rsidP="0080535D">
      <w:pPr>
        <w:pStyle w:val="31"/>
        <w:ind w:firstLine="384"/>
      </w:pPr>
      <w:r w:rsidRPr="008510FA">
        <w:rPr>
          <w:rFonts w:hint="eastAsia"/>
        </w:rPr>
        <w:t>（</w:t>
      </w:r>
      <w:r w:rsidRPr="008510FA">
        <w:rPr>
          <w:rFonts w:hint="eastAsia"/>
        </w:rPr>
        <w:t>2</w:t>
      </w:r>
      <w:r w:rsidRPr="008510FA">
        <w:rPr>
          <w:rFonts w:hint="eastAsia"/>
        </w:rPr>
        <w:t>）提供有用的抽象：</w:t>
      </w:r>
      <w:r w:rsidRPr="008510FA">
        <w:t>API</w:t>
      </w:r>
      <w:r w:rsidRPr="008510FA">
        <w:t>应该隐藏它对用户的详细信息，同时使其对用户有用。</w:t>
      </w:r>
      <w:r w:rsidRPr="008510FA">
        <w:rPr>
          <w:rFonts w:hint="eastAsia"/>
        </w:rPr>
        <w:t>如果</w:t>
      </w:r>
      <w:r w:rsidRPr="008510FA">
        <w:t>用户需要深入代码或执行来理解，</w:t>
      </w:r>
      <w:r w:rsidRPr="008510FA">
        <w:rPr>
          <w:rFonts w:hint="eastAsia"/>
        </w:rPr>
        <w:t>则表明该</w:t>
      </w:r>
      <w:r w:rsidRPr="008510FA">
        <w:rPr>
          <w:rFonts w:hint="eastAsia"/>
        </w:rPr>
        <w:t>API</w:t>
      </w:r>
      <w:r w:rsidRPr="008510FA">
        <w:rPr>
          <w:rFonts w:hint="eastAsia"/>
        </w:rPr>
        <w:t>抽象程度不够；</w:t>
      </w:r>
    </w:p>
    <w:p w14:paraId="55D53E07" w14:textId="77777777" w:rsidR="0080535D" w:rsidRPr="008510FA" w:rsidRDefault="0080535D" w:rsidP="0080535D">
      <w:pPr>
        <w:pStyle w:val="31"/>
        <w:ind w:firstLine="384"/>
      </w:pPr>
      <w:r w:rsidRPr="008510FA">
        <w:rPr>
          <w:rFonts w:hint="eastAsia"/>
        </w:rPr>
        <w:t>（</w:t>
      </w:r>
      <w:r w:rsidRPr="008510FA">
        <w:rPr>
          <w:rFonts w:hint="eastAsia"/>
        </w:rPr>
        <w:t>3</w:t>
      </w:r>
      <w:r w:rsidRPr="008510FA">
        <w:rPr>
          <w:rFonts w:hint="eastAsia"/>
        </w:rPr>
        <w:t>）可发现的：通过</w:t>
      </w:r>
      <w:r w:rsidRPr="008510FA">
        <w:t>相应的计划和设计，包括文档和示例，以及自我描述访问点让</w:t>
      </w:r>
      <w:r w:rsidRPr="008510FA">
        <w:t>API</w:t>
      </w:r>
      <w:r w:rsidRPr="008510FA">
        <w:t>具备可发现性</w:t>
      </w:r>
      <w:r w:rsidRPr="008510FA">
        <w:rPr>
          <w:rFonts w:hint="eastAsia"/>
        </w:rPr>
        <w:t>；</w:t>
      </w:r>
    </w:p>
    <w:p w14:paraId="70B97286" w14:textId="77777777" w:rsidR="0080535D" w:rsidRPr="008510FA" w:rsidRDefault="0080535D" w:rsidP="0080535D">
      <w:pPr>
        <w:pStyle w:val="31"/>
        <w:ind w:firstLine="384"/>
        <w:rPr>
          <w:highlight w:val="yellow"/>
        </w:rPr>
      </w:pPr>
      <w:r w:rsidRPr="008510FA">
        <w:rPr>
          <w:rFonts w:hint="eastAsia"/>
        </w:rPr>
        <w:t>（</w:t>
      </w:r>
      <w:r w:rsidRPr="008510FA">
        <w:rPr>
          <w:rFonts w:hint="eastAsia"/>
        </w:rPr>
        <w:t>4</w:t>
      </w:r>
      <w:r w:rsidRPr="008510FA">
        <w:rPr>
          <w:rFonts w:hint="eastAsia"/>
        </w:rPr>
        <w:t>）一致性：</w:t>
      </w:r>
      <w:r w:rsidRPr="008510FA">
        <w:t>用相同的方式命名相同的东西，保持一个共同的风格。从而让</w:t>
      </w:r>
      <w:r w:rsidRPr="008510FA">
        <w:t>API</w:t>
      </w:r>
      <w:r w:rsidRPr="008510FA">
        <w:t>可预测</w:t>
      </w:r>
      <w:r w:rsidRPr="008510FA">
        <w:rPr>
          <w:rFonts w:hint="eastAsia"/>
        </w:rPr>
        <w:t>；</w:t>
      </w:r>
    </w:p>
    <w:p w14:paraId="156B72AC" w14:textId="77777777" w:rsidR="0080535D" w:rsidRPr="008510FA" w:rsidRDefault="0080535D" w:rsidP="0080535D">
      <w:pPr>
        <w:pStyle w:val="31"/>
        <w:ind w:firstLine="384"/>
      </w:pPr>
      <w:r w:rsidRPr="008510FA">
        <w:rPr>
          <w:rFonts w:hint="eastAsia"/>
        </w:rPr>
        <w:lastRenderedPageBreak/>
        <w:t>（</w:t>
      </w:r>
      <w:r w:rsidRPr="008510FA">
        <w:rPr>
          <w:rFonts w:hint="eastAsia"/>
        </w:rPr>
        <w:t>5</w:t>
      </w:r>
      <w:r w:rsidRPr="008510FA">
        <w:rPr>
          <w:rFonts w:hint="eastAsia"/>
        </w:rPr>
        <w:t>）遵循最不惊奇的原则：一个系统应该以与该组件的用户可能期望的行为一致的方式运行。用户不应该对它的行为感到惊讶。</w:t>
      </w:r>
    </w:p>
    <w:p w14:paraId="561AEADA" w14:textId="77777777" w:rsidR="0080535D" w:rsidRDefault="0080535D" w:rsidP="0080535D">
      <w:pPr>
        <w:pStyle w:val="af"/>
      </w:pPr>
      <w:r>
        <w:t xml:space="preserve">3.4.2 </w:t>
      </w:r>
      <w:commentRangeStart w:id="54"/>
      <w:r>
        <w:rPr>
          <w:rFonts w:hint="eastAsia"/>
        </w:rPr>
        <w:t>可视化控件建模规范</w:t>
      </w:r>
      <w:bookmarkEnd w:id="49"/>
      <w:commentRangeEnd w:id="54"/>
      <w:r w:rsidR="00645E57">
        <w:rPr>
          <w:rStyle w:val="af9"/>
          <w:rFonts w:eastAsia="Times New Roman"/>
        </w:rPr>
        <w:commentReference w:id="54"/>
      </w:r>
    </w:p>
    <w:p w14:paraId="61B09A24" w14:textId="77777777" w:rsidR="0080535D" w:rsidRDefault="0080535D" w:rsidP="0080535D">
      <w:pPr>
        <w:pStyle w:val="11"/>
        <w:ind w:firstLine="480"/>
      </w:pPr>
      <w:r>
        <w:rPr>
          <w:rFonts w:hint="eastAsia"/>
        </w:rPr>
        <w:t>可视化控件建模是利用标准的图形语言对模型的结构进行全面的分析与设计，将系统中的信息直观地显示出来的过程。在此过程中我们应用面向对象的方法，其主要思想是把现实世界中需要解决的业务流程、控制逻辑等问题映射到图形语言中去，利用图形语言中的对象代表现实世界中的实体，并利用对象之间的交互描述现实世界中实体之间的动态关系。常见可视化控件执行流程</w:t>
      </w:r>
      <w:r w:rsidRPr="00A3739F">
        <w:rPr>
          <w:rFonts w:hint="eastAsia"/>
        </w:rPr>
        <w:t>如图</w:t>
      </w:r>
      <w:r w:rsidRPr="00A3739F">
        <w:t>3-</w:t>
      </w:r>
      <w:r>
        <w:t>7</w:t>
      </w:r>
      <w:r>
        <w:rPr>
          <w:rFonts w:hint="eastAsia"/>
        </w:rPr>
        <w:t>所示</w:t>
      </w:r>
    </w:p>
    <w:p w14:paraId="4F1634F6" w14:textId="77777777" w:rsidR="0080535D" w:rsidRDefault="0080535D" w:rsidP="0080535D">
      <w:pPr>
        <w:pStyle w:val="af6"/>
        <w:rPr>
          <w:rFonts w:eastAsiaTheme="minorEastAsia"/>
        </w:rPr>
      </w:pPr>
      <w:r w:rsidRPr="007E48F3">
        <w:rPr>
          <w:rFonts w:hint="eastAsia"/>
          <w:noProof/>
        </w:rPr>
        <w:drawing>
          <wp:inline distT="0" distB="0" distL="0" distR="0" wp14:anchorId="6746FA81" wp14:editId="29052126">
            <wp:extent cx="1349581" cy="2057400"/>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393348" cy="2124121"/>
                    </a:xfrm>
                    <a:prstGeom prst="rect">
                      <a:avLst/>
                    </a:prstGeom>
                    <a:noFill/>
                    <a:ln>
                      <a:noFill/>
                    </a:ln>
                  </pic:spPr>
                </pic:pic>
              </a:graphicData>
            </a:graphic>
          </wp:inline>
        </w:drawing>
      </w:r>
    </w:p>
    <w:p w14:paraId="21FAB210" w14:textId="77777777" w:rsidR="0080535D" w:rsidRPr="00051C07" w:rsidRDefault="0080535D" w:rsidP="0080535D">
      <w:pPr>
        <w:pStyle w:val="af1"/>
      </w:pPr>
      <w:r>
        <w:rPr>
          <w:rFonts w:hint="eastAsia"/>
        </w:rPr>
        <w:t>图</w:t>
      </w:r>
      <w:r>
        <w:t xml:space="preserve">3-7 </w:t>
      </w:r>
      <w:r>
        <w:rPr>
          <w:rFonts w:hint="eastAsia"/>
        </w:rPr>
        <w:t>可视化流程框架</w:t>
      </w:r>
    </w:p>
    <w:p w14:paraId="298DCA7C" w14:textId="77777777" w:rsidR="0080535D" w:rsidRDefault="0080535D" w:rsidP="0080535D">
      <w:pPr>
        <w:pStyle w:val="31"/>
        <w:ind w:firstLine="384"/>
      </w:pPr>
      <w:r>
        <w:rPr>
          <w:rFonts w:hint="eastAsia"/>
        </w:rPr>
        <w:t>（</w:t>
      </w:r>
      <w:r>
        <w:rPr>
          <w:rFonts w:hint="eastAsia"/>
        </w:rPr>
        <w:t>1</w:t>
      </w:r>
      <w:r>
        <w:rPr>
          <w:rFonts w:hint="eastAsia"/>
        </w:rPr>
        <w:t>）建模的必要性</w:t>
      </w:r>
    </w:p>
    <w:p w14:paraId="3F9DB324" w14:textId="77777777" w:rsidR="0080535D" w:rsidRDefault="0080535D" w:rsidP="0080535D">
      <w:pPr>
        <w:pStyle w:val="11"/>
        <w:ind w:firstLine="480"/>
      </w:pPr>
      <w:r>
        <w:rPr>
          <w:rFonts w:hint="eastAsia"/>
        </w:rPr>
        <w:t>建模是帮助用户更好地理解算法、更容易地构建模型的最佳途径。</w:t>
      </w:r>
    </w:p>
    <w:p w14:paraId="1FEE397B" w14:textId="77777777" w:rsidR="0080535D" w:rsidRDefault="0080535D" w:rsidP="0080535D">
      <w:pPr>
        <w:pStyle w:val="11"/>
        <w:ind w:firstLine="480"/>
      </w:pPr>
      <w:r>
        <w:rPr>
          <w:rFonts w:hint="eastAsia"/>
        </w:rPr>
        <w:t>①使用户更好地理解模型：人们对复杂问题的理解能力是有限的，随着业务环境的不断改变，模型复杂性不断增加，这为用户的使用带来了独特的挑战。通过建模，将整个大的模型按照功能的不同划分为一些细小的模块等等，简化了模型的复杂性。</w:t>
      </w:r>
    </w:p>
    <w:p w14:paraId="111FEF84" w14:textId="77777777" w:rsidR="0080535D" w:rsidRDefault="0080535D" w:rsidP="0080535D">
      <w:pPr>
        <w:pStyle w:val="11"/>
        <w:ind w:firstLine="480"/>
      </w:pPr>
      <w:r>
        <w:rPr>
          <w:rFonts w:hint="eastAsia"/>
        </w:rPr>
        <w:t>②使用户着眼于模型的组件如何相互作用：模型的最终表现形式是可运行的代码，而最终的软件代码是非常复杂的，包含了太多的细节信息，建模使用户只关注于算法逻辑，不需要考虑代码的具体实现。</w:t>
      </w:r>
    </w:p>
    <w:p w14:paraId="1134478A" w14:textId="77777777" w:rsidR="0080535D" w:rsidRDefault="0080535D" w:rsidP="0080535D">
      <w:pPr>
        <w:pStyle w:val="11"/>
        <w:ind w:firstLine="480"/>
      </w:pPr>
      <w:r>
        <w:rPr>
          <w:rFonts w:hint="eastAsia"/>
        </w:rPr>
        <w:t>③通过使用一个共同的图形语言，改进跨团队的沟通：使用容易理解的共同的图形语言会改进团队内和团队间的沟通，提高效率和质量。</w:t>
      </w:r>
    </w:p>
    <w:p w14:paraId="1DA92F88" w14:textId="77777777" w:rsidR="0080535D" w:rsidRDefault="0080535D" w:rsidP="0080535D">
      <w:pPr>
        <w:pStyle w:val="31"/>
        <w:ind w:firstLine="384"/>
      </w:pPr>
      <w:r>
        <w:rPr>
          <w:rFonts w:hint="eastAsia"/>
        </w:rPr>
        <w:t>（</w:t>
      </w:r>
      <w:r>
        <w:rPr>
          <w:rFonts w:hint="eastAsia"/>
        </w:rPr>
        <w:t>2</w:t>
      </w:r>
      <w:r>
        <w:rPr>
          <w:rFonts w:hint="eastAsia"/>
        </w:rPr>
        <w:t>）建模技术</w:t>
      </w:r>
    </w:p>
    <w:p w14:paraId="7E91494C" w14:textId="77777777" w:rsidR="0080535D" w:rsidRPr="00951A9D" w:rsidRDefault="0080535D" w:rsidP="0080535D">
      <w:pPr>
        <w:pStyle w:val="11"/>
        <w:ind w:firstLine="480"/>
      </w:pPr>
      <w:r w:rsidRPr="00951A9D">
        <w:rPr>
          <w:rFonts w:hint="eastAsia"/>
        </w:rPr>
        <w:t>可视化</w:t>
      </w:r>
      <w:r>
        <w:rPr>
          <w:rFonts w:hint="eastAsia"/>
        </w:rPr>
        <w:t>控件</w:t>
      </w:r>
      <w:r w:rsidRPr="00951A9D">
        <w:rPr>
          <w:rFonts w:hint="eastAsia"/>
        </w:rPr>
        <w:t>建模技术是指在部件视图中，通过拖放模型库中的组件并设置组</w:t>
      </w:r>
      <w:r w:rsidRPr="00951A9D">
        <w:rPr>
          <w:rFonts w:hint="eastAsia"/>
        </w:rPr>
        <w:lastRenderedPageBreak/>
        <w:t>件参数，然后建立组件之间的连接线来创建模型的技术。可视化建模操作简单，易于理解，可以快速高效地创建模型。用户不需要熟悉具体的语法规范，只需专注于选择合适的组件来实现模型的功能，降低了使用要求。</w:t>
      </w:r>
    </w:p>
    <w:p w14:paraId="26B5E119" w14:textId="77777777" w:rsidR="0080535D" w:rsidRPr="00951A9D" w:rsidRDefault="0080535D" w:rsidP="0080535D">
      <w:pPr>
        <w:pStyle w:val="11"/>
        <w:ind w:firstLine="480"/>
      </w:pPr>
      <w:r w:rsidRPr="00951A9D">
        <w:rPr>
          <w:rFonts w:hint="eastAsia"/>
        </w:rPr>
        <w:t>常用的可视化控件包含</w:t>
      </w:r>
      <w:proofErr w:type="spellStart"/>
      <w:r w:rsidRPr="00951A9D">
        <w:t>jsPlumb</w:t>
      </w:r>
      <w:proofErr w:type="spellEnd"/>
      <w:r w:rsidRPr="00951A9D">
        <w:rPr>
          <w:rFonts w:hint="eastAsia"/>
        </w:rPr>
        <w:t>和</w:t>
      </w:r>
      <w:r w:rsidRPr="00951A9D">
        <w:rPr>
          <w:rFonts w:hint="eastAsia"/>
        </w:rPr>
        <w:t>D3</w:t>
      </w:r>
      <w:r w:rsidRPr="00951A9D">
        <w:t>.js</w:t>
      </w:r>
      <w:r w:rsidRPr="00951A9D">
        <w:rPr>
          <w:rFonts w:hint="eastAsia"/>
        </w:rPr>
        <w:t>等</w:t>
      </w:r>
      <w:r>
        <w:rPr>
          <w:rFonts w:hint="eastAsia"/>
        </w:rPr>
        <w:t>。</w:t>
      </w:r>
    </w:p>
    <w:p w14:paraId="2A89328E" w14:textId="77777777" w:rsidR="0080535D" w:rsidRPr="00951A9D" w:rsidRDefault="0080535D" w:rsidP="0080535D">
      <w:pPr>
        <w:pStyle w:val="11"/>
        <w:ind w:firstLine="480"/>
      </w:pPr>
      <w:proofErr w:type="spellStart"/>
      <w:r w:rsidRPr="00951A9D">
        <w:t>jsPlumb</w:t>
      </w:r>
      <w:proofErr w:type="spellEnd"/>
      <w:r w:rsidRPr="00951A9D">
        <w:t>是一个强大</w:t>
      </w:r>
      <w:r>
        <w:rPr>
          <w:rFonts w:hint="eastAsia"/>
        </w:rPr>
        <w:t>的</w:t>
      </w:r>
      <w:r w:rsidRPr="00951A9D">
        <w:t>JavaScript</w:t>
      </w:r>
      <w:r w:rsidRPr="00951A9D">
        <w:t>连线库，提供</w:t>
      </w:r>
      <w:r>
        <w:t>HTML</w:t>
      </w:r>
      <w:r w:rsidRPr="00951A9D">
        <w:t>元素的拖放、连线等功能，可绘制不同类型、样式的连线，适用于开发</w:t>
      </w:r>
      <w:r>
        <w:t>Web</w:t>
      </w:r>
      <w:r w:rsidRPr="00951A9D">
        <w:t>页面的图表、建模工具等</w:t>
      </w:r>
      <w:r>
        <w:rPr>
          <w:rFonts w:hint="eastAsia"/>
        </w:rPr>
        <w:t>。</w:t>
      </w:r>
    </w:p>
    <w:p w14:paraId="6C654D72" w14:textId="77777777" w:rsidR="0080535D" w:rsidRPr="00951A9D" w:rsidRDefault="0080535D" w:rsidP="0080535D">
      <w:pPr>
        <w:pStyle w:val="11"/>
        <w:ind w:firstLine="480"/>
      </w:pPr>
      <w:r w:rsidRPr="00951A9D">
        <w:t>D3js</w:t>
      </w:r>
      <w:r w:rsidRPr="00951A9D">
        <w:t>是一个可基于数据来操作文档的</w:t>
      </w:r>
      <w:r w:rsidRPr="00951A9D">
        <w:t>JavaScript</w:t>
      </w:r>
      <w:r w:rsidRPr="00951A9D">
        <w:t>库。可以帮助使用</w:t>
      </w:r>
      <w:r w:rsidRPr="00951A9D">
        <w:t>HTML</w:t>
      </w:r>
      <w:r w:rsidRPr="00951A9D">
        <w:rPr>
          <w:rFonts w:hint="eastAsia"/>
        </w:rPr>
        <w:t>，</w:t>
      </w:r>
      <w:r w:rsidRPr="00951A9D">
        <w:t>CSS</w:t>
      </w:r>
      <w:r w:rsidRPr="00951A9D">
        <w:rPr>
          <w:rFonts w:hint="eastAsia"/>
        </w:rPr>
        <w:t>，</w:t>
      </w:r>
      <w:r w:rsidRPr="00951A9D">
        <w:t>SVG</w:t>
      </w:r>
      <w:r w:rsidRPr="00951A9D">
        <w:t>以及</w:t>
      </w:r>
      <w:r w:rsidRPr="00951A9D">
        <w:t>Canvas</w:t>
      </w:r>
      <w:r w:rsidRPr="00951A9D">
        <w:t>来展示数据。</w:t>
      </w:r>
      <w:r w:rsidRPr="00951A9D">
        <w:t>D3</w:t>
      </w:r>
      <w:r w:rsidRPr="00951A9D">
        <w:t>遵循现有</w:t>
      </w:r>
      <w:r w:rsidRPr="00951A9D">
        <w:t>Web</w:t>
      </w:r>
      <w:r w:rsidRPr="00951A9D">
        <w:t>标准，可以不需要其他任何框架独立运行在现代浏览器中，它结合强大的可视化</w:t>
      </w:r>
      <w:r>
        <w:rPr>
          <w:rFonts w:hint="eastAsia"/>
        </w:rPr>
        <w:t>控件</w:t>
      </w:r>
      <w:r w:rsidRPr="00951A9D">
        <w:t>来驱动</w:t>
      </w:r>
      <w:r w:rsidRPr="00951A9D">
        <w:t>DOM</w:t>
      </w:r>
      <w:r w:rsidRPr="00951A9D">
        <w:t>操作</w:t>
      </w:r>
      <w:r w:rsidRPr="00951A9D">
        <w:rPr>
          <w:rFonts w:hint="eastAsia"/>
        </w:rPr>
        <w:t>。</w:t>
      </w:r>
    </w:p>
    <w:p w14:paraId="055902C8" w14:textId="77777777" w:rsidR="0080535D" w:rsidRPr="00951A9D" w:rsidRDefault="0080535D" w:rsidP="0080535D">
      <w:pPr>
        <w:pStyle w:val="11"/>
        <w:ind w:firstLine="480"/>
      </w:pPr>
      <w:r w:rsidRPr="00951A9D">
        <w:rPr>
          <w:rFonts w:hint="eastAsia"/>
        </w:rPr>
        <w:t>可视化</w:t>
      </w:r>
      <w:r>
        <w:rPr>
          <w:rFonts w:hint="eastAsia"/>
        </w:rPr>
        <w:t>控件</w:t>
      </w:r>
      <w:r w:rsidRPr="00951A9D">
        <w:rPr>
          <w:rFonts w:hint="eastAsia"/>
        </w:rPr>
        <w:t>建模的主要功能应当包括但不限于图标的创建、模型库的创建、拖放式建模、组件不重复命名、组件属性的设置、组件的几何变换、连接线的正交化和文本关联修改技术等。</w:t>
      </w:r>
    </w:p>
    <w:p w14:paraId="42CC6994" w14:textId="77777777" w:rsidR="0080535D" w:rsidRPr="00951A9D" w:rsidRDefault="0080535D" w:rsidP="0080535D">
      <w:pPr>
        <w:pStyle w:val="11"/>
        <w:ind w:firstLine="480"/>
      </w:pPr>
      <w:r w:rsidRPr="00951A9D">
        <w:rPr>
          <w:rFonts w:hint="eastAsia"/>
        </w:rPr>
        <w:t>针对业务场景简单，模型复杂度不高时，可采用</w:t>
      </w:r>
      <w:proofErr w:type="spellStart"/>
      <w:r w:rsidRPr="00951A9D">
        <w:rPr>
          <w:rFonts w:hint="eastAsia"/>
        </w:rPr>
        <w:t>js</w:t>
      </w:r>
      <w:r>
        <w:t>P</w:t>
      </w:r>
      <w:r w:rsidRPr="00951A9D">
        <w:rPr>
          <w:rFonts w:hint="eastAsia"/>
        </w:rPr>
        <w:t>lumb</w:t>
      </w:r>
      <w:proofErr w:type="spellEnd"/>
      <w:r w:rsidRPr="00951A9D">
        <w:rPr>
          <w:rFonts w:hint="eastAsia"/>
        </w:rPr>
        <w:t>进行绘制，针对模型较为复杂时可采用</w:t>
      </w:r>
      <w:r>
        <w:rPr>
          <w:rFonts w:hint="eastAsia"/>
        </w:rPr>
        <w:t>D</w:t>
      </w:r>
      <w:r w:rsidRPr="00951A9D">
        <w:t>3</w:t>
      </w:r>
      <w:r w:rsidRPr="00951A9D">
        <w:rPr>
          <w:rFonts w:hint="eastAsia"/>
        </w:rPr>
        <w:t>js</w:t>
      </w:r>
      <w:r w:rsidRPr="00951A9D">
        <w:rPr>
          <w:rFonts w:hint="eastAsia"/>
        </w:rPr>
        <w:t>进行模型搭建。</w:t>
      </w:r>
    </w:p>
    <w:p w14:paraId="36FB3213" w14:textId="77777777" w:rsidR="0080535D" w:rsidRDefault="0080535D" w:rsidP="0080535D">
      <w:pPr>
        <w:pStyle w:val="31"/>
        <w:ind w:firstLine="384"/>
      </w:pPr>
      <w:r>
        <w:rPr>
          <w:rFonts w:hint="eastAsia"/>
        </w:rPr>
        <w:t>（</w:t>
      </w:r>
      <w:r>
        <w:rPr>
          <w:rFonts w:hint="eastAsia"/>
        </w:rPr>
        <w:t>3</w:t>
      </w:r>
      <w:r>
        <w:rPr>
          <w:rFonts w:hint="eastAsia"/>
        </w:rPr>
        <w:t>）建模规范</w:t>
      </w:r>
    </w:p>
    <w:p w14:paraId="5DBCDE8A" w14:textId="77777777" w:rsidR="0080535D" w:rsidRDefault="0080535D" w:rsidP="0080535D">
      <w:pPr>
        <w:pStyle w:val="11"/>
        <w:ind w:firstLine="480"/>
      </w:pPr>
      <w:r>
        <w:rPr>
          <w:rFonts w:hint="eastAsia"/>
        </w:rPr>
        <w:t>①</w:t>
      </w:r>
      <w:r>
        <w:t>简易性</w:t>
      </w:r>
      <w:r>
        <w:rPr>
          <w:rFonts w:hint="eastAsia"/>
        </w:rPr>
        <w:t>：</w:t>
      </w:r>
      <w:r>
        <w:t>要方便用户使用，便于用户更快构建模型，减少用户选择发生错误的可能性</w:t>
      </w:r>
      <w:r>
        <w:rPr>
          <w:rFonts w:hint="eastAsia"/>
        </w:rPr>
        <w:t>；</w:t>
      </w:r>
    </w:p>
    <w:p w14:paraId="31B23398" w14:textId="77777777" w:rsidR="0080535D" w:rsidRDefault="0080535D" w:rsidP="0080535D">
      <w:pPr>
        <w:pStyle w:val="11"/>
        <w:ind w:firstLine="480"/>
      </w:pPr>
      <w:r>
        <w:rPr>
          <w:rFonts w:hint="eastAsia"/>
        </w:rPr>
        <w:t>②</w:t>
      </w:r>
      <w:r>
        <w:t>一致性</w:t>
      </w:r>
      <w:r>
        <w:rPr>
          <w:rFonts w:hint="eastAsia"/>
        </w:rPr>
        <w:t>：</w:t>
      </w:r>
      <w:r>
        <w:t>模型的构建结构必须清晰且一致，设计风格必须与内容相一致</w:t>
      </w:r>
      <w:r>
        <w:rPr>
          <w:rFonts w:hint="eastAsia"/>
        </w:rPr>
        <w:t>；</w:t>
      </w:r>
    </w:p>
    <w:p w14:paraId="1C72116F" w14:textId="77777777" w:rsidR="0080535D" w:rsidRDefault="0080535D" w:rsidP="0080535D">
      <w:pPr>
        <w:pStyle w:val="11"/>
        <w:ind w:firstLine="480"/>
      </w:pPr>
      <w:r>
        <w:rPr>
          <w:rFonts w:hint="eastAsia"/>
        </w:rPr>
        <w:t>③</w:t>
      </w:r>
      <w:r>
        <w:t>易用性</w:t>
      </w:r>
      <w:r>
        <w:rPr>
          <w:rFonts w:hint="eastAsia"/>
        </w:rPr>
        <w:t>：</w:t>
      </w:r>
      <w:r>
        <w:t>有完善的使用文档或提示，方便用户快速上手，减少用户学习成本</w:t>
      </w:r>
      <w:r>
        <w:rPr>
          <w:rFonts w:hint="eastAsia"/>
        </w:rPr>
        <w:t>；</w:t>
      </w:r>
    </w:p>
    <w:p w14:paraId="5F13802D" w14:textId="77777777" w:rsidR="0080535D" w:rsidRPr="009C62EA" w:rsidRDefault="0080535D" w:rsidP="0080535D">
      <w:pPr>
        <w:pStyle w:val="11"/>
        <w:ind w:firstLine="480"/>
      </w:pPr>
      <w:r>
        <w:rPr>
          <w:rFonts w:hint="eastAsia"/>
        </w:rPr>
        <w:t>④复用性：模型元素应当利用共性构建，避免模型元素的冗余。</w:t>
      </w:r>
    </w:p>
    <w:bookmarkEnd w:id="43"/>
    <w:p w14:paraId="0D29683F" w14:textId="77777777" w:rsidR="009459AB" w:rsidRDefault="009459AB" w:rsidP="009459AB">
      <w:pPr>
        <w:spacing w:before="240" w:after="120" w:line="400" w:lineRule="exact"/>
        <w:outlineLvl w:val="2"/>
        <w:rPr>
          <w:rFonts w:eastAsia="黑体"/>
          <w:kern w:val="44"/>
          <w:sz w:val="28"/>
          <w:szCs w:val="44"/>
        </w:rPr>
      </w:pPr>
      <w:r w:rsidRPr="0026728C">
        <w:rPr>
          <w:rFonts w:eastAsia="黑体"/>
          <w:kern w:val="44"/>
          <w:sz w:val="28"/>
          <w:szCs w:val="44"/>
        </w:rPr>
        <w:t xml:space="preserve">3.5 </w:t>
      </w:r>
      <w:commentRangeStart w:id="55"/>
      <w:r w:rsidRPr="0026728C">
        <w:rPr>
          <w:rFonts w:eastAsia="黑体" w:hint="eastAsia"/>
          <w:kern w:val="44"/>
          <w:sz w:val="28"/>
          <w:szCs w:val="44"/>
        </w:rPr>
        <w:t>模型运行规范</w:t>
      </w:r>
      <w:commentRangeEnd w:id="55"/>
      <w:r w:rsidR="00645E57">
        <w:rPr>
          <w:rStyle w:val="af9"/>
        </w:rPr>
        <w:commentReference w:id="55"/>
      </w:r>
    </w:p>
    <w:p w14:paraId="0890E147" w14:textId="77777777" w:rsidR="009459AB" w:rsidRDefault="009459AB" w:rsidP="009459AB">
      <w:pPr>
        <w:pStyle w:val="11"/>
        <w:ind w:firstLine="480"/>
      </w:pPr>
      <w:r>
        <w:rPr>
          <w:rFonts w:hint="eastAsia"/>
        </w:rPr>
        <w:t>模型的运行即模型在经过建模、存储、调用后执行的操作，通常包含对于模型的测试和训练。</w:t>
      </w:r>
      <w:r w:rsidRPr="00802982">
        <w:rPr>
          <w:rFonts w:hint="eastAsia"/>
        </w:rPr>
        <w:t>复杂度高的模型通常偏差低而方差高；复杂度小的模型通常偏差高而方差低</w:t>
      </w:r>
      <w:r>
        <w:rPr>
          <w:rFonts w:hint="eastAsia"/>
        </w:rPr>
        <w:t>。随</w:t>
      </w:r>
      <w:r w:rsidRPr="00802982">
        <w:rPr>
          <w:rFonts w:hint="eastAsia"/>
        </w:rPr>
        <w:t>着模型复杂度</w:t>
      </w:r>
      <w:r w:rsidRPr="00802982">
        <w:t>的提升，训练误差会不断减小，而测试误差会先减小后增大</w:t>
      </w:r>
      <w:r w:rsidRPr="00802982">
        <w:rPr>
          <w:rFonts w:hint="eastAsia"/>
        </w:rPr>
        <w:t>。</w:t>
      </w:r>
      <w:r>
        <w:rPr>
          <w:rFonts w:hint="eastAsia"/>
        </w:rPr>
        <w:t>通过模型运行管理规范约束用户行为，通过模型运行方法</w:t>
      </w:r>
      <w:r w:rsidRPr="00802982">
        <w:rPr>
          <w:rFonts w:hint="eastAsia"/>
        </w:rPr>
        <w:t>可以帮助找到合适的模型来拟合数据</w:t>
      </w:r>
      <w:r>
        <w:rPr>
          <w:rFonts w:hint="eastAsia"/>
        </w:rPr>
        <w:t>，最终实现模型运行环节的高效有序</w:t>
      </w:r>
      <w:r w:rsidRPr="00802982">
        <w:rPr>
          <w:rFonts w:hint="eastAsia"/>
        </w:rPr>
        <w:t>。</w:t>
      </w:r>
    </w:p>
    <w:p w14:paraId="391F1099" w14:textId="77777777" w:rsidR="009459AB" w:rsidRDefault="009459AB" w:rsidP="009459AB">
      <w:pPr>
        <w:pStyle w:val="af"/>
      </w:pPr>
      <w:r>
        <w:rPr>
          <w:rFonts w:hint="eastAsia"/>
        </w:rPr>
        <w:t>3</w:t>
      </w:r>
      <w:r>
        <w:t>.5.1</w:t>
      </w:r>
      <w:r>
        <w:rPr>
          <w:rFonts w:hint="eastAsia"/>
        </w:rPr>
        <w:t>模型运行管理规范</w:t>
      </w:r>
    </w:p>
    <w:p w14:paraId="77CC9312" w14:textId="3B956702" w:rsidR="009459AB" w:rsidRDefault="009459AB" w:rsidP="009459AB">
      <w:pPr>
        <w:pStyle w:val="11"/>
        <w:ind w:firstLine="480"/>
      </w:pPr>
      <w:r>
        <w:rPr>
          <w:rFonts w:hint="eastAsia"/>
        </w:rPr>
        <w:t>模型运行作为存储运维中的一个关键步骤，对于整个模型的最后结果有着重要影响，其流程如图</w:t>
      </w:r>
      <w:r>
        <w:t>3-8</w:t>
      </w:r>
      <w:r>
        <w:rPr>
          <w:rFonts w:hint="eastAsia"/>
        </w:rPr>
        <w:t>所示。</w:t>
      </w:r>
    </w:p>
    <w:p w14:paraId="7E332367" w14:textId="77777777" w:rsidR="009459AB" w:rsidRDefault="009459AB" w:rsidP="009459AB">
      <w:pPr>
        <w:pStyle w:val="af6"/>
        <w:rPr>
          <w:rFonts w:eastAsiaTheme="minorEastAsia"/>
        </w:rPr>
      </w:pPr>
      <w:r w:rsidRPr="008713AB">
        <w:rPr>
          <w:rFonts w:eastAsiaTheme="minorEastAsia"/>
          <w:noProof/>
        </w:rPr>
        <w:lastRenderedPageBreak/>
        <w:drawing>
          <wp:inline distT="0" distB="0" distL="0" distR="0" wp14:anchorId="6721879C" wp14:editId="7EFED565">
            <wp:extent cx="1460500" cy="1833285"/>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482506" cy="1860908"/>
                    </a:xfrm>
                    <a:prstGeom prst="rect">
                      <a:avLst/>
                    </a:prstGeom>
                    <a:noFill/>
                    <a:ln>
                      <a:noFill/>
                    </a:ln>
                  </pic:spPr>
                </pic:pic>
              </a:graphicData>
            </a:graphic>
          </wp:inline>
        </w:drawing>
      </w:r>
    </w:p>
    <w:p w14:paraId="0AE22F04" w14:textId="77CD0EDE" w:rsidR="009459AB" w:rsidRDefault="009459AB" w:rsidP="009459AB">
      <w:pPr>
        <w:pStyle w:val="af6"/>
        <w:rPr>
          <w:rFonts w:eastAsiaTheme="minorEastAsia"/>
        </w:rPr>
      </w:pPr>
      <w:r>
        <w:rPr>
          <w:rFonts w:eastAsiaTheme="minorEastAsia" w:hint="eastAsia"/>
        </w:rPr>
        <w:t>图</w:t>
      </w:r>
      <w:r>
        <w:rPr>
          <w:rFonts w:eastAsiaTheme="minorEastAsia"/>
        </w:rPr>
        <w:t xml:space="preserve">3-8 </w:t>
      </w:r>
      <w:r>
        <w:rPr>
          <w:rFonts w:eastAsiaTheme="minorEastAsia" w:hint="eastAsia"/>
        </w:rPr>
        <w:t>模型运行流程</w:t>
      </w:r>
    </w:p>
    <w:p w14:paraId="22326507" w14:textId="77777777" w:rsidR="009459AB" w:rsidRDefault="009459AB" w:rsidP="009459AB">
      <w:pPr>
        <w:pStyle w:val="11"/>
        <w:ind w:firstLine="480"/>
      </w:pPr>
      <w:r>
        <w:rPr>
          <w:rFonts w:hint="eastAsia"/>
        </w:rPr>
        <w:t>（</w:t>
      </w:r>
      <w:r>
        <w:rPr>
          <w:rFonts w:hint="eastAsia"/>
        </w:rPr>
        <w:t>1</w:t>
      </w:r>
      <w:r>
        <w:rPr>
          <w:rFonts w:hint="eastAsia"/>
        </w:rPr>
        <w:t>）模型输入数据规范：若系统为用户提供的数据输入，应当指明数值类型，数值单位，避免用户产生歧义；若系统为用户提供时间控件，应约束时间控件之间的隐含逻辑；若系统为用户提供单选或多选，应当选择适合业务场景的下拉菜单或多选框，并提供批量操作便于用户的使用；若提供新增方法接口，应当为用户方法模板导入或动态生成方法模板，支持用户扩充模型运行方法。</w:t>
      </w:r>
    </w:p>
    <w:p w14:paraId="025A7658" w14:textId="77777777" w:rsidR="009459AB" w:rsidRDefault="009459AB" w:rsidP="009459AB">
      <w:pPr>
        <w:pStyle w:val="11"/>
        <w:ind w:firstLine="480"/>
      </w:pPr>
      <w:r>
        <w:rPr>
          <w:rFonts w:hint="eastAsia"/>
        </w:rPr>
        <w:t>（</w:t>
      </w:r>
      <w:r>
        <w:rPr>
          <w:rFonts w:hint="eastAsia"/>
        </w:rPr>
        <w:t>2</w:t>
      </w:r>
      <w:r>
        <w:rPr>
          <w:rFonts w:hint="eastAsia"/>
        </w:rPr>
        <w:t>）后台计算结果规范：对于相同输入和相同方法的模型运行其后台计算的结果应在一定误差范围内保持一致，无二义性，若出现同种输入同种方法产生差异较大的多个输出则认为该结果不符合规范。</w:t>
      </w:r>
    </w:p>
    <w:p w14:paraId="637AB54E" w14:textId="77777777" w:rsidR="009459AB" w:rsidRPr="000E0049" w:rsidRDefault="009459AB" w:rsidP="009459AB">
      <w:pPr>
        <w:pStyle w:val="11"/>
        <w:ind w:firstLine="480"/>
      </w:pPr>
      <w:r>
        <w:rPr>
          <w:rFonts w:hint="eastAsia"/>
        </w:rPr>
        <w:t>（</w:t>
      </w:r>
      <w:r>
        <w:rPr>
          <w:rFonts w:hint="eastAsia"/>
        </w:rPr>
        <w:t>3</w:t>
      </w:r>
      <w:r>
        <w:rPr>
          <w:rFonts w:hint="eastAsia"/>
        </w:rPr>
        <w:t>）前端结果显示规范：对于前端结果显示应当有效区分不同方法不同输入所产生的的不同结果，可用图表的方式进行展示，并且能够针对同一方法同一输入生成历史结果列表，方便用户对结果进行对比查看，判断当前模型是否有效。最后要将结果进行保存，方便后续模型性能评价功能的使用。</w:t>
      </w:r>
    </w:p>
    <w:p w14:paraId="758A5909" w14:textId="77777777" w:rsidR="009459AB" w:rsidRDefault="009459AB" w:rsidP="009459AB">
      <w:pPr>
        <w:pStyle w:val="af"/>
      </w:pPr>
      <w:r>
        <w:rPr>
          <w:rFonts w:hint="eastAsia"/>
        </w:rPr>
        <w:t>3</w:t>
      </w:r>
      <w:r>
        <w:t>.5.2</w:t>
      </w:r>
      <w:r>
        <w:rPr>
          <w:rFonts w:hint="eastAsia"/>
        </w:rPr>
        <w:t>模型运行方法</w:t>
      </w:r>
    </w:p>
    <w:p w14:paraId="5786AE19" w14:textId="77777777" w:rsidR="009459AB" w:rsidRPr="00802982" w:rsidRDefault="009459AB" w:rsidP="009459AB">
      <w:pPr>
        <w:pStyle w:val="11"/>
        <w:ind w:firstLine="480"/>
      </w:pPr>
      <w:r>
        <w:rPr>
          <w:rFonts w:hint="eastAsia"/>
        </w:rPr>
        <w:t>在模型运行阶段所使用的常见模型运行方法如</w:t>
      </w:r>
      <w:r w:rsidRPr="00802982">
        <w:rPr>
          <w:rFonts w:hint="eastAsia"/>
        </w:rPr>
        <w:t>表</w:t>
      </w:r>
      <w:r w:rsidRPr="00802982">
        <w:t>3-6</w:t>
      </w:r>
      <w:r>
        <w:rPr>
          <w:rFonts w:hint="eastAsia"/>
        </w:rPr>
        <w:t>所示</w:t>
      </w:r>
      <w:r w:rsidRPr="00802982">
        <w:rPr>
          <w:rFonts w:hint="eastAsia"/>
        </w:rPr>
        <w:t>。</w:t>
      </w:r>
    </w:p>
    <w:p w14:paraId="64D1CA6C"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1</w:t>
      </w:r>
      <w:r w:rsidRPr="0026728C">
        <w:rPr>
          <w:rFonts w:eastAsia="宋体" w:hint="eastAsia"/>
          <w:sz w:val="24"/>
        </w:rPr>
        <w:t>）试错法</w:t>
      </w:r>
    </w:p>
    <w:p w14:paraId="5F4F8D2A"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通过不断试验和消除误差，是一种探索具有黑箱性质的系统的方法。模型的输入经过调整参数后的系统会得到不同的输出，通过对输出结果与历史经验数据的对比，可以得到</w:t>
      </w:r>
      <w:r w:rsidRPr="0026728C">
        <w:rPr>
          <w:rFonts w:eastAsia="宋体"/>
          <w:sz w:val="24"/>
        </w:rPr>
        <w:t>效果最好</w:t>
      </w:r>
      <w:r w:rsidRPr="0026728C">
        <w:rPr>
          <w:rFonts w:eastAsia="宋体" w:hint="eastAsia"/>
          <w:sz w:val="24"/>
        </w:rPr>
        <w:t>的</w:t>
      </w:r>
      <w:r w:rsidRPr="0026728C">
        <w:rPr>
          <w:rFonts w:eastAsia="宋体"/>
          <w:sz w:val="24"/>
        </w:rPr>
        <w:t>参数</w:t>
      </w:r>
      <w:r w:rsidRPr="0026728C">
        <w:rPr>
          <w:rFonts w:eastAsia="宋体" w:hint="eastAsia"/>
          <w:sz w:val="24"/>
        </w:rPr>
        <w:t>，进一步可以得到最贴切的模型结构。</w:t>
      </w:r>
    </w:p>
    <w:p w14:paraId="09E76EBC"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2</w:t>
      </w:r>
      <w:r w:rsidRPr="0026728C">
        <w:rPr>
          <w:rFonts w:eastAsia="宋体" w:hint="eastAsia"/>
          <w:sz w:val="24"/>
        </w:rPr>
        <w:t>）拟合优度检验</w:t>
      </w:r>
    </w:p>
    <w:p w14:paraId="0E8FDA0C"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拟合优度检验是用卡方统计量进行统计显著性检验的重要内容之一。它是依据总体分布状况，计算分类变量中各类别的期望频数，与分布的观察频数进行对比，判断期望频数与观察频数是否有显著差异，从而达到从分类变量进行分析的目的。</w:t>
      </w:r>
    </w:p>
    <w:p w14:paraId="3FACB73B" w14:textId="77777777" w:rsidR="009459AB" w:rsidRPr="0026728C" w:rsidRDefault="009459AB" w:rsidP="009459AB">
      <w:pPr>
        <w:spacing w:before="240" w:after="60" w:line="400" w:lineRule="exact"/>
        <w:jc w:val="center"/>
        <w:rPr>
          <w:rFonts w:eastAsia="宋体"/>
        </w:rPr>
      </w:pPr>
      <w:r w:rsidRPr="0026728C">
        <w:rPr>
          <w:rFonts w:eastAsia="宋体" w:hint="eastAsia"/>
        </w:rPr>
        <w:lastRenderedPageBreak/>
        <w:t>表</w:t>
      </w:r>
      <w:r>
        <w:rPr>
          <w:rFonts w:eastAsia="宋体"/>
        </w:rPr>
        <w:t>3</w:t>
      </w:r>
      <w:r w:rsidRPr="0026728C">
        <w:rPr>
          <w:rFonts w:eastAsia="宋体"/>
        </w:rPr>
        <w:t>-</w:t>
      </w:r>
      <w:r>
        <w:rPr>
          <w:rFonts w:eastAsia="宋体"/>
        </w:rPr>
        <w:t>6</w:t>
      </w:r>
      <w:r w:rsidRPr="0026728C">
        <w:rPr>
          <w:rFonts w:eastAsia="宋体"/>
        </w:rPr>
        <w:t xml:space="preserve"> </w:t>
      </w:r>
      <w:r w:rsidRPr="0026728C">
        <w:rPr>
          <w:rFonts w:eastAsia="宋体" w:hint="eastAsia"/>
        </w:rPr>
        <w:t>常见的模型训练测试方法</w:t>
      </w:r>
    </w:p>
    <w:tbl>
      <w:tblPr>
        <w:tblStyle w:val="34"/>
        <w:tblW w:w="9067" w:type="dxa"/>
        <w:jc w:val="center"/>
        <w:tblLook w:val="04A0" w:firstRow="1" w:lastRow="0" w:firstColumn="1" w:lastColumn="0" w:noHBand="0" w:noVBand="1"/>
      </w:tblPr>
      <w:tblGrid>
        <w:gridCol w:w="1080"/>
        <w:gridCol w:w="1467"/>
        <w:gridCol w:w="1417"/>
        <w:gridCol w:w="1560"/>
        <w:gridCol w:w="1559"/>
        <w:gridCol w:w="1984"/>
      </w:tblGrid>
      <w:tr w:rsidR="009459AB" w:rsidRPr="0026728C" w14:paraId="3E325144" w14:textId="77777777" w:rsidTr="000D77FF">
        <w:trPr>
          <w:jc w:val="center"/>
        </w:trPr>
        <w:tc>
          <w:tcPr>
            <w:tcW w:w="2547" w:type="dxa"/>
            <w:gridSpan w:val="2"/>
            <w:tcBorders>
              <w:top w:val="single" w:sz="4" w:space="0" w:color="auto"/>
              <w:left w:val="single" w:sz="4" w:space="0" w:color="auto"/>
              <w:bottom w:val="single" w:sz="4" w:space="0" w:color="auto"/>
              <w:right w:val="single" w:sz="4" w:space="0" w:color="auto"/>
            </w:tcBorders>
            <w:vAlign w:val="center"/>
          </w:tcPr>
          <w:p w14:paraId="5FFE271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模型类型</w:t>
            </w:r>
          </w:p>
        </w:tc>
        <w:tc>
          <w:tcPr>
            <w:tcW w:w="1417" w:type="dxa"/>
            <w:tcBorders>
              <w:top w:val="single" w:sz="4" w:space="0" w:color="auto"/>
              <w:left w:val="single" w:sz="4" w:space="0" w:color="auto"/>
              <w:bottom w:val="single" w:sz="4" w:space="0" w:color="auto"/>
              <w:right w:val="single" w:sz="4" w:space="0" w:color="auto"/>
            </w:tcBorders>
            <w:vAlign w:val="center"/>
          </w:tcPr>
          <w:p w14:paraId="342EF407"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原理</w:t>
            </w:r>
          </w:p>
        </w:tc>
        <w:tc>
          <w:tcPr>
            <w:tcW w:w="1560" w:type="dxa"/>
            <w:tcBorders>
              <w:top w:val="single" w:sz="4" w:space="0" w:color="auto"/>
              <w:left w:val="single" w:sz="4" w:space="0" w:color="auto"/>
              <w:bottom w:val="single" w:sz="4" w:space="0" w:color="auto"/>
              <w:right w:val="single" w:sz="4" w:space="0" w:color="auto"/>
            </w:tcBorders>
            <w:vAlign w:val="center"/>
          </w:tcPr>
          <w:p w14:paraId="08547362"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训练测试方法</w:t>
            </w:r>
          </w:p>
        </w:tc>
        <w:tc>
          <w:tcPr>
            <w:tcW w:w="1559" w:type="dxa"/>
            <w:tcBorders>
              <w:top w:val="single" w:sz="4" w:space="0" w:color="auto"/>
              <w:left w:val="single" w:sz="4" w:space="0" w:color="auto"/>
              <w:bottom w:val="single" w:sz="4" w:space="0" w:color="auto"/>
              <w:right w:val="single" w:sz="4" w:space="0" w:color="auto"/>
            </w:tcBorders>
          </w:tcPr>
          <w:p w14:paraId="2ADB2AF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特点</w:t>
            </w:r>
          </w:p>
        </w:tc>
        <w:tc>
          <w:tcPr>
            <w:tcW w:w="1984" w:type="dxa"/>
            <w:tcBorders>
              <w:top w:val="single" w:sz="4" w:space="0" w:color="auto"/>
              <w:left w:val="single" w:sz="4" w:space="0" w:color="auto"/>
              <w:bottom w:val="single" w:sz="4" w:space="0" w:color="auto"/>
              <w:right w:val="single" w:sz="4" w:space="0" w:color="auto"/>
            </w:tcBorders>
          </w:tcPr>
          <w:p w14:paraId="350C9163"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适用范围</w:t>
            </w:r>
          </w:p>
        </w:tc>
      </w:tr>
      <w:tr w:rsidR="009459AB" w:rsidRPr="0026728C" w14:paraId="3C475626" w14:textId="77777777" w:rsidTr="000D77FF">
        <w:trPr>
          <w:jc w:val="center"/>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2B64706D" w14:textId="77777777" w:rsidR="009459AB" w:rsidRPr="0026728C" w:rsidRDefault="009459AB" w:rsidP="000D77FF">
            <w:pPr>
              <w:tabs>
                <w:tab w:val="center" w:pos="4253"/>
                <w:tab w:val="right" w:pos="8504"/>
              </w:tabs>
              <w:spacing w:line="400" w:lineRule="exact"/>
              <w:jc w:val="center"/>
              <w:textAlignment w:val="auto"/>
              <w:rPr>
                <w:rFonts w:eastAsia="宋体"/>
              </w:rPr>
            </w:pPr>
            <w:r w:rsidRPr="0026728C">
              <w:rPr>
                <w:rFonts w:eastAsia="宋体" w:hint="eastAsia"/>
              </w:rPr>
              <w:t>模型驱动模型</w:t>
            </w:r>
          </w:p>
        </w:tc>
        <w:tc>
          <w:tcPr>
            <w:tcW w:w="1467" w:type="dxa"/>
            <w:tcBorders>
              <w:top w:val="single" w:sz="4" w:space="0" w:color="auto"/>
              <w:left w:val="single" w:sz="4" w:space="0" w:color="auto"/>
              <w:bottom w:val="single" w:sz="4" w:space="0" w:color="auto"/>
              <w:right w:val="single" w:sz="4" w:space="0" w:color="auto"/>
            </w:tcBorders>
            <w:vAlign w:val="center"/>
          </w:tcPr>
          <w:p w14:paraId="4739CD74"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基于物理模型的</w:t>
            </w:r>
            <w:r w:rsidRPr="0026728C">
              <w:rPr>
                <w:rFonts w:eastAsia="宋体"/>
              </w:rPr>
              <w:t>PHM</w:t>
            </w:r>
            <w:r w:rsidRPr="0026728C">
              <w:rPr>
                <w:rFonts w:eastAsia="宋体" w:hint="eastAsia"/>
              </w:rPr>
              <w:t>模型</w:t>
            </w:r>
          </w:p>
        </w:tc>
        <w:tc>
          <w:tcPr>
            <w:tcW w:w="1417" w:type="dxa"/>
            <w:tcBorders>
              <w:top w:val="single" w:sz="4" w:space="0" w:color="auto"/>
              <w:left w:val="single" w:sz="4" w:space="0" w:color="auto"/>
              <w:bottom w:val="single" w:sz="4" w:space="0" w:color="auto"/>
              <w:right w:val="single" w:sz="4" w:space="0" w:color="auto"/>
            </w:tcBorders>
            <w:vAlign w:val="center"/>
          </w:tcPr>
          <w:p w14:paraId="0F8BBC67"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物理失效模型</w:t>
            </w:r>
          </w:p>
        </w:tc>
        <w:tc>
          <w:tcPr>
            <w:tcW w:w="1560" w:type="dxa"/>
            <w:tcBorders>
              <w:top w:val="single" w:sz="4" w:space="0" w:color="auto"/>
              <w:left w:val="single" w:sz="4" w:space="0" w:color="auto"/>
              <w:bottom w:val="single" w:sz="4" w:space="0" w:color="auto"/>
              <w:right w:val="single" w:sz="4" w:space="0" w:color="auto"/>
            </w:tcBorders>
            <w:vAlign w:val="center"/>
          </w:tcPr>
          <w:p w14:paraId="7EC7660C"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试错法</w:t>
            </w:r>
          </w:p>
        </w:tc>
        <w:tc>
          <w:tcPr>
            <w:tcW w:w="1559" w:type="dxa"/>
            <w:tcBorders>
              <w:top w:val="single" w:sz="4" w:space="0" w:color="auto"/>
              <w:left w:val="single" w:sz="4" w:space="0" w:color="auto"/>
              <w:bottom w:val="single" w:sz="4" w:space="0" w:color="auto"/>
              <w:right w:val="single" w:sz="4" w:space="0" w:color="auto"/>
            </w:tcBorders>
            <w:vAlign w:val="center"/>
          </w:tcPr>
          <w:p w14:paraId="42A2E820"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暴力尝试</w:t>
            </w:r>
          </w:p>
        </w:tc>
        <w:tc>
          <w:tcPr>
            <w:tcW w:w="1984" w:type="dxa"/>
            <w:tcBorders>
              <w:top w:val="single" w:sz="4" w:space="0" w:color="auto"/>
              <w:left w:val="single" w:sz="4" w:space="0" w:color="auto"/>
              <w:bottom w:val="single" w:sz="4" w:space="0" w:color="auto"/>
              <w:right w:val="single" w:sz="4" w:space="0" w:color="auto"/>
            </w:tcBorders>
          </w:tcPr>
          <w:p w14:paraId="7EAFE093"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物理模型完善且参数丰富</w:t>
            </w:r>
          </w:p>
        </w:tc>
      </w:tr>
      <w:tr w:rsidR="009459AB" w:rsidRPr="0026728C" w14:paraId="1A299F59" w14:textId="77777777" w:rsidTr="000D77FF">
        <w:trPr>
          <w:jc w:val="center"/>
        </w:trPr>
        <w:tc>
          <w:tcPr>
            <w:tcW w:w="1080" w:type="dxa"/>
            <w:vMerge/>
            <w:tcBorders>
              <w:top w:val="single" w:sz="4" w:space="0" w:color="auto"/>
              <w:left w:val="single" w:sz="4" w:space="0" w:color="auto"/>
              <w:bottom w:val="single" w:sz="4" w:space="0" w:color="auto"/>
              <w:right w:val="single" w:sz="4" w:space="0" w:color="auto"/>
            </w:tcBorders>
            <w:vAlign w:val="center"/>
          </w:tcPr>
          <w:p w14:paraId="17C0B544" w14:textId="77777777" w:rsidR="009459AB" w:rsidRPr="0026728C" w:rsidRDefault="009459AB" w:rsidP="000D77FF">
            <w:pPr>
              <w:tabs>
                <w:tab w:val="center" w:pos="4253"/>
                <w:tab w:val="right" w:pos="8504"/>
              </w:tabs>
              <w:spacing w:line="400" w:lineRule="exact"/>
              <w:jc w:val="center"/>
              <w:textAlignment w:val="auto"/>
              <w:rPr>
                <w:rFonts w:eastAsia="宋体"/>
              </w:rPr>
            </w:pPr>
          </w:p>
        </w:tc>
        <w:tc>
          <w:tcPr>
            <w:tcW w:w="1467" w:type="dxa"/>
            <w:tcBorders>
              <w:top w:val="single" w:sz="4" w:space="0" w:color="auto"/>
              <w:left w:val="single" w:sz="4" w:space="0" w:color="auto"/>
              <w:bottom w:val="single" w:sz="4" w:space="0" w:color="auto"/>
              <w:right w:val="single" w:sz="4" w:space="0" w:color="auto"/>
            </w:tcBorders>
            <w:vAlign w:val="center"/>
          </w:tcPr>
          <w:p w14:paraId="56F6B3C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基于滤波器的模型</w:t>
            </w:r>
          </w:p>
        </w:tc>
        <w:tc>
          <w:tcPr>
            <w:tcW w:w="1417" w:type="dxa"/>
            <w:tcBorders>
              <w:top w:val="single" w:sz="4" w:space="0" w:color="auto"/>
              <w:left w:val="single" w:sz="4" w:space="0" w:color="auto"/>
              <w:bottom w:val="single" w:sz="4" w:space="0" w:color="auto"/>
              <w:right w:val="single" w:sz="4" w:space="0" w:color="auto"/>
            </w:tcBorders>
            <w:vAlign w:val="center"/>
          </w:tcPr>
          <w:p w14:paraId="515C2E2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滤波器</w:t>
            </w:r>
          </w:p>
        </w:tc>
        <w:tc>
          <w:tcPr>
            <w:tcW w:w="1560" w:type="dxa"/>
            <w:tcBorders>
              <w:top w:val="single" w:sz="4" w:space="0" w:color="auto"/>
              <w:left w:val="single" w:sz="4" w:space="0" w:color="auto"/>
              <w:bottom w:val="single" w:sz="4" w:space="0" w:color="auto"/>
              <w:right w:val="single" w:sz="4" w:space="0" w:color="auto"/>
            </w:tcBorders>
            <w:vAlign w:val="center"/>
          </w:tcPr>
          <w:p w14:paraId="5863DCAB" w14:textId="159A8B8B"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暂无</w:t>
            </w:r>
          </w:p>
        </w:tc>
        <w:tc>
          <w:tcPr>
            <w:tcW w:w="1559" w:type="dxa"/>
            <w:tcBorders>
              <w:top w:val="single" w:sz="4" w:space="0" w:color="auto"/>
              <w:left w:val="single" w:sz="4" w:space="0" w:color="auto"/>
              <w:bottom w:val="single" w:sz="4" w:space="0" w:color="auto"/>
              <w:right w:val="single" w:sz="4" w:space="0" w:color="auto"/>
            </w:tcBorders>
            <w:vAlign w:val="center"/>
          </w:tcPr>
          <w:p w14:paraId="0A157D0B"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暂无</w:t>
            </w:r>
          </w:p>
        </w:tc>
        <w:tc>
          <w:tcPr>
            <w:tcW w:w="1984" w:type="dxa"/>
            <w:tcBorders>
              <w:top w:val="single" w:sz="4" w:space="0" w:color="auto"/>
              <w:left w:val="single" w:sz="4" w:space="0" w:color="auto"/>
              <w:bottom w:val="single" w:sz="4" w:space="0" w:color="auto"/>
              <w:right w:val="single" w:sz="4" w:space="0" w:color="auto"/>
            </w:tcBorders>
            <w:vAlign w:val="center"/>
          </w:tcPr>
          <w:p w14:paraId="756AB834"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暂无</w:t>
            </w:r>
          </w:p>
        </w:tc>
      </w:tr>
      <w:tr w:rsidR="009459AB" w:rsidRPr="0026728C" w14:paraId="0EB3F061" w14:textId="77777777" w:rsidTr="000D77FF">
        <w:trPr>
          <w:trHeight w:val="203"/>
          <w:jc w:val="center"/>
        </w:trPr>
        <w:tc>
          <w:tcPr>
            <w:tcW w:w="1080" w:type="dxa"/>
            <w:vMerge w:val="restart"/>
            <w:tcBorders>
              <w:top w:val="single" w:sz="4" w:space="0" w:color="auto"/>
              <w:left w:val="single" w:sz="4" w:space="0" w:color="auto"/>
              <w:right w:val="single" w:sz="4" w:space="0" w:color="auto"/>
            </w:tcBorders>
            <w:vAlign w:val="center"/>
          </w:tcPr>
          <w:p w14:paraId="49D2E7EE" w14:textId="77777777" w:rsidR="009459AB" w:rsidRPr="0026728C" w:rsidRDefault="009459AB" w:rsidP="000D77FF">
            <w:pPr>
              <w:tabs>
                <w:tab w:val="center" w:pos="4253"/>
                <w:tab w:val="right" w:pos="8504"/>
              </w:tabs>
              <w:spacing w:line="400" w:lineRule="exact"/>
              <w:jc w:val="center"/>
              <w:textAlignment w:val="auto"/>
              <w:rPr>
                <w:rFonts w:eastAsia="宋体"/>
              </w:rPr>
            </w:pPr>
            <w:r w:rsidRPr="0026728C">
              <w:rPr>
                <w:rFonts w:eastAsia="宋体" w:hint="eastAsia"/>
              </w:rPr>
              <w:t>数据驱动模型</w:t>
            </w:r>
          </w:p>
        </w:tc>
        <w:tc>
          <w:tcPr>
            <w:tcW w:w="1467" w:type="dxa"/>
            <w:vMerge w:val="restart"/>
            <w:tcBorders>
              <w:top w:val="single" w:sz="4" w:space="0" w:color="auto"/>
              <w:left w:val="single" w:sz="4" w:space="0" w:color="auto"/>
              <w:right w:val="single" w:sz="4" w:space="0" w:color="auto"/>
            </w:tcBorders>
            <w:vAlign w:val="center"/>
          </w:tcPr>
          <w:p w14:paraId="3B18840E"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基于统计分析的模型</w:t>
            </w:r>
          </w:p>
        </w:tc>
        <w:tc>
          <w:tcPr>
            <w:tcW w:w="1417" w:type="dxa"/>
            <w:vMerge w:val="restart"/>
            <w:tcBorders>
              <w:top w:val="single" w:sz="4" w:space="0" w:color="auto"/>
              <w:left w:val="single" w:sz="4" w:space="0" w:color="auto"/>
              <w:right w:val="single" w:sz="4" w:space="0" w:color="auto"/>
            </w:tcBorders>
            <w:vAlign w:val="center"/>
          </w:tcPr>
          <w:p w14:paraId="368EEAD2"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统计分析模型</w:t>
            </w:r>
          </w:p>
        </w:tc>
        <w:tc>
          <w:tcPr>
            <w:tcW w:w="1560" w:type="dxa"/>
            <w:tcBorders>
              <w:top w:val="single" w:sz="4" w:space="0" w:color="auto"/>
              <w:left w:val="single" w:sz="4" w:space="0" w:color="auto"/>
              <w:bottom w:val="single" w:sz="4" w:space="0" w:color="auto"/>
              <w:right w:val="single" w:sz="4" w:space="0" w:color="auto"/>
            </w:tcBorders>
            <w:vAlign w:val="center"/>
          </w:tcPr>
          <w:p w14:paraId="23D35D0C"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拟合优度检验</w:t>
            </w:r>
          </w:p>
        </w:tc>
        <w:tc>
          <w:tcPr>
            <w:tcW w:w="1559" w:type="dxa"/>
            <w:tcBorders>
              <w:top w:val="single" w:sz="4" w:space="0" w:color="auto"/>
              <w:left w:val="single" w:sz="4" w:space="0" w:color="auto"/>
              <w:bottom w:val="single" w:sz="4" w:space="0" w:color="auto"/>
              <w:right w:val="single" w:sz="4" w:space="0" w:color="auto"/>
            </w:tcBorders>
          </w:tcPr>
          <w:p w14:paraId="7EA55844"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需知总体分布</w:t>
            </w:r>
          </w:p>
        </w:tc>
        <w:tc>
          <w:tcPr>
            <w:tcW w:w="1984" w:type="dxa"/>
            <w:tcBorders>
              <w:top w:val="single" w:sz="4" w:space="0" w:color="auto"/>
              <w:left w:val="single" w:sz="4" w:space="0" w:color="auto"/>
              <w:bottom w:val="single" w:sz="4" w:space="0" w:color="auto"/>
              <w:right w:val="single" w:sz="4" w:space="0" w:color="auto"/>
            </w:tcBorders>
          </w:tcPr>
          <w:p w14:paraId="283830C6"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已知总体分布的任何情况</w:t>
            </w:r>
          </w:p>
        </w:tc>
      </w:tr>
      <w:tr w:rsidR="009459AB" w:rsidRPr="0026728C" w14:paraId="76F2EBDF" w14:textId="77777777" w:rsidTr="000D77FF">
        <w:trPr>
          <w:trHeight w:val="265"/>
          <w:jc w:val="center"/>
        </w:trPr>
        <w:tc>
          <w:tcPr>
            <w:tcW w:w="1080" w:type="dxa"/>
            <w:vMerge/>
            <w:tcBorders>
              <w:left w:val="single" w:sz="4" w:space="0" w:color="auto"/>
              <w:right w:val="single" w:sz="4" w:space="0" w:color="auto"/>
            </w:tcBorders>
            <w:vAlign w:val="center"/>
          </w:tcPr>
          <w:p w14:paraId="2819618D" w14:textId="77777777" w:rsidR="009459AB" w:rsidRPr="0026728C" w:rsidRDefault="009459AB" w:rsidP="000D77FF">
            <w:pPr>
              <w:tabs>
                <w:tab w:val="center" w:pos="4253"/>
                <w:tab w:val="right" w:pos="8504"/>
              </w:tabs>
              <w:spacing w:line="400" w:lineRule="exact"/>
              <w:textAlignment w:val="auto"/>
              <w:rPr>
                <w:rFonts w:eastAsia="宋体"/>
              </w:rPr>
            </w:pPr>
          </w:p>
        </w:tc>
        <w:tc>
          <w:tcPr>
            <w:tcW w:w="1467" w:type="dxa"/>
            <w:vMerge/>
            <w:tcBorders>
              <w:left w:val="single" w:sz="4" w:space="0" w:color="auto"/>
              <w:right w:val="single" w:sz="4" w:space="0" w:color="auto"/>
            </w:tcBorders>
            <w:vAlign w:val="center"/>
          </w:tcPr>
          <w:p w14:paraId="70C02D6B" w14:textId="77777777" w:rsidR="009459AB" w:rsidRPr="0026728C" w:rsidRDefault="009459AB" w:rsidP="000D77FF">
            <w:pPr>
              <w:tabs>
                <w:tab w:val="center" w:pos="4253"/>
                <w:tab w:val="right" w:pos="8504"/>
              </w:tabs>
              <w:spacing w:line="400" w:lineRule="exact"/>
              <w:textAlignment w:val="auto"/>
              <w:rPr>
                <w:rFonts w:eastAsia="宋体"/>
              </w:rPr>
            </w:pPr>
          </w:p>
        </w:tc>
        <w:tc>
          <w:tcPr>
            <w:tcW w:w="1417" w:type="dxa"/>
            <w:vMerge/>
            <w:tcBorders>
              <w:left w:val="single" w:sz="4" w:space="0" w:color="auto"/>
              <w:right w:val="single" w:sz="4" w:space="0" w:color="auto"/>
            </w:tcBorders>
            <w:vAlign w:val="center"/>
          </w:tcPr>
          <w:p w14:paraId="179B61DA" w14:textId="77777777" w:rsidR="009459AB" w:rsidRPr="0026728C" w:rsidRDefault="009459AB" w:rsidP="000D77FF">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3F05A4F6"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rPr>
              <w:t>AIC</w:t>
            </w:r>
            <w:r w:rsidRPr="0026728C">
              <w:rPr>
                <w:rFonts w:eastAsia="宋体"/>
              </w:rPr>
              <w:t>信息准则</w:t>
            </w:r>
          </w:p>
        </w:tc>
        <w:tc>
          <w:tcPr>
            <w:tcW w:w="1559" w:type="dxa"/>
            <w:tcBorders>
              <w:top w:val="single" w:sz="4" w:space="0" w:color="auto"/>
              <w:left w:val="single" w:sz="4" w:space="0" w:color="auto"/>
              <w:bottom w:val="single" w:sz="4" w:space="0" w:color="auto"/>
              <w:right w:val="single" w:sz="4" w:space="0" w:color="auto"/>
            </w:tcBorders>
          </w:tcPr>
          <w:p w14:paraId="5696571E"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rPr>
              <w:t>引入惩罚项</w:t>
            </w:r>
          </w:p>
          <w:p w14:paraId="60990D5C"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降低过拟合</w:t>
            </w:r>
          </w:p>
        </w:tc>
        <w:tc>
          <w:tcPr>
            <w:tcW w:w="1984" w:type="dxa"/>
            <w:tcBorders>
              <w:top w:val="single" w:sz="4" w:space="0" w:color="auto"/>
              <w:left w:val="single" w:sz="4" w:space="0" w:color="auto"/>
              <w:bottom w:val="single" w:sz="4" w:space="0" w:color="auto"/>
              <w:right w:val="single" w:sz="4" w:space="0" w:color="auto"/>
            </w:tcBorders>
            <w:vAlign w:val="center"/>
          </w:tcPr>
          <w:p w14:paraId="6AA27F1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普遍适用</w:t>
            </w:r>
          </w:p>
        </w:tc>
      </w:tr>
      <w:tr w:rsidR="009459AB" w:rsidRPr="0026728C" w14:paraId="72B34AA8" w14:textId="77777777" w:rsidTr="000D77FF">
        <w:trPr>
          <w:trHeight w:val="265"/>
          <w:jc w:val="center"/>
        </w:trPr>
        <w:tc>
          <w:tcPr>
            <w:tcW w:w="1080" w:type="dxa"/>
            <w:vMerge/>
            <w:tcBorders>
              <w:left w:val="single" w:sz="4" w:space="0" w:color="auto"/>
              <w:right w:val="single" w:sz="4" w:space="0" w:color="auto"/>
            </w:tcBorders>
            <w:vAlign w:val="center"/>
          </w:tcPr>
          <w:p w14:paraId="604FCBA3" w14:textId="77777777" w:rsidR="009459AB" w:rsidRPr="0026728C" w:rsidRDefault="009459AB" w:rsidP="000D77FF">
            <w:pPr>
              <w:tabs>
                <w:tab w:val="center" w:pos="4253"/>
                <w:tab w:val="right" w:pos="8504"/>
              </w:tabs>
              <w:spacing w:line="400" w:lineRule="exact"/>
              <w:textAlignment w:val="auto"/>
              <w:rPr>
                <w:rFonts w:eastAsia="宋体"/>
              </w:rPr>
            </w:pPr>
          </w:p>
        </w:tc>
        <w:tc>
          <w:tcPr>
            <w:tcW w:w="1467" w:type="dxa"/>
            <w:vMerge/>
            <w:tcBorders>
              <w:left w:val="single" w:sz="4" w:space="0" w:color="auto"/>
              <w:bottom w:val="single" w:sz="4" w:space="0" w:color="auto"/>
              <w:right w:val="single" w:sz="4" w:space="0" w:color="auto"/>
            </w:tcBorders>
            <w:vAlign w:val="center"/>
          </w:tcPr>
          <w:p w14:paraId="70440F58" w14:textId="77777777" w:rsidR="009459AB" w:rsidRPr="0026728C" w:rsidRDefault="009459AB" w:rsidP="000D77FF">
            <w:pPr>
              <w:tabs>
                <w:tab w:val="center" w:pos="4253"/>
                <w:tab w:val="right" w:pos="8504"/>
              </w:tabs>
              <w:spacing w:line="400" w:lineRule="exact"/>
              <w:textAlignment w:val="auto"/>
              <w:rPr>
                <w:rFonts w:eastAsia="宋体"/>
              </w:rPr>
            </w:pPr>
          </w:p>
        </w:tc>
        <w:tc>
          <w:tcPr>
            <w:tcW w:w="1417" w:type="dxa"/>
            <w:vMerge/>
            <w:tcBorders>
              <w:left w:val="single" w:sz="4" w:space="0" w:color="auto"/>
              <w:bottom w:val="single" w:sz="4" w:space="0" w:color="auto"/>
              <w:right w:val="single" w:sz="4" w:space="0" w:color="auto"/>
            </w:tcBorders>
            <w:vAlign w:val="center"/>
          </w:tcPr>
          <w:p w14:paraId="7E0D88B8" w14:textId="77777777" w:rsidR="009459AB" w:rsidRPr="0026728C" w:rsidRDefault="009459AB" w:rsidP="000D77FF">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6842EE75"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B</w:t>
            </w:r>
            <w:r w:rsidRPr="0026728C">
              <w:rPr>
                <w:rFonts w:eastAsia="宋体"/>
              </w:rPr>
              <w:t>IC</w:t>
            </w:r>
            <w:r w:rsidRPr="0026728C">
              <w:rPr>
                <w:rFonts w:eastAsia="宋体" w:hint="eastAsia"/>
              </w:rPr>
              <w:t>信息准则</w:t>
            </w:r>
          </w:p>
        </w:tc>
        <w:tc>
          <w:tcPr>
            <w:tcW w:w="1559" w:type="dxa"/>
            <w:tcBorders>
              <w:top w:val="single" w:sz="4" w:space="0" w:color="auto"/>
              <w:left w:val="single" w:sz="4" w:space="0" w:color="auto"/>
              <w:bottom w:val="single" w:sz="4" w:space="0" w:color="auto"/>
              <w:right w:val="single" w:sz="4" w:space="0" w:color="auto"/>
            </w:tcBorders>
            <w:vAlign w:val="center"/>
          </w:tcPr>
          <w:p w14:paraId="6AC2E2D5"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防止模型精度过高造成的模型复杂度过高。</w:t>
            </w:r>
          </w:p>
        </w:tc>
        <w:tc>
          <w:tcPr>
            <w:tcW w:w="1984" w:type="dxa"/>
            <w:tcBorders>
              <w:top w:val="single" w:sz="4" w:space="0" w:color="auto"/>
              <w:left w:val="single" w:sz="4" w:space="0" w:color="auto"/>
              <w:bottom w:val="single" w:sz="4" w:space="0" w:color="auto"/>
              <w:right w:val="single" w:sz="4" w:space="0" w:color="auto"/>
            </w:tcBorders>
            <w:vAlign w:val="center"/>
          </w:tcPr>
          <w:p w14:paraId="5184E789"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倾向于选择参数少的简单模型</w:t>
            </w:r>
          </w:p>
        </w:tc>
      </w:tr>
      <w:tr w:rsidR="009459AB" w:rsidRPr="0026728C" w14:paraId="41B20A34" w14:textId="77777777" w:rsidTr="000D77FF">
        <w:trPr>
          <w:trHeight w:val="265"/>
          <w:jc w:val="center"/>
        </w:trPr>
        <w:tc>
          <w:tcPr>
            <w:tcW w:w="1080" w:type="dxa"/>
            <w:vMerge/>
            <w:tcBorders>
              <w:left w:val="single" w:sz="4" w:space="0" w:color="auto"/>
              <w:right w:val="single" w:sz="4" w:space="0" w:color="auto"/>
            </w:tcBorders>
            <w:vAlign w:val="center"/>
          </w:tcPr>
          <w:p w14:paraId="634411B4" w14:textId="77777777" w:rsidR="009459AB" w:rsidRPr="0026728C" w:rsidRDefault="009459AB" w:rsidP="000D77FF">
            <w:pPr>
              <w:tabs>
                <w:tab w:val="center" w:pos="4253"/>
                <w:tab w:val="right" w:pos="8504"/>
              </w:tabs>
              <w:spacing w:line="400" w:lineRule="exact"/>
              <w:textAlignment w:val="auto"/>
              <w:rPr>
                <w:rFonts w:eastAsia="宋体"/>
              </w:rPr>
            </w:pPr>
          </w:p>
        </w:tc>
        <w:tc>
          <w:tcPr>
            <w:tcW w:w="1467" w:type="dxa"/>
            <w:vMerge w:val="restart"/>
            <w:tcBorders>
              <w:top w:val="single" w:sz="4" w:space="0" w:color="auto"/>
              <w:left w:val="single" w:sz="4" w:space="0" w:color="auto"/>
              <w:right w:val="single" w:sz="4" w:space="0" w:color="auto"/>
            </w:tcBorders>
            <w:vAlign w:val="center"/>
          </w:tcPr>
          <w:p w14:paraId="45681E33"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基于人工智能的模型</w:t>
            </w:r>
          </w:p>
        </w:tc>
        <w:tc>
          <w:tcPr>
            <w:tcW w:w="1417" w:type="dxa"/>
            <w:vMerge w:val="restart"/>
            <w:tcBorders>
              <w:top w:val="single" w:sz="4" w:space="0" w:color="auto"/>
              <w:left w:val="single" w:sz="4" w:space="0" w:color="auto"/>
              <w:right w:val="single" w:sz="4" w:space="0" w:color="auto"/>
            </w:tcBorders>
            <w:vAlign w:val="center"/>
          </w:tcPr>
          <w:p w14:paraId="465B7560"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机器学习算法</w:t>
            </w:r>
          </w:p>
        </w:tc>
        <w:tc>
          <w:tcPr>
            <w:tcW w:w="1560" w:type="dxa"/>
            <w:tcBorders>
              <w:top w:val="single" w:sz="4" w:space="0" w:color="auto"/>
              <w:left w:val="single" w:sz="4" w:space="0" w:color="auto"/>
              <w:bottom w:val="single" w:sz="4" w:space="0" w:color="auto"/>
              <w:right w:val="single" w:sz="4" w:space="0" w:color="auto"/>
            </w:tcBorders>
            <w:vAlign w:val="center"/>
          </w:tcPr>
          <w:p w14:paraId="3DB2BE77"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留出法</w:t>
            </w:r>
          </w:p>
        </w:tc>
        <w:tc>
          <w:tcPr>
            <w:tcW w:w="1559" w:type="dxa"/>
            <w:tcBorders>
              <w:top w:val="single" w:sz="4" w:space="0" w:color="auto"/>
              <w:left w:val="single" w:sz="4" w:space="0" w:color="auto"/>
              <w:bottom w:val="single" w:sz="4" w:space="0" w:color="auto"/>
              <w:right w:val="single" w:sz="4" w:space="0" w:color="auto"/>
            </w:tcBorders>
          </w:tcPr>
          <w:p w14:paraId="0D41A5DD"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划分互斥集合</w:t>
            </w:r>
          </w:p>
        </w:tc>
        <w:tc>
          <w:tcPr>
            <w:tcW w:w="1984" w:type="dxa"/>
            <w:tcBorders>
              <w:top w:val="single" w:sz="4" w:space="0" w:color="auto"/>
              <w:left w:val="single" w:sz="4" w:space="0" w:color="auto"/>
              <w:bottom w:val="single" w:sz="4" w:space="0" w:color="auto"/>
              <w:right w:val="single" w:sz="4" w:space="0" w:color="auto"/>
            </w:tcBorders>
          </w:tcPr>
          <w:p w14:paraId="2A84BF77"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任何情况</w:t>
            </w:r>
          </w:p>
        </w:tc>
      </w:tr>
      <w:tr w:rsidR="009459AB" w:rsidRPr="0026728C" w14:paraId="55FD9A29" w14:textId="77777777" w:rsidTr="000D77FF">
        <w:trPr>
          <w:trHeight w:val="265"/>
          <w:jc w:val="center"/>
        </w:trPr>
        <w:tc>
          <w:tcPr>
            <w:tcW w:w="1080" w:type="dxa"/>
            <w:vMerge/>
            <w:tcBorders>
              <w:left w:val="single" w:sz="4" w:space="0" w:color="auto"/>
              <w:right w:val="single" w:sz="4" w:space="0" w:color="auto"/>
            </w:tcBorders>
            <w:vAlign w:val="center"/>
          </w:tcPr>
          <w:p w14:paraId="663E3BCA" w14:textId="77777777" w:rsidR="009459AB" w:rsidRPr="0026728C" w:rsidRDefault="009459AB" w:rsidP="000D77FF">
            <w:pPr>
              <w:tabs>
                <w:tab w:val="center" w:pos="4253"/>
                <w:tab w:val="right" w:pos="8504"/>
              </w:tabs>
              <w:spacing w:line="400" w:lineRule="exact"/>
              <w:textAlignment w:val="auto"/>
              <w:rPr>
                <w:rFonts w:eastAsia="宋体"/>
              </w:rPr>
            </w:pPr>
          </w:p>
        </w:tc>
        <w:tc>
          <w:tcPr>
            <w:tcW w:w="1467" w:type="dxa"/>
            <w:vMerge/>
            <w:tcBorders>
              <w:left w:val="single" w:sz="4" w:space="0" w:color="auto"/>
              <w:right w:val="single" w:sz="4" w:space="0" w:color="auto"/>
            </w:tcBorders>
            <w:vAlign w:val="center"/>
          </w:tcPr>
          <w:p w14:paraId="7C88987C" w14:textId="77777777" w:rsidR="009459AB" w:rsidRPr="0026728C" w:rsidRDefault="009459AB" w:rsidP="000D77FF">
            <w:pPr>
              <w:tabs>
                <w:tab w:val="center" w:pos="4253"/>
                <w:tab w:val="right" w:pos="8504"/>
              </w:tabs>
              <w:spacing w:line="400" w:lineRule="exact"/>
              <w:textAlignment w:val="auto"/>
              <w:rPr>
                <w:rFonts w:eastAsia="宋体"/>
              </w:rPr>
            </w:pPr>
          </w:p>
        </w:tc>
        <w:tc>
          <w:tcPr>
            <w:tcW w:w="1417" w:type="dxa"/>
            <w:vMerge/>
            <w:tcBorders>
              <w:left w:val="single" w:sz="4" w:space="0" w:color="auto"/>
              <w:right w:val="single" w:sz="4" w:space="0" w:color="auto"/>
            </w:tcBorders>
            <w:vAlign w:val="center"/>
          </w:tcPr>
          <w:p w14:paraId="1F4EC0AA" w14:textId="77777777" w:rsidR="009459AB" w:rsidRPr="0026728C" w:rsidRDefault="009459AB" w:rsidP="000D77FF">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2B41F7BA"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留一法</w:t>
            </w:r>
          </w:p>
        </w:tc>
        <w:tc>
          <w:tcPr>
            <w:tcW w:w="1559" w:type="dxa"/>
            <w:tcBorders>
              <w:top w:val="single" w:sz="4" w:space="0" w:color="auto"/>
              <w:left w:val="single" w:sz="4" w:space="0" w:color="auto"/>
              <w:bottom w:val="single" w:sz="4" w:space="0" w:color="auto"/>
              <w:right w:val="single" w:sz="4" w:space="0" w:color="auto"/>
            </w:tcBorders>
          </w:tcPr>
          <w:p w14:paraId="1CC9565E"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计算量大</w:t>
            </w:r>
          </w:p>
        </w:tc>
        <w:tc>
          <w:tcPr>
            <w:tcW w:w="1984" w:type="dxa"/>
            <w:tcBorders>
              <w:top w:val="single" w:sz="4" w:space="0" w:color="auto"/>
              <w:left w:val="single" w:sz="4" w:space="0" w:color="auto"/>
              <w:bottom w:val="single" w:sz="4" w:space="0" w:color="auto"/>
              <w:right w:val="single" w:sz="4" w:space="0" w:color="auto"/>
            </w:tcBorders>
          </w:tcPr>
          <w:p w14:paraId="730305AC"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数据缺乏</w:t>
            </w:r>
          </w:p>
        </w:tc>
      </w:tr>
      <w:tr w:rsidR="009459AB" w:rsidRPr="0026728C" w14:paraId="6BD3E80B" w14:textId="77777777" w:rsidTr="000D77FF">
        <w:trPr>
          <w:trHeight w:val="70"/>
          <w:jc w:val="center"/>
        </w:trPr>
        <w:tc>
          <w:tcPr>
            <w:tcW w:w="1080" w:type="dxa"/>
            <w:vMerge/>
            <w:tcBorders>
              <w:left w:val="single" w:sz="4" w:space="0" w:color="auto"/>
              <w:bottom w:val="single" w:sz="4" w:space="0" w:color="auto"/>
              <w:right w:val="single" w:sz="4" w:space="0" w:color="auto"/>
            </w:tcBorders>
            <w:vAlign w:val="center"/>
          </w:tcPr>
          <w:p w14:paraId="7D0FE857" w14:textId="77777777" w:rsidR="009459AB" w:rsidRPr="0026728C" w:rsidRDefault="009459AB" w:rsidP="000D77FF">
            <w:pPr>
              <w:tabs>
                <w:tab w:val="center" w:pos="4253"/>
                <w:tab w:val="right" w:pos="8504"/>
              </w:tabs>
              <w:spacing w:line="400" w:lineRule="exact"/>
              <w:textAlignment w:val="auto"/>
              <w:rPr>
                <w:rFonts w:eastAsia="宋体"/>
              </w:rPr>
            </w:pPr>
          </w:p>
        </w:tc>
        <w:tc>
          <w:tcPr>
            <w:tcW w:w="1467" w:type="dxa"/>
            <w:vMerge/>
            <w:tcBorders>
              <w:left w:val="single" w:sz="4" w:space="0" w:color="auto"/>
              <w:bottom w:val="single" w:sz="4" w:space="0" w:color="auto"/>
              <w:right w:val="single" w:sz="4" w:space="0" w:color="auto"/>
            </w:tcBorders>
            <w:vAlign w:val="center"/>
          </w:tcPr>
          <w:p w14:paraId="66513C74" w14:textId="77777777" w:rsidR="009459AB" w:rsidRPr="0026728C" w:rsidRDefault="009459AB" w:rsidP="000D77FF">
            <w:pPr>
              <w:tabs>
                <w:tab w:val="center" w:pos="4253"/>
                <w:tab w:val="right" w:pos="8504"/>
              </w:tabs>
              <w:spacing w:line="400" w:lineRule="exact"/>
              <w:textAlignment w:val="auto"/>
              <w:rPr>
                <w:rFonts w:eastAsia="宋体"/>
              </w:rPr>
            </w:pPr>
          </w:p>
        </w:tc>
        <w:tc>
          <w:tcPr>
            <w:tcW w:w="1417" w:type="dxa"/>
            <w:vMerge/>
            <w:tcBorders>
              <w:left w:val="single" w:sz="4" w:space="0" w:color="auto"/>
              <w:bottom w:val="single" w:sz="4" w:space="0" w:color="auto"/>
              <w:right w:val="single" w:sz="4" w:space="0" w:color="auto"/>
            </w:tcBorders>
            <w:vAlign w:val="center"/>
          </w:tcPr>
          <w:p w14:paraId="558908E1" w14:textId="77777777" w:rsidR="009459AB" w:rsidRPr="0026728C" w:rsidRDefault="009459AB" w:rsidP="000D77FF">
            <w:pPr>
              <w:tabs>
                <w:tab w:val="center" w:pos="4253"/>
                <w:tab w:val="right" w:pos="8504"/>
              </w:tabs>
              <w:spacing w:line="400" w:lineRule="exact"/>
              <w:textAlignment w:val="auto"/>
              <w:rPr>
                <w:rFonts w:eastAsia="宋体"/>
              </w:rPr>
            </w:pPr>
          </w:p>
        </w:tc>
        <w:tc>
          <w:tcPr>
            <w:tcW w:w="1560" w:type="dxa"/>
            <w:tcBorders>
              <w:top w:val="single" w:sz="4" w:space="0" w:color="auto"/>
              <w:left w:val="single" w:sz="4" w:space="0" w:color="auto"/>
              <w:bottom w:val="single" w:sz="4" w:space="0" w:color="auto"/>
              <w:right w:val="single" w:sz="4" w:space="0" w:color="auto"/>
            </w:tcBorders>
            <w:vAlign w:val="center"/>
          </w:tcPr>
          <w:p w14:paraId="0526784F"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N</w:t>
            </w:r>
            <w:r w:rsidRPr="0026728C">
              <w:rPr>
                <w:rFonts w:eastAsia="宋体" w:hint="eastAsia"/>
              </w:rPr>
              <w:t>折交叉验证法</w:t>
            </w:r>
          </w:p>
        </w:tc>
        <w:tc>
          <w:tcPr>
            <w:tcW w:w="1559" w:type="dxa"/>
            <w:tcBorders>
              <w:top w:val="single" w:sz="4" w:space="0" w:color="auto"/>
              <w:left w:val="single" w:sz="4" w:space="0" w:color="auto"/>
              <w:bottom w:val="single" w:sz="4" w:space="0" w:color="auto"/>
              <w:right w:val="single" w:sz="4" w:space="0" w:color="auto"/>
            </w:tcBorders>
            <w:vAlign w:val="center"/>
          </w:tcPr>
          <w:p w14:paraId="2FE216A3"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rPr>
              <w:t>避免固定划分数据</w:t>
            </w:r>
          </w:p>
        </w:tc>
        <w:tc>
          <w:tcPr>
            <w:tcW w:w="1984" w:type="dxa"/>
            <w:tcBorders>
              <w:top w:val="single" w:sz="4" w:space="0" w:color="auto"/>
              <w:left w:val="single" w:sz="4" w:space="0" w:color="auto"/>
              <w:bottom w:val="single" w:sz="4" w:space="0" w:color="auto"/>
              <w:right w:val="single" w:sz="4" w:space="0" w:color="auto"/>
            </w:tcBorders>
            <w:vAlign w:val="center"/>
          </w:tcPr>
          <w:p w14:paraId="0F8B3DF0" w14:textId="77777777" w:rsidR="009459AB" w:rsidRPr="0026728C" w:rsidRDefault="009459AB" w:rsidP="000D77FF">
            <w:pPr>
              <w:tabs>
                <w:tab w:val="center" w:pos="4253"/>
                <w:tab w:val="right" w:pos="8504"/>
              </w:tabs>
              <w:spacing w:line="400" w:lineRule="exact"/>
              <w:textAlignment w:val="auto"/>
              <w:rPr>
                <w:rFonts w:eastAsia="宋体"/>
              </w:rPr>
            </w:pPr>
            <w:r w:rsidRPr="0026728C">
              <w:rPr>
                <w:rFonts w:eastAsia="宋体" w:hint="eastAsia"/>
              </w:rPr>
              <w:t>数据丰富</w:t>
            </w:r>
          </w:p>
        </w:tc>
      </w:tr>
    </w:tbl>
    <w:p w14:paraId="3B79CF41"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3</w:t>
      </w:r>
      <w:r w:rsidRPr="0026728C">
        <w:rPr>
          <w:rFonts w:eastAsia="宋体" w:hint="eastAsia"/>
          <w:sz w:val="24"/>
        </w:rPr>
        <w:t>）</w:t>
      </w:r>
      <w:r w:rsidRPr="0026728C">
        <w:rPr>
          <w:rFonts w:eastAsia="宋体"/>
          <w:sz w:val="24"/>
        </w:rPr>
        <w:t>AIC</w:t>
      </w:r>
      <w:r w:rsidRPr="0026728C">
        <w:rPr>
          <w:rFonts w:eastAsia="宋体"/>
          <w:sz w:val="24"/>
        </w:rPr>
        <w:t>信息准则</w:t>
      </w:r>
    </w:p>
    <w:p w14:paraId="4B10C1C3" w14:textId="77777777" w:rsidR="009459AB" w:rsidRPr="0026728C" w:rsidRDefault="009459AB" w:rsidP="009459AB">
      <w:pPr>
        <w:spacing w:line="400" w:lineRule="exact"/>
        <w:ind w:firstLineChars="200" w:firstLine="480"/>
        <w:rPr>
          <w:rFonts w:eastAsia="宋体"/>
          <w:sz w:val="24"/>
        </w:rPr>
      </w:pPr>
      <w:r w:rsidRPr="0026728C">
        <w:rPr>
          <w:rFonts w:eastAsia="宋体"/>
          <w:sz w:val="24"/>
        </w:rPr>
        <w:t>衡量统计模型拟合优良性的一种标准。它建立在熵的概念基础上，可以权衡所估计模型的复杂度和此模型拟合数据的优良性。</w:t>
      </w:r>
      <w:r w:rsidRPr="0026728C">
        <w:rPr>
          <w:rFonts w:eastAsia="宋体" w:hint="eastAsia"/>
          <w:sz w:val="24"/>
        </w:rPr>
        <w:t>在一般的情况下，</w:t>
      </w:r>
      <w:r w:rsidRPr="0026728C">
        <w:rPr>
          <w:rFonts w:eastAsia="宋体"/>
          <w:sz w:val="24"/>
        </w:rPr>
        <w:t>AIC</w:t>
      </w:r>
      <w:r w:rsidRPr="0026728C">
        <w:rPr>
          <w:rFonts w:eastAsia="宋体"/>
          <w:sz w:val="24"/>
        </w:rPr>
        <w:t>可以表示为：</w:t>
      </w:r>
      <w:r w:rsidRPr="0026728C">
        <w:rPr>
          <w:rFonts w:eastAsia="宋体"/>
          <w:position w:val="-14"/>
          <w:sz w:val="24"/>
        </w:rPr>
        <w:object w:dxaOrig="1840" w:dyaOrig="400" w14:anchorId="5A866369">
          <v:shape id="_x0000_i1152" type="#_x0000_t75" style="width:92.5pt;height:21pt" o:ole="">
            <v:imagedata r:id="rId290" o:title=""/>
          </v:shape>
          <o:OLEObject Type="Embed" ProgID="Equation.DSMT4" ShapeID="_x0000_i1152" DrawAspect="Content" ObjectID="_1695129875" r:id="rId291"/>
        </w:object>
      </w:r>
      <w:r w:rsidRPr="0026728C">
        <w:rPr>
          <w:rFonts w:eastAsia="宋体" w:hint="eastAsia"/>
          <w:sz w:val="24"/>
        </w:rPr>
        <w:t>。其中</w:t>
      </w:r>
      <w:r w:rsidRPr="0026728C">
        <w:rPr>
          <w:rFonts w:eastAsia="宋体"/>
          <w:position w:val="-6"/>
          <w:sz w:val="24"/>
        </w:rPr>
        <w:object w:dxaOrig="200" w:dyaOrig="279" w14:anchorId="70A08B55">
          <v:shape id="_x0000_i1153" type="#_x0000_t75" style="width:10.5pt;height:14.5pt" o:ole="">
            <v:imagedata r:id="rId292" o:title=""/>
          </v:shape>
          <o:OLEObject Type="Embed" ProgID="Equation.DSMT4" ShapeID="_x0000_i1153" DrawAspect="Content" ObjectID="_1695129876" r:id="rId293"/>
        </w:object>
      </w:r>
      <w:r w:rsidRPr="0026728C">
        <w:rPr>
          <w:rFonts w:eastAsia="宋体"/>
          <w:sz w:val="24"/>
        </w:rPr>
        <w:t>是参数的数量，</w:t>
      </w:r>
      <w:r w:rsidRPr="0026728C">
        <w:rPr>
          <w:rFonts w:eastAsia="宋体"/>
          <w:position w:val="-4"/>
          <w:sz w:val="24"/>
        </w:rPr>
        <w:object w:dxaOrig="220" w:dyaOrig="260" w14:anchorId="5A0E3410">
          <v:shape id="_x0000_i1154" type="#_x0000_t75" style="width:11.5pt;height:13pt" o:ole="">
            <v:imagedata r:id="rId294" o:title=""/>
          </v:shape>
          <o:OLEObject Type="Embed" ProgID="Equation.DSMT4" ShapeID="_x0000_i1154" DrawAspect="Content" ObjectID="_1695129877" r:id="rId295"/>
        </w:object>
      </w:r>
      <w:r w:rsidRPr="0026728C">
        <w:rPr>
          <w:rFonts w:eastAsia="宋体"/>
          <w:sz w:val="24"/>
        </w:rPr>
        <w:t>是似然函数。</w:t>
      </w:r>
      <w:r w:rsidRPr="0026728C">
        <w:rPr>
          <w:rFonts w:eastAsia="宋体" w:hint="eastAsia"/>
          <w:sz w:val="24"/>
        </w:rPr>
        <w:t>假设条件是模型的误差服从独立正态分布。</w:t>
      </w:r>
    </w:p>
    <w:p w14:paraId="5CE624D0"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4</w:t>
      </w:r>
      <w:r w:rsidRPr="0026728C">
        <w:rPr>
          <w:rFonts w:eastAsia="宋体" w:hint="eastAsia"/>
          <w:sz w:val="24"/>
        </w:rPr>
        <w:t>）</w:t>
      </w:r>
      <w:r w:rsidRPr="0026728C">
        <w:rPr>
          <w:rFonts w:eastAsia="宋体"/>
          <w:sz w:val="24"/>
        </w:rPr>
        <w:t>BIC</w:t>
      </w:r>
      <w:r w:rsidRPr="0026728C">
        <w:rPr>
          <w:rFonts w:eastAsia="宋体" w:hint="eastAsia"/>
          <w:sz w:val="24"/>
        </w:rPr>
        <w:t>信息</w:t>
      </w:r>
      <w:r w:rsidRPr="0026728C">
        <w:rPr>
          <w:rFonts w:eastAsia="宋体"/>
          <w:sz w:val="24"/>
        </w:rPr>
        <w:t>准则</w:t>
      </w:r>
    </w:p>
    <w:p w14:paraId="041F2AA4" w14:textId="77777777" w:rsidR="009459AB" w:rsidRPr="0026728C" w:rsidRDefault="009459AB" w:rsidP="009459AB">
      <w:pPr>
        <w:spacing w:line="400" w:lineRule="exact"/>
        <w:ind w:firstLineChars="200" w:firstLine="480"/>
        <w:rPr>
          <w:rFonts w:eastAsia="宋体"/>
          <w:sz w:val="24"/>
        </w:rPr>
      </w:pPr>
      <w:r w:rsidRPr="0026728C">
        <w:rPr>
          <w:rFonts w:eastAsia="宋体"/>
          <w:sz w:val="24"/>
        </w:rPr>
        <w:t>又称贝叶斯信息准则，与</w:t>
      </w:r>
      <w:r w:rsidRPr="0026728C">
        <w:rPr>
          <w:rFonts w:eastAsia="宋体"/>
          <w:sz w:val="24"/>
        </w:rPr>
        <w:t>AIC</w:t>
      </w:r>
      <w:r w:rsidRPr="0026728C">
        <w:rPr>
          <w:rFonts w:eastAsia="宋体"/>
          <w:sz w:val="24"/>
        </w:rPr>
        <w:t>准则类似，用于模型的选择。</w:t>
      </w:r>
      <w:r w:rsidRPr="0026728C">
        <w:rPr>
          <w:rFonts w:eastAsia="宋体"/>
          <w:position w:val="-14"/>
          <w:sz w:val="24"/>
        </w:rPr>
        <w:object w:dxaOrig="2220" w:dyaOrig="400" w14:anchorId="6DF03123">
          <v:shape id="_x0000_i1155" type="#_x0000_t75" style="width:111pt;height:21pt" o:ole="">
            <v:imagedata r:id="rId296" o:title=""/>
          </v:shape>
          <o:OLEObject Type="Embed" ProgID="Equation.DSMT4" ShapeID="_x0000_i1155" DrawAspect="Content" ObjectID="_1695129878" r:id="rId297"/>
        </w:object>
      </w:r>
      <w:r w:rsidRPr="0026728C">
        <w:rPr>
          <w:rFonts w:eastAsia="宋体" w:hint="eastAsia"/>
          <w:sz w:val="24"/>
        </w:rPr>
        <w:t>，</w:t>
      </w:r>
      <w:r w:rsidRPr="0026728C">
        <w:rPr>
          <w:rFonts w:eastAsia="宋体"/>
          <w:sz w:val="24"/>
        </w:rPr>
        <w:t>其中</w:t>
      </w:r>
      <w:r w:rsidRPr="0026728C">
        <w:rPr>
          <w:rFonts w:eastAsia="宋体"/>
          <w:position w:val="-6"/>
          <w:sz w:val="24"/>
        </w:rPr>
        <w:object w:dxaOrig="200" w:dyaOrig="279" w14:anchorId="3299F810">
          <v:shape id="_x0000_i1156" type="#_x0000_t75" style="width:10.5pt;height:14.5pt" o:ole="">
            <v:imagedata r:id="rId298" o:title=""/>
          </v:shape>
          <o:OLEObject Type="Embed" ProgID="Equation.DSMT4" ShapeID="_x0000_i1156" DrawAspect="Content" ObjectID="_1695129879" r:id="rId299"/>
        </w:object>
      </w:r>
      <w:r w:rsidRPr="0026728C">
        <w:rPr>
          <w:rFonts w:eastAsia="宋体"/>
          <w:sz w:val="24"/>
        </w:rPr>
        <w:t>为模型参数个数，</w:t>
      </w:r>
      <w:r w:rsidRPr="0026728C">
        <w:rPr>
          <w:rFonts w:eastAsia="宋体"/>
          <w:position w:val="-6"/>
          <w:sz w:val="24"/>
        </w:rPr>
        <w:object w:dxaOrig="200" w:dyaOrig="220" w14:anchorId="57CE4A77">
          <v:shape id="_x0000_i1157" type="#_x0000_t75" style="width:10.5pt;height:11.5pt" o:ole="">
            <v:imagedata r:id="rId300" o:title=""/>
          </v:shape>
          <o:OLEObject Type="Embed" ProgID="Equation.DSMT4" ShapeID="_x0000_i1157" DrawAspect="Content" ObjectID="_1695129880" r:id="rId301"/>
        </w:object>
      </w:r>
      <w:r w:rsidRPr="0026728C">
        <w:rPr>
          <w:rFonts w:eastAsia="宋体"/>
          <w:sz w:val="24"/>
        </w:rPr>
        <w:t>为样本数量，</w:t>
      </w:r>
      <w:r w:rsidRPr="0026728C">
        <w:rPr>
          <w:rFonts w:eastAsia="宋体"/>
          <w:position w:val="-4"/>
          <w:sz w:val="24"/>
        </w:rPr>
        <w:object w:dxaOrig="220" w:dyaOrig="260" w14:anchorId="200B8A1A">
          <v:shape id="_x0000_i1158" type="#_x0000_t75" style="width:11.5pt;height:13pt" o:ole="">
            <v:imagedata r:id="rId302" o:title=""/>
          </v:shape>
          <o:OLEObject Type="Embed" ProgID="Equation.DSMT4" ShapeID="_x0000_i1158" DrawAspect="Content" ObjectID="_1695129881" r:id="rId303"/>
        </w:object>
      </w:r>
      <w:r w:rsidRPr="0026728C">
        <w:rPr>
          <w:rFonts w:eastAsia="宋体"/>
          <w:sz w:val="24"/>
        </w:rPr>
        <w:t>为似然函数。训练模型时，增加参数数量，也就是增加模型复杂度，会增大似然函数，但是也会导致过拟合现象。</w:t>
      </w:r>
      <w:r w:rsidRPr="0026728C">
        <w:rPr>
          <w:rFonts w:eastAsia="宋体"/>
          <w:position w:val="-14"/>
          <w:sz w:val="24"/>
        </w:rPr>
        <w:object w:dxaOrig="700" w:dyaOrig="400" w14:anchorId="75BDDD3C">
          <v:shape id="_x0000_i1159" type="#_x0000_t75" style="width:36.5pt;height:21pt" o:ole="">
            <v:imagedata r:id="rId304" o:title=""/>
          </v:shape>
          <o:OLEObject Type="Embed" ProgID="Equation.DSMT4" ShapeID="_x0000_i1159" DrawAspect="Content" ObjectID="_1695129882" r:id="rId305"/>
        </w:object>
      </w:r>
      <w:r w:rsidRPr="0026728C">
        <w:rPr>
          <w:rFonts w:eastAsia="宋体"/>
          <w:sz w:val="24"/>
        </w:rPr>
        <w:t>惩罚项在样本数量较多的情况下可有效防止模型精度过高造成模型复杂度过高的问题，避免维度灾难现象。</w:t>
      </w:r>
    </w:p>
    <w:p w14:paraId="3AB37858"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5</w:t>
      </w:r>
      <w:r w:rsidRPr="0026728C">
        <w:rPr>
          <w:rFonts w:eastAsia="宋体" w:hint="eastAsia"/>
          <w:sz w:val="24"/>
        </w:rPr>
        <w:t>）</w:t>
      </w:r>
      <w:r w:rsidRPr="0026728C">
        <w:rPr>
          <w:rFonts w:eastAsia="宋体"/>
          <w:sz w:val="24"/>
        </w:rPr>
        <w:t>留出法</w:t>
      </w:r>
    </w:p>
    <w:p w14:paraId="121CAC9A" w14:textId="77777777" w:rsidR="009459AB" w:rsidRPr="0026728C" w:rsidRDefault="009459AB" w:rsidP="009459AB">
      <w:pPr>
        <w:spacing w:line="400" w:lineRule="exact"/>
        <w:ind w:firstLineChars="200" w:firstLine="480"/>
        <w:textAlignment w:val="center"/>
        <w:rPr>
          <w:rFonts w:eastAsia="宋体"/>
          <w:sz w:val="24"/>
        </w:rPr>
      </w:pPr>
      <w:r w:rsidRPr="0026728C">
        <w:rPr>
          <w:rFonts w:eastAsia="宋体" w:hint="eastAsia"/>
          <w:sz w:val="24"/>
        </w:rPr>
        <w:t>留出法直接将数据集</w:t>
      </w:r>
      <w:r w:rsidRPr="0026728C">
        <w:rPr>
          <w:rFonts w:eastAsia="宋体"/>
          <w:sz w:val="24"/>
        </w:rPr>
        <w:object w:dxaOrig="260" w:dyaOrig="260" w14:anchorId="0FDD462E">
          <v:shape id="_x0000_i1160" type="#_x0000_t75" style="width:13pt;height:13pt" o:ole="">
            <v:imagedata r:id="rId306" o:title=""/>
          </v:shape>
          <o:OLEObject Type="Embed" ProgID="Equation.DSMT4" ShapeID="_x0000_i1160" DrawAspect="Content" ObjectID="_1695129883" r:id="rId307"/>
        </w:object>
      </w:r>
      <w:r w:rsidRPr="0026728C">
        <w:rPr>
          <w:rFonts w:eastAsia="宋体" w:hint="eastAsia"/>
          <w:sz w:val="24"/>
        </w:rPr>
        <w:t>划分为两个互斥的集合，其中一个集合作为训练集</w:t>
      </w:r>
      <w:r w:rsidRPr="0026728C">
        <w:rPr>
          <w:rFonts w:eastAsia="宋体"/>
          <w:sz w:val="24"/>
        </w:rPr>
        <w:object w:dxaOrig="220" w:dyaOrig="279" w14:anchorId="36D9FE18">
          <v:shape id="_x0000_i1161" type="#_x0000_t75" style="width:11.5pt;height:14.5pt" o:ole="">
            <v:imagedata r:id="rId308" o:title=""/>
          </v:shape>
          <o:OLEObject Type="Embed" ProgID="Equation.DSMT4" ShapeID="_x0000_i1161" DrawAspect="Content" ObjectID="_1695129884" r:id="rId309"/>
        </w:object>
      </w:r>
      <w:r w:rsidRPr="0026728C">
        <w:rPr>
          <w:rFonts w:eastAsia="宋体" w:hint="eastAsia"/>
          <w:sz w:val="24"/>
        </w:rPr>
        <w:t>，另一个作为测试集</w:t>
      </w:r>
      <w:r w:rsidRPr="0026728C">
        <w:rPr>
          <w:rFonts w:eastAsia="宋体"/>
          <w:sz w:val="24"/>
        </w:rPr>
        <w:object w:dxaOrig="220" w:dyaOrig="260" w14:anchorId="63F5BF13">
          <v:shape id="_x0000_i1162" type="#_x0000_t75" style="width:11.5pt;height:13pt" o:ole="">
            <v:imagedata r:id="rId310" o:title=""/>
          </v:shape>
          <o:OLEObject Type="Embed" ProgID="Equation.DSMT4" ShapeID="_x0000_i1162" DrawAspect="Content" ObjectID="_1695129885" r:id="rId311"/>
        </w:object>
      </w:r>
      <w:r w:rsidRPr="0026728C">
        <w:rPr>
          <w:rFonts w:eastAsia="宋体" w:hint="eastAsia"/>
          <w:sz w:val="24"/>
        </w:rPr>
        <w:t>，即</w:t>
      </w:r>
      <w:r w:rsidRPr="0026728C">
        <w:rPr>
          <w:rFonts w:eastAsia="宋体"/>
          <w:sz w:val="24"/>
        </w:rPr>
        <w:object w:dxaOrig="2120" w:dyaOrig="320" w14:anchorId="65B02C5E">
          <v:shape id="_x0000_i1163" type="#_x0000_t75" style="width:106pt;height:16.5pt" o:ole="">
            <v:imagedata r:id="rId312" o:title=""/>
          </v:shape>
          <o:OLEObject Type="Embed" ProgID="Equation.DSMT4" ShapeID="_x0000_i1163" DrawAspect="Content" ObjectID="_1695129886" r:id="rId313"/>
        </w:object>
      </w:r>
      <w:r w:rsidRPr="0026728C">
        <w:rPr>
          <w:rFonts w:eastAsia="宋体" w:hint="eastAsia"/>
          <w:sz w:val="24"/>
        </w:rPr>
        <w:t>。在</w:t>
      </w:r>
      <w:r w:rsidRPr="0026728C">
        <w:rPr>
          <w:rFonts w:eastAsia="宋体"/>
          <w:sz w:val="24"/>
        </w:rPr>
        <w:object w:dxaOrig="220" w:dyaOrig="279" w14:anchorId="32A304A4">
          <v:shape id="_x0000_i1164" type="#_x0000_t75" style="width:11.5pt;height:14.5pt" o:ole="">
            <v:imagedata r:id="rId314" o:title=""/>
          </v:shape>
          <o:OLEObject Type="Embed" ProgID="Equation.DSMT4" ShapeID="_x0000_i1164" DrawAspect="Content" ObjectID="_1695129887" r:id="rId315"/>
        </w:object>
      </w:r>
      <w:r w:rsidRPr="0026728C">
        <w:rPr>
          <w:rFonts w:eastAsia="宋体" w:hint="eastAsia"/>
          <w:sz w:val="24"/>
        </w:rPr>
        <w:t>上训练出模型后，用</w:t>
      </w:r>
      <w:r w:rsidRPr="0026728C">
        <w:rPr>
          <w:rFonts w:eastAsia="宋体"/>
          <w:sz w:val="24"/>
        </w:rPr>
        <w:object w:dxaOrig="220" w:dyaOrig="260" w14:anchorId="32F5D009">
          <v:shape id="_x0000_i1165" type="#_x0000_t75" style="width:11.5pt;height:13pt" o:ole="">
            <v:imagedata r:id="rId316" o:title=""/>
          </v:shape>
          <o:OLEObject Type="Embed" ProgID="Equation.DSMT4" ShapeID="_x0000_i1165" DrawAspect="Content" ObjectID="_1695129888" r:id="rId317"/>
        </w:object>
      </w:r>
      <w:r w:rsidRPr="0026728C">
        <w:rPr>
          <w:rFonts w:eastAsia="宋体" w:hint="eastAsia"/>
          <w:sz w:val="24"/>
        </w:rPr>
        <w:t>来评估其测试误差，作为对泛化误差的估计。</w:t>
      </w:r>
    </w:p>
    <w:p w14:paraId="7116413F"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lastRenderedPageBreak/>
        <w:t>（</w:t>
      </w:r>
      <w:r w:rsidRPr="0026728C">
        <w:rPr>
          <w:rFonts w:eastAsia="宋体" w:hint="eastAsia"/>
          <w:sz w:val="24"/>
        </w:rPr>
        <w:t>6</w:t>
      </w:r>
      <w:r w:rsidRPr="0026728C">
        <w:rPr>
          <w:rFonts w:eastAsia="宋体" w:hint="eastAsia"/>
          <w:sz w:val="24"/>
        </w:rPr>
        <w:t>）</w:t>
      </w:r>
      <w:r w:rsidRPr="0026728C">
        <w:rPr>
          <w:rFonts w:eastAsia="宋体"/>
          <w:sz w:val="24"/>
        </w:rPr>
        <w:t>留一法</w:t>
      </w:r>
    </w:p>
    <w:p w14:paraId="7DD1FBA7"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每次从个数为</w:t>
      </w:r>
      <w:r w:rsidRPr="0026728C">
        <w:rPr>
          <w:rFonts w:eastAsia="宋体"/>
          <w:position w:val="-6"/>
          <w:sz w:val="24"/>
        </w:rPr>
        <w:object w:dxaOrig="279" w:dyaOrig="279" w14:anchorId="1B3AB58D">
          <v:shape id="_x0000_i1166" type="#_x0000_t75" style="width:14.5pt;height:14.5pt" o:ole="">
            <v:imagedata r:id="rId318" o:title=""/>
          </v:shape>
          <o:OLEObject Type="Embed" ProgID="Equation.DSMT4" ShapeID="_x0000_i1166" DrawAspect="Content" ObjectID="_1695129889" r:id="rId319"/>
        </w:object>
      </w:r>
      <w:r w:rsidRPr="0026728C">
        <w:rPr>
          <w:rFonts w:eastAsia="宋体" w:hint="eastAsia"/>
          <w:sz w:val="24"/>
        </w:rPr>
        <w:t>的样本集中取出</w:t>
      </w:r>
      <w:r w:rsidRPr="0026728C">
        <w:rPr>
          <w:rFonts w:eastAsia="宋体"/>
          <w:sz w:val="24"/>
        </w:rPr>
        <w:t>1</w:t>
      </w:r>
      <w:r w:rsidRPr="0026728C">
        <w:rPr>
          <w:rFonts w:eastAsia="宋体" w:hint="eastAsia"/>
          <w:sz w:val="24"/>
        </w:rPr>
        <w:t>个样本作为验证集，剩下的</w:t>
      </w:r>
      <w:r w:rsidRPr="0026728C">
        <w:rPr>
          <w:rFonts w:eastAsia="宋体"/>
          <w:position w:val="-6"/>
          <w:sz w:val="24"/>
        </w:rPr>
        <w:object w:dxaOrig="560" w:dyaOrig="279" w14:anchorId="36539241">
          <v:shape id="_x0000_i1167" type="#_x0000_t75" style="width:27.5pt;height:14.5pt" o:ole="">
            <v:imagedata r:id="rId320" o:title=""/>
          </v:shape>
          <o:OLEObject Type="Embed" ProgID="Equation.DSMT4" ShapeID="_x0000_i1167" DrawAspect="Content" ObjectID="_1695129890" r:id="rId321"/>
        </w:object>
      </w:r>
      <w:r w:rsidRPr="0026728C">
        <w:rPr>
          <w:rFonts w:eastAsia="宋体" w:hint="eastAsia"/>
          <w:sz w:val="24"/>
        </w:rPr>
        <w:t>个样本作为训练集，重复进行</w:t>
      </w:r>
      <w:r w:rsidRPr="0026728C">
        <w:rPr>
          <w:rFonts w:eastAsia="宋体"/>
          <w:position w:val="-6"/>
          <w:sz w:val="24"/>
        </w:rPr>
        <w:object w:dxaOrig="279" w:dyaOrig="279" w14:anchorId="3F1E8BA6">
          <v:shape id="_x0000_i1168" type="#_x0000_t75" style="width:14.5pt;height:14.5pt" o:ole="">
            <v:imagedata r:id="rId322" o:title=""/>
          </v:shape>
          <o:OLEObject Type="Embed" ProgID="Equation.DSMT4" ShapeID="_x0000_i1168" DrawAspect="Content" ObjectID="_1695129891" r:id="rId323"/>
        </w:object>
      </w:r>
      <w:r w:rsidRPr="0026728C">
        <w:rPr>
          <w:rFonts w:eastAsia="宋体" w:hint="eastAsia"/>
          <w:sz w:val="24"/>
        </w:rPr>
        <w:t>次，依次取遍所有</w:t>
      </w:r>
      <w:r w:rsidRPr="0026728C">
        <w:rPr>
          <w:rFonts w:eastAsia="宋体"/>
          <w:position w:val="-6"/>
          <w:sz w:val="24"/>
        </w:rPr>
        <w:object w:dxaOrig="279" w:dyaOrig="279" w14:anchorId="11E03673">
          <v:shape id="_x0000_i1169" type="#_x0000_t75" style="width:14.5pt;height:14.5pt" o:ole="">
            <v:imagedata r:id="rId324" o:title=""/>
          </v:shape>
          <o:OLEObject Type="Embed" ProgID="Equation.DSMT4" ShapeID="_x0000_i1169" DrawAspect="Content" ObjectID="_1695129892" r:id="rId325"/>
        </w:object>
      </w:r>
      <w:r w:rsidRPr="0026728C">
        <w:rPr>
          <w:rFonts w:eastAsia="宋体" w:hint="eastAsia"/>
          <w:sz w:val="24"/>
        </w:rPr>
        <w:t>个数据作为验证集，最后将平均的</w:t>
      </w:r>
      <w:r w:rsidRPr="0026728C">
        <w:rPr>
          <w:rFonts w:eastAsia="宋体"/>
          <w:position w:val="-6"/>
          <w:sz w:val="24"/>
        </w:rPr>
        <w:object w:dxaOrig="279" w:dyaOrig="279" w14:anchorId="619596C4">
          <v:shape id="_x0000_i1170" type="#_x0000_t75" style="width:14.5pt;height:14.5pt" o:ole="">
            <v:imagedata r:id="rId326" o:title=""/>
          </v:shape>
          <o:OLEObject Type="Embed" ProgID="Equation.DSMT4" ShapeID="_x0000_i1170" DrawAspect="Content" ObjectID="_1695129893" r:id="rId327"/>
        </w:object>
      </w:r>
      <w:r w:rsidRPr="0026728C">
        <w:rPr>
          <w:rFonts w:eastAsia="宋体" w:hint="eastAsia"/>
          <w:sz w:val="24"/>
        </w:rPr>
        <w:t>个数据的结果作为泛化误差的估计。</w:t>
      </w:r>
      <w:r w:rsidRPr="0026728C">
        <w:rPr>
          <w:rFonts w:eastAsia="宋体"/>
          <w:sz w:val="24"/>
        </w:rPr>
        <w:t>一般在数据缺乏时使用。</w:t>
      </w:r>
    </w:p>
    <w:p w14:paraId="7BB039EA" w14:textId="77777777" w:rsidR="009459AB" w:rsidRPr="0026728C" w:rsidRDefault="009459AB" w:rsidP="009459AB">
      <w:pPr>
        <w:spacing w:line="400" w:lineRule="exact"/>
        <w:ind w:firstLineChars="160" w:firstLine="384"/>
        <w:rPr>
          <w:rFonts w:eastAsia="宋体"/>
          <w:sz w:val="24"/>
        </w:rPr>
      </w:pPr>
      <w:r w:rsidRPr="0026728C">
        <w:rPr>
          <w:rFonts w:eastAsia="宋体" w:hint="eastAsia"/>
          <w:sz w:val="24"/>
        </w:rPr>
        <w:t>（</w:t>
      </w:r>
      <w:r w:rsidRPr="0026728C">
        <w:rPr>
          <w:rFonts w:eastAsia="宋体" w:hint="eastAsia"/>
          <w:sz w:val="24"/>
        </w:rPr>
        <w:t>7</w:t>
      </w:r>
      <w:r w:rsidRPr="0026728C">
        <w:rPr>
          <w:rFonts w:eastAsia="宋体" w:hint="eastAsia"/>
          <w:sz w:val="24"/>
        </w:rPr>
        <w:t>）</w:t>
      </w:r>
      <w:r w:rsidRPr="0026728C">
        <w:rPr>
          <w:rFonts w:eastAsia="宋体"/>
          <w:position w:val="-6"/>
          <w:sz w:val="24"/>
        </w:rPr>
        <w:object w:dxaOrig="279" w:dyaOrig="279" w14:anchorId="42C5D7DC">
          <v:shape id="_x0000_i1171" type="#_x0000_t75" style="width:14.5pt;height:14.5pt" o:ole="">
            <v:imagedata r:id="rId328" o:title=""/>
          </v:shape>
          <o:OLEObject Type="Embed" ProgID="Equation.DSMT4" ShapeID="_x0000_i1171" DrawAspect="Content" ObjectID="_1695129894" r:id="rId329"/>
        </w:object>
      </w:r>
      <w:r w:rsidRPr="0026728C">
        <w:rPr>
          <w:rFonts w:eastAsia="宋体"/>
          <w:sz w:val="24"/>
        </w:rPr>
        <w:t>折交叉验证</w:t>
      </w:r>
    </w:p>
    <w:p w14:paraId="32AAB6C7" w14:textId="77777777" w:rsidR="009459AB" w:rsidRPr="0026728C" w:rsidRDefault="009459AB" w:rsidP="009459AB">
      <w:pPr>
        <w:spacing w:line="400" w:lineRule="exact"/>
        <w:ind w:firstLineChars="200" w:firstLine="480"/>
        <w:rPr>
          <w:rFonts w:eastAsia="宋体"/>
          <w:sz w:val="24"/>
        </w:rPr>
      </w:pPr>
      <w:r w:rsidRPr="00A3739F">
        <w:rPr>
          <w:rFonts w:eastAsia="宋体"/>
          <w:i/>
          <w:sz w:val="24"/>
        </w:rPr>
        <w:t>N</w:t>
      </w:r>
      <w:r w:rsidRPr="0026728C">
        <w:rPr>
          <w:rFonts w:eastAsia="宋体" w:hint="eastAsia"/>
          <w:sz w:val="24"/>
        </w:rPr>
        <w:t>折交叉验证也称循环估计，是一种统计学上将数据样本切割成较小子集的实用方法。将训练集分</w:t>
      </w:r>
      <w:r w:rsidRPr="0026728C">
        <w:rPr>
          <w:rFonts w:eastAsia="宋体"/>
          <w:position w:val="-6"/>
          <w:sz w:val="24"/>
        </w:rPr>
        <w:object w:dxaOrig="279" w:dyaOrig="279" w14:anchorId="3AF6FA06">
          <v:shape id="_x0000_i1172" type="#_x0000_t75" style="width:14.5pt;height:14.5pt" o:ole="">
            <v:imagedata r:id="rId330" o:title=""/>
          </v:shape>
          <o:OLEObject Type="Embed" ProgID="Equation.DSMT4" ShapeID="_x0000_i1172" DrawAspect="Content" ObjectID="_1695129895" r:id="rId331"/>
        </w:object>
      </w:r>
      <w:r w:rsidRPr="0026728C">
        <w:rPr>
          <w:rFonts w:eastAsia="宋体" w:hint="eastAsia"/>
          <w:sz w:val="24"/>
        </w:rPr>
        <w:t>份，轮流将其中</w:t>
      </w:r>
      <w:r w:rsidRPr="0026728C">
        <w:rPr>
          <w:rFonts w:eastAsia="宋体"/>
          <w:position w:val="-6"/>
          <w:sz w:val="24"/>
        </w:rPr>
        <w:object w:dxaOrig="560" w:dyaOrig="279" w14:anchorId="2FE28F9F">
          <v:shape id="_x0000_i1173" type="#_x0000_t75" style="width:27.5pt;height:14.5pt" o:ole="">
            <v:imagedata r:id="rId332" o:title=""/>
          </v:shape>
          <o:OLEObject Type="Embed" ProgID="Equation.DSMT4" ShapeID="_x0000_i1173" DrawAspect="Content" ObjectID="_1695129896" r:id="rId333"/>
        </w:object>
      </w:r>
      <w:r w:rsidRPr="0026728C">
        <w:rPr>
          <w:rFonts w:eastAsia="宋体" w:hint="eastAsia"/>
          <w:sz w:val="24"/>
        </w:rPr>
        <w:t>份作为训练数据，</w:t>
      </w:r>
      <w:r w:rsidRPr="0026728C">
        <w:rPr>
          <w:rFonts w:eastAsia="宋体"/>
          <w:sz w:val="24"/>
        </w:rPr>
        <w:t>1</w:t>
      </w:r>
      <w:r w:rsidRPr="0026728C">
        <w:rPr>
          <w:rFonts w:eastAsia="宋体" w:hint="eastAsia"/>
          <w:sz w:val="24"/>
        </w:rPr>
        <w:t>份作为测试数据，进行试验。每次试验都会得出相应的正确率。</w:t>
      </w:r>
      <w:r w:rsidRPr="0026728C">
        <w:rPr>
          <w:rFonts w:eastAsia="宋体"/>
          <w:position w:val="-6"/>
          <w:sz w:val="24"/>
        </w:rPr>
        <w:object w:dxaOrig="279" w:dyaOrig="279" w14:anchorId="21AC9FA1">
          <v:shape id="_x0000_i1174" type="#_x0000_t75" style="width:14.5pt;height:14.5pt" o:ole="">
            <v:imagedata r:id="rId334" o:title=""/>
          </v:shape>
          <o:OLEObject Type="Embed" ProgID="Equation.DSMT4" ShapeID="_x0000_i1174" DrawAspect="Content" ObjectID="_1695129897" r:id="rId335"/>
        </w:object>
      </w:r>
      <w:r w:rsidRPr="0026728C">
        <w:rPr>
          <w:rFonts w:eastAsia="宋体" w:hint="eastAsia"/>
          <w:sz w:val="24"/>
        </w:rPr>
        <w:t>次结果的正确率的平均值作为对算法精度的估计</w:t>
      </w:r>
      <w:r w:rsidRPr="0026728C">
        <w:rPr>
          <w:rFonts w:eastAsia="宋体"/>
          <w:sz w:val="24"/>
        </w:rPr>
        <w:t>。具体步骤如下：</w:t>
      </w:r>
    </w:p>
    <w:p w14:paraId="5A32B201"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①</w:t>
      </w:r>
      <w:r w:rsidRPr="0026728C">
        <w:rPr>
          <w:rFonts w:eastAsia="宋体"/>
          <w:sz w:val="24"/>
        </w:rPr>
        <w:t>将数据集分为训练集和测试集，将测试集放在一边</w:t>
      </w:r>
      <w:r w:rsidRPr="0026728C">
        <w:rPr>
          <w:rFonts w:eastAsia="宋体" w:hint="eastAsia"/>
          <w:sz w:val="24"/>
        </w:rPr>
        <w:t>。</w:t>
      </w:r>
    </w:p>
    <w:p w14:paraId="65E3B5AA"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②</w:t>
      </w:r>
      <w:r w:rsidRPr="0026728C">
        <w:rPr>
          <w:rFonts w:eastAsia="宋体"/>
          <w:sz w:val="24"/>
        </w:rPr>
        <w:t>将训练集分为</w:t>
      </w:r>
      <w:r w:rsidRPr="0026728C">
        <w:rPr>
          <w:rFonts w:eastAsia="宋体"/>
          <w:position w:val="-6"/>
          <w:sz w:val="24"/>
        </w:rPr>
        <w:object w:dxaOrig="200" w:dyaOrig="279" w14:anchorId="7674A74C">
          <v:shape id="_x0000_i1175" type="#_x0000_t75" style="width:10.5pt;height:14.5pt" o:ole="">
            <v:imagedata r:id="rId336" o:title=""/>
          </v:shape>
          <o:OLEObject Type="Embed" ProgID="Equation.DSMT4" ShapeID="_x0000_i1175" DrawAspect="Content" ObjectID="_1695129898" r:id="rId337"/>
        </w:object>
      </w:r>
      <w:r w:rsidRPr="0026728C">
        <w:rPr>
          <w:rFonts w:eastAsia="宋体"/>
          <w:sz w:val="24"/>
        </w:rPr>
        <w:t>份</w:t>
      </w:r>
      <w:r w:rsidRPr="0026728C">
        <w:rPr>
          <w:rFonts w:eastAsia="宋体" w:hint="eastAsia"/>
          <w:sz w:val="24"/>
        </w:rPr>
        <w:t>。</w:t>
      </w:r>
    </w:p>
    <w:p w14:paraId="6BBD2AC6"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③</w:t>
      </w:r>
      <w:r w:rsidRPr="0026728C">
        <w:rPr>
          <w:rFonts w:eastAsia="宋体"/>
          <w:sz w:val="24"/>
        </w:rPr>
        <w:t>每次使用</w:t>
      </w:r>
      <w:r w:rsidRPr="0026728C">
        <w:rPr>
          <w:rFonts w:eastAsia="宋体"/>
          <w:position w:val="-6"/>
          <w:sz w:val="24"/>
        </w:rPr>
        <w:object w:dxaOrig="200" w:dyaOrig="279" w14:anchorId="7442F735">
          <v:shape id="_x0000_i1176" type="#_x0000_t75" style="width:10.5pt;height:14.5pt" o:ole="">
            <v:imagedata r:id="rId338" o:title=""/>
          </v:shape>
          <o:OLEObject Type="Embed" ProgID="Equation.DSMT4" ShapeID="_x0000_i1176" DrawAspect="Content" ObjectID="_1695129899" r:id="rId339"/>
        </w:object>
      </w:r>
      <w:r w:rsidRPr="0026728C">
        <w:rPr>
          <w:rFonts w:eastAsia="宋体"/>
          <w:sz w:val="24"/>
        </w:rPr>
        <w:t>份中的</w:t>
      </w:r>
      <w:r w:rsidRPr="0026728C">
        <w:rPr>
          <w:rFonts w:eastAsia="宋体"/>
          <w:sz w:val="24"/>
        </w:rPr>
        <w:t>1</w:t>
      </w:r>
      <w:r w:rsidRPr="0026728C">
        <w:rPr>
          <w:rFonts w:eastAsia="宋体"/>
          <w:sz w:val="24"/>
        </w:rPr>
        <w:t>份作为验证集，其他全部作为训练集。</w:t>
      </w:r>
    </w:p>
    <w:p w14:paraId="531EDCF9"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④</w:t>
      </w:r>
      <w:r w:rsidRPr="0026728C">
        <w:rPr>
          <w:rFonts w:eastAsia="宋体"/>
          <w:sz w:val="24"/>
        </w:rPr>
        <w:t>通过</w:t>
      </w:r>
      <w:r w:rsidRPr="0026728C">
        <w:rPr>
          <w:rFonts w:eastAsia="宋体"/>
          <w:position w:val="-6"/>
          <w:sz w:val="24"/>
        </w:rPr>
        <w:object w:dxaOrig="200" w:dyaOrig="279" w14:anchorId="48129BF9">
          <v:shape id="_x0000_i1177" type="#_x0000_t75" style="width:10.5pt;height:14.5pt" o:ole="">
            <v:imagedata r:id="rId340" o:title=""/>
          </v:shape>
          <o:OLEObject Type="Embed" ProgID="Equation.DSMT4" ShapeID="_x0000_i1177" DrawAspect="Content" ObjectID="_1695129900" r:id="rId341"/>
        </w:object>
      </w:r>
      <w:r w:rsidRPr="0026728C">
        <w:rPr>
          <w:rFonts w:eastAsia="宋体"/>
          <w:sz w:val="24"/>
        </w:rPr>
        <w:t>次训练后，得到</w:t>
      </w:r>
      <w:r w:rsidRPr="0026728C">
        <w:rPr>
          <w:rFonts w:eastAsia="宋体"/>
          <w:position w:val="-6"/>
          <w:sz w:val="24"/>
        </w:rPr>
        <w:object w:dxaOrig="200" w:dyaOrig="279" w14:anchorId="0CF672B5">
          <v:shape id="_x0000_i1178" type="#_x0000_t75" style="width:10.5pt;height:14.5pt" o:ole="">
            <v:imagedata r:id="rId342" o:title=""/>
          </v:shape>
          <o:OLEObject Type="Embed" ProgID="Equation.DSMT4" ShapeID="_x0000_i1178" DrawAspect="Content" ObjectID="_1695129901" r:id="rId343"/>
        </w:object>
      </w:r>
      <w:r w:rsidRPr="0026728C">
        <w:rPr>
          <w:rFonts w:eastAsia="宋体"/>
          <w:sz w:val="24"/>
        </w:rPr>
        <w:t>个不同的模型。</w:t>
      </w:r>
    </w:p>
    <w:p w14:paraId="62101DCA" w14:textId="77777777" w:rsidR="009459AB" w:rsidRPr="0026728C" w:rsidRDefault="009459AB" w:rsidP="009459AB">
      <w:pPr>
        <w:spacing w:line="400" w:lineRule="exact"/>
        <w:ind w:firstLineChars="200" w:firstLine="480"/>
        <w:rPr>
          <w:rFonts w:eastAsia="宋体"/>
          <w:sz w:val="24"/>
        </w:rPr>
      </w:pPr>
      <w:r w:rsidRPr="0026728C">
        <w:rPr>
          <w:rFonts w:eastAsia="宋体" w:hint="eastAsia"/>
          <w:sz w:val="24"/>
        </w:rPr>
        <w:t>⑤</w:t>
      </w:r>
      <w:r w:rsidRPr="0026728C">
        <w:rPr>
          <w:rFonts w:eastAsia="宋体"/>
          <w:sz w:val="24"/>
        </w:rPr>
        <w:t>评估</w:t>
      </w:r>
      <w:r w:rsidRPr="0026728C">
        <w:rPr>
          <w:rFonts w:eastAsia="宋体"/>
          <w:position w:val="-6"/>
          <w:sz w:val="24"/>
        </w:rPr>
        <w:object w:dxaOrig="200" w:dyaOrig="279" w14:anchorId="659B35A9">
          <v:shape id="_x0000_i1179" type="#_x0000_t75" style="width:10.5pt;height:14.5pt" o:ole="">
            <v:imagedata r:id="rId344" o:title=""/>
          </v:shape>
          <o:OLEObject Type="Embed" ProgID="Equation.DSMT4" ShapeID="_x0000_i1179" DrawAspect="Content" ObjectID="_1695129902" r:id="rId345"/>
        </w:object>
      </w:r>
      <w:r w:rsidRPr="0026728C">
        <w:rPr>
          <w:rFonts w:eastAsia="宋体"/>
          <w:sz w:val="24"/>
        </w:rPr>
        <w:t>个模型的效果，从中挑选效果最好的超参数</w:t>
      </w:r>
    </w:p>
    <w:p w14:paraId="1F53A65A" w14:textId="77777777" w:rsidR="009459AB" w:rsidRDefault="009459AB" w:rsidP="009459AB">
      <w:pPr>
        <w:spacing w:line="400" w:lineRule="exact"/>
        <w:ind w:firstLineChars="200" w:firstLine="480"/>
        <w:rPr>
          <w:rFonts w:eastAsia="宋体"/>
          <w:sz w:val="24"/>
        </w:rPr>
      </w:pPr>
      <w:r w:rsidRPr="0026728C">
        <w:rPr>
          <w:rFonts w:eastAsia="宋体" w:hint="eastAsia"/>
          <w:sz w:val="24"/>
        </w:rPr>
        <w:t>⑥</w:t>
      </w:r>
      <w:r w:rsidRPr="0026728C">
        <w:rPr>
          <w:rFonts w:eastAsia="宋体"/>
          <w:sz w:val="24"/>
        </w:rPr>
        <w:t>使用最优的超参数，然后将</w:t>
      </w:r>
      <w:r w:rsidRPr="0026728C">
        <w:rPr>
          <w:rFonts w:eastAsia="宋体"/>
          <w:position w:val="-6"/>
          <w:sz w:val="24"/>
        </w:rPr>
        <w:object w:dxaOrig="200" w:dyaOrig="279" w14:anchorId="0E667F2C">
          <v:shape id="_x0000_i1180" type="#_x0000_t75" style="width:10.5pt;height:14.5pt" o:ole="">
            <v:imagedata r:id="rId346" o:title=""/>
          </v:shape>
          <o:OLEObject Type="Embed" ProgID="Equation.DSMT4" ShapeID="_x0000_i1180" DrawAspect="Content" ObjectID="_1695129903" r:id="rId347"/>
        </w:object>
      </w:r>
      <w:r w:rsidRPr="0026728C">
        <w:rPr>
          <w:rFonts w:eastAsia="宋体"/>
          <w:sz w:val="24"/>
        </w:rPr>
        <w:t>份数据全部作为训练集重新训练模型，得到最终模型。</w:t>
      </w:r>
    </w:p>
    <w:p w14:paraId="56881912" w14:textId="1451886C" w:rsidR="007F74B5" w:rsidRDefault="007F74B5" w:rsidP="007F74B5">
      <w:pPr>
        <w:pStyle w:val="ac"/>
      </w:pPr>
      <w:r>
        <w:rPr>
          <w:rFonts w:eastAsia="等线"/>
        </w:rPr>
        <w:t>3.6</w:t>
      </w:r>
      <w:r>
        <w:rPr>
          <w:rFonts w:hint="eastAsia"/>
        </w:rPr>
        <w:t xml:space="preserve"> </w:t>
      </w:r>
      <w:commentRangeStart w:id="56"/>
      <w:r>
        <w:rPr>
          <w:rFonts w:hint="eastAsia"/>
        </w:rPr>
        <w:t>模型性能评价规范</w:t>
      </w:r>
      <w:bookmarkEnd w:id="44"/>
      <w:commentRangeEnd w:id="56"/>
      <w:r w:rsidR="00645E57">
        <w:rPr>
          <w:rStyle w:val="af9"/>
          <w:rFonts w:eastAsia="Times New Roman"/>
          <w:kern w:val="0"/>
        </w:rPr>
        <w:commentReference w:id="56"/>
      </w:r>
    </w:p>
    <w:p w14:paraId="3B261F37" w14:textId="77777777" w:rsidR="00DC5FA0" w:rsidRDefault="0069602C" w:rsidP="00DC5FA0">
      <w:pPr>
        <w:pStyle w:val="11"/>
        <w:ind w:firstLine="480"/>
      </w:pPr>
      <w:r w:rsidRPr="0069602C">
        <w:rPr>
          <w:rFonts w:hint="eastAsia"/>
        </w:rPr>
        <w:t>预测与健康管理模型本质是分类或回归问题，为了使模型能够发挥其实际作用，必须在模型的调用和运行后选择合适的性能指标来评估模型输出结果的误差。目前广泛使用的多种</w:t>
      </w:r>
      <w:r w:rsidRPr="0069602C">
        <w:t>PHM</w:t>
      </w:r>
      <w:r w:rsidRPr="0069602C">
        <w:rPr>
          <w:rFonts w:hint="eastAsia"/>
        </w:rPr>
        <w:t>模型评价方法分别基于不同的评价指标，对于不同种类的模型其评价效果也大不相同，因此这里需要对</w:t>
      </w:r>
      <w:r w:rsidRPr="0069602C">
        <w:t>PHM</w:t>
      </w:r>
      <w:r w:rsidRPr="0069602C">
        <w:rPr>
          <w:rFonts w:hint="eastAsia"/>
        </w:rPr>
        <w:t>模型的评价方法进行规范。本节内容包含了</w:t>
      </w:r>
      <w:r w:rsidRPr="0069602C">
        <w:t>PHM</w:t>
      </w:r>
      <w:r w:rsidRPr="0069602C">
        <w:rPr>
          <w:rFonts w:hint="eastAsia"/>
        </w:rPr>
        <w:t>模型性能评价指标在不同场景中使用特定指标的适用性、每个指标的优缺点，以及在选择用于评估不同模型性能的指标时应考虑的各种因素。其中不仅包含传统的通用型指标，还介绍了面向</w:t>
      </w:r>
      <w:r w:rsidRPr="0069602C">
        <w:t>PHM</w:t>
      </w:r>
      <w:r w:rsidRPr="0069602C">
        <w:rPr>
          <w:rFonts w:hint="eastAsia"/>
        </w:rPr>
        <w:t>的指标。本节内容可以帮助操作人员为他们的</w:t>
      </w:r>
      <w:r w:rsidRPr="0069602C">
        <w:t>PHM</w:t>
      </w:r>
      <w:r w:rsidRPr="0069602C">
        <w:rPr>
          <w:rFonts w:hint="eastAsia"/>
        </w:rPr>
        <w:t>模型选择合适的性能评价指标。</w:t>
      </w:r>
    </w:p>
    <w:p w14:paraId="53A2B7D6" w14:textId="3A21BB95" w:rsidR="007F74B5" w:rsidRDefault="007F74B5" w:rsidP="00DC5FA0">
      <w:pPr>
        <w:pStyle w:val="af"/>
      </w:pPr>
      <w:r>
        <w:t>3.6.1</w:t>
      </w:r>
      <w:r>
        <w:rPr>
          <w:rFonts w:hint="eastAsia"/>
        </w:rPr>
        <w:t>模型性能评价</w:t>
      </w:r>
      <w:r w:rsidRPr="00F812D2">
        <w:rPr>
          <w:rFonts w:hint="eastAsia"/>
        </w:rPr>
        <w:t>规范</w:t>
      </w:r>
    </w:p>
    <w:p w14:paraId="247373EC" w14:textId="530703D7" w:rsidR="007F74B5" w:rsidRDefault="007F74B5" w:rsidP="007F74B5">
      <w:pPr>
        <w:pStyle w:val="11"/>
        <w:ind w:firstLine="480"/>
      </w:pPr>
      <w:r w:rsidRPr="005F7F84">
        <w:rPr>
          <w:rFonts w:hint="eastAsia"/>
        </w:rPr>
        <w:t>完整的性能综合评价可以分为如下几个阶段</w:t>
      </w:r>
      <w:r>
        <w:rPr>
          <w:rFonts w:hint="eastAsia"/>
        </w:rPr>
        <w:t>：确立评价指标、确立标准数据集、收集数据、评估结果，如图</w:t>
      </w:r>
      <w:r w:rsidR="00A3739F">
        <w:t>3</w:t>
      </w:r>
      <w:r w:rsidR="0009419D">
        <w:t>-</w:t>
      </w:r>
      <w:r w:rsidR="009459AB">
        <w:t>9</w:t>
      </w:r>
      <w:r>
        <w:rPr>
          <w:rFonts w:hint="eastAsia"/>
        </w:rPr>
        <w:t>所示。</w:t>
      </w:r>
    </w:p>
    <w:p w14:paraId="7C32DCC7" w14:textId="2440A9A5" w:rsidR="007F74B5" w:rsidRDefault="00EB388A" w:rsidP="007F74B5">
      <w:pPr>
        <w:pStyle w:val="af6"/>
        <w:rPr>
          <w:rFonts w:eastAsiaTheme="minorEastAsia"/>
        </w:rPr>
      </w:pPr>
      <w:r w:rsidRPr="00EB388A">
        <w:rPr>
          <w:rFonts w:eastAsiaTheme="minorEastAsia"/>
          <w:noProof/>
        </w:rPr>
        <w:lastRenderedPageBreak/>
        <w:drawing>
          <wp:inline distT="0" distB="0" distL="0" distR="0" wp14:anchorId="2EFF316D" wp14:editId="43015C9A">
            <wp:extent cx="1244600" cy="224783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256480" cy="2269294"/>
                    </a:xfrm>
                    <a:prstGeom prst="rect">
                      <a:avLst/>
                    </a:prstGeom>
                    <a:noFill/>
                    <a:ln>
                      <a:noFill/>
                    </a:ln>
                  </pic:spPr>
                </pic:pic>
              </a:graphicData>
            </a:graphic>
          </wp:inline>
        </w:drawing>
      </w:r>
    </w:p>
    <w:p w14:paraId="464CB966" w14:textId="67B823B1" w:rsidR="007F74B5" w:rsidRPr="008E7FB5" w:rsidRDefault="007F74B5" w:rsidP="0009419D">
      <w:pPr>
        <w:pStyle w:val="af1"/>
      </w:pPr>
      <w:r>
        <w:rPr>
          <w:rFonts w:hint="eastAsia"/>
        </w:rPr>
        <w:t>图</w:t>
      </w:r>
      <w:r w:rsidR="00A3739F">
        <w:t>3</w:t>
      </w:r>
      <w:r w:rsidR="0009419D">
        <w:t>-</w:t>
      </w:r>
      <w:r w:rsidR="009459AB">
        <w:t>9</w:t>
      </w:r>
      <w:r>
        <w:t xml:space="preserve"> </w:t>
      </w:r>
      <w:r>
        <w:rPr>
          <w:rFonts w:hint="eastAsia"/>
        </w:rPr>
        <w:t>模型性能评价规范流程</w:t>
      </w:r>
    </w:p>
    <w:p w14:paraId="087168AE" w14:textId="77777777" w:rsidR="007F74B5" w:rsidRDefault="007F74B5" w:rsidP="007F74B5">
      <w:pPr>
        <w:pStyle w:val="11"/>
        <w:ind w:firstLine="480"/>
      </w:pPr>
      <w:r w:rsidRPr="0045793A">
        <w:rPr>
          <w:rFonts w:hint="eastAsia"/>
        </w:rPr>
        <w:t>由于各种数据集的复杂性</w:t>
      </w:r>
      <w:r>
        <w:rPr>
          <w:rFonts w:hint="eastAsia"/>
        </w:rPr>
        <w:t>和随机性，同一模型在不同数据集上的性能表现可能参差不齐，因此需要确立标准数据集，</w:t>
      </w:r>
      <w:r w:rsidRPr="0045793A">
        <w:rPr>
          <w:rFonts w:hint="eastAsia"/>
        </w:rPr>
        <w:t>标准数据集</w:t>
      </w:r>
      <w:bookmarkStart w:id="57" w:name="_Toc83389677"/>
      <w:r w:rsidRPr="0045793A">
        <w:rPr>
          <w:rFonts w:hint="eastAsia"/>
        </w:rPr>
        <w:t>是检验算法性能好坏的评价基准之一</w:t>
      </w:r>
      <w:r>
        <w:rPr>
          <w:rFonts w:hint="eastAsia"/>
        </w:rPr>
        <w:t>，构建</w:t>
      </w:r>
      <w:r w:rsidRPr="0045793A">
        <w:rPr>
          <w:rFonts w:hint="eastAsia"/>
        </w:rPr>
        <w:t>标准数据集</w:t>
      </w:r>
      <w:r>
        <w:rPr>
          <w:rFonts w:hint="eastAsia"/>
        </w:rPr>
        <w:t>有以下要求：</w:t>
      </w:r>
    </w:p>
    <w:p w14:paraId="01C9A0E6" w14:textId="77777777" w:rsidR="007F74B5" w:rsidRDefault="007F74B5" w:rsidP="007F74B5">
      <w:pPr>
        <w:pStyle w:val="31"/>
        <w:ind w:firstLine="384"/>
      </w:pPr>
      <w:r>
        <w:rPr>
          <w:rFonts w:hint="eastAsia"/>
        </w:rPr>
        <w:t>（</w:t>
      </w:r>
      <w:r>
        <w:rPr>
          <w:rFonts w:hint="eastAsia"/>
        </w:rPr>
        <w:t>1</w:t>
      </w:r>
      <w:r>
        <w:rPr>
          <w:rFonts w:hint="eastAsia"/>
        </w:rPr>
        <w:t>）数据集规模适中且类别分布平衡：一般工况下，数据集规模十分有限，且存在严重的分类非平衡问题。对于分类问题，这将直接影响到模型的性能。在构建标准数据集时应尽可能使数据集中不同类别数据所占的比例</w:t>
      </w:r>
    </w:p>
    <w:p w14:paraId="2F2E482F" w14:textId="77777777" w:rsidR="007F74B5" w:rsidRDefault="007F74B5" w:rsidP="007F74B5">
      <w:pPr>
        <w:pStyle w:val="31"/>
        <w:ind w:firstLine="384"/>
      </w:pPr>
      <w:r>
        <w:rPr>
          <w:rFonts w:hint="eastAsia"/>
        </w:rPr>
        <w:t>（</w:t>
      </w:r>
      <w:r>
        <w:rPr>
          <w:rFonts w:hint="eastAsia"/>
        </w:rPr>
        <w:t>2</w:t>
      </w:r>
      <w:r>
        <w:rPr>
          <w:rFonts w:hint="eastAsia"/>
        </w:rPr>
        <w:t>）数据偏差小：由于不同的采集条件和数据标注的主观性，导致数据偏差大的问题在数据集中十分常见。数据集的数据偏差现象较弱时，能够客观真实地反映现实工况信息。</w:t>
      </w:r>
    </w:p>
    <w:p w14:paraId="1D94087F" w14:textId="77777777" w:rsidR="007F74B5" w:rsidRDefault="007F74B5" w:rsidP="007F74B5">
      <w:pPr>
        <w:pStyle w:val="31"/>
        <w:ind w:firstLine="384"/>
      </w:pPr>
      <w:r>
        <w:rPr>
          <w:rFonts w:hint="eastAsia"/>
        </w:rPr>
        <w:t>（</w:t>
      </w:r>
      <w:r>
        <w:rPr>
          <w:rFonts w:hint="eastAsia"/>
        </w:rPr>
        <w:t>3</w:t>
      </w:r>
      <w:r>
        <w:rPr>
          <w:rFonts w:hint="eastAsia"/>
        </w:rPr>
        <w:t>）标注信息一致：一个标准的数据集不仅要包含大量的标注而且确保要标注的准确性，准确的标注能够提升算法的效率。</w:t>
      </w:r>
      <w:r w:rsidRPr="008E7FB5">
        <w:t>PHM</w:t>
      </w:r>
      <w:r w:rsidRPr="008E7FB5">
        <w:rPr>
          <w:rFonts w:hint="eastAsia"/>
        </w:rPr>
        <w:t>作为一个数据驱动型任务，大量的标注数据对于</w:t>
      </w:r>
      <w:r>
        <w:rPr>
          <w:rFonts w:hint="eastAsia"/>
        </w:rPr>
        <w:t>模型捕捉装备特征参数</w:t>
      </w:r>
      <w:r w:rsidRPr="008E7FB5">
        <w:rPr>
          <w:rFonts w:hint="eastAsia"/>
        </w:rPr>
        <w:t>变化而言十分重要。</w:t>
      </w:r>
    </w:p>
    <w:p w14:paraId="5316BD50" w14:textId="43430498" w:rsidR="007F74B5" w:rsidRDefault="007F74B5" w:rsidP="007F74B5">
      <w:pPr>
        <w:pStyle w:val="af"/>
      </w:pPr>
      <w:r>
        <w:t>3.6.2</w:t>
      </w:r>
      <w:r w:rsidRPr="00F812D2">
        <w:rPr>
          <w:rFonts w:hint="eastAsia"/>
        </w:rPr>
        <w:t>分类型模型性能评价</w:t>
      </w:r>
      <w:bookmarkEnd w:id="57"/>
      <w:r>
        <w:rPr>
          <w:rFonts w:hint="eastAsia"/>
        </w:rPr>
        <w:t>指标</w:t>
      </w:r>
    </w:p>
    <w:p w14:paraId="2A69835A" w14:textId="77777777" w:rsidR="007F74B5" w:rsidRPr="00847B23" w:rsidRDefault="007F74B5" w:rsidP="007F74B5">
      <w:pPr>
        <w:pStyle w:val="11"/>
        <w:ind w:firstLine="480"/>
      </w:pPr>
      <w:r w:rsidRPr="00847B23">
        <w:rPr>
          <w:rFonts w:hint="eastAsia"/>
        </w:rPr>
        <w:t>本方案将从通用指标和面向</w:t>
      </w:r>
      <w:r w:rsidRPr="00847B23">
        <w:t>PHM</w:t>
      </w:r>
      <w:r w:rsidRPr="00847B23">
        <w:rPr>
          <w:rFonts w:hint="eastAsia"/>
        </w:rPr>
        <w:t>的指标两方面介绍分类型</w:t>
      </w:r>
      <w:r>
        <w:rPr>
          <w:rFonts w:hint="eastAsia"/>
        </w:rPr>
        <w:t>模型</w:t>
      </w:r>
      <w:r w:rsidRPr="00847B23">
        <w:rPr>
          <w:rFonts w:hint="eastAsia"/>
        </w:rPr>
        <w:t>性能评价规范。通用指标大多来自统计研究领域，是研究人员广泛使用的指标。</w:t>
      </w:r>
      <w:r w:rsidRPr="00847B23">
        <w:t>PHM</w:t>
      </w:r>
      <w:r w:rsidRPr="00847B23">
        <w:rPr>
          <w:rFonts w:hint="eastAsia"/>
        </w:rPr>
        <w:t>追求尽可能避免意外故障，并延长其使用寿命。因此，通用方法在工程应用中具有局限性，如通用指标没有考虑错误分类带来的成本影响等。针对</w:t>
      </w:r>
      <w:r w:rsidRPr="00847B23">
        <w:rPr>
          <w:rFonts w:hint="eastAsia"/>
        </w:rPr>
        <w:t>PHM</w:t>
      </w:r>
      <w:r w:rsidRPr="00847B23">
        <w:rPr>
          <w:rFonts w:hint="eastAsia"/>
        </w:rPr>
        <w:t>领域的特点，已有部分面向</w:t>
      </w:r>
      <w:r w:rsidRPr="00847B23">
        <w:rPr>
          <w:rFonts w:hint="eastAsia"/>
        </w:rPr>
        <w:t>PHM</w:t>
      </w:r>
      <w:r w:rsidRPr="00847B23">
        <w:rPr>
          <w:rFonts w:hint="eastAsia"/>
        </w:rPr>
        <w:t>的性能评价指标得到广泛应用。</w:t>
      </w:r>
    </w:p>
    <w:p w14:paraId="2CE0CCA4" w14:textId="77777777" w:rsidR="007F74B5" w:rsidRDefault="007F74B5" w:rsidP="007F74B5">
      <w:pPr>
        <w:pStyle w:val="31"/>
        <w:ind w:firstLine="384"/>
      </w:pPr>
      <w:r>
        <w:rPr>
          <w:rFonts w:hint="eastAsia"/>
        </w:rPr>
        <w:t>（</w:t>
      </w:r>
      <w:r>
        <w:rPr>
          <w:rFonts w:hint="eastAsia"/>
        </w:rPr>
        <w:t>1</w:t>
      </w:r>
      <w:r>
        <w:rPr>
          <w:rFonts w:hint="eastAsia"/>
        </w:rPr>
        <w:t>）通用方法</w:t>
      </w:r>
    </w:p>
    <w:p w14:paraId="47178B37" w14:textId="1437B9BA" w:rsidR="007F74B5" w:rsidRPr="00F3658D" w:rsidRDefault="007F74B5" w:rsidP="007F74B5">
      <w:pPr>
        <w:spacing w:line="400" w:lineRule="exact"/>
        <w:ind w:firstLineChars="200" w:firstLine="480"/>
        <w:rPr>
          <w:rFonts w:eastAsia="宋体"/>
          <w:sz w:val="24"/>
        </w:rPr>
      </w:pPr>
      <w:r w:rsidRPr="00F3658D">
        <w:rPr>
          <w:rFonts w:eastAsia="宋体" w:hint="eastAsia"/>
          <w:sz w:val="24"/>
        </w:rPr>
        <w:t>对于故障预测，一种有效的方法是开发分类模型来预测故障。这种建模技术是利用分类算法开发分类器，这种分类器能够将系统运行状态分为“正常（负）”或</w:t>
      </w:r>
      <w:r w:rsidRPr="00F3658D">
        <w:rPr>
          <w:rFonts w:eastAsia="宋体" w:hint="eastAsia"/>
          <w:sz w:val="24"/>
        </w:rPr>
        <w:lastRenderedPageBreak/>
        <w:t>“异常（正）”。由于预测的特殊性，对分类模型的评估更具挑战性。对于分类型任务，模型性能的评价指标包括通用方法和</w:t>
      </w:r>
      <w:r w:rsidRPr="00F3658D">
        <w:rPr>
          <w:rFonts w:eastAsia="宋体" w:hint="eastAsia"/>
          <w:sz w:val="24"/>
        </w:rPr>
        <w:t>PHM</w:t>
      </w:r>
      <w:r w:rsidRPr="00F3658D">
        <w:rPr>
          <w:rFonts w:eastAsia="宋体" w:hint="eastAsia"/>
          <w:sz w:val="24"/>
        </w:rPr>
        <w:t>领域方法。其中，通用方法又包括评分方法和图形方法。表</w:t>
      </w:r>
      <w:r w:rsidR="00A3739F">
        <w:rPr>
          <w:rFonts w:eastAsia="宋体"/>
          <w:sz w:val="24"/>
        </w:rPr>
        <w:t>3</w:t>
      </w:r>
      <w:r w:rsidRPr="00F3658D">
        <w:rPr>
          <w:rFonts w:eastAsia="宋体"/>
          <w:sz w:val="24"/>
        </w:rPr>
        <w:t>-</w:t>
      </w:r>
      <w:r w:rsidR="000804F9">
        <w:rPr>
          <w:rFonts w:eastAsia="宋体"/>
          <w:sz w:val="24"/>
        </w:rPr>
        <w:t>7</w:t>
      </w:r>
      <w:r w:rsidRPr="00F3658D">
        <w:rPr>
          <w:rFonts w:eastAsia="宋体" w:hint="eastAsia"/>
          <w:sz w:val="24"/>
        </w:rPr>
        <w:t>列出了分类型模型基于评分方法的性能指标及适用范围，表</w:t>
      </w:r>
      <w:r w:rsidR="00A3739F">
        <w:rPr>
          <w:rFonts w:eastAsia="宋体"/>
          <w:sz w:val="24"/>
        </w:rPr>
        <w:t>3</w:t>
      </w:r>
      <w:r w:rsidRPr="00F3658D">
        <w:rPr>
          <w:rFonts w:eastAsia="宋体"/>
          <w:sz w:val="24"/>
        </w:rPr>
        <w:t>-</w:t>
      </w:r>
      <w:r w:rsidR="000804F9">
        <w:rPr>
          <w:rFonts w:eastAsia="宋体"/>
          <w:sz w:val="24"/>
        </w:rPr>
        <w:t>8</w:t>
      </w:r>
      <w:r w:rsidRPr="00F3658D">
        <w:rPr>
          <w:rFonts w:eastAsia="宋体" w:hint="eastAsia"/>
          <w:sz w:val="24"/>
        </w:rPr>
        <w:t>为分类型模型基于图形方法的性能指标及适用范围。</w:t>
      </w:r>
    </w:p>
    <w:p w14:paraId="6D449C70" w14:textId="77777777" w:rsidR="007F74B5" w:rsidRDefault="007F74B5" w:rsidP="007F74B5">
      <w:pPr>
        <w:pStyle w:val="31"/>
        <w:ind w:firstLine="384"/>
      </w:pPr>
      <w:r>
        <w:rPr>
          <w:rFonts w:hint="eastAsia"/>
        </w:rPr>
        <w:t>（</w:t>
      </w:r>
      <w:r>
        <w:rPr>
          <w:rFonts w:hint="eastAsia"/>
        </w:rPr>
        <w:t>2</w:t>
      </w:r>
      <w:r>
        <w:rPr>
          <w:rFonts w:hint="eastAsia"/>
        </w:rPr>
        <w:t>）面向</w:t>
      </w:r>
      <w:r>
        <w:rPr>
          <w:rFonts w:hint="eastAsia"/>
        </w:rPr>
        <w:t>PHM</w:t>
      </w:r>
      <w:r>
        <w:rPr>
          <w:rFonts w:hint="eastAsia"/>
        </w:rPr>
        <w:t>的方法</w:t>
      </w:r>
    </w:p>
    <w:p w14:paraId="7C325E42" w14:textId="77777777" w:rsidR="007F74B5" w:rsidRDefault="007F74B5" w:rsidP="007F74B5">
      <w:pPr>
        <w:spacing w:line="400" w:lineRule="exact"/>
        <w:ind w:firstLineChars="200" w:firstLine="480"/>
        <w:rPr>
          <w:rFonts w:eastAsia="宋体"/>
          <w:sz w:val="24"/>
        </w:rPr>
      </w:pPr>
      <w:r>
        <w:rPr>
          <w:rFonts w:eastAsia="宋体" w:hint="eastAsia"/>
          <w:sz w:val="24"/>
        </w:rPr>
        <w:t>通用方法，无论是评分方法还是图示方法，在分类器评估中都发挥了重要作用。但也有一些局限性。由于固有的缺陷，现有的通用方法可能无法验证分类器对于一些现实问题的性能。通用评估方法的不足可以总结如下。</w:t>
      </w:r>
    </w:p>
    <w:p w14:paraId="335707A2" w14:textId="77777777" w:rsidR="007F74B5" w:rsidRDefault="007F74B5" w:rsidP="007F74B5">
      <w:pPr>
        <w:spacing w:line="400" w:lineRule="exact"/>
        <w:ind w:firstLineChars="200" w:firstLine="480"/>
        <w:rPr>
          <w:rFonts w:eastAsia="宋体"/>
          <w:sz w:val="24"/>
        </w:rPr>
      </w:pPr>
      <w:r>
        <w:rPr>
          <w:rFonts w:eastAsia="宋体" w:hint="eastAsia"/>
          <w:sz w:val="24"/>
        </w:rPr>
        <w:t>首先，通用方法要求在评估中进行独立同分布（</w:t>
      </w:r>
      <w:r w:rsidRPr="006E6A04">
        <w:rPr>
          <w:rFonts w:eastAsia="宋体"/>
          <w:sz w:val="24"/>
        </w:rPr>
        <w:t>independent and identically distributed</w:t>
      </w:r>
      <w:r>
        <w:rPr>
          <w:rFonts w:eastAsia="宋体"/>
          <w:sz w:val="24"/>
        </w:rPr>
        <w:t>,</w:t>
      </w:r>
      <w:r w:rsidRPr="006E6A04">
        <w:rPr>
          <w:rFonts w:eastAsia="宋体"/>
          <w:sz w:val="24"/>
        </w:rPr>
        <w:t xml:space="preserve"> </w:t>
      </w:r>
      <w:proofErr w:type="spellStart"/>
      <w:r w:rsidRPr="006E6A04">
        <w:rPr>
          <w:rFonts w:eastAsia="宋体"/>
          <w:sz w:val="24"/>
        </w:rPr>
        <w:t>i.i.d</w:t>
      </w:r>
      <w:proofErr w:type="spellEnd"/>
      <w:r w:rsidRPr="006E6A04">
        <w:rPr>
          <w:rFonts w:eastAsia="宋体"/>
          <w:sz w:val="24"/>
        </w:rPr>
        <w:t>.</w:t>
      </w:r>
      <w:r>
        <w:rPr>
          <w:rFonts w:eastAsia="宋体" w:hint="eastAsia"/>
          <w:sz w:val="24"/>
        </w:rPr>
        <w:t>）取样。实际上，来自现实问题的许多数据可能不满足实例独立性的要求。例如，来自预测应用的时间序列中的实例不是独立的，它们依赖于时间。基于</w:t>
      </w:r>
      <w:proofErr w:type="spellStart"/>
      <w:r>
        <w:rPr>
          <w:rFonts w:eastAsia="宋体"/>
          <w:sz w:val="24"/>
        </w:rPr>
        <w:t>i.i.d</w:t>
      </w:r>
      <w:proofErr w:type="spellEnd"/>
      <w:r>
        <w:rPr>
          <w:rFonts w:eastAsia="宋体"/>
          <w:sz w:val="24"/>
        </w:rPr>
        <w:t>.</w:t>
      </w:r>
      <w:r>
        <w:rPr>
          <w:rFonts w:eastAsia="宋体" w:hint="eastAsia"/>
          <w:sz w:val="24"/>
        </w:rPr>
        <w:t>的随机抽样可以将相关数据分成不同的组，如训练和测试数据集。事实上，与时间序列相关联的实例应该保持在同一个组中。</w:t>
      </w:r>
    </w:p>
    <w:p w14:paraId="4EE4B177" w14:textId="77777777" w:rsidR="009459AB" w:rsidRPr="00DC5FA0" w:rsidRDefault="007F74B5" w:rsidP="009459AB">
      <w:pPr>
        <w:pStyle w:val="21"/>
      </w:pPr>
      <w:r>
        <w:rPr>
          <w:rFonts w:hint="eastAsia"/>
        </w:rPr>
        <w:t>其次，通用度量本身也有一些不足。评分标准没有考虑错误分类的成本或评估的错误率。这是一个严重的问题，因为在不同的问题中，一些错误可能比其他错误花费更多。例如，在风洞设备健康状态管理应用中，设备的假阴性故障可能比假阳性故障要贵得多。</w:t>
      </w:r>
      <w:r w:rsidR="00176031">
        <w:rPr>
          <w:rFonts w:hint="eastAsia"/>
        </w:rPr>
        <w:t>最后，从通用指标中解释评估结果可能很难提取有意义的信息，甚至会产生误导。例如，</w:t>
      </w:r>
      <w:r w:rsidR="00176031">
        <w:t>ROC</w:t>
      </w:r>
      <w:r w:rsidR="00176031">
        <w:rPr>
          <w:rFonts w:hint="eastAsia"/>
        </w:rPr>
        <w:t>曲线下的面积（</w:t>
      </w:r>
      <w:r w:rsidR="00176031" w:rsidRPr="009C2262">
        <w:t>Area Under Curve</w:t>
      </w:r>
      <w:r w:rsidR="00176031">
        <w:t>, AUC</w:t>
      </w:r>
      <w:r w:rsidR="00176031">
        <w:rPr>
          <w:rFonts w:hint="eastAsia"/>
        </w:rPr>
        <w:t>）指标是一个介于</w:t>
      </w:r>
      <w:r w:rsidR="00176031">
        <w:t>0</w:t>
      </w:r>
      <w:r w:rsidR="00176031">
        <w:rPr>
          <w:rFonts w:hint="eastAsia"/>
        </w:rPr>
        <w:t>和</w:t>
      </w:r>
      <w:r w:rsidR="00176031">
        <w:t>1</w:t>
      </w:r>
      <w:r w:rsidR="00176031">
        <w:rPr>
          <w:rFonts w:hint="eastAsia"/>
        </w:rPr>
        <w:t>之间的标准化值。理论上，</w:t>
      </w:r>
      <w:r w:rsidR="00176031">
        <w:t>AUC</w:t>
      </w:r>
      <w:r w:rsidR="00176031">
        <w:rPr>
          <w:rFonts w:hint="eastAsia"/>
        </w:rPr>
        <w:t>值越高，分类器的性能越好。因此，</w:t>
      </w:r>
      <w:r w:rsidR="00176031">
        <w:t>AUC</w:t>
      </w:r>
      <w:r w:rsidR="00176031">
        <w:rPr>
          <w:rFonts w:hint="eastAsia"/>
        </w:rPr>
        <w:t>值为</w:t>
      </w:r>
      <w:r w:rsidR="00176031">
        <w:t>0.8</w:t>
      </w:r>
      <w:r w:rsidR="00176031">
        <w:rPr>
          <w:rFonts w:hint="eastAsia"/>
        </w:rPr>
        <w:t>的分类器应该优于</w:t>
      </w:r>
      <w:r w:rsidR="00176031">
        <w:t>AUC</w:t>
      </w:r>
      <w:r w:rsidR="00176031">
        <w:rPr>
          <w:rFonts w:hint="eastAsia"/>
        </w:rPr>
        <w:t>值为</w:t>
      </w:r>
      <w:r w:rsidR="00176031">
        <w:t>0.75</w:t>
      </w:r>
      <w:r w:rsidR="00176031">
        <w:rPr>
          <w:rFonts w:hint="eastAsia"/>
        </w:rPr>
        <w:t>的分类器。然而，这种解释对于最终用户来说可能没有意义或无用。从使用价值的角度来看，解释可能完全不同。</w:t>
      </w:r>
      <w:r w:rsidR="009459AB">
        <w:rPr>
          <w:rFonts w:hint="eastAsia"/>
        </w:rPr>
        <w:t>在实际应用中部署后，</w:t>
      </w:r>
      <w:r w:rsidR="009459AB">
        <w:t>AUC</w:t>
      </w:r>
      <w:r w:rsidR="009459AB">
        <w:rPr>
          <w:rFonts w:hint="eastAsia"/>
        </w:rPr>
        <w:t>值为</w:t>
      </w:r>
      <w:r w:rsidR="009459AB">
        <w:t>0.8</w:t>
      </w:r>
      <w:r w:rsidR="009459AB">
        <w:rPr>
          <w:rFonts w:hint="eastAsia"/>
        </w:rPr>
        <w:t>的分类器可能不会比</w:t>
      </w:r>
      <w:r w:rsidR="009459AB">
        <w:t>AUC</w:t>
      </w:r>
      <w:r w:rsidR="009459AB">
        <w:rPr>
          <w:rFonts w:hint="eastAsia"/>
        </w:rPr>
        <w:t>值为</w:t>
      </w:r>
      <w:r w:rsidR="009459AB">
        <w:t>0.75</w:t>
      </w:r>
      <w:r w:rsidR="009459AB">
        <w:rPr>
          <w:rFonts w:hint="eastAsia"/>
        </w:rPr>
        <w:t>的分类器更优。</w:t>
      </w:r>
    </w:p>
    <w:p w14:paraId="796994BB" w14:textId="77777777" w:rsidR="009459AB" w:rsidRPr="00CD2600" w:rsidRDefault="009459AB" w:rsidP="009459AB">
      <w:pPr>
        <w:pStyle w:val="11"/>
        <w:ind w:firstLine="480"/>
      </w:pPr>
      <w:r w:rsidRPr="008F0DED">
        <w:rPr>
          <w:rFonts w:hint="eastAsia"/>
        </w:rPr>
        <w:t>因此，针对上述通用方法的局限，建议使用以面向</w:t>
      </w:r>
      <w:r w:rsidRPr="008F0DED">
        <w:rPr>
          <w:rFonts w:hint="eastAsia"/>
        </w:rPr>
        <w:t>PHM</w:t>
      </w:r>
      <w:r w:rsidRPr="008F0DED">
        <w:rPr>
          <w:rFonts w:hint="eastAsia"/>
        </w:rPr>
        <w:t>的模型性能评价指标作为补充。面向</w:t>
      </w:r>
      <w:r w:rsidRPr="008F0DED">
        <w:rPr>
          <w:rFonts w:hint="eastAsia"/>
        </w:rPr>
        <w:t>PHM</w:t>
      </w:r>
      <w:r w:rsidRPr="008F0DED">
        <w:rPr>
          <w:rFonts w:hint="eastAsia"/>
        </w:rPr>
        <w:t>的模型评估指标需要考虑的特性包括故障预测能力和剩余使用寿命估计。从剩余使用寿命的角度来看，期望预测模型能够在故障之前的目标时间窗口内生成警报。过早预测故障的模型会导致非最佳的组件使用。面向</w:t>
      </w:r>
      <w:r w:rsidRPr="008F0DED">
        <w:t>PHM</w:t>
      </w:r>
      <w:r w:rsidRPr="008F0DED">
        <w:rPr>
          <w:rFonts w:hint="eastAsia"/>
        </w:rPr>
        <w:t>的模型性能评价指标分为两方面：基于评分的方法和基于成本的方法，基于评分的方法普遍适用，而基于成本的方法是作为前者的补充，当用户关心计算结果所引发的成本问题时，可以选择基于成本的方法。</w:t>
      </w:r>
    </w:p>
    <w:p w14:paraId="58B2D63B" w14:textId="77777777" w:rsidR="009459AB" w:rsidRDefault="009459AB" w:rsidP="009459AB">
      <w:pPr>
        <w:spacing w:line="400" w:lineRule="exact"/>
        <w:ind w:firstLineChars="200" w:firstLine="480"/>
        <w:rPr>
          <w:rFonts w:eastAsia="宋体"/>
          <w:sz w:val="24"/>
        </w:rPr>
      </w:pPr>
      <w:r>
        <w:rPr>
          <w:rFonts w:eastAsia="宋体" w:hint="eastAsia"/>
          <w:sz w:val="24"/>
        </w:rPr>
        <w:t>①基于评分的方法</w:t>
      </w:r>
    </w:p>
    <w:p w14:paraId="2CCC9CDB" w14:textId="73C1FA87" w:rsidR="007F74B5" w:rsidRPr="009459AB" w:rsidRDefault="009459AB" w:rsidP="009459AB">
      <w:pPr>
        <w:pStyle w:val="11"/>
        <w:ind w:firstLine="480"/>
        <w:rPr>
          <w:shd w:val="clear" w:color="auto" w:fill="FFFFFF"/>
        </w:rPr>
      </w:pPr>
      <w:r>
        <w:rPr>
          <w:rFonts w:hint="eastAsia"/>
          <w:shd w:val="clear" w:color="auto" w:fill="FFFFFF"/>
        </w:rPr>
        <w:t>基于评分的方法能够</w:t>
      </w:r>
      <w:r>
        <w:rPr>
          <w:shd w:val="clear" w:color="auto" w:fill="FFFFFF"/>
        </w:rPr>
        <w:t>解决预测应用的特殊性和有效地评估预测模型的性能</w:t>
      </w:r>
      <w:r>
        <w:rPr>
          <w:rFonts w:hint="eastAsia"/>
          <w:shd w:val="clear" w:color="auto" w:fill="FFFFFF"/>
        </w:rPr>
        <w:t>。基于评分首先定义奖励函数来预测正确的实例结果。预测正面实例的奖励基于警报生成和实际故障之间的故障时间，即确定的目标窗口。时间目标窗口被形成为</w:t>
      </w:r>
    </w:p>
    <w:p w14:paraId="40AA5094" w14:textId="77777777" w:rsidR="007F74B5" w:rsidRDefault="007F74B5" w:rsidP="007F74B5">
      <w:pPr>
        <w:spacing w:line="400" w:lineRule="exact"/>
        <w:rPr>
          <w:rFonts w:eastAsia="宋体"/>
          <w:sz w:val="24"/>
        </w:rPr>
        <w:sectPr w:rsidR="007F74B5">
          <w:footerReference w:type="default" r:id="rId349"/>
          <w:pgSz w:w="11906" w:h="16838"/>
          <w:pgMar w:top="1701" w:right="1701" w:bottom="1701" w:left="1701" w:header="1134" w:footer="1134" w:gutter="0"/>
          <w:cols w:space="425"/>
          <w:docGrid w:type="lines" w:linePitch="312"/>
        </w:sectPr>
      </w:pPr>
    </w:p>
    <w:p w14:paraId="60E2217E" w14:textId="0929E394" w:rsidR="007F74B5" w:rsidRDefault="007F74B5" w:rsidP="007F74B5">
      <w:pPr>
        <w:spacing w:before="240" w:after="60" w:line="400" w:lineRule="exact"/>
        <w:jc w:val="center"/>
        <w:rPr>
          <w:rFonts w:eastAsia="宋体"/>
        </w:rPr>
      </w:pPr>
      <w:r w:rsidRPr="00A3739F">
        <w:rPr>
          <w:rFonts w:eastAsia="宋体" w:hint="eastAsia"/>
        </w:rPr>
        <w:lastRenderedPageBreak/>
        <w:t>表</w:t>
      </w:r>
      <w:r w:rsidR="00A3739F" w:rsidRPr="00A3739F">
        <w:rPr>
          <w:rFonts w:eastAsia="宋体"/>
        </w:rPr>
        <w:t>3</w:t>
      </w:r>
      <w:r w:rsidRPr="00A3739F">
        <w:rPr>
          <w:rFonts w:eastAsia="宋体"/>
        </w:rPr>
        <w:t>-</w:t>
      </w:r>
      <w:r w:rsidR="000804F9" w:rsidRPr="00A3739F">
        <w:rPr>
          <w:rFonts w:eastAsia="宋体"/>
        </w:rPr>
        <w:t>7</w:t>
      </w:r>
      <w:r>
        <w:rPr>
          <w:rFonts w:eastAsia="宋体"/>
        </w:rPr>
        <w:t xml:space="preserve"> </w:t>
      </w:r>
      <w:r>
        <w:rPr>
          <w:rFonts w:eastAsia="宋体" w:hint="eastAsia"/>
        </w:rPr>
        <w:t>分类型模型通用模型评价的性能指标</w:t>
      </w:r>
    </w:p>
    <w:tbl>
      <w:tblPr>
        <w:tblStyle w:val="100"/>
        <w:tblW w:w="12044" w:type="dxa"/>
        <w:jc w:val="center"/>
        <w:tblLayout w:type="fixed"/>
        <w:tblLook w:val="04A0" w:firstRow="1" w:lastRow="0" w:firstColumn="1" w:lastColumn="0" w:noHBand="0" w:noVBand="1"/>
      </w:tblPr>
      <w:tblGrid>
        <w:gridCol w:w="1838"/>
        <w:gridCol w:w="2977"/>
        <w:gridCol w:w="2693"/>
        <w:gridCol w:w="3260"/>
        <w:gridCol w:w="1276"/>
      </w:tblGrid>
      <w:tr w:rsidR="007F74B5" w14:paraId="134F5AC6" w14:textId="77777777" w:rsidTr="00957DD9">
        <w:trPr>
          <w:trHeight w:val="152"/>
          <w:jc w:val="center"/>
        </w:trPr>
        <w:tc>
          <w:tcPr>
            <w:tcW w:w="1838" w:type="dxa"/>
            <w:tcBorders>
              <w:top w:val="single" w:sz="4" w:space="0" w:color="auto"/>
              <w:left w:val="single" w:sz="4" w:space="0" w:color="auto"/>
              <w:bottom w:val="single" w:sz="4" w:space="0" w:color="auto"/>
              <w:right w:val="single" w:sz="4" w:space="0" w:color="auto"/>
            </w:tcBorders>
            <w:vAlign w:val="center"/>
          </w:tcPr>
          <w:p w14:paraId="5E2BD5E8" w14:textId="77777777" w:rsidR="007F74B5" w:rsidRDefault="007F74B5" w:rsidP="004F6B5D">
            <w:pPr>
              <w:tabs>
                <w:tab w:val="center" w:pos="4253"/>
                <w:tab w:val="right" w:pos="8504"/>
              </w:tabs>
              <w:spacing w:line="400" w:lineRule="exact"/>
              <w:jc w:val="center"/>
              <w:rPr>
                <w:rFonts w:eastAsia="宋体"/>
              </w:rPr>
            </w:pPr>
            <w:r>
              <w:rPr>
                <w:rFonts w:eastAsia="宋体" w:hint="eastAsia"/>
              </w:rPr>
              <w:t>评价指标</w:t>
            </w:r>
          </w:p>
        </w:tc>
        <w:tc>
          <w:tcPr>
            <w:tcW w:w="2977" w:type="dxa"/>
            <w:tcBorders>
              <w:top w:val="single" w:sz="4" w:space="0" w:color="auto"/>
              <w:left w:val="single" w:sz="4" w:space="0" w:color="auto"/>
              <w:bottom w:val="single" w:sz="4" w:space="0" w:color="auto"/>
              <w:right w:val="single" w:sz="4" w:space="0" w:color="auto"/>
            </w:tcBorders>
            <w:vAlign w:val="center"/>
          </w:tcPr>
          <w:p w14:paraId="52BA1E24" w14:textId="77777777" w:rsidR="007F74B5" w:rsidRDefault="007F74B5" w:rsidP="004F6B5D">
            <w:pPr>
              <w:tabs>
                <w:tab w:val="center" w:pos="4253"/>
                <w:tab w:val="right" w:pos="8504"/>
              </w:tabs>
              <w:spacing w:line="400" w:lineRule="exact"/>
              <w:jc w:val="center"/>
              <w:rPr>
                <w:rFonts w:eastAsia="宋体"/>
              </w:rPr>
            </w:pPr>
            <w:r>
              <w:rPr>
                <w:rFonts w:eastAsia="宋体" w:hint="eastAsia"/>
              </w:rPr>
              <w:t>公式</w:t>
            </w:r>
          </w:p>
        </w:tc>
        <w:tc>
          <w:tcPr>
            <w:tcW w:w="2693" w:type="dxa"/>
            <w:tcBorders>
              <w:top w:val="single" w:sz="4" w:space="0" w:color="auto"/>
              <w:left w:val="single" w:sz="4" w:space="0" w:color="auto"/>
              <w:bottom w:val="single" w:sz="4" w:space="0" w:color="auto"/>
              <w:right w:val="single" w:sz="4" w:space="0" w:color="auto"/>
            </w:tcBorders>
            <w:vAlign w:val="center"/>
          </w:tcPr>
          <w:p w14:paraId="49232464" w14:textId="77777777" w:rsidR="007F74B5" w:rsidRDefault="007F74B5" w:rsidP="004F6B5D">
            <w:pPr>
              <w:tabs>
                <w:tab w:val="center" w:pos="4253"/>
                <w:tab w:val="right" w:pos="8504"/>
              </w:tabs>
              <w:spacing w:line="400" w:lineRule="exact"/>
              <w:jc w:val="center"/>
              <w:rPr>
                <w:rFonts w:eastAsia="宋体"/>
              </w:rPr>
            </w:pPr>
            <w:r>
              <w:rPr>
                <w:rFonts w:eastAsia="宋体" w:hint="eastAsia"/>
              </w:rPr>
              <w:t>功能描述</w:t>
            </w:r>
          </w:p>
        </w:tc>
        <w:tc>
          <w:tcPr>
            <w:tcW w:w="3260" w:type="dxa"/>
            <w:tcBorders>
              <w:top w:val="single" w:sz="4" w:space="0" w:color="auto"/>
              <w:left w:val="single" w:sz="4" w:space="0" w:color="auto"/>
              <w:bottom w:val="single" w:sz="4" w:space="0" w:color="auto"/>
              <w:right w:val="single" w:sz="4" w:space="0" w:color="auto"/>
            </w:tcBorders>
            <w:vAlign w:val="center"/>
          </w:tcPr>
          <w:p w14:paraId="6437FDF2"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1276" w:type="dxa"/>
            <w:tcBorders>
              <w:top w:val="single" w:sz="4" w:space="0" w:color="auto"/>
              <w:left w:val="single" w:sz="4" w:space="0" w:color="auto"/>
              <w:bottom w:val="single" w:sz="4" w:space="0" w:color="auto"/>
              <w:right w:val="single" w:sz="4" w:space="0" w:color="auto"/>
            </w:tcBorders>
          </w:tcPr>
          <w:p w14:paraId="53162326" w14:textId="77777777" w:rsidR="007F74B5" w:rsidRDefault="007F74B5" w:rsidP="004F6B5D">
            <w:pPr>
              <w:tabs>
                <w:tab w:val="center" w:pos="4253"/>
                <w:tab w:val="right" w:pos="8504"/>
              </w:tabs>
              <w:spacing w:line="400" w:lineRule="exact"/>
              <w:jc w:val="center"/>
              <w:rPr>
                <w:rFonts w:ascii="宋体" w:eastAsia="宋体" w:hAnsi="宋体" w:cs="宋体"/>
              </w:rPr>
            </w:pPr>
            <w:r>
              <w:rPr>
                <w:rFonts w:ascii="宋体" w:eastAsia="宋体" w:hAnsi="宋体" w:cs="宋体" w:hint="eastAsia"/>
              </w:rPr>
              <w:t>取值</w:t>
            </w:r>
          </w:p>
        </w:tc>
      </w:tr>
      <w:tr w:rsidR="007F74B5" w14:paraId="608C2BF7"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665A1BF8" w14:textId="77777777" w:rsidR="007F74B5" w:rsidRDefault="007F74B5" w:rsidP="004F6B5D">
            <w:pPr>
              <w:tabs>
                <w:tab w:val="center" w:pos="4253"/>
                <w:tab w:val="right" w:pos="8504"/>
              </w:tabs>
              <w:spacing w:line="400" w:lineRule="exact"/>
              <w:jc w:val="center"/>
              <w:rPr>
                <w:rFonts w:eastAsia="宋体"/>
              </w:rPr>
            </w:pPr>
            <w:r>
              <w:rPr>
                <w:rFonts w:eastAsia="宋体" w:hint="eastAsia"/>
              </w:rPr>
              <w:t>正确率或准确率（</w:t>
            </w:r>
            <w:r>
              <w:rPr>
                <w:rFonts w:eastAsia="宋体" w:hint="eastAsia"/>
              </w:rPr>
              <w:t>ACR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29EFE238"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799" w:dyaOrig="560" w14:anchorId="42D58576">
                <v:shape id="_x0000_i1181" type="#_x0000_t75" style="width:139.5pt;height:27.5pt" o:ole="">
                  <v:imagedata r:id="rId350" o:title=""/>
                </v:shape>
                <o:OLEObject Type="Embed" ProgID="Equation.DSMT4" ShapeID="_x0000_i1181" DrawAspect="Content" ObjectID="_1695129904" r:id="rId351"/>
              </w:object>
            </w:r>
          </w:p>
        </w:tc>
        <w:tc>
          <w:tcPr>
            <w:tcW w:w="2693" w:type="dxa"/>
            <w:tcBorders>
              <w:top w:val="single" w:sz="4" w:space="0" w:color="auto"/>
              <w:left w:val="single" w:sz="4" w:space="0" w:color="auto"/>
              <w:bottom w:val="single" w:sz="4" w:space="0" w:color="auto"/>
              <w:right w:val="single" w:sz="4" w:space="0" w:color="auto"/>
            </w:tcBorders>
            <w:vAlign w:val="center"/>
          </w:tcPr>
          <w:p w14:paraId="72C6521C" w14:textId="77777777" w:rsidR="007F74B5" w:rsidRDefault="007F74B5" w:rsidP="004F6B5D">
            <w:pPr>
              <w:tabs>
                <w:tab w:val="center" w:pos="4253"/>
                <w:tab w:val="right" w:pos="8504"/>
              </w:tabs>
              <w:spacing w:line="400" w:lineRule="exact"/>
              <w:rPr>
                <w:rFonts w:eastAsia="宋体"/>
              </w:rPr>
            </w:pPr>
            <w:r>
              <w:rPr>
                <w:rFonts w:eastAsia="宋体" w:hint="eastAsia"/>
              </w:rPr>
              <w:t>预测正确的样本数在样本总数中的占比</w:t>
            </w:r>
          </w:p>
        </w:tc>
        <w:tc>
          <w:tcPr>
            <w:tcW w:w="3260" w:type="dxa"/>
            <w:vMerge w:val="restart"/>
            <w:tcBorders>
              <w:top w:val="single" w:sz="4" w:space="0" w:color="auto"/>
              <w:left w:val="single" w:sz="4" w:space="0" w:color="auto"/>
              <w:right w:val="single" w:sz="4" w:space="0" w:color="auto"/>
            </w:tcBorders>
            <w:vAlign w:val="center"/>
          </w:tcPr>
          <w:p w14:paraId="3D48FF39" w14:textId="77777777" w:rsidR="007F74B5" w:rsidRDefault="007F74B5" w:rsidP="004F6B5D">
            <w:pPr>
              <w:tabs>
                <w:tab w:val="center" w:pos="4253"/>
                <w:tab w:val="right" w:pos="8504"/>
              </w:tabs>
              <w:spacing w:line="400" w:lineRule="exact"/>
              <w:rPr>
                <w:rFonts w:eastAsia="宋体"/>
              </w:rPr>
            </w:pPr>
            <w:r w:rsidRPr="008676B6">
              <w:rPr>
                <w:rFonts w:eastAsia="宋体" w:hint="eastAsia"/>
              </w:rPr>
              <w:t>各类别样本的数量基本一致</w:t>
            </w:r>
            <w:r>
              <w:rPr>
                <w:rFonts w:eastAsia="宋体" w:hint="eastAsia"/>
              </w:rPr>
              <w:t>，不适合用于非平衡数据集。没有考虑错误分类的代价，不适合用于代价敏感问题</w:t>
            </w:r>
          </w:p>
        </w:tc>
        <w:tc>
          <w:tcPr>
            <w:tcW w:w="1276" w:type="dxa"/>
            <w:vMerge w:val="restart"/>
            <w:tcBorders>
              <w:top w:val="single" w:sz="4" w:space="0" w:color="auto"/>
              <w:left w:val="single" w:sz="4" w:space="0" w:color="auto"/>
              <w:right w:val="single" w:sz="4" w:space="0" w:color="auto"/>
            </w:tcBorders>
            <w:vAlign w:val="center"/>
          </w:tcPr>
          <w:p w14:paraId="3473FBB5" w14:textId="77777777" w:rsidR="007F74B5" w:rsidRDefault="007F74B5" w:rsidP="004F6B5D">
            <w:pPr>
              <w:tabs>
                <w:tab w:val="center" w:pos="4253"/>
                <w:tab w:val="right" w:pos="8504"/>
              </w:tabs>
              <w:spacing w:line="400" w:lineRule="exact"/>
              <w:jc w:val="center"/>
              <w:rPr>
                <w:rFonts w:eastAsia="宋体"/>
              </w:rPr>
            </w:pPr>
            <w:r w:rsidRPr="00040E8A">
              <w:rPr>
                <w:rFonts w:eastAsia="宋体"/>
                <w:position w:val="-10"/>
              </w:rPr>
              <w:object w:dxaOrig="420" w:dyaOrig="279" w14:anchorId="146DD66A">
                <v:shape id="_x0000_i1182" type="#_x0000_t75" style="width:21.5pt;height:14pt" o:ole="">
                  <v:imagedata r:id="rId352" o:title=""/>
                </v:shape>
                <o:OLEObject Type="Embed" ProgID="Equation.DSMT4" ShapeID="_x0000_i1182" DrawAspect="Content" ObjectID="_1695129905" r:id="rId353"/>
              </w:object>
            </w:r>
            <w:r>
              <w:rPr>
                <w:rFonts w:eastAsia="宋体" w:hint="eastAsia"/>
              </w:rPr>
              <w:t>,</w:t>
            </w:r>
            <w:r>
              <w:rPr>
                <w:rFonts w:eastAsia="宋体" w:hint="eastAsia"/>
              </w:rPr>
              <w:t>完美模型值为</w:t>
            </w:r>
            <w:r>
              <w:rPr>
                <w:rFonts w:eastAsia="宋体" w:hint="eastAsia"/>
              </w:rPr>
              <w:t>1</w:t>
            </w:r>
          </w:p>
        </w:tc>
      </w:tr>
      <w:tr w:rsidR="007F74B5" w14:paraId="5AB4E672"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7C7F7B11" w14:textId="77777777" w:rsidR="007F74B5" w:rsidRDefault="007F74B5" w:rsidP="004F6B5D">
            <w:pPr>
              <w:tabs>
                <w:tab w:val="center" w:pos="4253"/>
                <w:tab w:val="right" w:pos="8504"/>
              </w:tabs>
              <w:spacing w:line="400" w:lineRule="exact"/>
              <w:jc w:val="center"/>
              <w:rPr>
                <w:rFonts w:eastAsia="宋体"/>
              </w:rPr>
            </w:pPr>
            <w:r>
              <w:rPr>
                <w:rFonts w:eastAsia="宋体" w:hint="eastAsia"/>
              </w:rPr>
              <w:t>错误率（</w:t>
            </w:r>
            <w:r>
              <w:rPr>
                <w:rFonts w:eastAsia="宋体" w:hint="eastAsia"/>
              </w:rPr>
              <w:t>MCR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41A1414C" w14:textId="77777777" w:rsidR="007F74B5" w:rsidRDefault="007F74B5" w:rsidP="004F6B5D">
            <w:pPr>
              <w:tabs>
                <w:tab w:val="center" w:pos="4253"/>
                <w:tab w:val="right" w:pos="8504"/>
              </w:tabs>
              <w:jc w:val="center"/>
              <w:rPr>
                <w:rFonts w:eastAsia="宋体"/>
              </w:rPr>
            </w:pPr>
            <w:r w:rsidRPr="006E28E0">
              <w:rPr>
                <w:rFonts w:cstheme="minorBidi"/>
                <w:position w:val="-22"/>
              </w:rPr>
              <w:object w:dxaOrig="2439" w:dyaOrig="560" w14:anchorId="54C74C1D">
                <v:shape id="_x0000_i1183" type="#_x0000_t75" style="width:122pt;height:27.5pt" o:ole="">
                  <v:imagedata r:id="rId354" o:title=""/>
                </v:shape>
                <o:OLEObject Type="Embed" ProgID="Equation.DSMT4" ShapeID="_x0000_i1183" DrawAspect="Content" ObjectID="_1695129906" r:id="rId355"/>
              </w:object>
            </w:r>
          </w:p>
        </w:tc>
        <w:tc>
          <w:tcPr>
            <w:tcW w:w="2693" w:type="dxa"/>
            <w:tcBorders>
              <w:top w:val="single" w:sz="4" w:space="0" w:color="auto"/>
              <w:left w:val="single" w:sz="4" w:space="0" w:color="auto"/>
              <w:bottom w:val="single" w:sz="4" w:space="0" w:color="auto"/>
              <w:right w:val="single" w:sz="4" w:space="0" w:color="auto"/>
            </w:tcBorders>
            <w:vAlign w:val="center"/>
          </w:tcPr>
          <w:p w14:paraId="6252DFD7" w14:textId="77777777" w:rsidR="007F74B5" w:rsidRDefault="007F74B5" w:rsidP="004F6B5D">
            <w:pPr>
              <w:tabs>
                <w:tab w:val="center" w:pos="4253"/>
                <w:tab w:val="right" w:pos="8504"/>
              </w:tabs>
              <w:spacing w:line="400" w:lineRule="exact"/>
              <w:rPr>
                <w:rFonts w:eastAsia="宋体"/>
              </w:rPr>
            </w:pPr>
            <w:r>
              <w:rPr>
                <w:rFonts w:eastAsia="宋体" w:hint="eastAsia"/>
              </w:rPr>
              <w:t>预测错误的样本数在样本总数中的占比</w:t>
            </w:r>
          </w:p>
        </w:tc>
        <w:tc>
          <w:tcPr>
            <w:tcW w:w="3260" w:type="dxa"/>
            <w:vMerge/>
            <w:tcBorders>
              <w:left w:val="single" w:sz="4" w:space="0" w:color="auto"/>
              <w:right w:val="single" w:sz="4" w:space="0" w:color="auto"/>
            </w:tcBorders>
            <w:vAlign w:val="center"/>
          </w:tcPr>
          <w:p w14:paraId="20623624"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72C3C04B" w14:textId="77777777" w:rsidR="007F74B5" w:rsidRDefault="007F74B5" w:rsidP="004F6B5D">
            <w:pPr>
              <w:tabs>
                <w:tab w:val="center" w:pos="4253"/>
                <w:tab w:val="right" w:pos="8504"/>
              </w:tabs>
              <w:spacing w:line="400" w:lineRule="exact"/>
              <w:jc w:val="center"/>
              <w:rPr>
                <w:rFonts w:eastAsia="宋体"/>
              </w:rPr>
            </w:pPr>
          </w:p>
        </w:tc>
      </w:tr>
      <w:tr w:rsidR="007F74B5" w14:paraId="4C49C90F"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68F97E26" w14:textId="77777777" w:rsidR="007F74B5" w:rsidRDefault="007F74B5" w:rsidP="004F6B5D">
            <w:pPr>
              <w:tabs>
                <w:tab w:val="center" w:pos="4253"/>
                <w:tab w:val="right" w:pos="8504"/>
              </w:tabs>
              <w:spacing w:line="400" w:lineRule="exact"/>
              <w:jc w:val="center"/>
              <w:rPr>
                <w:rFonts w:eastAsia="宋体"/>
              </w:rPr>
            </w:pPr>
            <w:r>
              <w:rPr>
                <w:rFonts w:eastAsia="宋体" w:hint="eastAsia"/>
              </w:rPr>
              <w:t>误检率或虚警率（</w:t>
            </w:r>
            <w:r>
              <w:rPr>
                <w:rFonts w:eastAsia="宋体" w:hint="eastAsia"/>
              </w:rPr>
              <w:t>FPR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466976BC"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100" w:dyaOrig="560" w14:anchorId="7CBFE9CB">
                <v:shape id="_x0000_i1184" type="#_x0000_t75" style="width:105pt;height:27.5pt" o:ole="">
                  <v:imagedata r:id="rId356" o:title=""/>
                </v:shape>
                <o:OLEObject Type="Embed" ProgID="Equation.DSMT4" ShapeID="_x0000_i1184" DrawAspect="Content" ObjectID="_1695129907" r:id="rId357"/>
              </w:object>
            </w:r>
          </w:p>
        </w:tc>
        <w:tc>
          <w:tcPr>
            <w:tcW w:w="2693" w:type="dxa"/>
            <w:tcBorders>
              <w:top w:val="single" w:sz="4" w:space="0" w:color="auto"/>
              <w:left w:val="single" w:sz="4" w:space="0" w:color="auto"/>
              <w:bottom w:val="single" w:sz="4" w:space="0" w:color="auto"/>
              <w:right w:val="single" w:sz="4" w:space="0" w:color="auto"/>
            </w:tcBorders>
            <w:vAlign w:val="center"/>
          </w:tcPr>
          <w:p w14:paraId="56FCD899" w14:textId="77777777" w:rsidR="007F74B5" w:rsidRDefault="007F74B5" w:rsidP="004F6B5D">
            <w:pPr>
              <w:tabs>
                <w:tab w:val="center" w:pos="4253"/>
                <w:tab w:val="right" w:pos="8504"/>
              </w:tabs>
              <w:spacing w:line="400" w:lineRule="exact"/>
              <w:rPr>
                <w:rFonts w:eastAsia="宋体"/>
              </w:rPr>
            </w:pPr>
            <w:r>
              <w:rPr>
                <w:rFonts w:eastAsia="宋体" w:hint="eastAsia"/>
              </w:rPr>
              <w:t>预测为正的负类样本在所有负类样本中的占比</w:t>
            </w:r>
          </w:p>
        </w:tc>
        <w:tc>
          <w:tcPr>
            <w:tcW w:w="3260" w:type="dxa"/>
            <w:vMerge/>
            <w:tcBorders>
              <w:left w:val="single" w:sz="4" w:space="0" w:color="auto"/>
              <w:right w:val="single" w:sz="4" w:space="0" w:color="auto"/>
            </w:tcBorders>
            <w:vAlign w:val="center"/>
          </w:tcPr>
          <w:p w14:paraId="3D0E384E"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6592D031" w14:textId="77777777" w:rsidR="007F74B5" w:rsidRDefault="007F74B5" w:rsidP="004F6B5D">
            <w:pPr>
              <w:tabs>
                <w:tab w:val="center" w:pos="4253"/>
                <w:tab w:val="right" w:pos="8504"/>
              </w:tabs>
              <w:spacing w:line="400" w:lineRule="exact"/>
              <w:jc w:val="center"/>
              <w:rPr>
                <w:rFonts w:eastAsia="宋体"/>
              </w:rPr>
            </w:pPr>
          </w:p>
        </w:tc>
      </w:tr>
      <w:tr w:rsidR="007F74B5" w14:paraId="73089CDD"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5B31572" w14:textId="77777777" w:rsidR="007F74B5" w:rsidRDefault="007F74B5" w:rsidP="004F6B5D">
            <w:pPr>
              <w:tabs>
                <w:tab w:val="center" w:pos="4253"/>
                <w:tab w:val="right" w:pos="8504"/>
              </w:tabs>
              <w:spacing w:line="400" w:lineRule="exact"/>
              <w:jc w:val="center"/>
              <w:rPr>
                <w:rFonts w:eastAsia="宋体"/>
              </w:rPr>
            </w:pPr>
            <w:r>
              <w:rPr>
                <w:rFonts w:eastAsia="宋体" w:hint="eastAsia"/>
              </w:rPr>
              <w:t>漏检率（</w:t>
            </w:r>
            <w:r>
              <w:rPr>
                <w:rFonts w:eastAsia="宋体" w:hint="eastAsia"/>
              </w:rPr>
              <w:t>FNR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024A9DD2"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2299" w:dyaOrig="560" w14:anchorId="69791B36">
                <v:shape id="_x0000_i1185" type="#_x0000_t75" style="width:114.5pt;height:27.5pt" o:ole="">
                  <v:imagedata r:id="rId358" o:title=""/>
                </v:shape>
                <o:OLEObject Type="Embed" ProgID="Equation.DSMT4" ShapeID="_x0000_i1185" DrawAspect="Content" ObjectID="_1695129908" r:id="rId359"/>
              </w:object>
            </w:r>
          </w:p>
        </w:tc>
        <w:tc>
          <w:tcPr>
            <w:tcW w:w="2693" w:type="dxa"/>
            <w:tcBorders>
              <w:top w:val="single" w:sz="4" w:space="0" w:color="auto"/>
              <w:left w:val="single" w:sz="4" w:space="0" w:color="auto"/>
              <w:bottom w:val="single" w:sz="4" w:space="0" w:color="auto"/>
              <w:right w:val="single" w:sz="4" w:space="0" w:color="auto"/>
            </w:tcBorders>
            <w:vAlign w:val="center"/>
          </w:tcPr>
          <w:p w14:paraId="039527E2" w14:textId="77777777" w:rsidR="007F74B5" w:rsidRDefault="007F74B5" w:rsidP="004F6B5D">
            <w:pPr>
              <w:tabs>
                <w:tab w:val="center" w:pos="4253"/>
                <w:tab w:val="right" w:pos="8504"/>
              </w:tabs>
              <w:spacing w:line="400" w:lineRule="exact"/>
              <w:rPr>
                <w:rFonts w:eastAsia="宋体"/>
              </w:rPr>
            </w:pPr>
            <w:r>
              <w:rPr>
                <w:rFonts w:eastAsia="宋体" w:hint="eastAsia"/>
              </w:rPr>
              <w:t>预测为负的正类样本在所有正类样本中的占比</w:t>
            </w:r>
          </w:p>
        </w:tc>
        <w:tc>
          <w:tcPr>
            <w:tcW w:w="3260" w:type="dxa"/>
            <w:vMerge/>
            <w:tcBorders>
              <w:left w:val="single" w:sz="4" w:space="0" w:color="auto"/>
              <w:bottom w:val="single" w:sz="4" w:space="0" w:color="auto"/>
              <w:right w:val="single" w:sz="4" w:space="0" w:color="auto"/>
            </w:tcBorders>
            <w:vAlign w:val="center"/>
          </w:tcPr>
          <w:p w14:paraId="0C27AB20" w14:textId="77777777" w:rsidR="007F74B5" w:rsidRDefault="007F74B5" w:rsidP="004F6B5D">
            <w:pPr>
              <w:tabs>
                <w:tab w:val="center" w:pos="4253"/>
                <w:tab w:val="right" w:pos="8504"/>
              </w:tabs>
              <w:spacing w:line="400" w:lineRule="exact"/>
              <w:jc w:val="center"/>
              <w:rPr>
                <w:rFonts w:eastAsia="宋体"/>
              </w:rPr>
            </w:pPr>
          </w:p>
        </w:tc>
        <w:tc>
          <w:tcPr>
            <w:tcW w:w="1276" w:type="dxa"/>
            <w:vMerge/>
            <w:tcBorders>
              <w:left w:val="single" w:sz="4" w:space="0" w:color="auto"/>
              <w:right w:val="single" w:sz="4" w:space="0" w:color="auto"/>
            </w:tcBorders>
          </w:tcPr>
          <w:p w14:paraId="68DCA090" w14:textId="77777777" w:rsidR="007F74B5" w:rsidRDefault="007F74B5" w:rsidP="004F6B5D">
            <w:pPr>
              <w:tabs>
                <w:tab w:val="center" w:pos="4253"/>
                <w:tab w:val="right" w:pos="8504"/>
              </w:tabs>
              <w:spacing w:line="400" w:lineRule="exact"/>
              <w:jc w:val="center"/>
              <w:rPr>
                <w:rFonts w:eastAsia="宋体"/>
              </w:rPr>
            </w:pPr>
          </w:p>
        </w:tc>
      </w:tr>
      <w:tr w:rsidR="007F74B5" w14:paraId="23242045"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2C76BA74" w14:textId="77777777" w:rsidR="007F74B5" w:rsidRDefault="007F74B5" w:rsidP="004F6B5D">
            <w:pPr>
              <w:tabs>
                <w:tab w:val="center" w:pos="4253"/>
                <w:tab w:val="right" w:pos="8504"/>
              </w:tabs>
              <w:spacing w:line="400" w:lineRule="exact"/>
              <w:jc w:val="center"/>
              <w:rPr>
                <w:rFonts w:eastAsia="宋体"/>
              </w:rPr>
            </w:pPr>
            <w:r>
              <w:rPr>
                <w:rFonts w:eastAsia="宋体" w:hint="eastAsia"/>
              </w:rPr>
              <w:t>精确率或查准率（</w:t>
            </w:r>
            <w:r>
              <w:rPr>
                <w:rFonts w:eastAsia="宋体" w:hint="eastAsia"/>
              </w:rPr>
              <w:t>Precision</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61DBCAD5" w14:textId="77777777" w:rsidR="007F74B5" w:rsidRDefault="007F74B5" w:rsidP="004F6B5D">
            <w:pPr>
              <w:tabs>
                <w:tab w:val="center" w:pos="4253"/>
                <w:tab w:val="right" w:pos="8504"/>
              </w:tabs>
              <w:jc w:val="center"/>
              <w:rPr>
                <w:rFonts w:eastAsia="宋体"/>
              </w:rPr>
            </w:pPr>
            <w:r w:rsidRPr="004D1BAB">
              <w:rPr>
                <w:rFonts w:eastAsia="宋体" w:cstheme="minorBidi"/>
                <w:position w:val="-20"/>
              </w:rPr>
              <w:object w:dxaOrig="1120" w:dyaOrig="540" w14:anchorId="6615DA3B">
                <v:shape id="_x0000_i1186" type="#_x0000_t75" style="width:55.5pt;height:26.5pt" o:ole="">
                  <v:imagedata r:id="rId360" o:title=""/>
                </v:shape>
                <o:OLEObject Type="Embed" ProgID="Equation.DSMT4" ShapeID="_x0000_i1186" DrawAspect="Content" ObjectID="_1695129909" r:id="rId361"/>
              </w:object>
            </w:r>
          </w:p>
        </w:tc>
        <w:tc>
          <w:tcPr>
            <w:tcW w:w="2693" w:type="dxa"/>
            <w:tcBorders>
              <w:top w:val="single" w:sz="4" w:space="0" w:color="auto"/>
              <w:left w:val="single" w:sz="4" w:space="0" w:color="auto"/>
              <w:bottom w:val="single" w:sz="4" w:space="0" w:color="auto"/>
              <w:right w:val="single" w:sz="4" w:space="0" w:color="auto"/>
            </w:tcBorders>
            <w:vAlign w:val="center"/>
          </w:tcPr>
          <w:p w14:paraId="48012D49" w14:textId="77777777" w:rsidR="007F74B5" w:rsidRDefault="007F74B5" w:rsidP="004F6B5D">
            <w:pPr>
              <w:tabs>
                <w:tab w:val="center" w:pos="4253"/>
                <w:tab w:val="right" w:pos="8504"/>
              </w:tabs>
              <w:spacing w:line="400" w:lineRule="exact"/>
              <w:rPr>
                <w:rFonts w:eastAsia="宋体"/>
              </w:rPr>
            </w:pPr>
            <w:r>
              <w:rPr>
                <w:rFonts w:eastAsia="宋体" w:hint="eastAsia"/>
              </w:rPr>
              <w:t>预测为正的样本中真正的正样本占比</w:t>
            </w:r>
          </w:p>
        </w:tc>
        <w:tc>
          <w:tcPr>
            <w:tcW w:w="3260" w:type="dxa"/>
            <w:tcBorders>
              <w:top w:val="single" w:sz="4" w:space="0" w:color="auto"/>
              <w:left w:val="single" w:sz="4" w:space="0" w:color="auto"/>
              <w:bottom w:val="single" w:sz="4" w:space="0" w:color="auto"/>
              <w:right w:val="single" w:sz="4" w:space="0" w:color="auto"/>
            </w:tcBorders>
            <w:vAlign w:val="center"/>
          </w:tcPr>
          <w:p w14:paraId="7033368A" w14:textId="77777777" w:rsidR="007F74B5" w:rsidRDefault="007F74B5" w:rsidP="004F6B5D">
            <w:pPr>
              <w:tabs>
                <w:tab w:val="center" w:pos="4253"/>
                <w:tab w:val="right" w:pos="8504"/>
              </w:tabs>
              <w:spacing w:line="400" w:lineRule="exact"/>
              <w:rPr>
                <w:rFonts w:eastAsia="宋体"/>
              </w:rPr>
            </w:pPr>
            <w:r>
              <w:rPr>
                <w:rFonts w:eastAsia="宋体" w:hint="eastAsia"/>
              </w:rPr>
              <w:t>适用于全部数据集</w:t>
            </w:r>
          </w:p>
        </w:tc>
        <w:tc>
          <w:tcPr>
            <w:tcW w:w="1276" w:type="dxa"/>
            <w:vMerge/>
            <w:tcBorders>
              <w:left w:val="single" w:sz="4" w:space="0" w:color="auto"/>
              <w:right w:val="single" w:sz="4" w:space="0" w:color="auto"/>
            </w:tcBorders>
          </w:tcPr>
          <w:p w14:paraId="77C030FC" w14:textId="77777777" w:rsidR="007F74B5" w:rsidRDefault="007F74B5" w:rsidP="004F6B5D">
            <w:pPr>
              <w:tabs>
                <w:tab w:val="center" w:pos="4253"/>
                <w:tab w:val="right" w:pos="8504"/>
              </w:tabs>
              <w:spacing w:line="400" w:lineRule="exact"/>
              <w:rPr>
                <w:rFonts w:eastAsia="宋体"/>
              </w:rPr>
            </w:pPr>
          </w:p>
        </w:tc>
      </w:tr>
      <w:tr w:rsidR="007F74B5" w14:paraId="2E7B30BF"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3BF6C01F" w14:textId="77777777" w:rsidR="007F74B5" w:rsidRDefault="007F74B5" w:rsidP="004F6B5D">
            <w:pPr>
              <w:tabs>
                <w:tab w:val="center" w:pos="4253"/>
                <w:tab w:val="right" w:pos="8504"/>
              </w:tabs>
              <w:spacing w:line="400" w:lineRule="exact"/>
              <w:jc w:val="center"/>
              <w:rPr>
                <w:rFonts w:eastAsia="宋体"/>
              </w:rPr>
            </w:pPr>
            <w:r>
              <w:rPr>
                <w:rFonts w:eastAsia="宋体" w:hint="eastAsia"/>
              </w:rPr>
              <w:t>召回率或查全率（</w:t>
            </w:r>
            <w:r>
              <w:rPr>
                <w:rFonts w:eastAsia="宋体" w:hint="eastAsia"/>
              </w:rPr>
              <w:t>TPR</w:t>
            </w:r>
            <w:r>
              <w:rPr>
                <w:rFonts w:eastAsia="宋体" w:hint="eastAsia"/>
              </w:rPr>
              <w:t>）</w:t>
            </w:r>
          </w:p>
        </w:tc>
        <w:tc>
          <w:tcPr>
            <w:tcW w:w="2977" w:type="dxa"/>
            <w:tcBorders>
              <w:top w:val="single" w:sz="4" w:space="0" w:color="auto"/>
              <w:left w:val="single" w:sz="4" w:space="0" w:color="auto"/>
              <w:bottom w:val="single" w:sz="4" w:space="0" w:color="auto"/>
              <w:right w:val="single" w:sz="4" w:space="0" w:color="auto"/>
            </w:tcBorders>
            <w:vAlign w:val="center"/>
          </w:tcPr>
          <w:p w14:paraId="043542ED" w14:textId="77777777" w:rsidR="007F74B5" w:rsidRDefault="007F74B5" w:rsidP="004F6B5D">
            <w:pPr>
              <w:tabs>
                <w:tab w:val="center" w:pos="4253"/>
                <w:tab w:val="right" w:pos="8504"/>
              </w:tabs>
              <w:jc w:val="center"/>
              <w:rPr>
                <w:rFonts w:eastAsia="宋体"/>
              </w:rPr>
            </w:pPr>
            <w:r w:rsidRPr="006E28E0">
              <w:rPr>
                <w:rFonts w:eastAsia="宋体" w:cstheme="minorBidi"/>
                <w:position w:val="-22"/>
              </w:rPr>
              <w:object w:dxaOrig="1200" w:dyaOrig="560" w14:anchorId="6F61EDAF">
                <v:shape id="_x0000_i1187" type="#_x0000_t75" style="width:60pt;height:27.5pt" o:ole="">
                  <v:imagedata r:id="rId362" o:title=""/>
                </v:shape>
                <o:OLEObject Type="Embed" ProgID="Equation.DSMT4" ShapeID="_x0000_i1187" DrawAspect="Content" ObjectID="_1695129910" r:id="rId363"/>
              </w:object>
            </w:r>
          </w:p>
        </w:tc>
        <w:tc>
          <w:tcPr>
            <w:tcW w:w="2693" w:type="dxa"/>
            <w:tcBorders>
              <w:top w:val="single" w:sz="4" w:space="0" w:color="auto"/>
              <w:left w:val="single" w:sz="4" w:space="0" w:color="auto"/>
              <w:bottom w:val="single" w:sz="4" w:space="0" w:color="auto"/>
              <w:right w:val="single" w:sz="4" w:space="0" w:color="auto"/>
            </w:tcBorders>
            <w:vAlign w:val="center"/>
          </w:tcPr>
          <w:p w14:paraId="0A553386" w14:textId="77777777" w:rsidR="007F74B5" w:rsidRDefault="007F74B5" w:rsidP="004F6B5D">
            <w:pPr>
              <w:tabs>
                <w:tab w:val="center" w:pos="4253"/>
                <w:tab w:val="right" w:pos="8504"/>
              </w:tabs>
              <w:spacing w:line="400" w:lineRule="exact"/>
              <w:rPr>
                <w:rFonts w:eastAsia="宋体"/>
              </w:rPr>
            </w:pPr>
            <w:r>
              <w:rPr>
                <w:rFonts w:eastAsia="宋体" w:hint="eastAsia"/>
              </w:rPr>
              <w:t>样本中的正类被预测正确的比率</w:t>
            </w:r>
          </w:p>
        </w:tc>
        <w:tc>
          <w:tcPr>
            <w:tcW w:w="3260" w:type="dxa"/>
            <w:tcBorders>
              <w:top w:val="single" w:sz="4" w:space="0" w:color="auto"/>
              <w:left w:val="single" w:sz="4" w:space="0" w:color="auto"/>
              <w:bottom w:val="single" w:sz="4" w:space="0" w:color="auto"/>
              <w:right w:val="single" w:sz="4" w:space="0" w:color="auto"/>
            </w:tcBorders>
            <w:vAlign w:val="center"/>
          </w:tcPr>
          <w:p w14:paraId="01A662B7" w14:textId="77777777" w:rsidR="007F74B5" w:rsidRDefault="007F74B5" w:rsidP="004F6B5D">
            <w:pPr>
              <w:tabs>
                <w:tab w:val="center" w:pos="4253"/>
                <w:tab w:val="right" w:pos="8504"/>
              </w:tabs>
              <w:spacing w:line="400" w:lineRule="exact"/>
              <w:rPr>
                <w:rFonts w:eastAsia="宋体"/>
              </w:rPr>
            </w:pPr>
            <w:r>
              <w:rPr>
                <w:rFonts w:eastAsia="宋体" w:hint="eastAsia"/>
              </w:rPr>
              <w:t>适用于全部数据集，但两者难以同时取得理想值，根据不同的需求，可以有偏向地关注这两个评价指标</w:t>
            </w:r>
          </w:p>
        </w:tc>
        <w:tc>
          <w:tcPr>
            <w:tcW w:w="1276" w:type="dxa"/>
            <w:vMerge/>
            <w:tcBorders>
              <w:left w:val="single" w:sz="4" w:space="0" w:color="auto"/>
              <w:right w:val="single" w:sz="4" w:space="0" w:color="auto"/>
            </w:tcBorders>
          </w:tcPr>
          <w:p w14:paraId="6725C172" w14:textId="77777777" w:rsidR="007F74B5" w:rsidRDefault="007F74B5" w:rsidP="004F6B5D">
            <w:pPr>
              <w:tabs>
                <w:tab w:val="center" w:pos="4253"/>
                <w:tab w:val="right" w:pos="8504"/>
              </w:tabs>
              <w:spacing w:line="400" w:lineRule="exact"/>
              <w:rPr>
                <w:rFonts w:eastAsia="宋体"/>
              </w:rPr>
            </w:pPr>
          </w:p>
        </w:tc>
      </w:tr>
      <w:tr w:rsidR="007F74B5" w14:paraId="43289280" w14:textId="77777777" w:rsidTr="00957DD9">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09D7C4" w14:textId="77777777" w:rsidR="007F74B5" w:rsidRDefault="007F74B5" w:rsidP="004F6B5D">
            <w:pPr>
              <w:tabs>
                <w:tab w:val="center" w:pos="4253"/>
                <w:tab w:val="right" w:pos="8504"/>
              </w:tabs>
              <w:spacing w:line="400" w:lineRule="exact"/>
              <w:jc w:val="center"/>
              <w:rPr>
                <w:rFonts w:eastAsia="宋体"/>
              </w:rPr>
            </w:pPr>
            <w:r>
              <w:rPr>
                <w:rFonts w:eastAsia="宋体" w:hint="eastAsia"/>
              </w:rPr>
              <w:t>几何平均（</w:t>
            </w:r>
            <w:r>
              <w:rPr>
                <w:rFonts w:eastAsia="宋体" w:hint="eastAsia"/>
              </w:rPr>
              <w:t>GM</w:t>
            </w:r>
            <w:r>
              <w:rPr>
                <w:rFonts w:eastAsia="宋体" w:hint="eastAsia"/>
              </w:rPr>
              <w:t>）</w:t>
            </w:r>
          </w:p>
        </w:tc>
        <w:commentRangeStart w:id="58"/>
        <w:tc>
          <w:tcPr>
            <w:tcW w:w="2977" w:type="dxa"/>
            <w:tcBorders>
              <w:top w:val="single" w:sz="4" w:space="0" w:color="auto"/>
              <w:left w:val="single" w:sz="4" w:space="0" w:color="auto"/>
              <w:bottom w:val="single" w:sz="4" w:space="0" w:color="auto"/>
              <w:right w:val="single" w:sz="4" w:space="0" w:color="auto"/>
            </w:tcBorders>
            <w:vAlign w:val="center"/>
          </w:tcPr>
          <w:p w14:paraId="5FA765E0" w14:textId="77777777" w:rsidR="007F74B5" w:rsidRDefault="007F74B5" w:rsidP="004F6B5D">
            <w:pPr>
              <w:tabs>
                <w:tab w:val="center" w:pos="4253"/>
                <w:tab w:val="right" w:pos="8504"/>
              </w:tabs>
              <w:jc w:val="center"/>
              <w:rPr>
                <w:rFonts w:eastAsia="宋体"/>
              </w:rPr>
            </w:pPr>
            <w:r>
              <w:rPr>
                <w:rFonts w:eastAsia="宋体" w:cstheme="minorBidi"/>
                <w:position w:val="-12"/>
              </w:rPr>
              <w:object w:dxaOrig="1920" w:dyaOrig="380" w14:anchorId="1AE85421">
                <v:shape id="_x0000_i1188" type="#_x0000_t75" style="width:95pt;height:19pt" o:ole="">
                  <v:imagedata r:id="rId364" o:title=""/>
                </v:shape>
                <o:OLEObject Type="Embed" ProgID="Equation.DSMT4" ShapeID="_x0000_i1188" DrawAspect="Content" ObjectID="_1695129911" r:id="rId365"/>
              </w:object>
            </w:r>
            <w:commentRangeEnd w:id="58"/>
            <w:r w:rsidR="006E566D">
              <w:rPr>
                <w:rStyle w:val="af9"/>
              </w:rPr>
              <w:commentReference w:id="58"/>
            </w:r>
          </w:p>
        </w:tc>
        <w:tc>
          <w:tcPr>
            <w:tcW w:w="2693" w:type="dxa"/>
            <w:tcBorders>
              <w:top w:val="single" w:sz="4" w:space="0" w:color="auto"/>
              <w:left w:val="single" w:sz="4" w:space="0" w:color="auto"/>
              <w:bottom w:val="single" w:sz="4" w:space="0" w:color="auto"/>
              <w:right w:val="single" w:sz="4" w:space="0" w:color="auto"/>
            </w:tcBorders>
            <w:vAlign w:val="center"/>
          </w:tcPr>
          <w:p w14:paraId="33FC1CE4" w14:textId="77777777" w:rsidR="007F74B5" w:rsidRDefault="007F74B5" w:rsidP="004F6B5D">
            <w:pPr>
              <w:tabs>
                <w:tab w:val="center" w:pos="4253"/>
                <w:tab w:val="right" w:pos="8504"/>
              </w:tabs>
              <w:spacing w:line="400" w:lineRule="exact"/>
              <w:rPr>
                <w:rFonts w:eastAsia="宋体"/>
              </w:rPr>
            </w:pPr>
            <w:r>
              <w:rPr>
                <w:rFonts w:eastAsia="宋体" w:hint="eastAsia"/>
              </w:rPr>
              <w:t>倾向于最大化正召回率和负召回率，同时保持它们相对平衡。</w:t>
            </w:r>
          </w:p>
        </w:tc>
        <w:tc>
          <w:tcPr>
            <w:tcW w:w="3260" w:type="dxa"/>
            <w:tcBorders>
              <w:top w:val="single" w:sz="4" w:space="0" w:color="auto"/>
              <w:left w:val="single" w:sz="4" w:space="0" w:color="auto"/>
              <w:bottom w:val="single" w:sz="4" w:space="0" w:color="auto"/>
              <w:right w:val="single" w:sz="4" w:space="0" w:color="auto"/>
            </w:tcBorders>
            <w:vAlign w:val="center"/>
          </w:tcPr>
          <w:p w14:paraId="69ED1A7C" w14:textId="042EA3D1" w:rsidR="00957DD9" w:rsidRDefault="007F74B5" w:rsidP="004F6B5D">
            <w:pPr>
              <w:tabs>
                <w:tab w:val="center" w:pos="4253"/>
                <w:tab w:val="right" w:pos="8504"/>
              </w:tabs>
              <w:spacing w:line="400" w:lineRule="exact"/>
              <w:rPr>
                <w:rFonts w:eastAsia="宋体"/>
              </w:rPr>
            </w:pPr>
            <w:r>
              <w:rPr>
                <w:rFonts w:eastAsia="宋体" w:hint="eastAsia"/>
              </w:rPr>
              <w:t>能更客观评价分类器在非平衡问题中的表现，可用于非平衡数据集</w:t>
            </w:r>
          </w:p>
        </w:tc>
        <w:tc>
          <w:tcPr>
            <w:tcW w:w="1276" w:type="dxa"/>
            <w:vMerge/>
            <w:tcBorders>
              <w:left w:val="single" w:sz="4" w:space="0" w:color="auto"/>
              <w:bottom w:val="single" w:sz="4" w:space="0" w:color="auto"/>
              <w:right w:val="single" w:sz="4" w:space="0" w:color="auto"/>
            </w:tcBorders>
          </w:tcPr>
          <w:p w14:paraId="481E0813" w14:textId="77777777" w:rsidR="007F74B5" w:rsidRDefault="007F74B5" w:rsidP="004F6B5D">
            <w:pPr>
              <w:tabs>
                <w:tab w:val="center" w:pos="4253"/>
                <w:tab w:val="right" w:pos="8504"/>
              </w:tabs>
              <w:spacing w:line="400" w:lineRule="exact"/>
              <w:rPr>
                <w:rFonts w:eastAsia="宋体"/>
              </w:rPr>
            </w:pPr>
          </w:p>
        </w:tc>
      </w:tr>
    </w:tbl>
    <w:p w14:paraId="06890AED" w14:textId="3AC9AD91" w:rsidR="007F74B5" w:rsidRDefault="007F74B5" w:rsidP="0009419D">
      <w:pPr>
        <w:pStyle w:val="af2"/>
        <w:ind w:right="200" w:firstLine="400"/>
        <w:jc w:val="right"/>
      </w:pPr>
    </w:p>
    <w:p w14:paraId="66147947" w14:textId="6C024422" w:rsidR="0009419D" w:rsidRPr="0009419D" w:rsidRDefault="00DE201F" w:rsidP="00957DD9">
      <w:pPr>
        <w:pStyle w:val="af2"/>
        <w:ind w:right="400"/>
        <w:jc w:val="right"/>
      </w:pPr>
      <w:r w:rsidRPr="00DE201F">
        <w:rPr>
          <w:rFonts w:hint="eastAsia"/>
        </w:rPr>
        <w:lastRenderedPageBreak/>
        <w:t>续表</w:t>
      </w:r>
      <w:r w:rsidRPr="00DE201F">
        <w:t>4-3</w:t>
      </w:r>
    </w:p>
    <w:tbl>
      <w:tblPr>
        <w:tblStyle w:val="af8"/>
        <w:tblW w:w="0" w:type="auto"/>
        <w:jc w:val="center"/>
        <w:tblLook w:val="04A0" w:firstRow="1" w:lastRow="0" w:firstColumn="1" w:lastColumn="0" w:noHBand="0" w:noVBand="1"/>
      </w:tblPr>
      <w:tblGrid>
        <w:gridCol w:w="2825"/>
        <w:gridCol w:w="2877"/>
        <w:gridCol w:w="2677"/>
        <w:gridCol w:w="2579"/>
        <w:gridCol w:w="1653"/>
      </w:tblGrid>
      <w:tr w:rsidR="007F74B5" w14:paraId="70493373" w14:textId="77777777" w:rsidTr="004F6B5D">
        <w:trPr>
          <w:jc w:val="center"/>
        </w:trPr>
        <w:tc>
          <w:tcPr>
            <w:tcW w:w="2825" w:type="dxa"/>
            <w:vAlign w:val="center"/>
          </w:tcPr>
          <w:p w14:paraId="5274D214" w14:textId="77777777" w:rsidR="007F74B5" w:rsidRDefault="007F74B5" w:rsidP="004F6B5D">
            <w:pPr>
              <w:pStyle w:val="af4"/>
              <w:jc w:val="center"/>
            </w:pPr>
            <w:r>
              <w:rPr>
                <w:rFonts w:hint="eastAsia"/>
              </w:rPr>
              <w:t>评价指标</w:t>
            </w:r>
          </w:p>
        </w:tc>
        <w:tc>
          <w:tcPr>
            <w:tcW w:w="2877" w:type="dxa"/>
            <w:vAlign w:val="center"/>
          </w:tcPr>
          <w:p w14:paraId="66AC3B01" w14:textId="77777777" w:rsidR="007F74B5" w:rsidRDefault="007F74B5" w:rsidP="004F6B5D">
            <w:pPr>
              <w:pStyle w:val="af4"/>
              <w:jc w:val="center"/>
            </w:pPr>
            <w:r>
              <w:rPr>
                <w:rFonts w:hint="eastAsia"/>
              </w:rPr>
              <w:t>公式</w:t>
            </w:r>
          </w:p>
        </w:tc>
        <w:tc>
          <w:tcPr>
            <w:tcW w:w="2677" w:type="dxa"/>
            <w:vAlign w:val="center"/>
          </w:tcPr>
          <w:p w14:paraId="78608B39" w14:textId="77777777" w:rsidR="007F74B5" w:rsidRDefault="007F74B5" w:rsidP="004F6B5D">
            <w:pPr>
              <w:pStyle w:val="af4"/>
              <w:jc w:val="center"/>
            </w:pPr>
            <w:r>
              <w:rPr>
                <w:rFonts w:hint="eastAsia"/>
              </w:rPr>
              <w:t>功能描述</w:t>
            </w:r>
          </w:p>
        </w:tc>
        <w:tc>
          <w:tcPr>
            <w:tcW w:w="2579" w:type="dxa"/>
            <w:vAlign w:val="center"/>
          </w:tcPr>
          <w:p w14:paraId="2AC9FF32" w14:textId="77777777" w:rsidR="007F74B5" w:rsidRDefault="007F74B5" w:rsidP="004F6B5D">
            <w:pPr>
              <w:pStyle w:val="af4"/>
              <w:jc w:val="center"/>
            </w:pPr>
            <w:r>
              <w:rPr>
                <w:rFonts w:ascii="宋体" w:hAnsi="宋体" w:cs="宋体" w:hint="eastAsia"/>
              </w:rPr>
              <w:t>使用前提或数据需求</w:t>
            </w:r>
          </w:p>
        </w:tc>
        <w:tc>
          <w:tcPr>
            <w:tcW w:w="1653" w:type="dxa"/>
          </w:tcPr>
          <w:p w14:paraId="224FF3D0" w14:textId="77777777" w:rsidR="007F74B5" w:rsidRDefault="007F74B5" w:rsidP="004F6B5D">
            <w:pPr>
              <w:pStyle w:val="af4"/>
              <w:jc w:val="center"/>
            </w:pPr>
            <w:r>
              <w:rPr>
                <w:rFonts w:hint="eastAsia"/>
              </w:rPr>
              <w:t>功能边界</w:t>
            </w:r>
          </w:p>
        </w:tc>
      </w:tr>
      <w:tr w:rsidR="007F74B5" w14:paraId="6335123D" w14:textId="77777777" w:rsidTr="004F6B5D">
        <w:trPr>
          <w:jc w:val="center"/>
        </w:trPr>
        <w:tc>
          <w:tcPr>
            <w:tcW w:w="2825" w:type="dxa"/>
            <w:vAlign w:val="center"/>
          </w:tcPr>
          <w:p w14:paraId="4347A828" w14:textId="77777777" w:rsidR="007F74B5" w:rsidRDefault="007F74B5" w:rsidP="004F6B5D">
            <w:pPr>
              <w:pStyle w:val="af4"/>
              <w:jc w:val="center"/>
            </w:pPr>
            <w:r>
              <w:rPr>
                <w:rFonts w:hint="eastAsia"/>
              </w:rPr>
              <w:t>特异度（</w:t>
            </w:r>
            <w:r>
              <w:rPr>
                <w:rFonts w:hint="eastAsia"/>
              </w:rPr>
              <w:t>Specificity</w:t>
            </w:r>
            <w:r>
              <w:rPr>
                <w:rFonts w:hint="eastAsia"/>
              </w:rPr>
              <w:t>）</w:t>
            </w:r>
          </w:p>
        </w:tc>
        <w:tc>
          <w:tcPr>
            <w:tcW w:w="2877" w:type="dxa"/>
            <w:vAlign w:val="center"/>
          </w:tcPr>
          <w:p w14:paraId="2F0AD73B" w14:textId="77777777" w:rsidR="007F74B5" w:rsidRDefault="007F74B5" w:rsidP="004F6B5D">
            <w:pPr>
              <w:pStyle w:val="af4"/>
              <w:spacing w:line="240" w:lineRule="atLeast"/>
              <w:jc w:val="center"/>
            </w:pPr>
            <w:r w:rsidRPr="006E28E0">
              <w:rPr>
                <w:position w:val="-22"/>
                <w:szCs w:val="20"/>
              </w:rPr>
              <w:object w:dxaOrig="1219" w:dyaOrig="560" w14:anchorId="5DF02BB6">
                <v:shape id="_x0000_i1189" type="#_x0000_t75" style="width:61.5pt;height:27.5pt" o:ole="">
                  <v:imagedata r:id="rId366" o:title=""/>
                </v:shape>
                <o:OLEObject Type="Embed" ProgID="Equation.DSMT4" ShapeID="_x0000_i1189" DrawAspect="Content" ObjectID="_1695129912" r:id="rId367"/>
              </w:object>
            </w:r>
          </w:p>
        </w:tc>
        <w:tc>
          <w:tcPr>
            <w:tcW w:w="2677" w:type="dxa"/>
            <w:vAlign w:val="center"/>
          </w:tcPr>
          <w:p w14:paraId="4DEFBDF6" w14:textId="77777777" w:rsidR="007F74B5" w:rsidRDefault="007F74B5" w:rsidP="004F6B5D">
            <w:pPr>
              <w:pStyle w:val="af4"/>
            </w:pPr>
            <w:r>
              <w:rPr>
                <w:rFonts w:hint="eastAsia"/>
              </w:rPr>
              <w:t>表示的是所有负例中被分对的比例，衡量了分类器对负例的识别能力</w:t>
            </w:r>
          </w:p>
        </w:tc>
        <w:tc>
          <w:tcPr>
            <w:tcW w:w="2579" w:type="dxa"/>
            <w:vAlign w:val="center"/>
          </w:tcPr>
          <w:p w14:paraId="015763CF" w14:textId="77777777" w:rsidR="007F74B5" w:rsidRDefault="007F74B5" w:rsidP="004F6B5D">
            <w:pPr>
              <w:pStyle w:val="af4"/>
            </w:pPr>
            <w:r>
              <w:rPr>
                <w:rFonts w:hint="eastAsia"/>
              </w:rPr>
              <w:t>普遍适用</w:t>
            </w:r>
          </w:p>
        </w:tc>
        <w:tc>
          <w:tcPr>
            <w:tcW w:w="1653" w:type="dxa"/>
            <w:vMerge w:val="restart"/>
            <w:vAlign w:val="center"/>
          </w:tcPr>
          <w:p w14:paraId="109C9CB9" w14:textId="77777777" w:rsidR="007F74B5" w:rsidRDefault="007F74B5" w:rsidP="004F6B5D">
            <w:pPr>
              <w:pStyle w:val="af4"/>
            </w:pPr>
            <w:r w:rsidRPr="00040E8A">
              <w:rPr>
                <w:position w:val="-10"/>
                <w:szCs w:val="20"/>
              </w:rPr>
              <w:object w:dxaOrig="420" w:dyaOrig="279" w14:anchorId="61C9C805">
                <v:shape id="_x0000_i1190" type="#_x0000_t75" style="width:21.5pt;height:14pt" o:ole="">
                  <v:imagedata r:id="rId352" o:title=""/>
                </v:shape>
                <o:OLEObject Type="Embed" ProgID="Equation.DSMT4" ShapeID="_x0000_i1190" DrawAspect="Content" ObjectID="_1695129913" r:id="rId368"/>
              </w:object>
            </w:r>
            <w:r>
              <w:rPr>
                <w:rFonts w:hint="eastAsia"/>
              </w:rPr>
              <w:t>,</w:t>
            </w:r>
            <w:r>
              <w:rPr>
                <w:rFonts w:hint="eastAsia"/>
              </w:rPr>
              <w:t>完美模型值为</w:t>
            </w:r>
            <w:r>
              <w:rPr>
                <w:rFonts w:hint="eastAsia"/>
              </w:rPr>
              <w:t>1</w:t>
            </w:r>
          </w:p>
        </w:tc>
      </w:tr>
      <w:tr w:rsidR="007F74B5" w14:paraId="5403C681" w14:textId="77777777" w:rsidTr="004F6B5D">
        <w:trPr>
          <w:jc w:val="center"/>
        </w:trPr>
        <w:tc>
          <w:tcPr>
            <w:tcW w:w="2825" w:type="dxa"/>
            <w:vAlign w:val="center"/>
          </w:tcPr>
          <w:p w14:paraId="060999E0" w14:textId="77777777" w:rsidR="007F74B5" w:rsidRDefault="007F74B5" w:rsidP="004F6B5D">
            <w:pPr>
              <w:pStyle w:val="af4"/>
              <w:jc w:val="center"/>
            </w:pPr>
            <w:r>
              <w:rPr>
                <w:rFonts w:hint="eastAsia"/>
              </w:rPr>
              <w:t>F</w:t>
            </w:r>
            <w:r>
              <w:rPr>
                <w:rFonts w:hint="eastAsia"/>
              </w:rPr>
              <w:t>度量（</w:t>
            </w:r>
            <w:r>
              <w:rPr>
                <w:rFonts w:hint="eastAsia"/>
              </w:rPr>
              <w:t>FM</w:t>
            </w:r>
            <w:r>
              <w:rPr>
                <w:rFonts w:hint="eastAsia"/>
              </w:rPr>
              <w:t>）</w:t>
            </w:r>
          </w:p>
        </w:tc>
        <w:tc>
          <w:tcPr>
            <w:tcW w:w="2877" w:type="dxa"/>
            <w:vAlign w:val="center"/>
          </w:tcPr>
          <w:p w14:paraId="3960CACA" w14:textId="77777777" w:rsidR="007F74B5" w:rsidRDefault="007F74B5" w:rsidP="004F6B5D">
            <w:pPr>
              <w:pStyle w:val="af4"/>
              <w:spacing w:line="240" w:lineRule="atLeast"/>
              <w:jc w:val="center"/>
            </w:pPr>
            <w:r w:rsidRPr="006E28E0">
              <w:rPr>
                <w:position w:val="-26"/>
                <w:szCs w:val="20"/>
              </w:rPr>
              <w:object w:dxaOrig="1480" w:dyaOrig="620" w14:anchorId="150B5F08">
                <v:shape id="_x0000_i1191" type="#_x0000_t75" style="width:72.5pt;height:32pt" o:ole="">
                  <v:imagedata r:id="rId369" o:title=""/>
                </v:shape>
                <o:OLEObject Type="Embed" ProgID="Equation.DSMT4" ShapeID="_x0000_i1191" DrawAspect="Content" ObjectID="_1695129914" r:id="rId370"/>
              </w:object>
            </w:r>
          </w:p>
        </w:tc>
        <w:tc>
          <w:tcPr>
            <w:tcW w:w="2677" w:type="dxa"/>
            <w:vAlign w:val="center"/>
          </w:tcPr>
          <w:p w14:paraId="51508BDC" w14:textId="4B25699D" w:rsidR="007F74B5" w:rsidRPr="003C62A6" w:rsidRDefault="007F74B5" w:rsidP="003C62A6">
            <w:pPr>
              <w:pStyle w:val="af4"/>
            </w:pPr>
            <w:r w:rsidRPr="003C62A6">
              <w:t>F</w:t>
            </w:r>
            <w:r w:rsidRPr="003C62A6">
              <w:rPr>
                <w:rFonts w:hint="eastAsia"/>
              </w:rPr>
              <w:t>是</w:t>
            </w:r>
            <w:r w:rsidRPr="003C62A6">
              <w:t>P</w:t>
            </w:r>
            <w:r w:rsidRPr="003C62A6">
              <w:rPr>
                <w:rFonts w:hint="eastAsia"/>
              </w:rPr>
              <w:t>和</w:t>
            </w:r>
            <w:r w:rsidRPr="003C62A6">
              <w:t>R</w:t>
            </w:r>
            <w:r w:rsidR="003125D0">
              <w:rPr>
                <w:rFonts w:hint="eastAsia"/>
              </w:rPr>
              <w:t>的</w:t>
            </w:r>
            <w:r w:rsidRPr="003C62A6">
              <w:rPr>
                <w:rFonts w:hint="eastAsia"/>
              </w:rPr>
              <w:t>加权调和平均，</w:t>
            </w:r>
            <w:r w:rsidRPr="003C62A6">
              <w:rPr>
                <w:i/>
              </w:rPr>
              <w:t>β</w:t>
            </w:r>
            <w:r w:rsidR="003125D0" w:rsidRPr="003125D0">
              <w:rPr>
                <w:rFonts w:hint="eastAsia"/>
              </w:rPr>
              <w:t>通常</w:t>
            </w:r>
            <w:r w:rsidRPr="003C62A6">
              <w:rPr>
                <w:rFonts w:hint="eastAsia"/>
              </w:rPr>
              <w:t>取</w:t>
            </w:r>
            <w:r w:rsidRPr="003C62A6">
              <w:rPr>
                <w:rFonts w:hint="eastAsia"/>
              </w:rPr>
              <w:t>1</w:t>
            </w:r>
          </w:p>
        </w:tc>
        <w:tc>
          <w:tcPr>
            <w:tcW w:w="2579" w:type="dxa"/>
            <w:vAlign w:val="center"/>
          </w:tcPr>
          <w:p w14:paraId="1A126704" w14:textId="10F70C32" w:rsidR="007F74B5" w:rsidRDefault="007F74B5" w:rsidP="004F6B5D">
            <w:pPr>
              <w:pStyle w:val="af4"/>
            </w:pPr>
            <w:r>
              <w:rPr>
                <w:rFonts w:hint="eastAsia"/>
              </w:rPr>
              <w:t>P</w:t>
            </w:r>
            <w:r>
              <w:rPr>
                <w:rFonts w:hint="eastAsia"/>
              </w:rPr>
              <w:t>和</w:t>
            </w:r>
            <w:r>
              <w:rPr>
                <w:rFonts w:hint="eastAsia"/>
              </w:rPr>
              <w:t>R</w:t>
            </w:r>
            <w:r>
              <w:rPr>
                <w:rFonts w:hint="eastAsia"/>
              </w:rPr>
              <w:t>有时候会出现的矛盾的情况，此时需要综合考虑</w:t>
            </w:r>
          </w:p>
        </w:tc>
        <w:tc>
          <w:tcPr>
            <w:tcW w:w="1653" w:type="dxa"/>
            <w:vMerge/>
          </w:tcPr>
          <w:p w14:paraId="4F06D41A" w14:textId="77777777" w:rsidR="007F74B5" w:rsidRDefault="007F74B5" w:rsidP="004F6B5D">
            <w:pPr>
              <w:pStyle w:val="af4"/>
            </w:pPr>
          </w:p>
        </w:tc>
      </w:tr>
    </w:tbl>
    <w:p w14:paraId="2FE333A2" w14:textId="77777777" w:rsidR="007F74B5" w:rsidRPr="0009419D" w:rsidRDefault="007F74B5" w:rsidP="00CB0A01">
      <w:pPr>
        <w:spacing w:line="300" w:lineRule="exact"/>
        <w:rPr>
          <w:rFonts w:eastAsia="宋体"/>
          <w:sz w:val="18"/>
          <w:szCs w:val="18"/>
        </w:rPr>
      </w:pPr>
      <w:r w:rsidRPr="0009419D">
        <w:rPr>
          <w:rFonts w:eastAsia="宋体" w:hint="eastAsia"/>
          <w:sz w:val="18"/>
          <w:szCs w:val="18"/>
        </w:rPr>
        <w:t>注：</w:t>
      </w:r>
      <w:r w:rsidRPr="0009419D">
        <w:rPr>
          <w:rFonts w:eastAsia="宋体"/>
          <w:sz w:val="18"/>
          <w:szCs w:val="18"/>
        </w:rPr>
        <w:t>True Positive</w:t>
      </w:r>
      <w:r w:rsidRPr="0009419D">
        <w:rPr>
          <w:rFonts w:eastAsia="宋体" w:hint="eastAsia"/>
          <w:sz w:val="18"/>
          <w:szCs w:val="18"/>
        </w:rPr>
        <w:t>（</w:t>
      </w:r>
      <w:r w:rsidRPr="0009419D">
        <w:rPr>
          <w:rFonts w:eastAsia="宋体"/>
          <w:sz w:val="18"/>
          <w:szCs w:val="18"/>
        </w:rPr>
        <w:t>TP</w:t>
      </w:r>
      <w:r w:rsidRPr="0009419D">
        <w:rPr>
          <w:rFonts w:eastAsia="宋体" w:hint="eastAsia"/>
          <w:sz w:val="18"/>
          <w:szCs w:val="18"/>
        </w:rPr>
        <w:t>）表示把正类样本预测为正类；</w:t>
      </w:r>
      <w:r w:rsidRPr="0009419D">
        <w:rPr>
          <w:rFonts w:eastAsia="宋体"/>
          <w:sz w:val="18"/>
          <w:szCs w:val="18"/>
        </w:rPr>
        <w:t>True Negative</w:t>
      </w:r>
      <w:r w:rsidRPr="0009419D">
        <w:rPr>
          <w:rFonts w:eastAsia="宋体" w:hint="eastAsia"/>
          <w:sz w:val="18"/>
          <w:szCs w:val="18"/>
        </w:rPr>
        <w:t>（</w:t>
      </w:r>
      <w:r w:rsidRPr="0009419D">
        <w:rPr>
          <w:rFonts w:eastAsia="宋体"/>
          <w:sz w:val="18"/>
          <w:szCs w:val="18"/>
        </w:rPr>
        <w:t>TN</w:t>
      </w:r>
      <w:r w:rsidRPr="0009419D">
        <w:rPr>
          <w:rFonts w:eastAsia="宋体" w:hint="eastAsia"/>
          <w:sz w:val="18"/>
          <w:szCs w:val="18"/>
        </w:rPr>
        <w:t>）表示把负类样本预测为负类；</w:t>
      </w:r>
      <w:r w:rsidRPr="0009419D">
        <w:rPr>
          <w:rFonts w:eastAsia="宋体"/>
          <w:sz w:val="18"/>
          <w:szCs w:val="18"/>
        </w:rPr>
        <w:t>False Positive</w:t>
      </w:r>
      <w:r w:rsidRPr="0009419D">
        <w:rPr>
          <w:rFonts w:eastAsia="宋体" w:hint="eastAsia"/>
          <w:sz w:val="18"/>
          <w:szCs w:val="18"/>
        </w:rPr>
        <w:t>（</w:t>
      </w:r>
      <w:r w:rsidRPr="0009419D">
        <w:rPr>
          <w:rFonts w:eastAsia="宋体"/>
          <w:sz w:val="18"/>
          <w:szCs w:val="18"/>
        </w:rPr>
        <w:t>FP</w:t>
      </w:r>
      <w:r w:rsidRPr="0009419D">
        <w:rPr>
          <w:rFonts w:eastAsia="宋体" w:hint="eastAsia"/>
          <w:sz w:val="18"/>
          <w:szCs w:val="18"/>
        </w:rPr>
        <w:t>）表示把负类样本预测为正类；</w:t>
      </w:r>
      <w:r w:rsidRPr="0009419D">
        <w:rPr>
          <w:rFonts w:eastAsia="宋体"/>
          <w:sz w:val="18"/>
          <w:szCs w:val="18"/>
        </w:rPr>
        <w:t>False Negative</w:t>
      </w:r>
      <w:r w:rsidRPr="0009419D">
        <w:rPr>
          <w:rFonts w:eastAsia="宋体" w:hint="eastAsia"/>
          <w:sz w:val="18"/>
          <w:szCs w:val="18"/>
        </w:rPr>
        <w:t>（</w:t>
      </w:r>
      <w:r w:rsidRPr="0009419D">
        <w:rPr>
          <w:rFonts w:eastAsia="宋体"/>
          <w:sz w:val="18"/>
          <w:szCs w:val="18"/>
        </w:rPr>
        <w:t>FN</w:t>
      </w:r>
      <w:r w:rsidRPr="0009419D">
        <w:rPr>
          <w:rFonts w:eastAsia="宋体" w:hint="eastAsia"/>
          <w:sz w:val="18"/>
          <w:szCs w:val="18"/>
        </w:rPr>
        <w:t>）表示把正类样本预测为负类；</w:t>
      </w:r>
      <w:r w:rsidRPr="0009419D">
        <w:rPr>
          <w:rFonts w:eastAsia="宋体"/>
          <w:i/>
          <w:sz w:val="18"/>
          <w:szCs w:val="18"/>
        </w:rPr>
        <w:t>β</w:t>
      </w:r>
      <w:r w:rsidRPr="0009419D">
        <w:rPr>
          <w:rFonts w:eastAsia="宋体" w:hint="eastAsia"/>
          <w:sz w:val="18"/>
          <w:szCs w:val="18"/>
        </w:rPr>
        <w:t>为超参数。非平衡数据集中各类别样本的数量明显不一致。</w:t>
      </w:r>
    </w:p>
    <w:p w14:paraId="3A408F7D" w14:textId="29F21FEE" w:rsidR="007F74B5" w:rsidRDefault="007F74B5" w:rsidP="00957DD9">
      <w:pPr>
        <w:pStyle w:val="af2"/>
      </w:pPr>
      <w:r>
        <w:rPr>
          <w:rFonts w:hint="eastAsia"/>
        </w:rPr>
        <w:t>表</w:t>
      </w:r>
      <w:r w:rsidR="00A3739F">
        <w:t>3</w:t>
      </w:r>
      <w:r>
        <w:t>-</w:t>
      </w:r>
      <w:r w:rsidR="000804F9">
        <w:t>8</w:t>
      </w:r>
      <w:r>
        <w:rPr>
          <w:rFonts w:hint="eastAsia"/>
        </w:rPr>
        <w:t>分类型模型通用模型评价的性能指标（图形方法）</w:t>
      </w:r>
    </w:p>
    <w:tbl>
      <w:tblPr>
        <w:tblStyle w:val="7"/>
        <w:tblW w:w="0" w:type="auto"/>
        <w:jc w:val="center"/>
        <w:tblLook w:val="04A0" w:firstRow="1" w:lastRow="0" w:firstColumn="1" w:lastColumn="0" w:noHBand="0" w:noVBand="1"/>
      </w:tblPr>
      <w:tblGrid>
        <w:gridCol w:w="1555"/>
        <w:gridCol w:w="2693"/>
        <w:gridCol w:w="3724"/>
        <w:gridCol w:w="3930"/>
        <w:gridCol w:w="1276"/>
      </w:tblGrid>
      <w:tr w:rsidR="007F74B5" w14:paraId="4429C6A4" w14:textId="77777777" w:rsidTr="004F6B5D">
        <w:trPr>
          <w:jc w:val="center"/>
        </w:trPr>
        <w:tc>
          <w:tcPr>
            <w:tcW w:w="1555" w:type="dxa"/>
            <w:vAlign w:val="center"/>
          </w:tcPr>
          <w:p w14:paraId="59CD8CBE" w14:textId="77777777" w:rsidR="007F74B5" w:rsidRDefault="007F74B5" w:rsidP="004F6B5D">
            <w:pPr>
              <w:pStyle w:val="af4"/>
              <w:jc w:val="center"/>
            </w:pPr>
            <w:r>
              <w:rPr>
                <w:rFonts w:hint="eastAsia"/>
              </w:rPr>
              <w:t>评价指标</w:t>
            </w:r>
          </w:p>
        </w:tc>
        <w:tc>
          <w:tcPr>
            <w:tcW w:w="2693" w:type="dxa"/>
            <w:vAlign w:val="center"/>
          </w:tcPr>
          <w:p w14:paraId="3D9D492A" w14:textId="77777777" w:rsidR="007F74B5" w:rsidRDefault="007F74B5" w:rsidP="004F6B5D">
            <w:pPr>
              <w:pStyle w:val="af4"/>
              <w:jc w:val="center"/>
            </w:pPr>
            <w:r>
              <w:rPr>
                <w:rFonts w:hint="eastAsia"/>
              </w:rPr>
              <w:t>公式</w:t>
            </w:r>
          </w:p>
        </w:tc>
        <w:tc>
          <w:tcPr>
            <w:tcW w:w="3724" w:type="dxa"/>
            <w:vAlign w:val="center"/>
          </w:tcPr>
          <w:p w14:paraId="560C9890" w14:textId="77777777" w:rsidR="007F74B5" w:rsidRDefault="007F74B5" w:rsidP="004F6B5D">
            <w:pPr>
              <w:pStyle w:val="af4"/>
              <w:jc w:val="center"/>
            </w:pPr>
            <w:r>
              <w:rPr>
                <w:rFonts w:hint="eastAsia"/>
              </w:rPr>
              <w:t>功能描述</w:t>
            </w:r>
          </w:p>
        </w:tc>
        <w:tc>
          <w:tcPr>
            <w:tcW w:w="3930" w:type="dxa"/>
            <w:vAlign w:val="center"/>
          </w:tcPr>
          <w:p w14:paraId="3C45B104" w14:textId="77777777" w:rsidR="007F74B5" w:rsidRDefault="007F74B5" w:rsidP="004F6B5D">
            <w:pPr>
              <w:pStyle w:val="af4"/>
              <w:jc w:val="center"/>
            </w:pPr>
            <w:r>
              <w:rPr>
                <w:rFonts w:ascii="宋体" w:hAnsi="宋体" w:cs="宋体" w:hint="eastAsia"/>
              </w:rPr>
              <w:t>使用前提或数据需求</w:t>
            </w:r>
          </w:p>
        </w:tc>
        <w:tc>
          <w:tcPr>
            <w:tcW w:w="1276" w:type="dxa"/>
          </w:tcPr>
          <w:p w14:paraId="58A4C516" w14:textId="77777777" w:rsidR="007F74B5" w:rsidRDefault="007F74B5" w:rsidP="004F6B5D">
            <w:pPr>
              <w:pStyle w:val="af4"/>
              <w:jc w:val="center"/>
            </w:pPr>
            <w:r>
              <w:rPr>
                <w:rFonts w:hint="eastAsia"/>
              </w:rPr>
              <w:t>取值</w:t>
            </w:r>
          </w:p>
        </w:tc>
      </w:tr>
      <w:tr w:rsidR="007F74B5" w14:paraId="633653A3" w14:textId="77777777" w:rsidTr="004F6B5D">
        <w:trPr>
          <w:jc w:val="center"/>
        </w:trPr>
        <w:tc>
          <w:tcPr>
            <w:tcW w:w="1555" w:type="dxa"/>
            <w:vAlign w:val="center"/>
          </w:tcPr>
          <w:p w14:paraId="11B65FC4" w14:textId="77777777" w:rsidR="007F74B5" w:rsidRDefault="007F74B5" w:rsidP="004F6B5D">
            <w:pPr>
              <w:pStyle w:val="af4"/>
              <w:jc w:val="center"/>
            </w:pPr>
            <w:r>
              <w:rPr>
                <w:rFonts w:hint="eastAsia"/>
              </w:rPr>
              <w:t>ROC</w:t>
            </w:r>
            <w:r>
              <w:rPr>
                <w:rFonts w:hint="eastAsia"/>
              </w:rPr>
              <w:t>曲线</w:t>
            </w:r>
          </w:p>
        </w:tc>
        <w:tc>
          <w:tcPr>
            <w:tcW w:w="2693" w:type="dxa"/>
            <w:vAlign w:val="center"/>
          </w:tcPr>
          <w:p w14:paraId="1C84A20B" w14:textId="77777777" w:rsidR="007F74B5" w:rsidRDefault="007F74B5" w:rsidP="004F6B5D">
            <w:pPr>
              <w:pStyle w:val="af4"/>
              <w:jc w:val="center"/>
            </w:pPr>
            <w:r>
              <w:rPr>
                <w:rFonts w:hint="eastAsia"/>
              </w:rPr>
              <w:t>/</w:t>
            </w:r>
          </w:p>
        </w:tc>
        <w:tc>
          <w:tcPr>
            <w:tcW w:w="3724" w:type="dxa"/>
            <w:vAlign w:val="center"/>
          </w:tcPr>
          <w:p w14:paraId="2749508C" w14:textId="77777777" w:rsidR="007F74B5" w:rsidRDefault="007F74B5" w:rsidP="004F6B5D">
            <w:pPr>
              <w:pStyle w:val="af4"/>
            </w:pPr>
            <w:r>
              <w:rPr>
                <w:rFonts w:hint="eastAsia"/>
              </w:rPr>
              <w:t>纵坐标为真阳性率（灵敏度）、横坐标为假阳性率</w:t>
            </w:r>
          </w:p>
        </w:tc>
        <w:tc>
          <w:tcPr>
            <w:tcW w:w="3930" w:type="dxa"/>
            <w:vAlign w:val="center"/>
          </w:tcPr>
          <w:p w14:paraId="42A3C873" w14:textId="353C7D00" w:rsidR="007F74B5" w:rsidRDefault="007F74B5" w:rsidP="004F6B5D">
            <w:pPr>
              <w:pStyle w:val="af4"/>
            </w:pPr>
            <w:r>
              <w:rPr>
                <w:rFonts w:hint="eastAsia"/>
              </w:rPr>
              <w:t>适用于二分类问题，能够在测试数据集正负样本分布的平衡性或分类阈值发生变化时，保持评估能力</w:t>
            </w:r>
          </w:p>
        </w:tc>
        <w:tc>
          <w:tcPr>
            <w:tcW w:w="1276" w:type="dxa"/>
            <w:vAlign w:val="center"/>
          </w:tcPr>
          <w:p w14:paraId="204DC975" w14:textId="77777777" w:rsidR="007F74B5" w:rsidRDefault="007F74B5" w:rsidP="004F6B5D">
            <w:pPr>
              <w:pStyle w:val="af4"/>
              <w:jc w:val="center"/>
            </w:pPr>
            <w:r w:rsidRPr="00040E8A">
              <w:rPr>
                <w:position w:val="-10"/>
                <w:szCs w:val="20"/>
              </w:rPr>
              <w:object w:dxaOrig="440" w:dyaOrig="300" w14:anchorId="70496901">
                <v:shape id="_x0000_i1192" type="#_x0000_t75" style="width:22pt;height:15pt" o:ole="">
                  <v:imagedata r:id="rId371" o:title=""/>
                </v:shape>
                <o:OLEObject Type="Embed" ProgID="Equation.DSMT4" ShapeID="_x0000_i1192" DrawAspect="Content" ObjectID="_1695129915" r:id="rId372"/>
              </w:object>
            </w:r>
            <w:r>
              <w:rPr>
                <w:rFonts w:hint="eastAsia"/>
              </w:rPr>
              <w:t>完美模型取值</w:t>
            </w:r>
            <w:r>
              <w:rPr>
                <w:rFonts w:hint="eastAsia"/>
              </w:rPr>
              <w:t>1</w:t>
            </w:r>
          </w:p>
        </w:tc>
      </w:tr>
      <w:tr w:rsidR="007F74B5" w14:paraId="5CC7A11B" w14:textId="77777777" w:rsidTr="004F6B5D">
        <w:trPr>
          <w:jc w:val="center"/>
        </w:trPr>
        <w:tc>
          <w:tcPr>
            <w:tcW w:w="1555" w:type="dxa"/>
            <w:vAlign w:val="center"/>
          </w:tcPr>
          <w:p w14:paraId="36336EA7" w14:textId="77777777" w:rsidR="007F74B5" w:rsidRDefault="007F74B5" w:rsidP="004F6B5D">
            <w:pPr>
              <w:pStyle w:val="af4"/>
            </w:pPr>
            <w:r>
              <w:t>ROC</w:t>
            </w:r>
            <w:r>
              <w:rPr>
                <w:rFonts w:hint="eastAsia"/>
              </w:rPr>
              <w:t>曲线下的面积（</w:t>
            </w:r>
            <w:r>
              <w:rPr>
                <w:rFonts w:hint="eastAsia"/>
              </w:rPr>
              <w:t>AUC</w:t>
            </w:r>
            <w:r>
              <w:rPr>
                <w:rFonts w:hint="eastAsia"/>
              </w:rPr>
              <w:t>）</w:t>
            </w:r>
          </w:p>
        </w:tc>
        <w:tc>
          <w:tcPr>
            <w:tcW w:w="2693" w:type="dxa"/>
            <w:vAlign w:val="center"/>
          </w:tcPr>
          <w:p w14:paraId="6E28DFB8" w14:textId="77777777" w:rsidR="007F74B5" w:rsidRDefault="007F74B5" w:rsidP="004F6B5D">
            <w:pPr>
              <w:pStyle w:val="af4"/>
              <w:spacing w:line="240" w:lineRule="auto"/>
              <w:jc w:val="center"/>
            </w:pPr>
            <w:r>
              <w:rPr>
                <w:rFonts w:cstheme="minorBidi"/>
                <w:position w:val="-30"/>
                <w:sz w:val="24"/>
                <w:szCs w:val="20"/>
              </w:rPr>
              <w:object w:dxaOrig="1600" w:dyaOrig="1020" w14:anchorId="4B4E46EB">
                <v:shape id="_x0000_i1193" type="#_x0000_t75" style="width:80pt;height:52pt" o:ole="">
                  <v:imagedata r:id="rId373" o:title=""/>
                </v:shape>
                <o:OLEObject Type="Embed" ProgID="Equation.DSMT4" ShapeID="_x0000_i1193" DrawAspect="Content" ObjectID="_1695129916" r:id="rId374"/>
              </w:object>
            </w:r>
          </w:p>
        </w:tc>
        <w:tc>
          <w:tcPr>
            <w:tcW w:w="3724" w:type="dxa"/>
            <w:vAlign w:val="center"/>
          </w:tcPr>
          <w:p w14:paraId="311B9AFE" w14:textId="77777777" w:rsidR="007F74B5" w:rsidRDefault="007F74B5" w:rsidP="004F6B5D">
            <w:pPr>
              <w:pStyle w:val="af4"/>
            </w:pPr>
            <w:r>
              <w:rPr>
                <w:rFonts w:hint="eastAsia"/>
              </w:rPr>
              <w:t>接受者操作特征曲线（</w:t>
            </w:r>
            <w:r>
              <w:t>ROC</w:t>
            </w:r>
            <w:r>
              <w:rPr>
                <w:rFonts w:hint="eastAsia"/>
              </w:rPr>
              <w:t>）与坐标轴围蔽起来的面积</w:t>
            </w:r>
          </w:p>
        </w:tc>
        <w:tc>
          <w:tcPr>
            <w:tcW w:w="3930" w:type="dxa"/>
            <w:vAlign w:val="center"/>
          </w:tcPr>
          <w:p w14:paraId="0B15D393" w14:textId="5E5A5DC7" w:rsidR="007F74B5" w:rsidRDefault="007F74B5" w:rsidP="004F6B5D">
            <w:pPr>
              <w:pStyle w:val="af4"/>
            </w:pPr>
            <w:r>
              <w:t>ROC</w:t>
            </w:r>
            <w:r>
              <w:rPr>
                <w:rFonts w:hint="eastAsia"/>
              </w:rPr>
              <w:t>曲线一定程度上可以反映分类器的分类效果，但不够直观。</w:t>
            </w:r>
            <w:r>
              <w:rPr>
                <w:rFonts w:hint="eastAsia"/>
              </w:rPr>
              <w:t>AUC</w:t>
            </w:r>
            <w:r>
              <w:rPr>
                <w:rFonts w:hint="eastAsia"/>
              </w:rPr>
              <w:t>适用于非平衡数据分类，未考虑类分布或错误成本</w:t>
            </w:r>
          </w:p>
        </w:tc>
        <w:tc>
          <w:tcPr>
            <w:tcW w:w="1276" w:type="dxa"/>
            <w:vAlign w:val="center"/>
          </w:tcPr>
          <w:p w14:paraId="5F6264F3" w14:textId="77777777" w:rsidR="007F74B5" w:rsidRDefault="007F74B5" w:rsidP="004F6B5D">
            <w:pPr>
              <w:pStyle w:val="af4"/>
              <w:jc w:val="center"/>
            </w:pPr>
            <w:r>
              <w:rPr>
                <w:rFonts w:hint="eastAsia"/>
              </w:rPr>
              <w:t>值越大越好</w:t>
            </w:r>
          </w:p>
        </w:tc>
      </w:tr>
    </w:tbl>
    <w:p w14:paraId="717C790C" w14:textId="77777777" w:rsidR="007F74B5" w:rsidRPr="0009419D" w:rsidRDefault="007F74B5" w:rsidP="00F20B00">
      <w:pPr>
        <w:spacing w:line="300" w:lineRule="exact"/>
        <w:rPr>
          <w:rFonts w:eastAsia="宋体"/>
          <w:sz w:val="18"/>
          <w:szCs w:val="18"/>
        </w:rPr>
      </w:pPr>
      <w:r w:rsidRPr="0009419D">
        <w:rPr>
          <w:rFonts w:eastAsia="宋体" w:hint="eastAsia"/>
          <w:sz w:val="18"/>
          <w:szCs w:val="18"/>
        </w:rPr>
        <w:t>注：其中</w:t>
      </w:r>
      <w:r w:rsidRPr="0009419D">
        <w:rPr>
          <w:position w:val="-12"/>
          <w:sz w:val="18"/>
          <w:szCs w:val="18"/>
        </w:rPr>
        <w:object w:dxaOrig="260" w:dyaOrig="360" w14:anchorId="15039372">
          <v:shape id="_x0000_i1194" type="#_x0000_t75" style="width:13pt;height:19pt" o:ole="">
            <v:imagedata r:id="rId375" o:title=""/>
          </v:shape>
          <o:OLEObject Type="Embed" ProgID="Equation.DSMT4" ShapeID="_x0000_i1194" DrawAspect="Content" ObjectID="_1695129917" r:id="rId376"/>
        </w:object>
      </w:r>
      <w:r w:rsidRPr="0009419D">
        <w:rPr>
          <w:rFonts w:eastAsia="宋体" w:hint="eastAsia"/>
          <w:sz w:val="18"/>
          <w:szCs w:val="18"/>
        </w:rPr>
        <w:t>和</w:t>
      </w:r>
      <w:r w:rsidRPr="0009419D">
        <w:rPr>
          <w:position w:val="-12"/>
          <w:sz w:val="18"/>
          <w:szCs w:val="18"/>
        </w:rPr>
        <w:object w:dxaOrig="240" w:dyaOrig="360" w14:anchorId="453C295F">
          <v:shape id="_x0000_i1195" type="#_x0000_t75" style="width:12pt;height:19pt" o:ole="">
            <v:imagedata r:id="rId377" o:title=""/>
          </v:shape>
          <o:OLEObject Type="Embed" ProgID="Equation.DSMT4" ShapeID="_x0000_i1195" DrawAspect="Content" ObjectID="_1695129918" r:id="rId378"/>
        </w:object>
      </w:r>
      <w:r w:rsidRPr="0009419D">
        <w:rPr>
          <w:rFonts w:eastAsia="宋体" w:hint="eastAsia"/>
          <w:sz w:val="18"/>
          <w:szCs w:val="18"/>
        </w:rPr>
        <w:t>分别是正和负示例的数量，</w:t>
      </w:r>
      <w:r w:rsidRPr="0009419D">
        <w:rPr>
          <w:position w:val="-12"/>
          <w:sz w:val="18"/>
          <w:szCs w:val="18"/>
        </w:rPr>
        <w:object w:dxaOrig="180" w:dyaOrig="360" w14:anchorId="300BFAC1">
          <v:shape id="_x0000_i1196" type="#_x0000_t75" style="width:9pt;height:19pt" o:ole="">
            <v:imagedata r:id="rId379" o:title=""/>
          </v:shape>
          <o:OLEObject Type="Embed" ProgID="Equation.DSMT4" ShapeID="_x0000_i1196" DrawAspect="Content" ObjectID="_1695129919" r:id="rId380"/>
        </w:object>
      </w:r>
      <w:r w:rsidRPr="0009419D">
        <w:rPr>
          <w:rFonts w:eastAsia="宋体" w:hint="eastAsia"/>
          <w:sz w:val="18"/>
          <w:szCs w:val="18"/>
        </w:rPr>
        <w:t>是测试数据集中所有示例的排名列表中第</w:t>
      </w:r>
      <w:proofErr w:type="spellStart"/>
      <w:r w:rsidRPr="0009419D">
        <w:rPr>
          <w:rFonts w:eastAsia="宋体" w:hint="eastAsia"/>
          <w:sz w:val="18"/>
          <w:szCs w:val="18"/>
        </w:rPr>
        <w:t>i</w:t>
      </w:r>
      <w:proofErr w:type="spellEnd"/>
      <w:r w:rsidRPr="0009419D">
        <w:rPr>
          <w:rFonts w:eastAsia="宋体" w:hint="eastAsia"/>
          <w:sz w:val="18"/>
          <w:szCs w:val="18"/>
        </w:rPr>
        <w:t>个正示例的排名。</w:t>
      </w:r>
      <w:r w:rsidRPr="0009419D">
        <w:rPr>
          <w:rFonts w:eastAsia="宋体"/>
          <w:sz w:val="18"/>
          <w:szCs w:val="18"/>
        </w:rPr>
        <w:t>ROC</w:t>
      </w:r>
      <w:r w:rsidRPr="0009419D">
        <w:rPr>
          <w:rFonts w:eastAsia="宋体" w:hint="eastAsia"/>
          <w:sz w:val="18"/>
          <w:szCs w:val="18"/>
        </w:rPr>
        <w:t>曲线绘制方法：</w:t>
      </w:r>
      <w:r w:rsidRPr="0009419D">
        <w:rPr>
          <w:rFonts w:eastAsia="宋体"/>
          <w:sz w:val="18"/>
          <w:szCs w:val="18"/>
        </w:rPr>
        <w:t>1.</w:t>
      </w:r>
      <w:r w:rsidRPr="0009419D">
        <w:rPr>
          <w:rFonts w:eastAsia="宋体" w:hint="eastAsia"/>
          <w:sz w:val="18"/>
          <w:szCs w:val="18"/>
        </w:rPr>
        <w:t>分类模型输出样本类型，根据分类结果可以得到一个对应的混淆矩阵，然后计算</w:t>
      </w:r>
      <w:r w:rsidRPr="0009419D">
        <w:rPr>
          <w:rFonts w:eastAsia="宋体"/>
          <w:sz w:val="18"/>
          <w:szCs w:val="18"/>
        </w:rPr>
        <w:t>FPR</w:t>
      </w:r>
      <w:r w:rsidRPr="0009419D">
        <w:rPr>
          <w:rFonts w:eastAsia="宋体" w:hint="eastAsia"/>
          <w:sz w:val="18"/>
          <w:szCs w:val="18"/>
        </w:rPr>
        <w:t>和</w:t>
      </w:r>
      <w:r w:rsidRPr="0009419D">
        <w:rPr>
          <w:rFonts w:eastAsia="宋体" w:hint="eastAsia"/>
          <w:sz w:val="18"/>
          <w:szCs w:val="18"/>
        </w:rPr>
        <w:t>TPR</w:t>
      </w:r>
      <w:r w:rsidRPr="0009419D">
        <w:rPr>
          <w:rFonts w:eastAsia="宋体" w:hint="eastAsia"/>
          <w:sz w:val="18"/>
          <w:szCs w:val="18"/>
        </w:rPr>
        <w:t>的值，得到一个</w:t>
      </w:r>
      <w:r w:rsidRPr="0009419D">
        <w:rPr>
          <w:rFonts w:eastAsia="宋体"/>
          <w:sz w:val="18"/>
          <w:szCs w:val="18"/>
        </w:rPr>
        <w:t>(FPR,TPR)</w:t>
      </w:r>
      <w:r w:rsidRPr="0009419D">
        <w:rPr>
          <w:rFonts w:eastAsia="宋体" w:hint="eastAsia"/>
          <w:sz w:val="18"/>
          <w:szCs w:val="18"/>
        </w:rPr>
        <w:t>点坐标。通过不断地更改阈值，会得到不同的分类结果，也就是多个</w:t>
      </w:r>
      <w:r w:rsidRPr="0009419D">
        <w:rPr>
          <w:rFonts w:eastAsia="宋体"/>
          <w:sz w:val="18"/>
          <w:szCs w:val="18"/>
        </w:rPr>
        <w:t>(FPR,TPR)</w:t>
      </w:r>
      <w:r w:rsidRPr="0009419D">
        <w:rPr>
          <w:rFonts w:eastAsia="宋体" w:hint="eastAsia"/>
          <w:sz w:val="18"/>
          <w:szCs w:val="18"/>
        </w:rPr>
        <w:t>点坐标。</w:t>
      </w:r>
      <w:r w:rsidRPr="0009419D">
        <w:rPr>
          <w:rFonts w:eastAsia="宋体"/>
          <w:sz w:val="18"/>
          <w:szCs w:val="18"/>
        </w:rPr>
        <w:t>2.</w:t>
      </w:r>
      <w:r w:rsidRPr="0009419D">
        <w:rPr>
          <w:rFonts w:eastAsia="宋体" w:hint="eastAsia"/>
          <w:sz w:val="18"/>
          <w:szCs w:val="18"/>
        </w:rPr>
        <w:t>将</w:t>
      </w:r>
      <w:r w:rsidRPr="0009419D">
        <w:rPr>
          <w:rFonts w:eastAsia="宋体"/>
          <w:sz w:val="18"/>
          <w:szCs w:val="18"/>
        </w:rPr>
        <w:t>FPR</w:t>
      </w:r>
      <w:r w:rsidRPr="0009419D">
        <w:rPr>
          <w:rFonts w:eastAsia="宋体" w:hint="eastAsia"/>
          <w:sz w:val="18"/>
          <w:szCs w:val="18"/>
        </w:rPr>
        <w:t>作为横轴，</w:t>
      </w:r>
      <w:r w:rsidRPr="0009419D">
        <w:rPr>
          <w:rFonts w:eastAsia="宋体"/>
          <w:sz w:val="18"/>
          <w:szCs w:val="18"/>
        </w:rPr>
        <w:t>TPR</w:t>
      </w:r>
      <w:r w:rsidRPr="0009419D">
        <w:rPr>
          <w:rFonts w:eastAsia="宋体" w:hint="eastAsia"/>
          <w:sz w:val="18"/>
          <w:szCs w:val="18"/>
        </w:rPr>
        <w:t>作为纵轴绘制平面直角坐标系。然后将步骤</w:t>
      </w:r>
      <w:r w:rsidRPr="0009419D">
        <w:rPr>
          <w:rFonts w:eastAsia="宋体"/>
          <w:sz w:val="18"/>
          <w:szCs w:val="18"/>
        </w:rPr>
        <w:t>1</w:t>
      </w:r>
      <w:r w:rsidRPr="0009419D">
        <w:rPr>
          <w:rFonts w:eastAsia="宋体" w:hint="eastAsia"/>
          <w:sz w:val="18"/>
          <w:szCs w:val="18"/>
        </w:rPr>
        <w:t>得到的点坐标</w:t>
      </w:r>
      <w:r w:rsidRPr="0009419D">
        <w:rPr>
          <w:rFonts w:eastAsia="宋体"/>
          <w:sz w:val="18"/>
          <w:szCs w:val="18"/>
        </w:rPr>
        <w:t>(FPR,TPR)</w:t>
      </w:r>
      <w:r w:rsidRPr="0009419D">
        <w:rPr>
          <w:rFonts w:eastAsia="宋体" w:hint="eastAsia"/>
          <w:sz w:val="18"/>
          <w:szCs w:val="18"/>
        </w:rPr>
        <w:t>在平面直角坐标系中标出并且连接起来，就得到了曲线。</w:t>
      </w:r>
    </w:p>
    <w:p w14:paraId="4F3CC54F" w14:textId="77777777" w:rsidR="007F74B5" w:rsidRPr="00905BBC" w:rsidRDefault="007F74B5" w:rsidP="007F74B5">
      <w:pPr>
        <w:spacing w:line="400" w:lineRule="exact"/>
        <w:rPr>
          <w:rFonts w:eastAsia="宋体"/>
          <w:b/>
        </w:rPr>
        <w:sectPr w:rsidR="007F74B5" w:rsidRPr="00905BBC">
          <w:pgSz w:w="16838" w:h="11906" w:orient="landscape"/>
          <w:pgMar w:top="1701" w:right="1701" w:bottom="1701" w:left="1701" w:header="1134" w:footer="1134" w:gutter="0"/>
          <w:cols w:space="425"/>
          <w:docGrid w:type="lines" w:linePitch="312"/>
        </w:sectPr>
      </w:pPr>
    </w:p>
    <w:p w14:paraId="0B85A5EB" w14:textId="73B50155" w:rsidR="007F74B5" w:rsidRDefault="007F74B5" w:rsidP="009459AB">
      <w:pPr>
        <w:pStyle w:val="11"/>
        <w:ind w:firstLineChars="0" w:firstLine="0"/>
        <w:rPr>
          <w:shd w:val="clear" w:color="auto" w:fill="FFFFFF"/>
        </w:rPr>
      </w:pPr>
      <w:r w:rsidRPr="00D119CF">
        <w:rPr>
          <w:position w:val="-12"/>
          <w:shd w:val="clear" w:color="auto" w:fill="FFFFFF"/>
        </w:rPr>
        <w:object w:dxaOrig="880" w:dyaOrig="360" w14:anchorId="569F7E67">
          <v:shape id="_x0000_i1197" type="#_x0000_t75" style="width:44.5pt;height:19pt" o:ole="">
            <v:imagedata r:id="rId381" o:title=""/>
          </v:shape>
          <o:OLEObject Type="Embed" ProgID="Equation.DSMT4" ShapeID="_x0000_i1197" DrawAspect="Content" ObjectID="_1695129920" r:id="rId382"/>
        </w:object>
      </w:r>
      <w:r>
        <w:rPr>
          <w:rFonts w:hint="eastAsia"/>
          <w:shd w:val="clear" w:color="auto" w:fill="FFFFFF"/>
        </w:rPr>
        <w:t>。参数</w:t>
      </w:r>
      <w:r w:rsidRPr="00D119CF">
        <w:rPr>
          <w:position w:val="-12"/>
          <w:shd w:val="clear" w:color="auto" w:fill="FFFFFF"/>
        </w:rPr>
        <w:object w:dxaOrig="180" w:dyaOrig="360" w14:anchorId="3FC1096A">
          <v:shape id="_x0000_i1198" type="#_x0000_t75" style="width:9pt;height:19pt" o:ole="">
            <v:imagedata r:id="rId383" o:title=""/>
          </v:shape>
          <o:OLEObject Type="Embed" ProgID="Equation.DSMT4" ShapeID="_x0000_i1198" DrawAspect="Content" ObjectID="_1695129921" r:id="rId384"/>
        </w:object>
      </w:r>
      <w:r>
        <w:rPr>
          <w:rFonts w:hint="eastAsia"/>
          <w:shd w:val="clear" w:color="auto" w:fill="FFFFFF"/>
        </w:rPr>
        <w:t>和</w:t>
      </w:r>
      <w:r w:rsidRPr="00D119CF">
        <w:rPr>
          <w:position w:val="-12"/>
          <w:shd w:val="clear" w:color="auto" w:fill="FFFFFF"/>
        </w:rPr>
        <w:object w:dxaOrig="220" w:dyaOrig="360" w14:anchorId="6B92F2BC">
          <v:shape id="_x0000_i1199" type="#_x0000_t75" style="width:10.5pt;height:19pt" o:ole="">
            <v:imagedata r:id="rId385" o:title=""/>
          </v:shape>
          <o:OLEObject Type="Embed" ProgID="Equation.DSMT4" ShapeID="_x0000_i1199" DrawAspect="Content" ObjectID="_1695129922" r:id="rId386"/>
        </w:object>
      </w:r>
      <w:r>
        <w:rPr>
          <w:rFonts w:hint="eastAsia"/>
          <w:shd w:val="clear" w:color="auto" w:fill="FFFFFF"/>
        </w:rPr>
        <w:t>是根据预测应用的要求确定的。当模型在部件故障之前预测目标窗口中的故障时，获得最大增益。在这个目标窗口之外，预测失败会导致负面的奖励阈值。因为这样的预测相当于误导性的建议。因此，假阳性预测</w:t>
      </w:r>
      <w:r>
        <w:rPr>
          <w:shd w:val="clear" w:color="auto" w:fill="FFFFFF"/>
        </w:rPr>
        <w:t>(</w:t>
      </w:r>
      <w:r>
        <w:rPr>
          <w:rFonts w:hint="eastAsia"/>
          <w:shd w:val="clear" w:color="auto" w:fill="FFFFFF"/>
        </w:rPr>
        <w:t>没有失败时的失败预测</w:t>
      </w:r>
      <w:r>
        <w:rPr>
          <w:shd w:val="clear" w:color="auto" w:fill="FFFFFF"/>
        </w:rPr>
        <w:t>)</w:t>
      </w:r>
      <w:r>
        <w:rPr>
          <w:rFonts w:hint="eastAsia"/>
          <w:shd w:val="clear" w:color="auto" w:fill="FFFFFF"/>
        </w:rPr>
        <w:t>与真阳性预测</w:t>
      </w:r>
      <w:r>
        <w:rPr>
          <w:shd w:val="clear" w:color="auto" w:fill="FFFFFF"/>
        </w:rPr>
        <w:t>(</w:t>
      </w:r>
      <w:r>
        <w:rPr>
          <w:rFonts w:hint="eastAsia"/>
          <w:shd w:val="clear" w:color="auto" w:fill="FFFFFF"/>
        </w:rPr>
        <w:t>有失败时的失败预测</w:t>
      </w:r>
      <w:r>
        <w:rPr>
          <w:shd w:val="clear" w:color="auto" w:fill="FFFFFF"/>
        </w:rPr>
        <w:t>)</w:t>
      </w:r>
      <w:r>
        <w:rPr>
          <w:rFonts w:hint="eastAsia"/>
          <w:shd w:val="clear" w:color="auto" w:fill="FFFFFF"/>
        </w:rPr>
        <w:t>的</w:t>
      </w:r>
      <w:r>
        <w:rPr>
          <w:shd w:val="clear" w:color="auto" w:fill="FFFFFF"/>
        </w:rPr>
        <w:t>1.0</w:t>
      </w:r>
      <w:r>
        <w:rPr>
          <w:rFonts w:hint="eastAsia"/>
          <w:shd w:val="clear" w:color="auto" w:fill="FFFFFF"/>
        </w:rPr>
        <w:t>奖励相比，会受到</w:t>
      </w:r>
      <w:r>
        <w:rPr>
          <w:shd w:val="clear" w:color="auto" w:fill="FFFFFF"/>
        </w:rPr>
        <w:t>-1.5</w:t>
      </w:r>
      <w:r>
        <w:rPr>
          <w:rFonts w:hint="eastAsia"/>
          <w:shd w:val="clear" w:color="auto" w:fill="FFFFFF"/>
        </w:rPr>
        <w:t>奖励的惩罚失败</w:t>
      </w:r>
      <w:r>
        <w:rPr>
          <w:shd w:val="clear" w:color="auto" w:fill="FFFFFF"/>
        </w:rPr>
        <w:t>)</w:t>
      </w:r>
      <w:r>
        <w:rPr>
          <w:rFonts w:hint="eastAsia"/>
          <w:shd w:val="clear" w:color="auto" w:fill="FFFFFF"/>
        </w:rPr>
        <w:t>。为了评估模型覆盖率，必须考虑不同故障情况下的警报分布。</w:t>
      </w:r>
    </w:p>
    <w:p w14:paraId="213AD003"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sz w:val="24"/>
        </w:rPr>
        <w:object w:dxaOrig="3220" w:dyaOrig="780" w14:anchorId="7F76FE38">
          <v:shape id="_x0000_i1200" type="#_x0000_t75" style="width:162pt;height:39.5pt" o:ole="">
            <v:imagedata r:id="rId387" o:title=""/>
          </v:shape>
          <o:OLEObject Type="Embed" ProgID="Equation.DSMT4" ShapeID="_x0000_i1200" DrawAspect="Content" ObjectID="_1695129923" r:id="rId388"/>
        </w:object>
      </w:r>
    </w:p>
    <w:p w14:paraId="684AB9EF" w14:textId="77777777" w:rsidR="007F74B5" w:rsidRDefault="007F74B5" w:rsidP="007F74B5">
      <w:pPr>
        <w:pStyle w:val="21"/>
        <w:rPr>
          <w:shd w:val="clear" w:color="auto" w:fill="FFFFFF"/>
        </w:rPr>
      </w:pPr>
      <w:r>
        <w:rPr>
          <w:rFonts w:hint="eastAsia"/>
        </w:rPr>
        <w:t>其中，</w:t>
      </w:r>
      <w:r>
        <w:rPr>
          <w:position w:val="-10"/>
        </w:rPr>
        <w:object w:dxaOrig="239" w:dyaOrig="266" w14:anchorId="1303A827">
          <v:shape id="_x0000_i1201" type="#_x0000_t75" style="width:12pt;height:13pt" o:ole="">
            <v:imagedata r:id="rId389" o:title=""/>
          </v:shape>
          <o:OLEObject Type="Embed" ProgID="Equation.DSMT4" ShapeID="_x0000_i1201" DrawAspect="Content" ObjectID="_1695129924" r:id="rId390"/>
        </w:object>
      </w:r>
      <w:r>
        <w:rPr>
          <w:rFonts w:hint="eastAsia"/>
        </w:rPr>
        <w:t>是测试数据集中正预测的数量；</w:t>
      </w:r>
      <w:proofErr w:type="spellStart"/>
      <w:r>
        <w:rPr>
          <w:i/>
          <w:shd w:val="clear" w:color="auto" w:fill="FFFFFF"/>
        </w:rPr>
        <w:t>NrDetected</w:t>
      </w:r>
      <w:proofErr w:type="spellEnd"/>
      <w:r>
        <w:rPr>
          <w:rFonts w:hint="eastAsia"/>
          <w:shd w:val="clear" w:color="auto" w:fill="FFFFFF"/>
        </w:rPr>
        <w:t>是在目标时间间隔内至少包含一个警报的失败次数；</w:t>
      </w:r>
      <w:proofErr w:type="spellStart"/>
      <w:r>
        <w:rPr>
          <w:i/>
          <w:shd w:val="clear" w:color="auto" w:fill="FFFFFF"/>
        </w:rPr>
        <w:t>NrofCase</w:t>
      </w:r>
      <w:proofErr w:type="spellEnd"/>
      <w:r>
        <w:rPr>
          <w:rFonts w:hint="eastAsia"/>
          <w:shd w:val="clear" w:color="auto" w:fill="FFFFFF"/>
        </w:rPr>
        <w:t>是在目标时间间隔内至少包含一个警报的失败次数；</w:t>
      </w:r>
      <w:r>
        <w:rPr>
          <w:shd w:val="clear" w:color="auto" w:fill="FFFFFF"/>
        </w:rPr>
        <w:t>Sign</w:t>
      </w:r>
      <w:r>
        <w:rPr>
          <w:rFonts w:hint="eastAsia"/>
          <w:shd w:val="clear" w:color="auto" w:fill="FFFFFF"/>
        </w:rPr>
        <w:t>是</w:t>
      </w:r>
      <w:r>
        <w:rPr>
          <w:position w:val="-28"/>
        </w:rPr>
        <w:object w:dxaOrig="601" w:dyaOrig="539" w14:anchorId="0E5692BF">
          <v:shape id="_x0000_i1202" type="#_x0000_t75" style="width:30pt;height:27pt" o:ole="">
            <v:imagedata r:id="rId391" o:title=""/>
          </v:shape>
          <o:OLEObject Type="Embed" ProgID="Equation.DSMT4" ShapeID="_x0000_i1202" DrawAspect="Content" ObjectID="_1695129925" r:id="rId392"/>
        </w:object>
      </w:r>
      <w:r>
        <w:rPr>
          <w:rFonts w:hint="eastAsia"/>
        </w:rPr>
        <w:t>的符号，当</w:t>
      </w:r>
      <w:r>
        <w:rPr>
          <w:rFonts w:hint="eastAsia"/>
        </w:rPr>
        <w:t>Sign&lt;</w:t>
      </w:r>
      <w:r>
        <w:t>0</w:t>
      </w:r>
      <w:r>
        <w:rPr>
          <w:rFonts w:hint="eastAsia"/>
        </w:rPr>
        <w:t>且</w:t>
      </w:r>
      <w:proofErr w:type="spellStart"/>
      <w:r>
        <w:t>brDetected</w:t>
      </w:r>
      <w:proofErr w:type="spellEnd"/>
      <w:r>
        <w:t>=0</w:t>
      </w:r>
      <w:r>
        <w:rPr>
          <w:rFonts w:hint="eastAsia"/>
        </w:rPr>
        <w:t>时，</w:t>
      </w:r>
      <w:r>
        <w:rPr>
          <w:rFonts w:hint="eastAsia"/>
        </w:rPr>
        <w:t>Score</w:t>
      </w:r>
      <w:r>
        <w:rPr>
          <w:rFonts w:hint="eastAsia"/>
        </w:rPr>
        <w:t>设置为</w:t>
      </w:r>
      <w:r>
        <w:rPr>
          <w:rFonts w:hint="eastAsia"/>
        </w:rPr>
        <w:t>0</w:t>
      </w:r>
      <w:r>
        <w:rPr>
          <w:rFonts w:hint="eastAsia"/>
        </w:rPr>
        <w:t>；</w:t>
      </w:r>
      <w:r>
        <w:rPr>
          <w:position w:val="-12"/>
        </w:rPr>
        <w:object w:dxaOrig="321" w:dyaOrig="362" w14:anchorId="2A48742B">
          <v:shape id="_x0000_i1203" type="#_x0000_t75" style="width:15pt;height:18pt" o:ole="">
            <v:imagedata r:id="rId393" o:title=""/>
          </v:shape>
          <o:OLEObject Type="Embed" ProgID="Equation.DSMT4" ShapeID="_x0000_i1203" DrawAspect="Content" ObjectID="_1695129926" r:id="rId394"/>
        </w:object>
      </w:r>
      <w:r>
        <w:rPr>
          <w:rFonts w:hint="eastAsia"/>
        </w:rPr>
        <w:t>是使用上述奖励函数为每个警报计算</w:t>
      </w:r>
      <w:r>
        <w:rPr>
          <w:rFonts w:hint="eastAsia"/>
          <w:shd w:val="clear" w:color="auto" w:fill="FFFFFF"/>
        </w:rPr>
        <w:t>。</w:t>
      </w:r>
    </w:p>
    <w:p w14:paraId="15CC0488" w14:textId="77777777" w:rsidR="007F74B5" w:rsidRDefault="007F74B5" w:rsidP="007F74B5">
      <w:pPr>
        <w:spacing w:line="400" w:lineRule="exact"/>
        <w:ind w:firstLineChars="200" w:firstLine="480"/>
        <w:rPr>
          <w:rFonts w:eastAsia="宋体"/>
          <w:sz w:val="24"/>
          <w:shd w:val="clear" w:color="auto" w:fill="FFFFFF"/>
        </w:rPr>
      </w:pPr>
      <w:r>
        <w:rPr>
          <w:rFonts w:eastAsia="宋体" w:hint="eastAsia"/>
          <w:sz w:val="24"/>
          <w:shd w:val="clear" w:color="auto" w:fill="FFFFFF"/>
        </w:rPr>
        <w:t>使用测试数据集运行所有模型，并使用上式计算它们各自的分数。得分最高的模型被认为是应用程序的最佳模型。</w:t>
      </w:r>
    </w:p>
    <w:p w14:paraId="4ED68ECD" w14:textId="77777777" w:rsidR="007F74B5" w:rsidRPr="006608C0" w:rsidRDefault="007F74B5" w:rsidP="007F74B5">
      <w:pPr>
        <w:pStyle w:val="11"/>
        <w:ind w:firstLine="480"/>
      </w:pPr>
      <w:r>
        <w:rPr>
          <w:rFonts w:hint="eastAsia"/>
        </w:rPr>
        <w:t>②</w:t>
      </w:r>
      <w:r w:rsidRPr="006608C0">
        <w:rPr>
          <w:rFonts w:hint="eastAsia"/>
        </w:rPr>
        <w:t>基于成本的方法</w:t>
      </w:r>
    </w:p>
    <w:p w14:paraId="18312D8F" w14:textId="77777777" w:rsidR="007F74B5" w:rsidRDefault="007F74B5" w:rsidP="007F74B5">
      <w:pPr>
        <w:pStyle w:val="11"/>
        <w:ind w:firstLine="480"/>
      </w:pPr>
      <w:r>
        <w:rPr>
          <w:rFonts w:hint="eastAsia"/>
        </w:rPr>
        <w:t>尽管基于评分的方法在评估预测分类器时考虑了</w:t>
      </w:r>
      <w:r>
        <w:rPr>
          <w:rFonts w:hint="eastAsia"/>
        </w:rPr>
        <w:t>RUL</w:t>
      </w:r>
      <w:r>
        <w:rPr>
          <w:rFonts w:hint="eastAsia"/>
        </w:rPr>
        <w:t>预测和问题检测覆盖率，但计算出的分数并没有告知最终用户预测模型的预期成本节约。</w:t>
      </w:r>
      <w:r>
        <w:t>成本可能会随着时间和部署环境的变化而变化。因此，提出了两种不同的成本节约估算指标：一种是准确的成本信息，另一种是不确定或遗漏的成本信息。当获得准确的成本信息时，可以使用节省成本的指标来估计最终用户的业务价值。通过使用该度量，需要四种成本信息：</w:t>
      </w:r>
      <w:r>
        <w:rPr>
          <w:rFonts w:hint="eastAsia"/>
        </w:rPr>
        <w:t>①</w:t>
      </w:r>
      <w:r>
        <w:t>错误警报的成本（没有组件更换的检查）</w:t>
      </w:r>
      <w:r>
        <w:rPr>
          <w:rFonts w:hint="eastAsia"/>
        </w:rPr>
        <w:t>；②</w:t>
      </w:r>
      <w:r>
        <w:t>早期更换的按比例的成本</w:t>
      </w:r>
      <w:r>
        <w:rPr>
          <w:rFonts w:hint="eastAsia"/>
        </w:rPr>
        <w:t>；③</w:t>
      </w:r>
      <w:r>
        <w:t>修复故障组件的成本以及</w:t>
      </w:r>
      <w:r>
        <w:rPr>
          <w:rFonts w:hint="eastAsia"/>
        </w:rPr>
        <w:t>；④</w:t>
      </w:r>
      <w:r>
        <w:t>未检测到的故障的成本（即，在没有任何来自预测模型的预先预测的情况下操作期间的功能故障）。前三个成本通常很容易获得，而最后一个成本很难精确估算。这是因为操作过程中的故障可能会导致各种其他成本，这些成本本身很难估计。以下是成本节约估算的细节。</w:t>
      </w:r>
    </w:p>
    <w:p w14:paraId="31AD8DAF" w14:textId="77777777" w:rsidR="007F74B5" w:rsidRDefault="007F74B5" w:rsidP="007F74B5">
      <w:pPr>
        <w:spacing w:line="400" w:lineRule="exact"/>
        <w:ind w:firstLineChars="200" w:firstLine="480"/>
        <w:rPr>
          <w:rFonts w:eastAsia="宋体"/>
          <w:sz w:val="24"/>
        </w:rPr>
      </w:pPr>
      <w:r>
        <w:rPr>
          <w:rFonts w:eastAsia="宋体" w:hint="eastAsia"/>
          <w:sz w:val="24"/>
        </w:rPr>
        <w:t>为了估计一个模型的成本节约，通过下式计算没有模型的运行成本和有预测模型的成本之间的差异。</w:t>
      </w:r>
    </w:p>
    <w:p w14:paraId="6A213808"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position w:val="-12"/>
          <w:sz w:val="24"/>
        </w:rPr>
        <w:object w:dxaOrig="3051" w:dyaOrig="362" w14:anchorId="389D53BD">
          <v:shape id="_x0000_i1204" type="#_x0000_t75" style="width:152pt;height:18pt" o:ole="">
            <v:imagedata r:id="rId395" o:title=""/>
          </v:shape>
          <o:OLEObject Type="Embed" ProgID="Equation.DSMT4" ShapeID="_x0000_i1204" DrawAspect="Content" ObjectID="_1695129927" r:id="rId396"/>
        </w:object>
      </w:r>
    </w:p>
    <w:p w14:paraId="176F735C" w14:textId="77777777" w:rsidR="007F74B5" w:rsidRDefault="007F74B5" w:rsidP="007F74B5">
      <w:pPr>
        <w:tabs>
          <w:tab w:val="center" w:pos="4253"/>
          <w:tab w:val="right" w:pos="8504"/>
        </w:tabs>
        <w:spacing w:before="120" w:after="60"/>
        <w:jc w:val="center"/>
        <w:textAlignment w:val="center"/>
        <w:rPr>
          <w:rFonts w:eastAsia="宋体"/>
          <w:sz w:val="24"/>
        </w:rPr>
      </w:pPr>
      <w:r>
        <w:rPr>
          <w:rFonts w:eastAsia="宋体"/>
          <w:position w:val="-12"/>
          <w:sz w:val="24"/>
        </w:rPr>
        <w:object w:dxaOrig="3685" w:dyaOrig="375" w14:anchorId="06A24365">
          <v:shape id="_x0000_i1205" type="#_x0000_t75" style="width:183.5pt;height:18pt" o:ole="">
            <v:imagedata r:id="rId397" o:title=""/>
          </v:shape>
          <o:OLEObject Type="Embed" ProgID="Equation.DSMT4" ShapeID="_x0000_i1205" DrawAspect="Content" ObjectID="_1695129928" r:id="rId398"/>
        </w:object>
      </w:r>
    </w:p>
    <w:p w14:paraId="29A94BD7" w14:textId="77777777" w:rsidR="007F74B5" w:rsidRDefault="007F74B5" w:rsidP="007F74B5">
      <w:pPr>
        <w:pStyle w:val="21"/>
        <w:snapToGrid w:val="0"/>
      </w:pPr>
      <w:r>
        <w:rPr>
          <w:rFonts w:hint="eastAsia"/>
        </w:rPr>
        <w:t>其中，</w:t>
      </w:r>
      <w:r w:rsidRPr="00F3529A">
        <w:rPr>
          <w:i/>
        </w:rPr>
        <w:t>a</w:t>
      </w:r>
      <w:r>
        <w:rPr>
          <w:rFonts w:hint="eastAsia"/>
        </w:rPr>
        <w:t>是提前更换的比例成本；</w:t>
      </w:r>
      <w:r w:rsidRPr="00F3529A">
        <w:rPr>
          <w:i/>
        </w:rPr>
        <w:t>b</w:t>
      </w:r>
      <w:r>
        <w:rPr>
          <w:rFonts w:hint="eastAsia"/>
        </w:rPr>
        <w:t>是虚假警报的成本；</w:t>
      </w:r>
      <w:r w:rsidRPr="00F3529A">
        <w:rPr>
          <w:i/>
        </w:rPr>
        <w:t>c</w:t>
      </w:r>
      <w:r>
        <w:rPr>
          <w:rFonts w:hint="eastAsia"/>
        </w:rPr>
        <w:t>是未检测到故障的成本</w:t>
      </w:r>
      <w:r>
        <w:t>(</w:t>
      </w:r>
      <w:r>
        <w:rPr>
          <w:rFonts w:hint="eastAsia"/>
        </w:rPr>
        <w:t>运行期间故障的直接成本</w:t>
      </w:r>
      <w:r>
        <w:t>)</w:t>
      </w:r>
      <w:r>
        <w:rPr>
          <w:rFonts w:hint="eastAsia"/>
        </w:rPr>
        <w:t>；</w:t>
      </w:r>
      <w:r w:rsidRPr="00F3529A">
        <w:rPr>
          <w:i/>
        </w:rPr>
        <w:t>d</w:t>
      </w:r>
      <w:r>
        <w:rPr>
          <w:rFonts w:hint="eastAsia"/>
        </w:rPr>
        <w:t>是更换组件的成本</w:t>
      </w:r>
      <w:r>
        <w:t>(</w:t>
      </w:r>
      <w:r>
        <w:rPr>
          <w:rFonts w:hint="eastAsia"/>
        </w:rPr>
        <w:t>故障后或警报后</w:t>
      </w:r>
      <w:r>
        <w:t>)</w:t>
      </w:r>
      <w:r>
        <w:rPr>
          <w:rFonts w:hint="eastAsia"/>
        </w:rPr>
        <w:t>；</w:t>
      </w:r>
      <w:r w:rsidRPr="003D6A0A">
        <w:rPr>
          <w:i/>
        </w:rPr>
        <w:t>N</w:t>
      </w:r>
      <w:r>
        <w:rPr>
          <w:rFonts w:hint="eastAsia"/>
        </w:rPr>
        <w:t>是未检测</w:t>
      </w:r>
      <w:r>
        <w:rPr>
          <w:rFonts w:hint="eastAsia"/>
        </w:rPr>
        <w:lastRenderedPageBreak/>
        <w:t>到的故障数量；</w:t>
      </w:r>
      <w:r w:rsidRPr="00F3529A">
        <w:rPr>
          <w:i/>
        </w:rPr>
        <w:t>M</w:t>
      </w:r>
      <w:r>
        <w:rPr>
          <w:rFonts w:hint="eastAsia"/>
        </w:rPr>
        <w:t>是检测到的故障数量；</w:t>
      </w:r>
      <w:r>
        <w:rPr>
          <w:position w:val="-16"/>
        </w:rPr>
        <w:object w:dxaOrig="1665" w:dyaOrig="471" w14:anchorId="1A0022FB">
          <v:shape id="_x0000_i1206" type="#_x0000_t75" style="width:83.5pt;height:22.5pt" o:ole="">
            <v:imagedata r:id="rId399" o:title=""/>
          </v:shape>
          <o:OLEObject Type="Embed" ProgID="Equation.DSMT4" ShapeID="_x0000_i1206" DrawAspect="Content" ObjectID="_1695129929" r:id="rId400"/>
        </w:object>
      </w:r>
      <w:r>
        <w:rPr>
          <w:rFonts w:hint="eastAsia"/>
        </w:rPr>
        <w:t>；</w:t>
      </w:r>
      <w:r w:rsidRPr="003D6A0A">
        <w:rPr>
          <w:i/>
        </w:rPr>
        <w:t>F</w:t>
      </w:r>
      <w:r>
        <w:rPr>
          <w:rFonts w:hint="eastAsia"/>
        </w:rPr>
        <w:t>是错误警报的数量。成本参数</w:t>
      </w:r>
      <w:r w:rsidRPr="00F3529A">
        <w:rPr>
          <w:i/>
        </w:rPr>
        <w:t>a</w:t>
      </w:r>
      <w:r>
        <w:rPr>
          <w:rFonts w:hint="eastAsia"/>
        </w:rPr>
        <w:t>、</w:t>
      </w:r>
      <w:r w:rsidRPr="00F3529A">
        <w:rPr>
          <w:i/>
        </w:rPr>
        <w:t>b</w:t>
      </w:r>
      <w:r>
        <w:rPr>
          <w:rFonts w:hint="eastAsia"/>
        </w:rPr>
        <w:t>、</w:t>
      </w:r>
      <w:r w:rsidRPr="00F3529A">
        <w:rPr>
          <w:i/>
        </w:rPr>
        <w:t>c</w:t>
      </w:r>
      <w:r>
        <w:rPr>
          <w:rFonts w:hint="eastAsia"/>
        </w:rPr>
        <w:t>和</w:t>
      </w:r>
      <w:r w:rsidRPr="00F3529A">
        <w:rPr>
          <w:i/>
        </w:rPr>
        <w:t>d</w:t>
      </w:r>
      <w:r>
        <w:rPr>
          <w:rFonts w:hint="eastAsia"/>
        </w:rPr>
        <w:t>由最终用户提供，</w:t>
      </w:r>
      <w:r>
        <w:rPr>
          <w:position w:val="-12"/>
        </w:rPr>
        <w:object w:dxaOrig="239" w:dyaOrig="362" w14:anchorId="124AADE2">
          <v:shape id="_x0000_i1207" type="#_x0000_t75" style="width:12pt;height:18pt" o:ole="">
            <v:imagedata r:id="rId401" o:title=""/>
          </v:shape>
          <o:OLEObject Type="Embed" ProgID="Equation.DSMT4" ShapeID="_x0000_i1207" DrawAspect="Content" ObjectID="_1695129930" r:id="rId402"/>
        </w:object>
      </w:r>
      <w:r>
        <w:rPr>
          <w:rFonts w:hint="eastAsia"/>
        </w:rPr>
        <w:t>、</w:t>
      </w:r>
      <w:r w:rsidRPr="00F3529A">
        <w:rPr>
          <w:i/>
        </w:rPr>
        <w:t>F</w:t>
      </w:r>
      <w:r>
        <w:rPr>
          <w:rFonts w:hint="eastAsia"/>
        </w:rPr>
        <w:t>、</w:t>
      </w:r>
      <w:r w:rsidRPr="00F3529A">
        <w:rPr>
          <w:i/>
        </w:rPr>
        <w:t>M</w:t>
      </w:r>
      <w:r>
        <w:rPr>
          <w:rFonts w:hint="eastAsia"/>
        </w:rPr>
        <w:t>和</w:t>
      </w:r>
      <w:r w:rsidRPr="00F3529A">
        <w:rPr>
          <w:i/>
        </w:rPr>
        <w:t>N</w:t>
      </w:r>
      <w:r>
        <w:rPr>
          <w:rFonts w:hint="eastAsia"/>
        </w:rPr>
        <w:t>在给定模型应用于测试数据集后计算。</w:t>
      </w:r>
    </w:p>
    <w:p w14:paraId="5ECF5284" w14:textId="07F9E0CC" w:rsidR="007F74B5" w:rsidRDefault="007F74B5" w:rsidP="007F74B5">
      <w:pPr>
        <w:pStyle w:val="af"/>
      </w:pPr>
      <w:bookmarkStart w:id="59" w:name="_Toc83389678"/>
      <w:r>
        <w:t>3.6.3</w:t>
      </w:r>
      <w:r>
        <w:rPr>
          <w:rFonts w:hint="eastAsia"/>
        </w:rPr>
        <w:t>回归</w:t>
      </w:r>
      <w:r w:rsidRPr="00F812D2">
        <w:rPr>
          <w:rFonts w:hint="eastAsia"/>
        </w:rPr>
        <w:t>型模型性能评价</w:t>
      </w:r>
      <w:bookmarkEnd w:id="59"/>
      <w:r>
        <w:rPr>
          <w:rFonts w:hint="eastAsia"/>
        </w:rPr>
        <w:t>指标</w:t>
      </w:r>
    </w:p>
    <w:p w14:paraId="529D82DF" w14:textId="77777777" w:rsidR="007F74B5" w:rsidRDefault="007F74B5" w:rsidP="007F74B5">
      <w:pPr>
        <w:pStyle w:val="11"/>
        <w:ind w:firstLine="480"/>
      </w:pPr>
      <w:r>
        <w:rPr>
          <w:rFonts w:hint="eastAsia"/>
        </w:rPr>
        <w:t>与分类问题一致，回归问题也需要良好的性能度量。以往更多的关注点是开发好的算法和模型。而不是评估性能，</w:t>
      </w:r>
      <w:r w:rsidRPr="006F2EAE">
        <w:rPr>
          <w:rFonts w:hint="eastAsia"/>
        </w:rPr>
        <w:t>一个好的预测</w:t>
      </w:r>
      <w:r>
        <w:rPr>
          <w:rFonts w:hint="eastAsia"/>
        </w:rPr>
        <w:t>模型</w:t>
      </w:r>
      <w:r w:rsidRPr="006F2EAE">
        <w:rPr>
          <w:rFonts w:hint="eastAsia"/>
        </w:rPr>
        <w:t>不仅应该改进</w:t>
      </w:r>
      <w:r w:rsidRPr="006F2EAE">
        <w:t>RUL</w:t>
      </w:r>
      <w:r w:rsidRPr="006F2EAE">
        <w:rPr>
          <w:rFonts w:hint="eastAsia"/>
        </w:rPr>
        <w:t>估计，还应该确保合理的预测范围和预测的置信水平。</w:t>
      </w:r>
      <w:r>
        <w:rPr>
          <w:rFonts w:hint="eastAsia"/>
        </w:rPr>
        <w:t>对此，有一些面向</w:t>
      </w:r>
      <w:r>
        <w:rPr>
          <w:rFonts w:hint="eastAsia"/>
        </w:rPr>
        <w:t>PHM</w:t>
      </w:r>
      <w:r>
        <w:rPr>
          <w:rFonts w:hint="eastAsia"/>
        </w:rPr>
        <w:t>领域的模型性能评价指标。本小节将从通用指标和面向</w:t>
      </w:r>
      <w:r>
        <w:rPr>
          <w:rFonts w:hint="eastAsia"/>
        </w:rPr>
        <w:t>PHM</w:t>
      </w:r>
      <w:r>
        <w:rPr>
          <w:rFonts w:hint="eastAsia"/>
        </w:rPr>
        <w:t>的指标两方面开展描述。</w:t>
      </w:r>
    </w:p>
    <w:p w14:paraId="7FB27495" w14:textId="77777777" w:rsidR="007F74B5" w:rsidRDefault="007F74B5" w:rsidP="007F74B5">
      <w:pPr>
        <w:pStyle w:val="31"/>
        <w:ind w:firstLine="384"/>
      </w:pPr>
      <w:r>
        <w:rPr>
          <w:rFonts w:hint="eastAsia"/>
        </w:rPr>
        <w:t>（</w:t>
      </w:r>
      <w:r>
        <w:rPr>
          <w:rFonts w:hint="eastAsia"/>
        </w:rPr>
        <w:t>1</w:t>
      </w:r>
      <w:r>
        <w:rPr>
          <w:rFonts w:hint="eastAsia"/>
        </w:rPr>
        <w:t>）通用方法</w:t>
      </w:r>
    </w:p>
    <w:p w14:paraId="7C2F7495" w14:textId="6BB872C3" w:rsidR="007F74B5" w:rsidRDefault="007F74B5" w:rsidP="007F74B5">
      <w:pPr>
        <w:spacing w:line="400" w:lineRule="exact"/>
        <w:ind w:firstLineChars="200" w:firstLine="480"/>
        <w:rPr>
          <w:rFonts w:eastAsia="宋体"/>
          <w:sz w:val="24"/>
        </w:rPr>
      </w:pPr>
      <w:r>
        <w:rPr>
          <w:rFonts w:eastAsia="宋体" w:hint="eastAsia"/>
          <w:sz w:val="24"/>
        </w:rPr>
        <w:t>对于回归型模型，模型测试值与真实值之间的差距作为模型性能的评价指标。通用度量标准构成了大多数</w:t>
      </w:r>
      <w:r>
        <w:rPr>
          <w:rFonts w:eastAsia="宋体"/>
          <w:sz w:val="24"/>
        </w:rPr>
        <w:t>PHM</w:t>
      </w:r>
      <w:r>
        <w:rPr>
          <w:rFonts w:eastAsia="宋体" w:hint="eastAsia"/>
          <w:sz w:val="24"/>
        </w:rPr>
        <w:t>性能度量的基础。鉴于用于确定</w:t>
      </w:r>
      <w:r>
        <w:rPr>
          <w:rFonts w:eastAsia="宋体"/>
          <w:sz w:val="24"/>
        </w:rPr>
        <w:t>PHM</w:t>
      </w:r>
      <w:r>
        <w:rPr>
          <w:rFonts w:eastAsia="宋体" w:hint="eastAsia"/>
          <w:sz w:val="24"/>
        </w:rPr>
        <w:t>算法性能的基本方法依赖于将预测的</w:t>
      </w:r>
      <w:r>
        <w:rPr>
          <w:rFonts w:eastAsia="宋体"/>
          <w:sz w:val="24"/>
        </w:rPr>
        <w:t>RUL</w:t>
      </w:r>
      <w:r>
        <w:rPr>
          <w:rFonts w:eastAsia="宋体" w:hint="eastAsia"/>
          <w:sz w:val="24"/>
        </w:rPr>
        <w:t>值与真实值进行比较，基于统计的度量是目前采用的最常见的度量。研究表明，均方误差</w:t>
      </w:r>
      <w:r>
        <w:rPr>
          <w:rFonts w:eastAsia="宋体"/>
          <w:sz w:val="24"/>
        </w:rPr>
        <w:t>(MSE)</w:t>
      </w:r>
      <w:r>
        <w:rPr>
          <w:rFonts w:eastAsia="宋体" w:hint="eastAsia"/>
          <w:sz w:val="24"/>
        </w:rPr>
        <w:t>、均方根误差</w:t>
      </w:r>
      <w:r>
        <w:rPr>
          <w:rFonts w:eastAsia="宋体"/>
          <w:sz w:val="24"/>
        </w:rPr>
        <w:t>(RMSE)</w:t>
      </w:r>
      <w:r>
        <w:rPr>
          <w:rFonts w:eastAsia="宋体" w:hint="eastAsia"/>
          <w:sz w:val="24"/>
        </w:rPr>
        <w:t>、平均绝对误差</w:t>
      </w:r>
      <w:r>
        <w:rPr>
          <w:rFonts w:eastAsia="宋体"/>
          <w:sz w:val="24"/>
        </w:rPr>
        <w:t>(MAE)</w:t>
      </w:r>
      <w:r>
        <w:rPr>
          <w:rFonts w:eastAsia="宋体" w:hint="eastAsia"/>
          <w:sz w:val="24"/>
        </w:rPr>
        <w:t>和平均绝对百分比误差</w:t>
      </w:r>
      <w:r>
        <w:rPr>
          <w:rFonts w:eastAsia="宋体"/>
          <w:sz w:val="24"/>
        </w:rPr>
        <w:t>(MAPE)</w:t>
      </w:r>
      <w:r>
        <w:rPr>
          <w:rFonts w:eastAsia="宋体" w:hint="eastAsia"/>
          <w:sz w:val="24"/>
        </w:rPr>
        <w:t>是测量人工智能算法性能最广泛使用的指标。表</w:t>
      </w:r>
      <w:r w:rsidR="00A3739F">
        <w:rPr>
          <w:rFonts w:eastAsia="宋体"/>
          <w:sz w:val="24"/>
        </w:rPr>
        <w:t>3</w:t>
      </w:r>
      <w:r>
        <w:rPr>
          <w:rFonts w:eastAsia="宋体" w:hint="eastAsia"/>
          <w:sz w:val="24"/>
        </w:rPr>
        <w:t>-</w:t>
      </w:r>
      <w:r w:rsidR="000804F9">
        <w:rPr>
          <w:rFonts w:eastAsia="宋体"/>
          <w:sz w:val="24"/>
        </w:rPr>
        <w:t>9</w:t>
      </w:r>
      <w:r>
        <w:rPr>
          <w:rFonts w:eastAsia="宋体" w:hint="eastAsia"/>
          <w:sz w:val="24"/>
        </w:rPr>
        <w:t>列出了上述通用性能指标及适用范围。</w:t>
      </w:r>
    </w:p>
    <w:p w14:paraId="43986D18" w14:textId="77777777" w:rsidR="007F74B5" w:rsidRDefault="007F74B5" w:rsidP="007F74B5">
      <w:pPr>
        <w:pStyle w:val="31"/>
        <w:ind w:firstLine="384"/>
      </w:pPr>
      <w:r>
        <w:rPr>
          <w:rFonts w:hint="eastAsia"/>
        </w:rPr>
        <w:t>（</w:t>
      </w:r>
      <w:r>
        <w:rPr>
          <w:rFonts w:hint="eastAsia"/>
        </w:rPr>
        <w:t>2</w:t>
      </w:r>
      <w:r>
        <w:rPr>
          <w:rFonts w:hint="eastAsia"/>
        </w:rPr>
        <w:t>）面向</w:t>
      </w:r>
      <w:r>
        <w:rPr>
          <w:rFonts w:hint="eastAsia"/>
        </w:rPr>
        <w:t>PHM</w:t>
      </w:r>
      <w:r>
        <w:rPr>
          <w:rFonts w:hint="eastAsia"/>
        </w:rPr>
        <w:t>的方法</w:t>
      </w:r>
    </w:p>
    <w:p w14:paraId="499DFA06" w14:textId="77777777" w:rsidR="007F74B5" w:rsidRDefault="007F74B5" w:rsidP="007F74B5">
      <w:pPr>
        <w:pStyle w:val="11"/>
        <w:ind w:firstLine="480"/>
      </w:pPr>
      <w:r>
        <w:rPr>
          <w:rFonts w:hint="eastAsia"/>
        </w:rPr>
        <w:t>回归问题的多数通用指标都是来自预测领域中用来衡量预测误差的指标，这些指标主要是统计性的，尽管基于统计的度量标准很受欢迎，并且仍在广泛使用，但一些研究人员已经为</w:t>
      </w:r>
      <w:r>
        <w:t>PHM</w:t>
      </w:r>
      <w:r>
        <w:rPr>
          <w:rFonts w:hint="eastAsia"/>
        </w:rPr>
        <w:t>模型开发了定制的性能度量，</w:t>
      </w:r>
      <w:r w:rsidRPr="009F564F">
        <w:rPr>
          <w:rStyle w:val="12"/>
          <w:rFonts w:hint="eastAsia"/>
        </w:rPr>
        <w:t>这些指标</w:t>
      </w:r>
      <w:r>
        <w:rPr>
          <w:rStyle w:val="12"/>
          <w:rFonts w:hint="eastAsia"/>
        </w:rPr>
        <w:t>更适应</w:t>
      </w:r>
      <w:r w:rsidRPr="009F564F">
        <w:rPr>
          <w:rStyle w:val="12"/>
        </w:rPr>
        <w:t>RUL</w:t>
      </w:r>
      <w:r w:rsidRPr="009F564F">
        <w:rPr>
          <w:rStyle w:val="12"/>
          <w:rFonts w:hint="eastAsia"/>
        </w:rPr>
        <w:t>预测估计值随时间的推移而改善的程度问题</w:t>
      </w:r>
      <w:r>
        <w:rPr>
          <w:rFonts w:hint="eastAsia"/>
        </w:rPr>
        <w:t>，包括</w:t>
      </w:r>
      <w:r w:rsidRPr="00ED415B">
        <w:rPr>
          <w:rFonts w:hint="eastAsia"/>
        </w:rPr>
        <w:t>直接衡量算法性能的</w:t>
      </w:r>
      <w:r>
        <w:rPr>
          <w:rFonts w:hint="eastAsia"/>
        </w:rPr>
        <w:t>指标和</w:t>
      </w:r>
      <w:r w:rsidRPr="00ED415B">
        <w:rPr>
          <w:rFonts w:hint="eastAsia"/>
        </w:rPr>
        <w:t>基于成本效益</w:t>
      </w:r>
      <w:r>
        <w:rPr>
          <w:rFonts w:hint="eastAsia"/>
        </w:rPr>
        <w:t>的指标。在应用中，通用性能指标仍然很受欢迎，并且</w:t>
      </w:r>
      <w:r>
        <w:t>这些定制算法还没有被广泛接受和应用。因此，</w:t>
      </w:r>
      <w:r>
        <w:rPr>
          <w:rFonts w:hint="eastAsia"/>
        </w:rPr>
        <w:t>本方法</w:t>
      </w:r>
      <w:r>
        <w:t>有助于</w:t>
      </w:r>
      <w:r>
        <w:rPr>
          <w:rFonts w:hint="eastAsia"/>
        </w:rPr>
        <w:t>用户</w:t>
      </w:r>
      <w:r>
        <w:t>在流行的</w:t>
      </w:r>
      <w:r>
        <w:rPr>
          <w:rFonts w:hint="eastAsia"/>
        </w:rPr>
        <w:t>通用</w:t>
      </w:r>
      <w:r>
        <w:t>性能指标和特定于</w:t>
      </w:r>
      <w:r>
        <w:t>PHM</w:t>
      </w:r>
      <w:r>
        <w:t>的指标之间做出选择。</w:t>
      </w:r>
    </w:p>
    <w:p w14:paraId="4C8D9CE2" w14:textId="77777777" w:rsidR="007F74B5" w:rsidRDefault="007F74B5" w:rsidP="007F74B5">
      <w:pPr>
        <w:pStyle w:val="11"/>
        <w:ind w:firstLine="480"/>
      </w:pPr>
      <w:r>
        <w:rPr>
          <w:rFonts w:hint="eastAsia"/>
        </w:rPr>
        <w:t>①性能度量</w:t>
      </w:r>
    </w:p>
    <w:p w14:paraId="6FC868BC" w14:textId="4072AE07" w:rsidR="007F74B5" w:rsidRDefault="007F74B5" w:rsidP="007F74B5">
      <w:pPr>
        <w:pStyle w:val="11"/>
        <w:ind w:firstLine="480"/>
      </w:pPr>
      <w:r w:rsidRPr="005C6C9B">
        <w:rPr>
          <w:rFonts w:hint="eastAsia"/>
        </w:rPr>
        <w:t>性能度量是衡量模型</w:t>
      </w:r>
      <w:r>
        <w:rPr>
          <w:rFonts w:hint="eastAsia"/>
        </w:rPr>
        <w:t>效果</w:t>
      </w:r>
      <w:r w:rsidRPr="005C6C9B">
        <w:rPr>
          <w:rFonts w:hint="eastAsia"/>
        </w:rPr>
        <w:t>的评判标准，性能度量反映了任务需求，在对比不同模型的能力时，使用不同的性能度量往往会导致不同的评判结果</w:t>
      </w:r>
      <w:r>
        <w:rPr>
          <w:rFonts w:hint="eastAsia"/>
        </w:rPr>
        <w:t>。表</w:t>
      </w:r>
      <w:r w:rsidR="00A3739F">
        <w:t>3</w:t>
      </w:r>
      <w:r w:rsidRPr="00951A9D">
        <w:t>-</w:t>
      </w:r>
      <w:r w:rsidR="000804F9">
        <w:t>10</w:t>
      </w:r>
      <w:r>
        <w:rPr>
          <w:rFonts w:hint="eastAsia"/>
        </w:rPr>
        <w:t>将更详细地描述四个主要指标及适用范围。</w:t>
      </w:r>
    </w:p>
    <w:p w14:paraId="7666DDF1" w14:textId="77777777" w:rsidR="007F74B5" w:rsidRDefault="007F74B5" w:rsidP="007F74B5">
      <w:pPr>
        <w:pStyle w:val="11"/>
        <w:ind w:firstLine="480"/>
      </w:pPr>
      <w:r>
        <w:rPr>
          <w:rFonts w:hint="eastAsia"/>
        </w:rPr>
        <w:t>②基于成本的度量</w:t>
      </w:r>
    </w:p>
    <w:p w14:paraId="635D6B3F" w14:textId="16E94079" w:rsidR="007F74B5" w:rsidRDefault="007F74B5" w:rsidP="007F74B5">
      <w:pPr>
        <w:pStyle w:val="11"/>
        <w:ind w:firstLine="480"/>
      </w:pPr>
      <w:r>
        <w:rPr>
          <w:rFonts w:hint="eastAsia"/>
        </w:rPr>
        <w:t>上述指标都是为了直接衡量</w:t>
      </w:r>
      <w:r>
        <w:t>RUL</w:t>
      </w:r>
      <w:r>
        <w:rPr>
          <w:rFonts w:hint="eastAsia"/>
        </w:rPr>
        <w:t>预测的质量。然而，做出正确预测的实际好处是最大限度地减少与计划外干预相关的成本。成本效益指标衡量在业务中采用</w:t>
      </w:r>
      <w:r>
        <w:t>PHM</w:t>
      </w:r>
      <w:r>
        <w:rPr>
          <w:rFonts w:hint="eastAsia"/>
        </w:rPr>
        <w:t>的预期效益，如节约生命周期成本或降低风险。表</w:t>
      </w:r>
      <w:r w:rsidR="00A3739F">
        <w:t>3</w:t>
      </w:r>
      <w:r>
        <w:rPr>
          <w:rFonts w:hint="eastAsia"/>
        </w:rPr>
        <w:t>-</w:t>
      </w:r>
      <w:r w:rsidR="000804F9">
        <w:t>11</w:t>
      </w:r>
      <w:r>
        <w:rPr>
          <w:rFonts w:hint="eastAsia"/>
        </w:rPr>
        <w:t>是基于成本考虑的主要指标。</w:t>
      </w:r>
    </w:p>
    <w:p w14:paraId="11E8441B" w14:textId="7C5A5D96" w:rsidR="007F74B5" w:rsidRDefault="007F74B5" w:rsidP="007F74B5">
      <w:pPr>
        <w:pStyle w:val="11"/>
        <w:ind w:firstLine="480"/>
      </w:pPr>
      <w:r>
        <w:rPr>
          <w:rFonts w:hint="eastAsia"/>
        </w:rPr>
        <w:lastRenderedPageBreak/>
        <w:t>表</w:t>
      </w:r>
      <w:r w:rsidR="00A3739F">
        <w:t>3</w:t>
      </w:r>
      <w:r>
        <w:rPr>
          <w:rFonts w:hint="eastAsia"/>
        </w:rPr>
        <w:t>-</w:t>
      </w:r>
      <w:r w:rsidR="000804F9">
        <w:t>12</w:t>
      </w:r>
      <w:r>
        <w:rPr>
          <w:rFonts w:hint="eastAsia"/>
        </w:rPr>
        <w:t>为</w:t>
      </w:r>
      <w:r w:rsidRPr="00F812D2">
        <w:rPr>
          <w:rFonts w:hint="eastAsia"/>
        </w:rPr>
        <w:t>模型性能</w:t>
      </w:r>
      <w:r>
        <w:rPr>
          <w:rFonts w:hint="eastAsia"/>
        </w:rPr>
        <w:t>评价指标总表，汇总了本章所提的全部</w:t>
      </w:r>
      <w:r>
        <w:rPr>
          <w:rFonts w:hint="eastAsia"/>
        </w:rPr>
        <w:t>PHM</w:t>
      </w:r>
      <w:r>
        <w:rPr>
          <w:rFonts w:hint="eastAsia"/>
        </w:rPr>
        <w:t>模型性能评价指标。</w:t>
      </w:r>
    </w:p>
    <w:p w14:paraId="168968B9" w14:textId="41545810" w:rsidR="007F74B5" w:rsidRDefault="007F74B5" w:rsidP="007F74B5">
      <w:pPr>
        <w:pStyle w:val="af"/>
      </w:pPr>
      <w:r>
        <w:t>3.6.4</w:t>
      </w:r>
      <w:r>
        <w:rPr>
          <w:rFonts w:hint="eastAsia"/>
        </w:rPr>
        <w:t>评价指标适用性分析</w:t>
      </w:r>
    </w:p>
    <w:p w14:paraId="30833B6D" w14:textId="77777777" w:rsidR="007F74B5" w:rsidRPr="0044226D" w:rsidRDefault="007F74B5" w:rsidP="007F74B5">
      <w:pPr>
        <w:pStyle w:val="11"/>
        <w:ind w:firstLine="480"/>
      </w:pPr>
      <w:r>
        <w:rPr>
          <w:rFonts w:hint="eastAsia"/>
        </w:rPr>
        <w:t>评价指标根据适用程度大致可分为完全适用和部分适用。</w:t>
      </w:r>
    </w:p>
    <w:p w14:paraId="358BA39C" w14:textId="77777777" w:rsidR="007F74B5" w:rsidRDefault="007F74B5" w:rsidP="007F74B5">
      <w:pPr>
        <w:pStyle w:val="11"/>
        <w:ind w:firstLine="480"/>
      </w:pPr>
      <w:r w:rsidRPr="00931517">
        <w:rPr>
          <w:rFonts w:hint="eastAsia"/>
        </w:rPr>
        <w:t>完全适用性指标</w:t>
      </w:r>
      <w:r>
        <w:rPr>
          <w:rFonts w:hint="eastAsia"/>
        </w:rPr>
        <w:t>：</w:t>
      </w:r>
      <w:r w:rsidRPr="00931517">
        <w:rPr>
          <w:rFonts w:hint="eastAsia"/>
        </w:rPr>
        <w:t>可完全覆盖对象</w:t>
      </w:r>
      <w:r w:rsidRPr="00931517">
        <w:t>PHM</w:t>
      </w:r>
      <w:r w:rsidRPr="00931517">
        <w:rPr>
          <w:rFonts w:hint="eastAsia"/>
        </w:rPr>
        <w:t>的性能评价要求，且指标测试难度低、计算方法明确、测试费用不高且测试周期较短如在电子系统</w:t>
      </w:r>
      <w:r w:rsidRPr="00931517">
        <w:t>PHM</w:t>
      </w:r>
      <w:r w:rsidRPr="00931517">
        <w:rPr>
          <w:rFonts w:hint="eastAsia"/>
        </w:rPr>
        <w:t>评价过程中，检测率、漏检率、检测门限值等评价指标的符合性均可定量化描述，指标计算和获取有特定的理论计算依据，指标可通过软硬件故障注入试验等方式快速获取，此类标准定义为完全适用类标准</w:t>
      </w:r>
    </w:p>
    <w:p w14:paraId="29CBCE77" w14:textId="08CF2327" w:rsidR="007E7BF0" w:rsidRDefault="007F74B5" w:rsidP="008161D8">
      <w:pPr>
        <w:pStyle w:val="11"/>
        <w:ind w:firstLine="480"/>
      </w:pPr>
      <w:r w:rsidRPr="00931517">
        <w:rPr>
          <w:rFonts w:hint="eastAsia"/>
        </w:rPr>
        <w:t>部分适用类标准</w:t>
      </w:r>
      <w:r>
        <w:rPr>
          <w:rFonts w:hint="eastAsia"/>
        </w:rPr>
        <w:t>：</w:t>
      </w:r>
      <w:r w:rsidRPr="00931517">
        <w:rPr>
          <w:rFonts w:hint="eastAsia"/>
        </w:rPr>
        <w:t>指标可部分覆盖评价该对象</w:t>
      </w:r>
      <w:r w:rsidRPr="00931517">
        <w:t>PHM</w:t>
      </w:r>
      <w:r w:rsidRPr="00931517">
        <w:rPr>
          <w:rFonts w:hint="eastAsia"/>
        </w:rPr>
        <w:t>系统的功能性能，且有部分指标虽可作为评价该系统的依据，但验证评价过程中指标获取难度较大，成本较高，部分指标评价结果准确度较低，且部分指标无法定量描述，评价客观度较低，部分指标只能参考类似系统或经验进行定性评价，如在液压、</w:t>
      </w:r>
      <w:r>
        <w:rPr>
          <w:rFonts w:hint="eastAsia"/>
        </w:rPr>
        <w:t>传动</w:t>
      </w:r>
      <w:r w:rsidRPr="00931517">
        <w:rPr>
          <w:rFonts w:hint="eastAsia"/>
        </w:rPr>
        <w:t>、结构等系统或部件中，针对监测率、漏</w:t>
      </w:r>
      <w:r>
        <w:rPr>
          <w:rFonts w:hint="eastAsia"/>
        </w:rPr>
        <w:t>检</w:t>
      </w:r>
      <w:r w:rsidRPr="00931517">
        <w:rPr>
          <w:rFonts w:hint="eastAsia"/>
        </w:rPr>
        <w:t>率等指标，由于系统的退化类故障模式较多，指标验证过程中故障注入试验时间长，且由于试验样本数量的局限性，评价结果的置信度较低大多数情况下只能依靠同类型号产品或这理论计算值定性评价，指标的适用性有一定的局限性。</w:t>
      </w:r>
    </w:p>
    <w:p w14:paraId="7C7E09F6" w14:textId="77777777" w:rsidR="008161D8" w:rsidRDefault="008161D8" w:rsidP="007F74B5">
      <w:pPr>
        <w:pStyle w:val="11"/>
        <w:ind w:firstLine="480"/>
      </w:pPr>
    </w:p>
    <w:p w14:paraId="4A25021E" w14:textId="02010734" w:rsidR="009459AB" w:rsidRDefault="009459AB" w:rsidP="007F74B5">
      <w:pPr>
        <w:pStyle w:val="11"/>
        <w:ind w:firstLine="480"/>
        <w:sectPr w:rsidR="009459AB">
          <w:pgSz w:w="11906" w:h="16838"/>
          <w:pgMar w:top="1701" w:right="1701" w:bottom="1701" w:left="1701" w:header="1134" w:footer="1134" w:gutter="0"/>
          <w:cols w:space="425"/>
          <w:docGrid w:type="lines" w:linePitch="312"/>
        </w:sectPr>
      </w:pPr>
    </w:p>
    <w:p w14:paraId="375DC71E" w14:textId="7F874F90" w:rsidR="007F74B5" w:rsidRDefault="007F74B5" w:rsidP="007F74B5">
      <w:pPr>
        <w:spacing w:before="240" w:after="60" w:line="400" w:lineRule="exact"/>
        <w:jc w:val="center"/>
        <w:rPr>
          <w:rFonts w:eastAsia="宋体"/>
        </w:rPr>
      </w:pPr>
      <w:r>
        <w:rPr>
          <w:rFonts w:eastAsia="宋体" w:hint="eastAsia"/>
        </w:rPr>
        <w:lastRenderedPageBreak/>
        <w:t>表</w:t>
      </w:r>
      <w:r w:rsidR="00A3739F">
        <w:rPr>
          <w:rFonts w:eastAsia="宋体"/>
        </w:rPr>
        <w:t>3</w:t>
      </w:r>
      <w:r>
        <w:rPr>
          <w:rFonts w:eastAsia="宋体"/>
        </w:rPr>
        <w:t>-</w:t>
      </w:r>
      <w:r w:rsidR="000804F9">
        <w:rPr>
          <w:rFonts w:eastAsia="宋体"/>
        </w:rPr>
        <w:t>9</w:t>
      </w:r>
      <w:r>
        <w:rPr>
          <w:rFonts w:eastAsia="宋体"/>
        </w:rPr>
        <w:t xml:space="preserve"> </w:t>
      </w:r>
      <w:r>
        <w:rPr>
          <w:rFonts w:eastAsia="宋体" w:hint="eastAsia"/>
        </w:rPr>
        <w:t>回归任务</w:t>
      </w:r>
      <w:r>
        <w:rPr>
          <w:rFonts w:eastAsia="宋体"/>
        </w:rPr>
        <w:t>PHM</w:t>
      </w:r>
      <w:r>
        <w:rPr>
          <w:rFonts w:eastAsia="宋体" w:hint="eastAsia"/>
        </w:rPr>
        <w:t>模型通用性能评价指标</w:t>
      </w:r>
    </w:p>
    <w:tbl>
      <w:tblPr>
        <w:tblStyle w:val="100"/>
        <w:tblW w:w="0" w:type="auto"/>
        <w:tblInd w:w="-431" w:type="dxa"/>
        <w:tblLook w:val="04A0" w:firstRow="1" w:lastRow="0" w:firstColumn="1" w:lastColumn="0" w:noHBand="0" w:noVBand="1"/>
      </w:tblPr>
      <w:tblGrid>
        <w:gridCol w:w="1419"/>
        <w:gridCol w:w="3827"/>
        <w:gridCol w:w="2693"/>
        <w:gridCol w:w="4394"/>
        <w:gridCol w:w="1524"/>
      </w:tblGrid>
      <w:tr w:rsidR="007F74B5" w14:paraId="5F13A85B" w14:textId="77777777" w:rsidTr="004F6B5D">
        <w:trPr>
          <w:trHeight w:val="152"/>
        </w:trPr>
        <w:tc>
          <w:tcPr>
            <w:tcW w:w="1419" w:type="dxa"/>
            <w:tcBorders>
              <w:top w:val="single" w:sz="4" w:space="0" w:color="auto"/>
              <w:left w:val="single" w:sz="4" w:space="0" w:color="auto"/>
              <w:bottom w:val="single" w:sz="4" w:space="0" w:color="auto"/>
              <w:right w:val="single" w:sz="4" w:space="0" w:color="auto"/>
            </w:tcBorders>
            <w:vAlign w:val="center"/>
          </w:tcPr>
          <w:p w14:paraId="23ACA5D6" w14:textId="77777777" w:rsidR="007F74B5" w:rsidRDefault="007F74B5" w:rsidP="004F6B5D">
            <w:pPr>
              <w:tabs>
                <w:tab w:val="center" w:pos="4253"/>
                <w:tab w:val="right" w:pos="8504"/>
              </w:tabs>
              <w:spacing w:line="400" w:lineRule="exact"/>
              <w:jc w:val="center"/>
              <w:rPr>
                <w:rFonts w:eastAsia="宋体"/>
              </w:rPr>
            </w:pPr>
            <w:r>
              <w:rPr>
                <w:rFonts w:eastAsia="宋体" w:hint="eastAsia"/>
              </w:rPr>
              <w:t>模型性能评价指标</w:t>
            </w:r>
          </w:p>
        </w:tc>
        <w:tc>
          <w:tcPr>
            <w:tcW w:w="3827" w:type="dxa"/>
            <w:tcBorders>
              <w:top w:val="single" w:sz="4" w:space="0" w:color="auto"/>
              <w:left w:val="single" w:sz="4" w:space="0" w:color="auto"/>
              <w:bottom w:val="single" w:sz="4" w:space="0" w:color="auto"/>
              <w:right w:val="single" w:sz="4" w:space="0" w:color="auto"/>
            </w:tcBorders>
            <w:vAlign w:val="center"/>
          </w:tcPr>
          <w:p w14:paraId="3162D7B6" w14:textId="77777777" w:rsidR="007F74B5" w:rsidRDefault="007F74B5" w:rsidP="004F6B5D">
            <w:pPr>
              <w:tabs>
                <w:tab w:val="center" w:pos="4253"/>
                <w:tab w:val="right" w:pos="8504"/>
              </w:tabs>
              <w:spacing w:line="400" w:lineRule="exact"/>
              <w:jc w:val="center"/>
              <w:rPr>
                <w:rFonts w:eastAsia="宋体"/>
              </w:rPr>
            </w:pPr>
            <w:r>
              <w:rPr>
                <w:rFonts w:eastAsia="宋体" w:hint="eastAsia"/>
              </w:rPr>
              <w:t>公式</w:t>
            </w:r>
          </w:p>
        </w:tc>
        <w:tc>
          <w:tcPr>
            <w:tcW w:w="2693" w:type="dxa"/>
            <w:tcBorders>
              <w:top w:val="single" w:sz="4" w:space="0" w:color="auto"/>
              <w:left w:val="single" w:sz="4" w:space="0" w:color="auto"/>
              <w:bottom w:val="single" w:sz="4" w:space="0" w:color="auto"/>
              <w:right w:val="single" w:sz="4" w:space="0" w:color="auto"/>
            </w:tcBorders>
            <w:vAlign w:val="center"/>
          </w:tcPr>
          <w:p w14:paraId="37FA3A35" w14:textId="77777777" w:rsidR="007F74B5" w:rsidRDefault="007F74B5" w:rsidP="004F6B5D">
            <w:pPr>
              <w:tabs>
                <w:tab w:val="center" w:pos="4253"/>
                <w:tab w:val="right" w:pos="8504"/>
              </w:tabs>
              <w:spacing w:line="400" w:lineRule="exact"/>
              <w:jc w:val="center"/>
              <w:rPr>
                <w:rFonts w:eastAsia="宋体"/>
              </w:rPr>
            </w:pPr>
            <w:r>
              <w:rPr>
                <w:rFonts w:eastAsia="宋体" w:hint="eastAsia"/>
              </w:rPr>
              <w:t>意义</w:t>
            </w:r>
          </w:p>
        </w:tc>
        <w:tc>
          <w:tcPr>
            <w:tcW w:w="4394" w:type="dxa"/>
            <w:tcBorders>
              <w:top w:val="single" w:sz="4" w:space="0" w:color="auto"/>
              <w:left w:val="single" w:sz="4" w:space="0" w:color="auto"/>
              <w:bottom w:val="single" w:sz="4" w:space="0" w:color="auto"/>
              <w:right w:val="single" w:sz="4" w:space="0" w:color="auto"/>
            </w:tcBorders>
            <w:vAlign w:val="center"/>
          </w:tcPr>
          <w:p w14:paraId="1597DBF9"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1524" w:type="dxa"/>
            <w:tcBorders>
              <w:top w:val="single" w:sz="4" w:space="0" w:color="auto"/>
              <w:left w:val="single" w:sz="4" w:space="0" w:color="auto"/>
              <w:bottom w:val="single" w:sz="4" w:space="0" w:color="auto"/>
              <w:right w:val="single" w:sz="4" w:space="0" w:color="auto"/>
            </w:tcBorders>
            <w:vAlign w:val="center"/>
          </w:tcPr>
          <w:p w14:paraId="7DDE9554" w14:textId="77777777" w:rsidR="007F74B5" w:rsidRDefault="007F74B5" w:rsidP="004F6B5D">
            <w:pPr>
              <w:tabs>
                <w:tab w:val="center" w:pos="4253"/>
                <w:tab w:val="right" w:pos="8504"/>
              </w:tabs>
              <w:spacing w:line="400" w:lineRule="exact"/>
              <w:jc w:val="center"/>
              <w:rPr>
                <w:rFonts w:eastAsia="宋体"/>
              </w:rPr>
            </w:pPr>
            <w:r>
              <w:rPr>
                <w:rFonts w:eastAsia="宋体" w:hint="eastAsia"/>
              </w:rPr>
              <w:t>取值</w:t>
            </w:r>
          </w:p>
        </w:tc>
      </w:tr>
      <w:tr w:rsidR="007F74B5" w14:paraId="6ADEEE71"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102E9A2E" w14:textId="77777777" w:rsidR="007F74B5" w:rsidRDefault="007F74B5" w:rsidP="004F6B5D">
            <w:pPr>
              <w:tabs>
                <w:tab w:val="center" w:pos="4253"/>
                <w:tab w:val="right" w:pos="8504"/>
              </w:tabs>
              <w:spacing w:line="400" w:lineRule="exact"/>
              <w:jc w:val="center"/>
              <w:rPr>
                <w:rFonts w:eastAsia="宋体"/>
              </w:rPr>
            </w:pPr>
            <w:r>
              <w:rPr>
                <w:rFonts w:eastAsia="宋体" w:hint="eastAsia"/>
              </w:rPr>
              <w:t>均方误差</w:t>
            </w:r>
          </w:p>
          <w:p w14:paraId="66DD987F" w14:textId="77777777" w:rsidR="007F74B5" w:rsidRDefault="007F74B5" w:rsidP="004F6B5D">
            <w:pPr>
              <w:tabs>
                <w:tab w:val="center" w:pos="4253"/>
                <w:tab w:val="right" w:pos="8504"/>
              </w:tabs>
              <w:spacing w:line="400" w:lineRule="exact"/>
              <w:jc w:val="center"/>
              <w:rPr>
                <w:rFonts w:eastAsia="宋体"/>
              </w:rPr>
            </w:pPr>
            <w:r>
              <w:rPr>
                <w:rFonts w:eastAsia="宋体" w:hint="eastAsia"/>
              </w:rPr>
              <w:t>（</w:t>
            </w:r>
            <w:r>
              <w:rPr>
                <w:rFonts w:eastAsia="宋体" w:hint="eastAsia"/>
              </w:rPr>
              <w:t>MSE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5E302C68" w14:textId="77777777" w:rsidR="007F74B5" w:rsidRDefault="007F74B5" w:rsidP="004F6B5D">
            <w:pPr>
              <w:tabs>
                <w:tab w:val="center" w:pos="4253"/>
                <w:tab w:val="right" w:pos="8504"/>
              </w:tabs>
              <w:jc w:val="center"/>
              <w:rPr>
                <w:rFonts w:eastAsia="宋体"/>
              </w:rPr>
            </w:pPr>
            <w:r>
              <w:rPr>
                <w:rFonts w:cstheme="minorBidi"/>
                <w:position w:val="-28"/>
              </w:rPr>
              <w:object w:dxaOrig="2750" w:dyaOrig="669" w14:anchorId="4B8A41FF">
                <v:shape id="_x0000_i1208" type="#_x0000_t75" style="width:137pt;height:33pt" o:ole="">
                  <v:imagedata r:id="rId403" o:title=""/>
                </v:shape>
                <o:OLEObject Type="Embed" ProgID="Equation.DSMT4" ShapeID="_x0000_i1208" DrawAspect="Content" ObjectID="_1695129931" r:id="rId404"/>
              </w:object>
            </w:r>
          </w:p>
        </w:tc>
        <w:tc>
          <w:tcPr>
            <w:tcW w:w="2693" w:type="dxa"/>
            <w:tcBorders>
              <w:top w:val="single" w:sz="4" w:space="0" w:color="auto"/>
              <w:left w:val="single" w:sz="4" w:space="0" w:color="auto"/>
              <w:bottom w:val="single" w:sz="4" w:space="0" w:color="auto"/>
              <w:right w:val="single" w:sz="4" w:space="0" w:color="auto"/>
            </w:tcBorders>
            <w:vAlign w:val="center"/>
          </w:tcPr>
          <w:p w14:paraId="79247DAD"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评估预测值与真实值之间的误差均方和</w:t>
            </w:r>
          </w:p>
        </w:tc>
        <w:tc>
          <w:tcPr>
            <w:tcW w:w="4394" w:type="dxa"/>
            <w:tcBorders>
              <w:top w:val="single" w:sz="4" w:space="0" w:color="auto"/>
              <w:left w:val="single" w:sz="4" w:space="0" w:color="auto"/>
              <w:bottom w:val="single" w:sz="4" w:space="0" w:color="auto"/>
              <w:right w:val="single" w:sz="4" w:space="0" w:color="auto"/>
            </w:tcBorders>
          </w:tcPr>
          <w:p w14:paraId="07F64545" w14:textId="77777777" w:rsidR="007F74B5" w:rsidRDefault="007F74B5" w:rsidP="004F6B5D">
            <w:pPr>
              <w:tabs>
                <w:tab w:val="center" w:pos="4253"/>
                <w:tab w:val="right" w:pos="8504"/>
              </w:tabs>
              <w:spacing w:line="400" w:lineRule="exact"/>
              <w:rPr>
                <w:rFonts w:eastAsia="宋体"/>
              </w:rPr>
            </w:pPr>
            <w:r>
              <w:rPr>
                <w:rFonts w:eastAsia="宋体"/>
              </w:rPr>
              <w:t>MSE</w:t>
            </w:r>
            <w:r>
              <w:rPr>
                <w:rFonts w:eastAsia="宋体" w:hint="eastAsia"/>
              </w:rPr>
              <w:t>可以评价数据的变化程度，</w:t>
            </w:r>
            <w:r>
              <w:rPr>
                <w:rFonts w:eastAsia="宋体"/>
              </w:rPr>
              <w:t>MSE</w:t>
            </w:r>
            <w:r>
              <w:rPr>
                <w:rFonts w:eastAsia="宋体" w:hint="eastAsia"/>
              </w:rPr>
              <w:t>的值越小，说明预测模型描述实验数据具有更好的精确度</w:t>
            </w:r>
          </w:p>
        </w:tc>
        <w:tc>
          <w:tcPr>
            <w:tcW w:w="1524" w:type="dxa"/>
            <w:vMerge w:val="restart"/>
            <w:tcBorders>
              <w:top w:val="single" w:sz="4" w:space="0" w:color="auto"/>
              <w:left w:val="single" w:sz="4" w:space="0" w:color="auto"/>
              <w:right w:val="single" w:sz="4" w:space="0" w:color="auto"/>
            </w:tcBorders>
            <w:vAlign w:val="center"/>
          </w:tcPr>
          <w:p w14:paraId="0DCC1F71"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1212AF94">
                <v:shape id="_x0000_i1209" type="#_x0000_t75" style="width:31.5pt;height:15pt" o:ole="">
                  <v:imagedata r:id="rId405" o:title=""/>
                </v:shape>
                <o:OLEObject Type="Embed" ProgID="Equation.DSMT4" ShapeID="_x0000_i1209" DrawAspect="Content" ObjectID="_1695129932" r:id="rId406"/>
              </w:object>
            </w:r>
            <w:r>
              <w:rPr>
                <w:rFonts w:eastAsia="宋体"/>
              </w:rPr>
              <w:t>,</w:t>
            </w:r>
            <w:r>
              <w:rPr>
                <w:rFonts w:eastAsia="宋体" w:hint="eastAsia"/>
              </w:rPr>
              <w:t>完美模型值为</w:t>
            </w:r>
            <w:r>
              <w:rPr>
                <w:rFonts w:eastAsia="宋体"/>
              </w:rPr>
              <w:t>0</w:t>
            </w:r>
          </w:p>
        </w:tc>
      </w:tr>
      <w:tr w:rsidR="007F74B5" w14:paraId="467E4C2E"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056E4E54" w14:textId="77777777" w:rsidR="007F74B5" w:rsidRDefault="007F74B5" w:rsidP="004F6B5D">
            <w:pPr>
              <w:tabs>
                <w:tab w:val="center" w:pos="4253"/>
                <w:tab w:val="right" w:pos="8504"/>
              </w:tabs>
              <w:spacing w:line="400" w:lineRule="exact"/>
              <w:jc w:val="center"/>
              <w:rPr>
                <w:rFonts w:eastAsia="宋体"/>
              </w:rPr>
            </w:pPr>
            <w:r>
              <w:rPr>
                <w:rFonts w:eastAsia="宋体" w:hint="eastAsia"/>
              </w:rPr>
              <w:t>均方根误差（</w:t>
            </w:r>
            <w:r>
              <w:rPr>
                <w:rFonts w:eastAsia="宋体" w:hint="eastAsia"/>
              </w:rPr>
              <w:t>RMSE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73BFA7EE" w14:textId="77777777" w:rsidR="007F74B5" w:rsidRDefault="007F74B5" w:rsidP="004F6B5D">
            <w:pPr>
              <w:tabs>
                <w:tab w:val="center" w:pos="4253"/>
                <w:tab w:val="right" w:pos="8504"/>
              </w:tabs>
              <w:jc w:val="center"/>
              <w:rPr>
                <w:rFonts w:eastAsia="宋体"/>
              </w:rPr>
            </w:pPr>
            <w:r>
              <w:rPr>
                <w:rFonts w:cstheme="minorBidi"/>
              </w:rPr>
              <w:object w:dxaOrig="3098" w:dyaOrig="758" w14:anchorId="71E66F5E">
                <v:shape id="_x0000_i1210" type="#_x0000_t75" style="width:156pt;height:38pt" o:ole="">
                  <v:imagedata r:id="rId407" o:title=""/>
                </v:shape>
                <o:OLEObject Type="Embed" ProgID="Equation.DSMT4" ShapeID="_x0000_i1210" DrawAspect="Content" ObjectID="_1695129933" r:id="rId408"/>
              </w:object>
            </w:r>
          </w:p>
        </w:tc>
        <w:tc>
          <w:tcPr>
            <w:tcW w:w="2693" w:type="dxa"/>
            <w:tcBorders>
              <w:top w:val="single" w:sz="4" w:space="0" w:color="auto"/>
              <w:left w:val="single" w:sz="4" w:space="0" w:color="auto"/>
              <w:bottom w:val="single" w:sz="4" w:space="0" w:color="auto"/>
              <w:right w:val="single" w:sz="4" w:space="0" w:color="auto"/>
            </w:tcBorders>
            <w:vAlign w:val="center"/>
          </w:tcPr>
          <w:p w14:paraId="1A9A573D"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评估预测值与真实值之间的误差均方根</w:t>
            </w:r>
          </w:p>
        </w:tc>
        <w:tc>
          <w:tcPr>
            <w:tcW w:w="4394" w:type="dxa"/>
            <w:tcBorders>
              <w:top w:val="single" w:sz="4" w:space="0" w:color="auto"/>
              <w:left w:val="single" w:sz="4" w:space="0" w:color="auto"/>
              <w:bottom w:val="single" w:sz="4" w:space="0" w:color="auto"/>
              <w:right w:val="single" w:sz="4" w:space="0" w:color="auto"/>
            </w:tcBorders>
          </w:tcPr>
          <w:p w14:paraId="2E1189B7" w14:textId="77777777" w:rsidR="007F74B5" w:rsidRDefault="007F74B5" w:rsidP="004F6B5D">
            <w:pPr>
              <w:tabs>
                <w:tab w:val="center" w:pos="4253"/>
                <w:tab w:val="right" w:pos="8504"/>
              </w:tabs>
              <w:spacing w:line="400" w:lineRule="exact"/>
              <w:rPr>
                <w:rFonts w:eastAsia="宋体"/>
              </w:rPr>
            </w:pPr>
            <w:r>
              <w:rPr>
                <w:rFonts w:eastAsia="宋体" w:hint="eastAsia"/>
              </w:rPr>
              <w:t>均方根误差是均方误差的算术平方根，对一组测量中的特大或特小误差反映非常敏感，能够很好地反映出测量的精密度</w:t>
            </w:r>
          </w:p>
        </w:tc>
        <w:tc>
          <w:tcPr>
            <w:tcW w:w="1524" w:type="dxa"/>
            <w:vMerge/>
            <w:tcBorders>
              <w:left w:val="single" w:sz="4" w:space="0" w:color="auto"/>
              <w:right w:val="single" w:sz="4" w:space="0" w:color="auto"/>
            </w:tcBorders>
            <w:vAlign w:val="center"/>
          </w:tcPr>
          <w:p w14:paraId="71DD010D" w14:textId="77777777" w:rsidR="007F74B5" w:rsidRDefault="007F74B5" w:rsidP="004F6B5D">
            <w:pPr>
              <w:tabs>
                <w:tab w:val="center" w:pos="4253"/>
                <w:tab w:val="right" w:pos="8504"/>
              </w:tabs>
              <w:spacing w:line="400" w:lineRule="exact"/>
              <w:jc w:val="center"/>
              <w:rPr>
                <w:rFonts w:eastAsia="宋体"/>
              </w:rPr>
            </w:pPr>
          </w:p>
        </w:tc>
      </w:tr>
      <w:tr w:rsidR="007F74B5" w14:paraId="4F932193"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763D4F4F" w14:textId="77777777" w:rsidR="007F74B5" w:rsidRDefault="007F74B5" w:rsidP="004F6B5D">
            <w:pPr>
              <w:tabs>
                <w:tab w:val="center" w:pos="4253"/>
                <w:tab w:val="right" w:pos="8504"/>
              </w:tabs>
              <w:spacing w:line="400" w:lineRule="exact"/>
              <w:jc w:val="center"/>
              <w:rPr>
                <w:rFonts w:eastAsia="宋体"/>
              </w:rPr>
            </w:pPr>
            <w:r>
              <w:rPr>
                <w:rFonts w:eastAsia="宋体" w:hint="eastAsia"/>
              </w:rPr>
              <w:t>平均绝对误差（</w:t>
            </w:r>
            <w:r>
              <w:rPr>
                <w:rFonts w:eastAsia="宋体" w:hint="eastAsia"/>
              </w:rPr>
              <w:t>MAE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2918784C" w14:textId="77777777" w:rsidR="007F74B5" w:rsidRDefault="007F74B5" w:rsidP="004F6B5D">
            <w:pPr>
              <w:tabs>
                <w:tab w:val="center" w:pos="4253"/>
                <w:tab w:val="right" w:pos="8504"/>
              </w:tabs>
              <w:jc w:val="center"/>
              <w:rPr>
                <w:rFonts w:eastAsia="宋体"/>
              </w:rPr>
            </w:pPr>
            <w:r>
              <w:rPr>
                <w:rFonts w:cstheme="minorBidi"/>
                <w:position w:val="-28"/>
              </w:rPr>
              <w:object w:dxaOrig="2662" w:dyaOrig="669" w14:anchorId="304B689A">
                <v:shape id="_x0000_i1211" type="#_x0000_t75" style="width:132pt;height:33pt" o:ole="">
                  <v:imagedata r:id="rId409" o:title=""/>
                </v:shape>
                <o:OLEObject Type="Embed" ProgID="Equation.DSMT4" ShapeID="_x0000_i1211" DrawAspect="Content" ObjectID="_1695129934" r:id="rId410"/>
              </w:object>
            </w:r>
          </w:p>
        </w:tc>
        <w:tc>
          <w:tcPr>
            <w:tcW w:w="2693" w:type="dxa"/>
            <w:tcBorders>
              <w:top w:val="single" w:sz="4" w:space="0" w:color="auto"/>
              <w:left w:val="single" w:sz="4" w:space="0" w:color="auto"/>
              <w:bottom w:val="single" w:sz="4" w:space="0" w:color="auto"/>
              <w:right w:val="single" w:sz="4" w:space="0" w:color="auto"/>
            </w:tcBorders>
            <w:vAlign w:val="center"/>
          </w:tcPr>
          <w:p w14:paraId="2ACBB2FC" w14:textId="77777777" w:rsidR="007F74B5" w:rsidRDefault="007F74B5" w:rsidP="004F6B5D">
            <w:pPr>
              <w:tabs>
                <w:tab w:val="center" w:pos="4253"/>
                <w:tab w:val="right" w:pos="8504"/>
              </w:tabs>
              <w:spacing w:line="400" w:lineRule="exact"/>
              <w:rPr>
                <w:rFonts w:eastAsia="宋体"/>
              </w:rPr>
            </w:pPr>
            <w:r>
              <w:rPr>
                <w:rFonts w:eastAsia="宋体" w:hint="eastAsia"/>
              </w:rPr>
              <w:t>评估预测值与真实值之间的误差绝对值之和</w:t>
            </w:r>
          </w:p>
        </w:tc>
        <w:tc>
          <w:tcPr>
            <w:tcW w:w="4394" w:type="dxa"/>
            <w:tcBorders>
              <w:top w:val="single" w:sz="4" w:space="0" w:color="auto"/>
              <w:left w:val="single" w:sz="4" w:space="0" w:color="auto"/>
              <w:bottom w:val="single" w:sz="4" w:space="0" w:color="auto"/>
              <w:right w:val="single" w:sz="4" w:space="0" w:color="auto"/>
            </w:tcBorders>
            <w:vAlign w:val="center"/>
          </w:tcPr>
          <w:p w14:paraId="639E29F0" w14:textId="77777777" w:rsidR="007F74B5" w:rsidRDefault="007F74B5" w:rsidP="004F6B5D">
            <w:pPr>
              <w:tabs>
                <w:tab w:val="center" w:pos="4253"/>
                <w:tab w:val="right" w:pos="8504"/>
              </w:tabs>
              <w:spacing w:line="400" w:lineRule="exact"/>
              <w:rPr>
                <w:rFonts w:eastAsia="宋体"/>
              </w:rPr>
            </w:pPr>
            <w:r>
              <w:rPr>
                <w:rFonts w:eastAsia="宋体"/>
              </w:rPr>
              <w:t>MAE</w:t>
            </w:r>
            <w:r>
              <w:rPr>
                <w:rFonts w:eastAsia="宋体" w:hint="eastAsia"/>
              </w:rPr>
              <w:t>是一种线性分数，所有个体差异在平均值上的权重都相等，避免偏差相互抵消的问题</w:t>
            </w:r>
          </w:p>
        </w:tc>
        <w:tc>
          <w:tcPr>
            <w:tcW w:w="1524" w:type="dxa"/>
            <w:vMerge/>
            <w:tcBorders>
              <w:left w:val="single" w:sz="4" w:space="0" w:color="auto"/>
              <w:right w:val="single" w:sz="4" w:space="0" w:color="auto"/>
            </w:tcBorders>
            <w:vAlign w:val="center"/>
          </w:tcPr>
          <w:p w14:paraId="45BBC576" w14:textId="77777777" w:rsidR="007F74B5" w:rsidRDefault="007F74B5" w:rsidP="004F6B5D">
            <w:pPr>
              <w:tabs>
                <w:tab w:val="center" w:pos="4253"/>
                <w:tab w:val="right" w:pos="8504"/>
              </w:tabs>
              <w:spacing w:line="400" w:lineRule="exact"/>
              <w:jc w:val="center"/>
              <w:rPr>
                <w:rFonts w:eastAsia="宋体"/>
              </w:rPr>
            </w:pPr>
          </w:p>
        </w:tc>
      </w:tr>
      <w:tr w:rsidR="007F74B5" w14:paraId="089F6B25"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5A7BD8D8" w14:textId="77777777" w:rsidR="007F74B5" w:rsidRDefault="007F74B5" w:rsidP="004F6B5D">
            <w:pPr>
              <w:tabs>
                <w:tab w:val="center" w:pos="4253"/>
                <w:tab w:val="right" w:pos="8504"/>
              </w:tabs>
              <w:spacing w:line="400" w:lineRule="exact"/>
              <w:jc w:val="center"/>
              <w:rPr>
                <w:rFonts w:eastAsia="宋体"/>
              </w:rPr>
            </w:pPr>
            <w:r>
              <w:rPr>
                <w:rFonts w:eastAsia="宋体" w:hint="eastAsia"/>
              </w:rPr>
              <w:t>平均绝对百分比误差（</w:t>
            </w:r>
            <w:r>
              <w:rPr>
                <w:rFonts w:eastAsia="宋体" w:hint="eastAsia"/>
              </w:rPr>
              <w:t>MAPE</w:t>
            </w:r>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5C3ACB81" w14:textId="77777777" w:rsidR="007F74B5" w:rsidRDefault="007F74B5" w:rsidP="004F6B5D">
            <w:pPr>
              <w:tabs>
                <w:tab w:val="center" w:pos="4253"/>
                <w:tab w:val="right" w:pos="8504"/>
              </w:tabs>
              <w:jc w:val="center"/>
            </w:pPr>
            <w:r>
              <w:rPr>
                <w:rFonts w:cstheme="minorBidi"/>
                <w:position w:val="-36"/>
              </w:rPr>
              <w:object w:dxaOrig="3146" w:dyaOrig="839" w14:anchorId="57F8B4BC">
                <v:shape id="_x0000_i1212" type="#_x0000_t75" style="width:157.5pt;height:42pt" o:ole="">
                  <v:imagedata r:id="rId411" o:title=""/>
                </v:shape>
                <o:OLEObject Type="Embed" ProgID="Equation.DSMT4" ShapeID="_x0000_i1212" DrawAspect="Content" ObjectID="_1695129935" r:id="rId412"/>
              </w:object>
            </w:r>
          </w:p>
        </w:tc>
        <w:tc>
          <w:tcPr>
            <w:tcW w:w="2693" w:type="dxa"/>
            <w:tcBorders>
              <w:top w:val="single" w:sz="4" w:space="0" w:color="auto"/>
              <w:left w:val="single" w:sz="4" w:space="0" w:color="auto"/>
              <w:bottom w:val="single" w:sz="4" w:space="0" w:color="auto"/>
              <w:right w:val="single" w:sz="4" w:space="0" w:color="auto"/>
            </w:tcBorders>
            <w:vAlign w:val="center"/>
          </w:tcPr>
          <w:p w14:paraId="569E096D" w14:textId="77777777" w:rsidR="007F74B5" w:rsidRDefault="007F74B5" w:rsidP="004F6B5D">
            <w:pPr>
              <w:tabs>
                <w:tab w:val="center" w:pos="4253"/>
                <w:tab w:val="right" w:pos="8504"/>
              </w:tabs>
              <w:spacing w:line="400" w:lineRule="exact"/>
              <w:rPr>
                <w:rFonts w:eastAsia="宋体"/>
              </w:rPr>
            </w:pPr>
            <w:r>
              <w:rPr>
                <w:rFonts w:eastAsia="宋体" w:hint="eastAsia"/>
              </w:rPr>
              <w:t>对同一预测范围内多个被测单元预测的绝对百分比误差进行平均，降低了个别离群点带来的绝对误差的影响</w:t>
            </w:r>
          </w:p>
        </w:tc>
        <w:tc>
          <w:tcPr>
            <w:tcW w:w="4394" w:type="dxa"/>
            <w:tcBorders>
              <w:top w:val="single" w:sz="4" w:space="0" w:color="auto"/>
              <w:left w:val="single" w:sz="4" w:space="0" w:color="auto"/>
              <w:bottom w:val="single" w:sz="4" w:space="0" w:color="auto"/>
              <w:right w:val="single" w:sz="4" w:space="0" w:color="auto"/>
            </w:tcBorders>
            <w:vAlign w:val="center"/>
          </w:tcPr>
          <w:p w14:paraId="07DC7437" w14:textId="77777777" w:rsidR="007F74B5" w:rsidRDefault="007F74B5" w:rsidP="004F6B5D">
            <w:pPr>
              <w:tabs>
                <w:tab w:val="center" w:pos="4253"/>
                <w:tab w:val="right" w:pos="8504"/>
              </w:tabs>
              <w:spacing w:line="400" w:lineRule="exact"/>
              <w:rPr>
                <w:rFonts w:eastAsia="宋体"/>
              </w:rPr>
            </w:pPr>
            <w:r>
              <w:rPr>
                <w:rFonts w:eastAsia="宋体"/>
              </w:rPr>
              <w:t>MAPE</w:t>
            </w:r>
            <w:r>
              <w:rPr>
                <w:rFonts w:eastAsia="宋体" w:hint="eastAsia"/>
              </w:rPr>
              <w:t>为</w:t>
            </w:r>
            <w:r>
              <w:rPr>
                <w:rFonts w:eastAsia="宋体"/>
              </w:rPr>
              <w:t>0%</w:t>
            </w:r>
            <w:r>
              <w:rPr>
                <w:rFonts w:eastAsia="宋体" w:hint="eastAsia"/>
              </w:rPr>
              <w:t>表示完美模型，</w:t>
            </w:r>
            <w:r>
              <w:rPr>
                <w:rFonts w:eastAsia="宋体"/>
              </w:rPr>
              <w:t>MAPE</w:t>
            </w:r>
            <w:r>
              <w:rPr>
                <w:rFonts w:eastAsia="宋体" w:hint="eastAsia"/>
              </w:rPr>
              <w:t>大于</w:t>
            </w:r>
            <w:r>
              <w:rPr>
                <w:rFonts w:eastAsia="宋体"/>
              </w:rPr>
              <w:t>100%</w:t>
            </w:r>
            <w:r>
              <w:rPr>
                <w:rFonts w:eastAsia="宋体" w:hint="eastAsia"/>
              </w:rPr>
              <w:t>则表示劣质模型。当真实值有数据等于</w:t>
            </w:r>
            <w:r>
              <w:rPr>
                <w:rFonts w:eastAsia="宋体"/>
              </w:rPr>
              <w:t>0</w:t>
            </w:r>
            <w:r>
              <w:rPr>
                <w:rFonts w:eastAsia="宋体" w:hint="eastAsia"/>
              </w:rPr>
              <w:t>时，存在分母</w:t>
            </w:r>
            <w:r>
              <w:rPr>
                <w:rFonts w:eastAsia="宋体"/>
              </w:rPr>
              <w:t>0</w:t>
            </w:r>
            <w:r>
              <w:rPr>
                <w:rFonts w:eastAsia="宋体" w:hint="eastAsia"/>
              </w:rPr>
              <w:t>除问题，该公式不可用</w:t>
            </w:r>
          </w:p>
        </w:tc>
        <w:tc>
          <w:tcPr>
            <w:tcW w:w="1524" w:type="dxa"/>
            <w:vMerge/>
            <w:tcBorders>
              <w:left w:val="single" w:sz="4" w:space="0" w:color="auto"/>
              <w:right w:val="single" w:sz="4" w:space="0" w:color="auto"/>
            </w:tcBorders>
            <w:vAlign w:val="center"/>
          </w:tcPr>
          <w:p w14:paraId="2F631EC0" w14:textId="77777777" w:rsidR="007F74B5" w:rsidRDefault="007F74B5" w:rsidP="004F6B5D">
            <w:pPr>
              <w:tabs>
                <w:tab w:val="center" w:pos="4253"/>
                <w:tab w:val="right" w:pos="8504"/>
              </w:tabs>
              <w:spacing w:line="400" w:lineRule="exact"/>
              <w:jc w:val="center"/>
              <w:rPr>
                <w:rFonts w:eastAsia="宋体"/>
              </w:rPr>
            </w:pPr>
          </w:p>
        </w:tc>
      </w:tr>
      <w:tr w:rsidR="007F74B5" w14:paraId="120E375D" w14:textId="77777777" w:rsidTr="004F6B5D">
        <w:tc>
          <w:tcPr>
            <w:tcW w:w="1419" w:type="dxa"/>
            <w:tcBorders>
              <w:top w:val="single" w:sz="4" w:space="0" w:color="auto"/>
              <w:left w:val="single" w:sz="4" w:space="0" w:color="auto"/>
              <w:bottom w:val="single" w:sz="4" w:space="0" w:color="auto"/>
              <w:right w:val="single" w:sz="4" w:space="0" w:color="auto"/>
            </w:tcBorders>
            <w:vAlign w:val="center"/>
          </w:tcPr>
          <w:p w14:paraId="66DE112D" w14:textId="77777777" w:rsidR="007F74B5" w:rsidRDefault="007F74B5" w:rsidP="004F6B5D">
            <w:pPr>
              <w:tabs>
                <w:tab w:val="center" w:pos="4253"/>
                <w:tab w:val="right" w:pos="8504"/>
              </w:tabs>
              <w:spacing w:line="400" w:lineRule="exact"/>
              <w:rPr>
                <w:rFonts w:eastAsia="宋体"/>
              </w:rPr>
            </w:pPr>
            <w:r>
              <w:rPr>
                <w:rFonts w:eastAsia="宋体" w:hint="eastAsia"/>
              </w:rPr>
              <w:t>对称平均绝对百分比误差（</w:t>
            </w:r>
            <w:proofErr w:type="spellStart"/>
            <w:r>
              <w:rPr>
                <w:rFonts w:eastAsia="宋体" w:hint="eastAsia"/>
              </w:rPr>
              <w:t>sMAPE</w:t>
            </w:r>
            <w:proofErr w:type="spellEnd"/>
            <w:r>
              <w:rPr>
                <w:rFonts w:eastAsia="宋体" w:hint="eastAsia"/>
              </w:rPr>
              <w:t>）</w:t>
            </w:r>
          </w:p>
        </w:tc>
        <w:tc>
          <w:tcPr>
            <w:tcW w:w="3827" w:type="dxa"/>
            <w:tcBorders>
              <w:top w:val="single" w:sz="4" w:space="0" w:color="auto"/>
              <w:left w:val="single" w:sz="4" w:space="0" w:color="auto"/>
              <w:bottom w:val="single" w:sz="4" w:space="0" w:color="auto"/>
              <w:right w:val="single" w:sz="4" w:space="0" w:color="auto"/>
            </w:tcBorders>
            <w:vAlign w:val="center"/>
          </w:tcPr>
          <w:p w14:paraId="7045E807" w14:textId="77777777" w:rsidR="007F74B5" w:rsidRDefault="007F74B5" w:rsidP="004F6B5D">
            <w:pPr>
              <w:tabs>
                <w:tab w:val="center" w:pos="4253"/>
                <w:tab w:val="right" w:pos="8504"/>
              </w:tabs>
              <w:jc w:val="center"/>
            </w:pPr>
            <w:r>
              <w:rPr>
                <w:rFonts w:cstheme="minorBidi"/>
                <w:position w:val="-46"/>
              </w:rPr>
              <w:object w:dxaOrig="3481" w:dyaOrig="1044" w14:anchorId="7B3A7380">
                <v:shape id="_x0000_i1213" type="#_x0000_t75" style="width:174pt;height:52.5pt" o:ole="">
                  <v:imagedata r:id="rId413" o:title=""/>
                </v:shape>
                <o:OLEObject Type="Embed" ProgID="Equation.DSMT4" ShapeID="_x0000_i1213" DrawAspect="Content" ObjectID="_1695129936" r:id="rId414"/>
              </w:object>
            </w:r>
          </w:p>
        </w:tc>
        <w:tc>
          <w:tcPr>
            <w:tcW w:w="2693" w:type="dxa"/>
            <w:tcBorders>
              <w:top w:val="single" w:sz="4" w:space="0" w:color="auto"/>
              <w:left w:val="single" w:sz="4" w:space="0" w:color="auto"/>
              <w:bottom w:val="single" w:sz="4" w:space="0" w:color="auto"/>
              <w:right w:val="single" w:sz="4" w:space="0" w:color="auto"/>
            </w:tcBorders>
            <w:vAlign w:val="center"/>
          </w:tcPr>
          <w:p w14:paraId="44E337F9" w14:textId="77777777" w:rsidR="007F74B5" w:rsidRDefault="007F74B5" w:rsidP="004F6B5D">
            <w:pPr>
              <w:tabs>
                <w:tab w:val="center" w:pos="4253"/>
                <w:tab w:val="right" w:pos="8504"/>
              </w:tabs>
              <w:spacing w:line="400" w:lineRule="exact"/>
              <w:rPr>
                <w:rFonts w:eastAsia="宋体"/>
              </w:rPr>
            </w:pPr>
            <w:r>
              <w:rPr>
                <w:rFonts w:eastAsia="宋体" w:hint="eastAsia"/>
              </w:rPr>
              <w:t>对同一预测范围内多个被测单元预测的绝对百分比误差进行平均。</w:t>
            </w:r>
          </w:p>
        </w:tc>
        <w:tc>
          <w:tcPr>
            <w:tcW w:w="4394" w:type="dxa"/>
            <w:tcBorders>
              <w:top w:val="single" w:sz="4" w:space="0" w:color="auto"/>
              <w:left w:val="single" w:sz="4" w:space="0" w:color="auto"/>
              <w:bottom w:val="single" w:sz="4" w:space="0" w:color="auto"/>
              <w:right w:val="single" w:sz="4" w:space="0" w:color="auto"/>
            </w:tcBorders>
          </w:tcPr>
          <w:p w14:paraId="5BE726CB" w14:textId="77777777" w:rsidR="007F74B5" w:rsidRDefault="007F74B5" w:rsidP="004F6B5D">
            <w:pPr>
              <w:tabs>
                <w:tab w:val="center" w:pos="4253"/>
                <w:tab w:val="right" w:pos="8504"/>
              </w:tabs>
              <w:spacing w:line="400" w:lineRule="exact"/>
              <w:rPr>
                <w:rFonts w:eastAsia="宋体"/>
              </w:rPr>
            </w:pPr>
            <w:r>
              <w:rPr>
                <w:rFonts w:eastAsia="宋体" w:hint="eastAsia"/>
              </w:rPr>
              <w:t>百分比是根据预测的平均值和实际情况计算的。这可以防止百分比误差对于接近真相的情况来说太大了</w:t>
            </w:r>
          </w:p>
        </w:tc>
        <w:tc>
          <w:tcPr>
            <w:tcW w:w="1524" w:type="dxa"/>
            <w:vMerge/>
            <w:tcBorders>
              <w:left w:val="single" w:sz="4" w:space="0" w:color="auto"/>
              <w:bottom w:val="single" w:sz="4" w:space="0" w:color="auto"/>
              <w:right w:val="single" w:sz="4" w:space="0" w:color="auto"/>
            </w:tcBorders>
            <w:vAlign w:val="center"/>
          </w:tcPr>
          <w:p w14:paraId="4DC823B2" w14:textId="77777777" w:rsidR="007F74B5" w:rsidRDefault="007F74B5" w:rsidP="004F6B5D">
            <w:pPr>
              <w:tabs>
                <w:tab w:val="center" w:pos="4253"/>
                <w:tab w:val="right" w:pos="8504"/>
              </w:tabs>
              <w:spacing w:line="400" w:lineRule="exact"/>
              <w:jc w:val="center"/>
              <w:rPr>
                <w:rFonts w:eastAsia="宋体"/>
              </w:rPr>
            </w:pPr>
          </w:p>
        </w:tc>
      </w:tr>
    </w:tbl>
    <w:p w14:paraId="466E9A24" w14:textId="77777777" w:rsidR="007F74B5" w:rsidRPr="00B43DF7" w:rsidRDefault="007F74B5" w:rsidP="007F74B5">
      <w:pPr>
        <w:spacing w:line="400" w:lineRule="exact"/>
        <w:rPr>
          <w:rFonts w:ascii="宋体" w:eastAsia="宋体" w:hAnsi="宋体" w:cs="宋体"/>
        </w:rPr>
      </w:pPr>
      <w:r w:rsidRPr="00B43DF7">
        <w:rPr>
          <w:rFonts w:eastAsia="宋体" w:hint="eastAsia"/>
        </w:rPr>
        <w:t>注：</w:t>
      </w:r>
      <w:r w:rsidRPr="00B43DF7">
        <w:rPr>
          <w:rFonts w:eastAsia="宋体"/>
          <w:position w:val="-6"/>
        </w:rPr>
        <w:object w:dxaOrig="266" w:dyaOrig="225" w14:anchorId="0C6DE239">
          <v:shape id="_x0000_i1214" type="#_x0000_t75" style="width:13pt;height:11.5pt" o:ole="">
            <v:imagedata r:id="rId415" o:title=""/>
          </v:shape>
          <o:OLEObject Type="Embed" ProgID="Equation.DSMT4" ShapeID="_x0000_i1214" DrawAspect="Content" ObjectID="_1695129937" r:id="rId416"/>
        </w:object>
      </w:r>
      <w:r w:rsidRPr="00B43DF7">
        <w:rPr>
          <w:rFonts w:ascii="宋体" w:eastAsia="宋体" w:hAnsi="宋体" w:cs="宋体" w:hint="eastAsia"/>
        </w:rPr>
        <w:t>为回归序列长度，</w:t>
      </w:r>
      <w:r w:rsidRPr="00B43DF7">
        <w:rPr>
          <w:rFonts w:eastAsia="宋体"/>
          <w:position w:val="-12"/>
        </w:rPr>
        <w:object w:dxaOrig="239" w:dyaOrig="348" w14:anchorId="6E8C6DC2">
          <v:shape id="_x0000_i1215" type="#_x0000_t75" style="width:12pt;height:17.5pt" o:ole="">
            <v:imagedata r:id="rId417" o:title=""/>
          </v:shape>
          <o:OLEObject Type="Embed" ProgID="Equation.DSMT4" ShapeID="_x0000_i1215" DrawAspect="Content" ObjectID="_1695129938" r:id="rId418"/>
        </w:object>
      </w:r>
      <w:r w:rsidRPr="00B43DF7">
        <w:rPr>
          <w:rFonts w:ascii="宋体" w:eastAsia="宋体" w:hAnsi="宋体" w:cs="宋体" w:hint="eastAsia"/>
        </w:rPr>
        <w:t>和</w:t>
      </w:r>
      <w:r w:rsidRPr="00B43DF7">
        <w:rPr>
          <w:rFonts w:eastAsia="宋体"/>
          <w:position w:val="-12"/>
        </w:rPr>
        <w:object w:dxaOrig="266" w:dyaOrig="444" w14:anchorId="1C5BAF81">
          <v:shape id="_x0000_i1216" type="#_x0000_t75" style="width:13pt;height:22.5pt" o:ole="">
            <v:imagedata r:id="rId419" o:title=""/>
          </v:shape>
          <o:OLEObject Type="Embed" ProgID="Equation.DSMT4" ShapeID="_x0000_i1216" DrawAspect="Content" ObjectID="_1695129939" r:id="rId420"/>
        </w:object>
      </w:r>
      <w:r w:rsidRPr="00B43DF7">
        <w:rPr>
          <w:rFonts w:ascii="宋体" w:eastAsia="宋体" w:hAnsi="宋体" w:cs="宋体" w:hint="eastAsia"/>
        </w:rPr>
        <w:t>分别为样本</w:t>
      </w:r>
      <w:r w:rsidRPr="00B43DF7">
        <w:rPr>
          <w:rFonts w:eastAsia="宋体"/>
          <w:position w:val="-6"/>
        </w:rPr>
        <w:object w:dxaOrig="109" w:dyaOrig="266" w14:anchorId="04689D71">
          <v:shape id="_x0000_i1217" type="#_x0000_t75" style="width:4.5pt;height:13pt" o:ole="">
            <v:imagedata r:id="rId421" o:title=""/>
          </v:shape>
          <o:OLEObject Type="Embed" ProgID="Equation.DSMT4" ShapeID="_x0000_i1217" DrawAspect="Content" ObjectID="_1695129940" r:id="rId422"/>
        </w:object>
      </w:r>
      <w:r w:rsidRPr="00B43DF7">
        <w:rPr>
          <w:rFonts w:ascii="宋体" w:eastAsia="宋体" w:hAnsi="宋体" w:cs="宋体" w:hint="eastAsia"/>
        </w:rPr>
        <w:t>的真实值序列和预测值序列，</w:t>
      </w:r>
      <w:r w:rsidRPr="00B43DF7">
        <w:rPr>
          <w:rFonts w:eastAsia="宋体"/>
          <w:position w:val="-12"/>
        </w:rPr>
        <w:object w:dxaOrig="635" w:dyaOrig="348" w14:anchorId="3C6CA6A8">
          <v:shape id="_x0000_i1218" type="#_x0000_t75" style="width:33pt;height:17.5pt" o:ole="">
            <v:imagedata r:id="rId423" o:title=""/>
          </v:shape>
          <o:OLEObject Type="Embed" ProgID="Equation.DSMT4" ShapeID="_x0000_i1218" DrawAspect="Content" ObjectID="_1695129941" r:id="rId424"/>
        </w:object>
      </w:r>
      <w:r w:rsidRPr="00B43DF7">
        <w:rPr>
          <w:rFonts w:ascii="宋体" w:eastAsia="宋体" w:hAnsi="宋体" w:cs="宋体" w:hint="eastAsia"/>
        </w:rPr>
        <w:t>为样本</w:t>
      </w:r>
      <w:r w:rsidRPr="00B43DF7">
        <w:rPr>
          <w:rFonts w:eastAsia="宋体"/>
          <w:position w:val="-6"/>
        </w:rPr>
        <w:object w:dxaOrig="109" w:dyaOrig="266" w14:anchorId="2F42541F">
          <v:shape id="_x0000_i1219" type="#_x0000_t75" style="width:4.5pt;height:13pt" o:ole="">
            <v:imagedata r:id="rId421" o:title=""/>
          </v:shape>
          <o:OLEObject Type="Embed" ProgID="Equation.DSMT4" ShapeID="_x0000_i1219" DrawAspect="Content" ObjectID="_1695129942" r:id="rId425"/>
        </w:object>
      </w:r>
      <w:r w:rsidRPr="00B43DF7">
        <w:rPr>
          <w:rFonts w:ascii="宋体" w:eastAsia="宋体" w:hAnsi="宋体" w:cs="宋体" w:hint="eastAsia"/>
        </w:rPr>
        <w:t>的预测误差，</w:t>
      </w:r>
      <w:r w:rsidRPr="00B43DF7">
        <w:rPr>
          <w:rFonts w:eastAsia="宋体"/>
          <w:position w:val="-6"/>
        </w:rPr>
        <w:object w:dxaOrig="682" w:dyaOrig="348" w14:anchorId="1EA201FB">
          <v:shape id="_x0000_i1220" type="#_x0000_t75" style="width:34pt;height:17.5pt" o:ole="">
            <v:imagedata r:id="rId426" o:title=""/>
          </v:shape>
          <o:OLEObject Type="Embed" ProgID="Equation.DSMT4" ShapeID="_x0000_i1220" DrawAspect="Content" ObjectID="_1695129943" r:id="rId427"/>
        </w:object>
      </w:r>
      <w:r w:rsidRPr="00B43DF7">
        <w:rPr>
          <w:rFonts w:ascii="宋体" w:eastAsia="宋体" w:hAnsi="宋体" w:cs="宋体" w:hint="eastAsia"/>
        </w:rPr>
        <w:t>为样本</w:t>
      </w:r>
      <w:r w:rsidRPr="00B43DF7">
        <w:rPr>
          <w:rFonts w:eastAsia="宋体"/>
          <w:position w:val="-6"/>
        </w:rPr>
        <w:object w:dxaOrig="109" w:dyaOrig="266" w14:anchorId="4832B00F">
          <v:shape id="_x0000_i1221" type="#_x0000_t75" style="width:4.5pt;height:13pt" o:ole="">
            <v:imagedata r:id="rId421" o:title=""/>
          </v:shape>
          <o:OLEObject Type="Embed" ProgID="Equation.DSMT4" ShapeID="_x0000_i1221" DrawAspect="Content" ObjectID="_1695129944" r:id="rId428"/>
        </w:object>
      </w:r>
      <w:r w:rsidRPr="00B43DF7">
        <w:rPr>
          <w:rFonts w:ascii="宋体" w:eastAsia="宋体" w:hAnsi="宋体" w:cs="宋体" w:hint="eastAsia"/>
        </w:rPr>
        <w:t>的预测误差平均值。</w:t>
      </w:r>
    </w:p>
    <w:p w14:paraId="1C1C2921" w14:textId="1285AA1E" w:rsidR="007F74B5" w:rsidRDefault="007F74B5" w:rsidP="005F1D14">
      <w:pPr>
        <w:pStyle w:val="af2"/>
      </w:pPr>
      <w:r>
        <w:rPr>
          <w:rFonts w:hint="eastAsia"/>
        </w:rPr>
        <w:lastRenderedPageBreak/>
        <w:t>表</w:t>
      </w:r>
      <w:r w:rsidR="00A3739F">
        <w:t>3</w:t>
      </w:r>
      <w:r>
        <w:t>-</w:t>
      </w:r>
      <w:r w:rsidR="000804F9">
        <w:t xml:space="preserve">10 </w:t>
      </w:r>
      <w:r>
        <w:rPr>
          <w:rFonts w:hint="eastAsia"/>
        </w:rPr>
        <w:t>回归任务面向</w:t>
      </w:r>
      <w:r>
        <w:t>PHM</w:t>
      </w:r>
      <w:r>
        <w:rPr>
          <w:rFonts w:hint="eastAsia"/>
        </w:rPr>
        <w:t>模型的性能评价指标</w:t>
      </w:r>
    </w:p>
    <w:tbl>
      <w:tblPr>
        <w:tblStyle w:val="100"/>
        <w:tblW w:w="0" w:type="auto"/>
        <w:jc w:val="center"/>
        <w:tblLook w:val="04A0" w:firstRow="1" w:lastRow="0" w:firstColumn="1" w:lastColumn="0" w:noHBand="0" w:noVBand="1"/>
      </w:tblPr>
      <w:tblGrid>
        <w:gridCol w:w="1072"/>
        <w:gridCol w:w="3536"/>
        <w:gridCol w:w="2583"/>
        <w:gridCol w:w="3720"/>
        <w:gridCol w:w="2515"/>
      </w:tblGrid>
      <w:tr w:rsidR="007F74B5" w14:paraId="06BA77A3" w14:textId="77777777" w:rsidTr="004F6B5D">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7F62867D" w14:textId="77777777" w:rsidR="007F74B5" w:rsidRDefault="007F74B5" w:rsidP="004F6B5D">
            <w:pPr>
              <w:tabs>
                <w:tab w:val="center" w:pos="4253"/>
                <w:tab w:val="right" w:pos="8504"/>
              </w:tabs>
              <w:spacing w:line="400" w:lineRule="exact"/>
              <w:jc w:val="center"/>
              <w:rPr>
                <w:rFonts w:eastAsia="宋体"/>
              </w:rPr>
            </w:pPr>
            <w:r>
              <w:rPr>
                <w:rFonts w:eastAsia="宋体" w:hint="eastAsia"/>
              </w:rPr>
              <w:t>指标</w:t>
            </w:r>
          </w:p>
        </w:tc>
        <w:tc>
          <w:tcPr>
            <w:tcW w:w="3533" w:type="dxa"/>
            <w:tcBorders>
              <w:top w:val="single" w:sz="4" w:space="0" w:color="auto"/>
              <w:left w:val="single" w:sz="4" w:space="0" w:color="auto"/>
              <w:bottom w:val="single" w:sz="4" w:space="0" w:color="auto"/>
              <w:right w:val="single" w:sz="4" w:space="0" w:color="auto"/>
            </w:tcBorders>
            <w:vAlign w:val="center"/>
          </w:tcPr>
          <w:p w14:paraId="01CE6FC3" w14:textId="77777777" w:rsidR="007F74B5" w:rsidRDefault="007F74B5" w:rsidP="004F6B5D">
            <w:pPr>
              <w:tabs>
                <w:tab w:val="center" w:pos="4253"/>
                <w:tab w:val="right" w:pos="8504"/>
              </w:tabs>
              <w:jc w:val="center"/>
            </w:pPr>
            <w:r>
              <w:rPr>
                <w:rFonts w:ascii="宋体" w:eastAsia="宋体" w:hAnsi="宋体" w:cs="宋体" w:hint="eastAsia"/>
              </w:rPr>
              <w:t>公式</w:t>
            </w:r>
          </w:p>
        </w:tc>
        <w:tc>
          <w:tcPr>
            <w:tcW w:w="2584" w:type="dxa"/>
            <w:tcBorders>
              <w:top w:val="single" w:sz="4" w:space="0" w:color="auto"/>
              <w:left w:val="single" w:sz="4" w:space="0" w:color="auto"/>
              <w:bottom w:val="single" w:sz="4" w:space="0" w:color="auto"/>
              <w:right w:val="single" w:sz="4" w:space="0" w:color="auto"/>
            </w:tcBorders>
            <w:vAlign w:val="center"/>
          </w:tcPr>
          <w:p w14:paraId="67A2332D" w14:textId="77777777" w:rsidR="007F74B5" w:rsidRDefault="007F74B5" w:rsidP="004F6B5D">
            <w:pPr>
              <w:tabs>
                <w:tab w:val="center" w:pos="4253"/>
                <w:tab w:val="right" w:pos="8504"/>
              </w:tabs>
              <w:spacing w:line="400" w:lineRule="exact"/>
              <w:jc w:val="center"/>
              <w:rPr>
                <w:rFonts w:eastAsia="宋体"/>
              </w:rPr>
            </w:pPr>
            <w:r>
              <w:rPr>
                <w:rFonts w:eastAsia="宋体" w:hint="eastAsia"/>
              </w:rPr>
              <w:t>描述</w:t>
            </w:r>
          </w:p>
        </w:tc>
        <w:tc>
          <w:tcPr>
            <w:tcW w:w="3721" w:type="dxa"/>
            <w:tcBorders>
              <w:top w:val="single" w:sz="4" w:space="0" w:color="auto"/>
              <w:left w:val="single" w:sz="4" w:space="0" w:color="auto"/>
              <w:bottom w:val="single" w:sz="4" w:space="0" w:color="auto"/>
              <w:right w:val="single" w:sz="4" w:space="0" w:color="auto"/>
            </w:tcBorders>
          </w:tcPr>
          <w:p w14:paraId="54922D0D" w14:textId="77777777" w:rsidR="007F74B5" w:rsidRDefault="007F74B5" w:rsidP="004F6B5D">
            <w:pPr>
              <w:tabs>
                <w:tab w:val="center" w:pos="4253"/>
                <w:tab w:val="right" w:pos="8504"/>
              </w:tabs>
              <w:spacing w:line="400" w:lineRule="exact"/>
              <w:jc w:val="center"/>
              <w:rPr>
                <w:rFonts w:eastAsia="宋体"/>
              </w:rPr>
            </w:pPr>
            <w:r>
              <w:rPr>
                <w:rFonts w:ascii="宋体" w:eastAsia="宋体" w:hAnsi="宋体" w:cs="宋体" w:hint="eastAsia"/>
              </w:rPr>
              <w:t>使用前提或数据需求</w:t>
            </w:r>
          </w:p>
        </w:tc>
        <w:tc>
          <w:tcPr>
            <w:tcW w:w="2516" w:type="dxa"/>
            <w:tcBorders>
              <w:top w:val="single" w:sz="4" w:space="0" w:color="auto"/>
              <w:left w:val="single" w:sz="4" w:space="0" w:color="auto"/>
              <w:bottom w:val="single" w:sz="4" w:space="0" w:color="auto"/>
              <w:right w:val="single" w:sz="4" w:space="0" w:color="auto"/>
            </w:tcBorders>
          </w:tcPr>
          <w:p w14:paraId="06D72531" w14:textId="77777777" w:rsidR="007F74B5" w:rsidRDefault="007F74B5" w:rsidP="004F6B5D">
            <w:pPr>
              <w:tabs>
                <w:tab w:val="center" w:pos="4253"/>
                <w:tab w:val="right" w:pos="8504"/>
              </w:tabs>
              <w:spacing w:line="400" w:lineRule="exact"/>
              <w:jc w:val="center"/>
              <w:rPr>
                <w:rFonts w:eastAsia="宋体"/>
              </w:rPr>
            </w:pPr>
            <w:r>
              <w:rPr>
                <w:rFonts w:eastAsia="宋体" w:hint="eastAsia"/>
              </w:rPr>
              <w:t>取值范围</w:t>
            </w:r>
          </w:p>
        </w:tc>
      </w:tr>
      <w:tr w:rsidR="007F74B5" w14:paraId="2EDF519B" w14:textId="77777777" w:rsidTr="001C1622">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3A8C497C" w14:textId="77777777" w:rsidR="007F74B5" w:rsidRDefault="007F74B5" w:rsidP="004F6B5D">
            <w:pPr>
              <w:tabs>
                <w:tab w:val="center" w:pos="4253"/>
                <w:tab w:val="right" w:pos="8504"/>
              </w:tabs>
              <w:spacing w:line="400" w:lineRule="exact"/>
              <w:jc w:val="center"/>
              <w:rPr>
                <w:rFonts w:eastAsia="宋体"/>
              </w:rPr>
            </w:pPr>
            <w:r>
              <w:rPr>
                <w:rFonts w:eastAsia="宋体" w:cstheme="minorBidi"/>
                <w:position w:val="-6"/>
              </w:rPr>
              <w:object w:dxaOrig="471" w:dyaOrig="273" w14:anchorId="5B98F9ED">
                <v:shape id="_x0000_i1222" type="#_x0000_t75" style="width:22.5pt;height:13.5pt" o:ole="">
                  <v:imagedata r:id="rId429" o:title=""/>
                </v:shape>
                <o:OLEObject Type="Embed" ProgID="Equation.DSMT4" ShapeID="_x0000_i1222" DrawAspect="Content" ObjectID="_1695129945" r:id="rId430"/>
              </w:object>
            </w:r>
          </w:p>
        </w:tc>
        <w:tc>
          <w:tcPr>
            <w:tcW w:w="3533" w:type="dxa"/>
            <w:tcBorders>
              <w:top w:val="single" w:sz="4" w:space="0" w:color="auto"/>
              <w:left w:val="single" w:sz="4" w:space="0" w:color="auto"/>
              <w:bottom w:val="single" w:sz="4" w:space="0" w:color="auto"/>
              <w:right w:val="single" w:sz="4" w:space="0" w:color="auto"/>
            </w:tcBorders>
            <w:vAlign w:val="center"/>
          </w:tcPr>
          <w:p w14:paraId="32EBE666" w14:textId="77777777" w:rsidR="007F74B5" w:rsidRDefault="007F74B5" w:rsidP="004F6B5D">
            <w:pPr>
              <w:tabs>
                <w:tab w:val="center" w:pos="4253"/>
                <w:tab w:val="right" w:pos="8504"/>
              </w:tabs>
              <w:jc w:val="center"/>
            </w:pPr>
            <w:r>
              <w:rPr>
                <w:rFonts w:cstheme="minorBidi"/>
                <w:position w:val="-12"/>
              </w:rPr>
              <w:object w:dxaOrig="3310" w:dyaOrig="375" w14:anchorId="16B8E812">
                <v:shape id="_x0000_i1223" type="#_x0000_t75" style="width:166pt;height:18pt" o:ole="">
                  <v:imagedata r:id="rId431" o:title=""/>
                </v:shape>
                <o:OLEObject Type="Embed" ProgID="Equation.DSMT4" ShapeID="_x0000_i1223" DrawAspect="Content" ObjectID="_1695129946" r:id="rId432"/>
              </w:object>
            </w:r>
          </w:p>
        </w:tc>
        <w:tc>
          <w:tcPr>
            <w:tcW w:w="2584" w:type="dxa"/>
            <w:tcBorders>
              <w:top w:val="single" w:sz="4" w:space="0" w:color="auto"/>
              <w:left w:val="single" w:sz="4" w:space="0" w:color="auto"/>
              <w:bottom w:val="single" w:sz="4" w:space="0" w:color="auto"/>
              <w:right w:val="single" w:sz="4" w:space="0" w:color="auto"/>
            </w:tcBorders>
            <w:vAlign w:val="center"/>
          </w:tcPr>
          <w:p w14:paraId="1EF2B46B" w14:textId="08D13A8F" w:rsidR="007F74B5" w:rsidRDefault="00AF70EF" w:rsidP="001C1622">
            <w:pPr>
              <w:tabs>
                <w:tab w:val="center" w:pos="4253"/>
                <w:tab w:val="right" w:pos="8504"/>
              </w:tabs>
              <w:spacing w:line="400" w:lineRule="exact"/>
              <w:rPr>
                <w:rFonts w:eastAsia="宋体"/>
              </w:rPr>
            </w:pPr>
            <w:r w:rsidRPr="00AF70EF">
              <w:rPr>
                <w:rFonts w:eastAsia="宋体" w:hint="eastAsia"/>
              </w:rPr>
              <w:t>通过确定在指定时间的预测是否在规定的限度内，对预测质量进行量化</w:t>
            </w:r>
          </w:p>
        </w:tc>
        <w:tc>
          <w:tcPr>
            <w:tcW w:w="3721" w:type="dxa"/>
            <w:tcBorders>
              <w:top w:val="single" w:sz="4" w:space="0" w:color="auto"/>
              <w:left w:val="single" w:sz="4" w:space="0" w:color="auto"/>
              <w:bottom w:val="single" w:sz="4" w:space="0" w:color="auto"/>
              <w:right w:val="single" w:sz="4" w:space="0" w:color="auto"/>
            </w:tcBorders>
          </w:tcPr>
          <w:p w14:paraId="60002CC9" w14:textId="77777777" w:rsidR="007F74B5" w:rsidRDefault="007F74B5" w:rsidP="004F6B5D">
            <w:pPr>
              <w:tabs>
                <w:tab w:val="center" w:pos="4253"/>
                <w:tab w:val="right" w:pos="8504"/>
              </w:tabs>
              <w:spacing w:line="400" w:lineRule="exact"/>
              <w:rPr>
                <w:rFonts w:eastAsia="宋体"/>
              </w:rPr>
            </w:pPr>
            <w:r>
              <w:rPr>
                <w:rFonts w:eastAsia="宋体" w:hint="eastAsia"/>
              </w:rPr>
              <w:t>在特定时间</w:t>
            </w:r>
            <w:r>
              <w:rPr>
                <w:rFonts w:eastAsia="宋体"/>
              </w:rPr>
              <w:t>λ</w:t>
            </w:r>
            <w:r>
              <w:rPr>
                <w:rFonts w:eastAsia="宋体" w:hint="eastAsia"/>
              </w:rPr>
              <w:t>的预测精度是否在实际</w:t>
            </w:r>
            <w:r>
              <w:rPr>
                <w:rFonts w:eastAsia="宋体"/>
              </w:rPr>
              <w:t>RUL</w:t>
            </w:r>
            <w:r>
              <w:rPr>
                <w:rFonts w:eastAsia="宋体" w:hint="eastAsia"/>
              </w:rPr>
              <w:t>的α</w:t>
            </w:r>
            <w:r>
              <w:rPr>
                <w:rFonts w:eastAsia="宋体"/>
              </w:rPr>
              <w:t>*100%</w:t>
            </w:r>
            <w:r>
              <w:rPr>
                <w:rFonts w:eastAsia="宋体" w:hint="eastAsia"/>
              </w:rPr>
              <w:t>内。需要</w:t>
            </w:r>
            <w:r>
              <w:rPr>
                <w:rFonts w:eastAsia="宋体"/>
              </w:rPr>
              <w:t>RUL</w:t>
            </w:r>
            <w:r>
              <w:rPr>
                <w:rFonts w:eastAsia="宋体" w:hint="eastAsia"/>
              </w:rPr>
              <w:t>真值。使用灵活，可以实现可视化</w:t>
            </w:r>
          </w:p>
        </w:tc>
        <w:tc>
          <w:tcPr>
            <w:tcW w:w="2516" w:type="dxa"/>
            <w:tcBorders>
              <w:top w:val="single" w:sz="4" w:space="0" w:color="auto"/>
              <w:left w:val="single" w:sz="4" w:space="0" w:color="auto"/>
              <w:right w:val="single" w:sz="4" w:space="0" w:color="auto"/>
            </w:tcBorders>
            <w:vAlign w:val="center"/>
          </w:tcPr>
          <w:p w14:paraId="01C2F28A"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4EABAE64">
                <v:shape id="_x0000_i1224" type="#_x0000_t75" style="width:31.5pt;height:15pt" o:ole="">
                  <v:imagedata r:id="rId405" o:title=""/>
                </v:shape>
                <o:OLEObject Type="Embed" ProgID="Equation.DSMT4" ShapeID="_x0000_i1224" DrawAspect="Content" ObjectID="_1695129947" r:id="rId433"/>
              </w:object>
            </w:r>
          </w:p>
        </w:tc>
      </w:tr>
      <w:tr w:rsidR="007F74B5" w14:paraId="2E7A7D32" w14:textId="77777777" w:rsidTr="004F6B5D">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484A6700" w14:textId="77777777" w:rsidR="007F74B5" w:rsidRDefault="007F74B5" w:rsidP="004F6B5D">
            <w:pPr>
              <w:tabs>
                <w:tab w:val="center" w:pos="4253"/>
                <w:tab w:val="right" w:pos="8504"/>
              </w:tabs>
              <w:spacing w:line="400" w:lineRule="exact"/>
              <w:jc w:val="center"/>
              <w:rPr>
                <w:rFonts w:eastAsia="宋体"/>
              </w:rPr>
            </w:pPr>
            <w:r>
              <w:rPr>
                <w:rFonts w:eastAsia="宋体"/>
              </w:rPr>
              <w:t>Prognostic Horizon</w:t>
            </w:r>
          </w:p>
        </w:tc>
        <w:tc>
          <w:tcPr>
            <w:tcW w:w="3533" w:type="dxa"/>
            <w:tcBorders>
              <w:top w:val="single" w:sz="4" w:space="0" w:color="auto"/>
              <w:left w:val="single" w:sz="4" w:space="0" w:color="auto"/>
              <w:bottom w:val="single" w:sz="4" w:space="0" w:color="auto"/>
              <w:right w:val="single" w:sz="4" w:space="0" w:color="auto"/>
            </w:tcBorders>
            <w:vAlign w:val="center"/>
          </w:tcPr>
          <w:p w14:paraId="695E449D" w14:textId="77777777" w:rsidR="007F74B5" w:rsidRDefault="007F74B5" w:rsidP="004F6B5D">
            <w:pPr>
              <w:tabs>
                <w:tab w:val="center" w:pos="4253"/>
                <w:tab w:val="right" w:pos="8504"/>
              </w:tabs>
              <w:jc w:val="center"/>
            </w:pPr>
            <w:r>
              <w:rPr>
                <w:rFonts w:cstheme="minorBidi"/>
                <w:position w:val="-10"/>
              </w:rPr>
              <w:object w:dxaOrig="1501" w:dyaOrig="321" w14:anchorId="2B4E007B">
                <v:shape id="_x0000_i1225" type="#_x0000_t75" style="width:75pt;height:15pt" o:ole="">
                  <v:imagedata r:id="rId434" o:title=""/>
                </v:shape>
                <o:OLEObject Type="Embed" ProgID="Equation.DSMT4" ShapeID="_x0000_i1225" DrawAspect="Content" ObjectID="_1695129948" r:id="rId435"/>
              </w:object>
            </w:r>
          </w:p>
        </w:tc>
        <w:tc>
          <w:tcPr>
            <w:tcW w:w="2584" w:type="dxa"/>
            <w:tcBorders>
              <w:top w:val="single" w:sz="4" w:space="0" w:color="auto"/>
              <w:left w:val="single" w:sz="4" w:space="0" w:color="auto"/>
              <w:bottom w:val="single" w:sz="4" w:space="0" w:color="auto"/>
              <w:right w:val="single" w:sz="4" w:space="0" w:color="auto"/>
            </w:tcBorders>
            <w:vAlign w:val="center"/>
          </w:tcPr>
          <w:p w14:paraId="607B1E2A" w14:textId="77777777" w:rsidR="007F74B5" w:rsidRDefault="007F74B5" w:rsidP="004F6B5D">
            <w:pPr>
              <w:tabs>
                <w:tab w:val="center" w:pos="4253"/>
                <w:tab w:val="right" w:pos="8504"/>
              </w:tabs>
              <w:spacing w:line="400" w:lineRule="exact"/>
              <w:rPr>
                <w:rFonts w:eastAsia="宋体"/>
              </w:rPr>
            </w:pPr>
            <w:r>
              <w:rPr>
                <w:rFonts w:eastAsia="宋体" w:hint="eastAsia"/>
              </w:rPr>
              <w:t>预测结果首次满足指定的预测准确度要求的时间点与设备失效时间点之间的时间差值</w:t>
            </w:r>
          </w:p>
        </w:tc>
        <w:tc>
          <w:tcPr>
            <w:tcW w:w="3721" w:type="dxa"/>
            <w:tcBorders>
              <w:top w:val="single" w:sz="4" w:space="0" w:color="auto"/>
              <w:left w:val="single" w:sz="4" w:space="0" w:color="auto"/>
              <w:bottom w:val="single" w:sz="4" w:space="0" w:color="auto"/>
              <w:right w:val="single" w:sz="4" w:space="0" w:color="auto"/>
            </w:tcBorders>
          </w:tcPr>
          <w:p w14:paraId="6E411702" w14:textId="77777777" w:rsidR="007F74B5" w:rsidRDefault="007F74B5" w:rsidP="004F6B5D">
            <w:pPr>
              <w:tabs>
                <w:tab w:val="center" w:pos="4253"/>
                <w:tab w:val="right" w:pos="8504"/>
              </w:tabs>
              <w:spacing w:line="400" w:lineRule="exact"/>
              <w:rPr>
                <w:rFonts w:eastAsia="宋体"/>
              </w:rPr>
            </w:pPr>
            <w:r>
              <w:rPr>
                <w:rFonts w:eastAsia="宋体" w:hint="eastAsia"/>
              </w:rPr>
              <w:t>这个度量指标表明预测的估计是否在实际</w:t>
            </w:r>
            <w:proofErr w:type="spellStart"/>
            <w:r>
              <w:rPr>
                <w:rFonts w:eastAsia="宋体"/>
              </w:rPr>
              <w:t>EoL</w:t>
            </w:r>
            <w:proofErr w:type="spellEnd"/>
            <w:r>
              <w:rPr>
                <w:rFonts w:eastAsia="宋体" w:hint="eastAsia"/>
              </w:rPr>
              <w:t>周围的指定范围内。指标性能可以根据真实</w:t>
            </w:r>
            <w:proofErr w:type="spellStart"/>
            <w:r>
              <w:rPr>
                <w:rFonts w:eastAsia="宋体"/>
              </w:rPr>
              <w:t>EoL</w:t>
            </w:r>
            <w:proofErr w:type="spellEnd"/>
            <w:r>
              <w:rPr>
                <w:rFonts w:eastAsia="宋体" w:hint="eastAsia"/>
              </w:rPr>
              <w:t>附近的允许误差界</w:t>
            </w:r>
            <w:r>
              <w:rPr>
                <w:rFonts w:eastAsia="宋体"/>
              </w:rPr>
              <w:t>(α)</w:t>
            </w:r>
            <w:r>
              <w:rPr>
                <w:rFonts w:eastAsia="宋体" w:hint="eastAsia"/>
              </w:rPr>
              <w:t>来指定。易于计算和理解</w:t>
            </w:r>
          </w:p>
        </w:tc>
        <w:tc>
          <w:tcPr>
            <w:tcW w:w="2516" w:type="dxa"/>
            <w:tcBorders>
              <w:left w:val="single" w:sz="4" w:space="0" w:color="auto"/>
              <w:bottom w:val="single" w:sz="4" w:space="0" w:color="auto"/>
              <w:right w:val="single" w:sz="4" w:space="0" w:color="auto"/>
            </w:tcBorders>
            <w:vAlign w:val="center"/>
          </w:tcPr>
          <w:p w14:paraId="521C9B31"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20" w:dyaOrig="300" w14:anchorId="6A753377">
                <v:shape id="_x0000_i1226" type="#_x0000_t75" style="width:31.5pt;height:15pt" o:ole="">
                  <v:imagedata r:id="rId405" o:title=""/>
                </v:shape>
                <o:OLEObject Type="Embed" ProgID="Equation.DSMT4" ShapeID="_x0000_i1226" DrawAspect="Content" ObjectID="_1695129949" r:id="rId436"/>
              </w:object>
            </w:r>
            <w:r>
              <w:rPr>
                <w:rFonts w:eastAsia="宋体"/>
              </w:rPr>
              <w:t>,</w:t>
            </w:r>
            <w:r>
              <w:rPr>
                <w:rFonts w:eastAsia="宋体" w:hint="eastAsia"/>
              </w:rPr>
              <w:t>完美模型值为</w:t>
            </w:r>
            <w:r>
              <w:rPr>
                <w:rFonts w:eastAsia="宋体"/>
              </w:rPr>
              <w:t>0</w:t>
            </w:r>
          </w:p>
        </w:tc>
      </w:tr>
      <w:tr w:rsidR="007F74B5" w14:paraId="25C85128" w14:textId="77777777" w:rsidTr="00B43DF7">
        <w:trPr>
          <w:trHeight w:val="3250"/>
          <w:jc w:val="center"/>
        </w:trPr>
        <w:tc>
          <w:tcPr>
            <w:tcW w:w="1072" w:type="dxa"/>
            <w:tcBorders>
              <w:top w:val="single" w:sz="4" w:space="0" w:color="auto"/>
              <w:left w:val="single" w:sz="4" w:space="0" w:color="auto"/>
              <w:bottom w:val="single" w:sz="4" w:space="0" w:color="auto"/>
              <w:right w:val="single" w:sz="4" w:space="0" w:color="auto"/>
            </w:tcBorders>
            <w:vAlign w:val="center"/>
          </w:tcPr>
          <w:p w14:paraId="2C21AB33" w14:textId="77777777" w:rsidR="007F74B5" w:rsidRDefault="007F74B5" w:rsidP="004F6B5D">
            <w:pPr>
              <w:tabs>
                <w:tab w:val="center" w:pos="4253"/>
                <w:tab w:val="right" w:pos="8504"/>
              </w:tabs>
              <w:spacing w:line="400" w:lineRule="exact"/>
              <w:jc w:val="center"/>
              <w:rPr>
                <w:rFonts w:eastAsia="宋体"/>
              </w:rPr>
            </w:pPr>
            <w:r>
              <w:rPr>
                <w:rFonts w:eastAsia="宋体" w:hint="eastAsia"/>
              </w:rPr>
              <w:t>收敛指标</w:t>
            </w:r>
          </w:p>
        </w:tc>
        <w:tc>
          <w:tcPr>
            <w:tcW w:w="3533" w:type="dxa"/>
            <w:tcBorders>
              <w:top w:val="single" w:sz="4" w:space="0" w:color="auto"/>
              <w:left w:val="single" w:sz="4" w:space="0" w:color="auto"/>
              <w:bottom w:val="single" w:sz="4" w:space="0" w:color="auto"/>
              <w:right w:val="single" w:sz="4" w:space="0" w:color="auto"/>
            </w:tcBorders>
            <w:vAlign w:val="center"/>
          </w:tcPr>
          <w:p w14:paraId="22B19AAC" w14:textId="77777777" w:rsidR="007F74B5" w:rsidRDefault="007F74B5" w:rsidP="00B43DF7">
            <w:pPr>
              <w:tabs>
                <w:tab w:val="center" w:pos="4253"/>
                <w:tab w:val="right" w:pos="8504"/>
              </w:tabs>
              <w:spacing w:line="240" w:lineRule="auto"/>
              <w:jc w:val="center"/>
            </w:pPr>
            <w:r>
              <w:rPr>
                <w:rFonts w:cstheme="minorBidi"/>
                <w:position w:val="-200"/>
              </w:rPr>
              <w:object w:dxaOrig="2580" w:dyaOrig="3214" w14:anchorId="2D4452B2">
                <v:shape id="_x0000_i1227" type="#_x0000_t75" style="width:129pt;height:162pt" o:ole="">
                  <v:imagedata r:id="rId437" o:title=""/>
                </v:shape>
                <o:OLEObject Type="Embed" ProgID="Equation.DSMT4" ShapeID="_x0000_i1227" DrawAspect="Content" ObjectID="_1695129950" r:id="rId438"/>
              </w:object>
            </w:r>
          </w:p>
        </w:tc>
        <w:tc>
          <w:tcPr>
            <w:tcW w:w="2584" w:type="dxa"/>
            <w:tcBorders>
              <w:top w:val="single" w:sz="4" w:space="0" w:color="auto"/>
              <w:left w:val="single" w:sz="4" w:space="0" w:color="auto"/>
              <w:bottom w:val="single" w:sz="4" w:space="0" w:color="auto"/>
              <w:right w:val="single" w:sz="4" w:space="0" w:color="auto"/>
            </w:tcBorders>
            <w:vAlign w:val="center"/>
          </w:tcPr>
          <w:p w14:paraId="1287757B" w14:textId="77777777" w:rsidR="007F74B5" w:rsidRDefault="007F74B5" w:rsidP="004F6B5D">
            <w:pPr>
              <w:tabs>
                <w:tab w:val="center" w:pos="4253"/>
                <w:tab w:val="right" w:pos="8504"/>
              </w:tabs>
              <w:spacing w:line="400" w:lineRule="exact"/>
              <w:rPr>
                <w:rFonts w:eastAsia="宋体"/>
              </w:rPr>
            </w:pPr>
            <w:r>
              <w:rPr>
                <w:rFonts w:eastAsia="宋体" w:hint="eastAsia"/>
              </w:rPr>
              <w:t>它衡量任何指标随时间而改进的方式，例如，当预测朝着</w:t>
            </w:r>
            <w:proofErr w:type="spellStart"/>
            <w:r>
              <w:rPr>
                <w:rFonts w:eastAsia="宋体"/>
              </w:rPr>
              <w:t>EoL</w:t>
            </w:r>
            <w:proofErr w:type="spellEnd"/>
            <w:r>
              <w:rPr>
                <w:rFonts w:eastAsia="宋体" w:hint="eastAsia"/>
              </w:rPr>
              <w:t>前进时，它朝着实际</w:t>
            </w:r>
            <w:r>
              <w:rPr>
                <w:rFonts w:eastAsia="宋体"/>
              </w:rPr>
              <w:t>RUL</w:t>
            </w:r>
            <w:r>
              <w:rPr>
                <w:rFonts w:eastAsia="宋体" w:hint="eastAsia"/>
              </w:rPr>
              <w:t>收敛的速度有多快</w:t>
            </w:r>
          </w:p>
        </w:tc>
        <w:tc>
          <w:tcPr>
            <w:tcW w:w="3721" w:type="dxa"/>
            <w:tcBorders>
              <w:top w:val="single" w:sz="4" w:space="0" w:color="auto"/>
              <w:left w:val="single" w:sz="4" w:space="0" w:color="auto"/>
              <w:bottom w:val="single" w:sz="4" w:space="0" w:color="auto"/>
              <w:right w:val="single" w:sz="4" w:space="0" w:color="auto"/>
            </w:tcBorders>
            <w:vAlign w:val="center"/>
          </w:tcPr>
          <w:p w14:paraId="71B29D9D" w14:textId="77777777" w:rsidR="007F74B5" w:rsidRDefault="007F74B5" w:rsidP="004F6B5D">
            <w:pPr>
              <w:tabs>
                <w:tab w:val="center" w:pos="4253"/>
                <w:tab w:val="right" w:pos="8504"/>
              </w:tabs>
              <w:spacing w:line="400" w:lineRule="exact"/>
              <w:rPr>
                <w:rFonts w:eastAsia="宋体"/>
              </w:rPr>
            </w:pPr>
            <w:r>
              <w:rPr>
                <w:rFonts w:eastAsia="宋体" w:hint="eastAsia"/>
              </w:rPr>
              <w:t>它是使用根据预测结果计算的其他性能度量来计算的。需要</w:t>
            </w:r>
            <w:r>
              <w:rPr>
                <w:rFonts w:eastAsia="宋体"/>
              </w:rPr>
              <w:t>RUL</w:t>
            </w:r>
            <w:r>
              <w:rPr>
                <w:rFonts w:eastAsia="宋体" w:hint="eastAsia"/>
              </w:rPr>
              <w:t>真值，难以处理大范围预测</w:t>
            </w:r>
          </w:p>
        </w:tc>
        <w:tc>
          <w:tcPr>
            <w:tcW w:w="2516" w:type="dxa"/>
            <w:tcBorders>
              <w:top w:val="single" w:sz="4" w:space="0" w:color="auto"/>
              <w:left w:val="single" w:sz="4" w:space="0" w:color="auto"/>
              <w:right w:val="single" w:sz="4" w:space="0" w:color="auto"/>
            </w:tcBorders>
            <w:vAlign w:val="center"/>
          </w:tcPr>
          <w:p w14:paraId="6C557722"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639" w:dyaOrig="300" w14:anchorId="312530CF">
                <v:shape id="_x0000_i1228" type="#_x0000_t75" style="width:32pt;height:15pt" o:ole="">
                  <v:imagedata r:id="rId439" o:title=""/>
                </v:shape>
                <o:OLEObject Type="Embed" ProgID="Equation.DSMT4" ShapeID="_x0000_i1228" DrawAspect="Content" ObjectID="_1695129951" r:id="rId440"/>
              </w:object>
            </w:r>
            <w:r>
              <w:rPr>
                <w:rFonts w:eastAsia="宋体"/>
              </w:rPr>
              <w:t>,</w:t>
            </w:r>
            <w:r>
              <w:rPr>
                <w:rFonts w:eastAsia="宋体" w:hint="eastAsia"/>
              </w:rPr>
              <w:t>完美模型值为</w:t>
            </w:r>
            <w:r w:rsidRPr="00040E8A">
              <w:rPr>
                <w:rFonts w:eastAsia="宋体"/>
                <w:position w:val="-6"/>
              </w:rPr>
              <w:object w:dxaOrig="639" w:dyaOrig="279" w14:anchorId="7ACE4D3D">
                <v:shape id="_x0000_i1229" type="#_x0000_t75" style="width:32pt;height:14pt" o:ole="">
                  <v:imagedata r:id="rId441" o:title=""/>
                </v:shape>
                <o:OLEObject Type="Embed" ProgID="Equation.DSMT4" ShapeID="_x0000_i1229" DrawAspect="Content" ObjectID="_1695129952" r:id="rId442"/>
              </w:object>
            </w:r>
          </w:p>
        </w:tc>
      </w:tr>
      <w:tr w:rsidR="007F74B5" w14:paraId="16DACF14" w14:textId="77777777" w:rsidTr="00F6438C">
        <w:trPr>
          <w:jc w:val="center"/>
        </w:trPr>
        <w:tc>
          <w:tcPr>
            <w:tcW w:w="1072" w:type="dxa"/>
            <w:tcBorders>
              <w:top w:val="single" w:sz="4" w:space="0" w:color="auto"/>
              <w:left w:val="single" w:sz="4" w:space="0" w:color="auto"/>
              <w:bottom w:val="single" w:sz="4" w:space="0" w:color="auto"/>
              <w:right w:val="single" w:sz="4" w:space="0" w:color="auto"/>
            </w:tcBorders>
            <w:vAlign w:val="center"/>
          </w:tcPr>
          <w:p w14:paraId="10DE4479" w14:textId="77777777" w:rsidR="007F74B5" w:rsidRDefault="007F74B5" w:rsidP="004F6B5D">
            <w:pPr>
              <w:tabs>
                <w:tab w:val="center" w:pos="4253"/>
                <w:tab w:val="right" w:pos="8504"/>
              </w:tabs>
              <w:spacing w:line="400" w:lineRule="exact"/>
              <w:jc w:val="center"/>
              <w:rPr>
                <w:rFonts w:eastAsia="宋体"/>
              </w:rPr>
            </w:pPr>
            <w:r>
              <w:rPr>
                <w:rFonts w:eastAsia="宋体" w:hint="eastAsia"/>
              </w:rPr>
              <w:t>相对精度</w:t>
            </w:r>
          </w:p>
        </w:tc>
        <w:tc>
          <w:tcPr>
            <w:tcW w:w="3533" w:type="dxa"/>
            <w:tcBorders>
              <w:top w:val="single" w:sz="4" w:space="0" w:color="auto"/>
              <w:left w:val="single" w:sz="4" w:space="0" w:color="auto"/>
              <w:bottom w:val="single" w:sz="4" w:space="0" w:color="auto"/>
              <w:right w:val="single" w:sz="4" w:space="0" w:color="auto"/>
            </w:tcBorders>
            <w:vAlign w:val="center"/>
          </w:tcPr>
          <w:p w14:paraId="39F5A0BC" w14:textId="77777777" w:rsidR="007F74B5" w:rsidRDefault="007F74B5" w:rsidP="004F6B5D">
            <w:pPr>
              <w:tabs>
                <w:tab w:val="center" w:pos="4253"/>
                <w:tab w:val="right" w:pos="8504"/>
              </w:tabs>
              <w:jc w:val="center"/>
            </w:pPr>
            <w:r>
              <w:rPr>
                <w:rFonts w:cstheme="minorBidi"/>
                <w:position w:val="-30"/>
              </w:rPr>
              <w:object w:dxaOrig="2245" w:dyaOrig="819" w14:anchorId="57760768">
                <v:shape id="_x0000_i1230" type="#_x0000_t75" style="width:112.5pt;height:40pt" o:ole="">
                  <v:imagedata r:id="rId443" o:title=""/>
                </v:shape>
                <o:OLEObject Type="Embed" ProgID="Equation.DSMT4" ShapeID="_x0000_i1230" DrawAspect="Content" ObjectID="_1695129953" r:id="rId444"/>
              </w:object>
            </w:r>
          </w:p>
        </w:tc>
        <w:tc>
          <w:tcPr>
            <w:tcW w:w="2584" w:type="dxa"/>
            <w:tcBorders>
              <w:top w:val="single" w:sz="4" w:space="0" w:color="auto"/>
              <w:left w:val="single" w:sz="4" w:space="0" w:color="auto"/>
              <w:bottom w:val="single" w:sz="4" w:space="0" w:color="auto"/>
              <w:right w:val="single" w:sz="4" w:space="0" w:color="auto"/>
            </w:tcBorders>
            <w:vAlign w:val="center"/>
          </w:tcPr>
          <w:p w14:paraId="1F2430C7" w14:textId="77777777" w:rsidR="007F74B5" w:rsidRDefault="007F74B5" w:rsidP="00F6438C">
            <w:pPr>
              <w:tabs>
                <w:tab w:val="center" w:pos="4253"/>
                <w:tab w:val="right" w:pos="8504"/>
              </w:tabs>
              <w:spacing w:line="400" w:lineRule="exact"/>
              <w:rPr>
                <w:rFonts w:eastAsia="宋体"/>
              </w:rPr>
            </w:pPr>
            <w:r>
              <w:rPr>
                <w:rFonts w:eastAsia="宋体"/>
              </w:rPr>
              <w:t>RUL</w:t>
            </w:r>
            <w:r>
              <w:rPr>
                <w:rFonts w:eastAsia="宋体" w:hint="eastAsia"/>
              </w:rPr>
              <w:t>预测相对于真实</w:t>
            </w:r>
            <w:r>
              <w:rPr>
                <w:rFonts w:eastAsia="宋体"/>
              </w:rPr>
              <w:t>RUL</w:t>
            </w:r>
            <w:r>
              <w:rPr>
                <w:rFonts w:eastAsia="宋体" w:hint="eastAsia"/>
              </w:rPr>
              <w:t>的误差的瞬时测量</w:t>
            </w:r>
          </w:p>
        </w:tc>
        <w:tc>
          <w:tcPr>
            <w:tcW w:w="3721" w:type="dxa"/>
            <w:tcBorders>
              <w:top w:val="single" w:sz="4" w:space="0" w:color="auto"/>
              <w:left w:val="single" w:sz="4" w:space="0" w:color="auto"/>
              <w:bottom w:val="single" w:sz="4" w:space="0" w:color="auto"/>
              <w:right w:val="single" w:sz="4" w:space="0" w:color="auto"/>
            </w:tcBorders>
          </w:tcPr>
          <w:p w14:paraId="4A700C06" w14:textId="77777777" w:rsidR="007F74B5" w:rsidRDefault="007F74B5" w:rsidP="004F6B5D">
            <w:pPr>
              <w:tabs>
                <w:tab w:val="center" w:pos="4253"/>
                <w:tab w:val="right" w:pos="8504"/>
              </w:tabs>
              <w:spacing w:line="400" w:lineRule="exact"/>
              <w:jc w:val="center"/>
              <w:rPr>
                <w:rFonts w:eastAsia="宋体"/>
              </w:rPr>
            </w:pPr>
            <w:r>
              <w:rPr>
                <w:rFonts w:eastAsia="宋体" w:hint="eastAsia"/>
              </w:rPr>
              <w:t>用于比较多个模型，需要</w:t>
            </w:r>
            <w:r>
              <w:rPr>
                <w:rFonts w:eastAsia="宋体"/>
              </w:rPr>
              <w:t>RUL</w:t>
            </w:r>
            <w:r>
              <w:rPr>
                <w:rFonts w:eastAsia="宋体" w:hint="eastAsia"/>
              </w:rPr>
              <w:t>真值</w:t>
            </w:r>
          </w:p>
        </w:tc>
        <w:tc>
          <w:tcPr>
            <w:tcW w:w="2516" w:type="dxa"/>
            <w:tcBorders>
              <w:left w:val="single" w:sz="4" w:space="0" w:color="auto"/>
              <w:bottom w:val="single" w:sz="4" w:space="0" w:color="auto"/>
              <w:right w:val="single" w:sz="4" w:space="0" w:color="auto"/>
            </w:tcBorders>
            <w:vAlign w:val="center"/>
          </w:tcPr>
          <w:p w14:paraId="478A11D4" w14:textId="77777777" w:rsidR="007F74B5" w:rsidRDefault="007F74B5" w:rsidP="004F6B5D">
            <w:pPr>
              <w:tabs>
                <w:tab w:val="center" w:pos="4253"/>
                <w:tab w:val="right" w:pos="8504"/>
              </w:tabs>
              <w:spacing w:line="400" w:lineRule="exact"/>
              <w:jc w:val="center"/>
              <w:rPr>
                <w:rFonts w:eastAsia="宋体"/>
              </w:rPr>
            </w:pPr>
            <w:r w:rsidRPr="008043BC">
              <w:rPr>
                <w:rFonts w:eastAsia="宋体"/>
                <w:position w:val="-10"/>
              </w:rPr>
              <w:object w:dxaOrig="420" w:dyaOrig="279" w14:anchorId="6607107F">
                <v:shape id="_x0000_i1231" type="#_x0000_t75" style="width:21.5pt;height:14pt" o:ole="">
                  <v:imagedata r:id="rId445" o:title=""/>
                </v:shape>
                <o:OLEObject Type="Embed" ProgID="Equation.DSMT4" ShapeID="_x0000_i1231" DrawAspect="Content" ObjectID="_1695129954" r:id="rId446"/>
              </w:object>
            </w:r>
            <w:r>
              <w:rPr>
                <w:rFonts w:eastAsia="宋体"/>
              </w:rPr>
              <w:t>,</w:t>
            </w:r>
            <w:r>
              <w:rPr>
                <w:rFonts w:eastAsia="宋体" w:hint="eastAsia"/>
              </w:rPr>
              <w:t>完美模型值为</w:t>
            </w:r>
            <w:r>
              <w:rPr>
                <w:rFonts w:eastAsia="宋体"/>
              </w:rPr>
              <w:t>1</w:t>
            </w:r>
          </w:p>
        </w:tc>
      </w:tr>
    </w:tbl>
    <w:p w14:paraId="6346FCAB" w14:textId="77777777" w:rsidR="007F74B5" w:rsidRPr="00402DBA" w:rsidRDefault="007F74B5" w:rsidP="002B048F">
      <w:pPr>
        <w:spacing w:line="300" w:lineRule="exact"/>
        <w:rPr>
          <w:rFonts w:eastAsia="宋体"/>
        </w:rPr>
      </w:pPr>
      <w:r w:rsidRPr="00402DBA">
        <w:rPr>
          <w:rFonts w:eastAsia="宋体" w:hint="eastAsia"/>
        </w:rPr>
        <w:lastRenderedPageBreak/>
        <w:t>注：</w:t>
      </w:r>
      <w:r w:rsidRPr="00402DBA">
        <w:rPr>
          <w:rFonts w:eastAsia="宋体" w:hint="eastAsia"/>
        </w:rPr>
        <w:t>PH</w:t>
      </w:r>
      <w:r w:rsidRPr="00402DBA">
        <w:rPr>
          <w:rFonts w:eastAsia="宋体" w:hint="eastAsia"/>
        </w:rPr>
        <w:t>指标中，</w:t>
      </w:r>
      <w:r w:rsidRPr="00402DBA">
        <w:rPr>
          <w:rFonts w:eastAsia="宋体" w:hint="eastAsia"/>
        </w:rPr>
        <w:t>EOL</w:t>
      </w:r>
      <w:r w:rsidRPr="00402DBA">
        <w:rPr>
          <w:rFonts w:eastAsia="宋体" w:hint="eastAsia"/>
        </w:rPr>
        <w:t>：</w:t>
      </w:r>
      <w:r w:rsidRPr="00402DBA">
        <w:rPr>
          <w:rFonts w:eastAsia="宋体" w:hint="eastAsia"/>
        </w:rPr>
        <w:t>End-of-Life</w:t>
      </w:r>
      <w:r w:rsidRPr="00402DBA">
        <w:rPr>
          <w:rFonts w:eastAsia="宋体" w:hint="eastAsia"/>
        </w:rPr>
        <w:t>；</w:t>
      </w:r>
      <w:proofErr w:type="spellStart"/>
      <w:r w:rsidRPr="00402DBA">
        <w:rPr>
          <w:rFonts w:eastAsia="宋体" w:hint="eastAsia"/>
        </w:rPr>
        <w:t>i</w:t>
      </w:r>
      <w:proofErr w:type="spellEnd"/>
      <w:r w:rsidRPr="00402DBA">
        <w:rPr>
          <w:rFonts w:eastAsia="宋体" w:hint="eastAsia"/>
        </w:rPr>
        <w:t>是预测满足</w:t>
      </w:r>
      <w:r w:rsidRPr="00402DBA">
        <w:rPr>
          <w:rFonts w:eastAsia="宋体"/>
        </w:rPr>
        <w:t>α</w:t>
      </w:r>
      <w:r w:rsidRPr="00402DBA">
        <w:rPr>
          <w:rFonts w:eastAsia="宋体" w:hint="eastAsia"/>
        </w:rPr>
        <w:t>界时的第一个时间指数。收敛指标中，</w:t>
      </w:r>
      <w:r w:rsidRPr="00402DBA">
        <w:rPr>
          <w:rFonts w:eastAsia="宋体" w:hint="eastAsia"/>
        </w:rPr>
        <w:t>EOP</w:t>
      </w:r>
      <w:r w:rsidRPr="00402DBA">
        <w:rPr>
          <w:rFonts w:eastAsia="宋体" w:hint="eastAsia"/>
        </w:rPr>
        <w:t>：</w:t>
      </w:r>
      <w:r w:rsidRPr="00402DBA">
        <w:rPr>
          <w:rFonts w:eastAsia="宋体"/>
        </w:rPr>
        <w:t>End-of-Prediction</w:t>
      </w:r>
      <w:r w:rsidRPr="00402DBA">
        <w:rPr>
          <w:rFonts w:eastAsia="宋体"/>
        </w:rPr>
        <w:t>；</w:t>
      </w:r>
      <w:proofErr w:type="spellStart"/>
      <w:r w:rsidRPr="00402DBA">
        <w:rPr>
          <w:rFonts w:eastAsia="宋体" w:hint="eastAsia"/>
        </w:rPr>
        <w:t>i</w:t>
      </w:r>
      <w:proofErr w:type="spellEnd"/>
      <w:r w:rsidRPr="00402DBA">
        <w:rPr>
          <w:rFonts w:eastAsia="宋体" w:hint="eastAsia"/>
        </w:rPr>
        <w:t>是第</w:t>
      </w:r>
      <w:proofErr w:type="spellStart"/>
      <w:r w:rsidRPr="00402DBA">
        <w:rPr>
          <w:rFonts w:eastAsia="宋体" w:hint="eastAsia"/>
        </w:rPr>
        <w:t>i</w:t>
      </w:r>
      <w:proofErr w:type="spellEnd"/>
      <w:r w:rsidRPr="00402DBA">
        <w:rPr>
          <w:rFonts w:eastAsia="宋体" w:hint="eastAsia"/>
        </w:rPr>
        <w:t>个被测单元；</w:t>
      </w:r>
      <w:r w:rsidRPr="00402DBA">
        <w:rPr>
          <w:rFonts w:eastAsia="宋体" w:hint="eastAsia"/>
        </w:rPr>
        <w:t>M</w:t>
      </w:r>
      <w:r w:rsidRPr="00402DBA">
        <w:rPr>
          <w:rFonts w:eastAsia="宋体"/>
        </w:rPr>
        <w:t>(</w:t>
      </w:r>
      <w:proofErr w:type="spellStart"/>
      <w:r w:rsidRPr="00402DBA">
        <w:rPr>
          <w:rFonts w:eastAsia="宋体"/>
        </w:rPr>
        <w:t>i</w:t>
      </w:r>
      <w:proofErr w:type="spellEnd"/>
      <w:r w:rsidRPr="00402DBA">
        <w:rPr>
          <w:rFonts w:eastAsia="宋体"/>
        </w:rPr>
        <w:t>)</w:t>
      </w:r>
      <w:r w:rsidRPr="00402DBA">
        <w:rPr>
          <w:rFonts w:eastAsia="宋体" w:hint="eastAsia"/>
        </w:rPr>
        <w:t>是非负预测误差精度或精度度量。</w:t>
      </w:r>
      <w:r w:rsidRPr="00402DBA">
        <w:rPr>
          <w:position w:val="-6"/>
        </w:rPr>
        <w:object w:dxaOrig="460" w:dyaOrig="279" w14:anchorId="3810D1AC">
          <v:shape id="_x0000_i1232" type="#_x0000_t75" style="width:24pt;height:14.5pt" o:ole="">
            <v:imagedata r:id="rId447" o:title=""/>
          </v:shape>
          <o:OLEObject Type="Embed" ProgID="Equation.DSMT4" ShapeID="_x0000_i1232" DrawAspect="Content" ObjectID="_1695129955" r:id="rId448"/>
        </w:object>
      </w:r>
      <w:r w:rsidRPr="00402DBA">
        <w:rPr>
          <w:rFonts w:eastAsia="宋体" w:hint="eastAsia"/>
        </w:rPr>
        <w:t>指标、</w:t>
      </w:r>
      <w:r w:rsidRPr="00402DBA">
        <w:rPr>
          <w:rFonts w:eastAsia="宋体" w:hint="eastAsia"/>
        </w:rPr>
        <w:t>RA</w:t>
      </w:r>
      <w:r w:rsidRPr="00402DBA">
        <w:rPr>
          <w:rFonts w:eastAsia="宋体" w:hint="eastAsia"/>
        </w:rPr>
        <w:t>指标中，</w:t>
      </w:r>
      <w:r w:rsidRPr="00402DBA">
        <w:rPr>
          <w:rFonts w:eastAsia="宋体" w:hint="eastAsia"/>
        </w:rPr>
        <w:t>l</w:t>
      </w:r>
      <w:r w:rsidRPr="00402DBA">
        <w:rPr>
          <w:rFonts w:eastAsia="宋体" w:hint="eastAsia"/>
        </w:rPr>
        <w:t>是被测单元的索引合；</w:t>
      </w:r>
      <w:r w:rsidRPr="00402DBA">
        <w:rPr>
          <w:position w:val="-12"/>
        </w:rPr>
        <w:object w:dxaOrig="580" w:dyaOrig="360" w14:anchorId="78487EC9">
          <v:shape id="_x0000_i1233" type="#_x0000_t75" style="width:29.5pt;height:19pt" o:ole="">
            <v:imagedata r:id="rId449" o:title=""/>
          </v:shape>
          <o:OLEObject Type="Embed" ProgID="Equation.DSMT4" ShapeID="_x0000_i1233" DrawAspect="Content" ObjectID="_1695129956" r:id="rId450"/>
        </w:object>
      </w:r>
      <w:r w:rsidRPr="00402DBA">
        <w:rPr>
          <w:rFonts w:eastAsia="宋体"/>
        </w:rPr>
        <w:t>为</w:t>
      </w:r>
      <w:r w:rsidRPr="00402DBA">
        <w:rPr>
          <w:rFonts w:eastAsia="宋体"/>
        </w:rPr>
        <w:t>λ</w:t>
      </w:r>
      <w:r w:rsidRPr="00402DBA">
        <w:rPr>
          <w:rFonts w:eastAsia="宋体" w:hint="eastAsia"/>
        </w:rPr>
        <w:t>时刻系统的真实</w:t>
      </w:r>
      <w:r w:rsidRPr="00402DBA">
        <w:rPr>
          <w:rFonts w:eastAsia="宋体"/>
        </w:rPr>
        <w:t>RUL</w:t>
      </w:r>
      <w:r w:rsidRPr="00402DBA">
        <w:rPr>
          <w:rFonts w:eastAsia="宋体"/>
        </w:rPr>
        <w:t>；</w:t>
      </w:r>
      <w:r w:rsidRPr="00402DBA">
        <w:rPr>
          <w:position w:val="-12"/>
        </w:rPr>
        <w:object w:dxaOrig="600" w:dyaOrig="380" w14:anchorId="1034D3EB">
          <v:shape id="_x0000_i1234" type="#_x0000_t75" style="width:30pt;height:19pt" o:ole="">
            <v:imagedata r:id="rId451" o:title=""/>
          </v:shape>
          <o:OLEObject Type="Embed" ProgID="Equation.DSMT4" ShapeID="_x0000_i1234" DrawAspect="Content" ObjectID="_1695129957" r:id="rId452"/>
        </w:object>
      </w:r>
      <w:r w:rsidRPr="00402DBA">
        <w:rPr>
          <w:rFonts w:eastAsia="宋体"/>
        </w:rPr>
        <w:t>为</w:t>
      </w:r>
      <w:r w:rsidRPr="00402DBA">
        <w:rPr>
          <w:rFonts w:eastAsia="宋体"/>
        </w:rPr>
        <w:t>λ</w:t>
      </w:r>
      <w:r w:rsidRPr="00402DBA">
        <w:rPr>
          <w:rFonts w:eastAsia="宋体" w:hint="eastAsia"/>
        </w:rPr>
        <w:t>时刻系统的预测</w:t>
      </w:r>
      <w:r w:rsidRPr="00402DBA">
        <w:rPr>
          <w:rFonts w:eastAsia="宋体"/>
        </w:rPr>
        <w:t>RUL</w:t>
      </w:r>
      <w:r w:rsidRPr="00402DBA">
        <w:rPr>
          <w:rFonts w:eastAsia="宋体" w:hint="eastAsia"/>
        </w:rPr>
        <w:t>。</w:t>
      </w:r>
    </w:p>
    <w:p w14:paraId="3558141F" w14:textId="0D09FAC0" w:rsidR="007F74B5" w:rsidRPr="00AF70EF" w:rsidRDefault="007F74B5" w:rsidP="00AF70EF">
      <w:pPr>
        <w:pStyle w:val="af2"/>
      </w:pPr>
      <w:r w:rsidRPr="00AF70EF">
        <w:rPr>
          <w:rFonts w:hint="eastAsia"/>
        </w:rPr>
        <w:t>表</w:t>
      </w:r>
      <w:r w:rsidR="00A3739F">
        <w:t>3</w:t>
      </w:r>
      <w:r w:rsidRPr="00AF70EF">
        <w:t>-</w:t>
      </w:r>
      <w:r w:rsidR="000804F9">
        <w:t>11</w:t>
      </w:r>
      <w:r w:rsidRPr="00AF70EF">
        <w:t xml:space="preserve"> </w:t>
      </w:r>
      <w:r w:rsidRPr="00AF70EF">
        <w:rPr>
          <w:rFonts w:hint="eastAsia"/>
        </w:rPr>
        <w:t>基于成本的指标</w:t>
      </w:r>
    </w:p>
    <w:tbl>
      <w:tblPr>
        <w:tblStyle w:val="af8"/>
        <w:tblW w:w="13462" w:type="dxa"/>
        <w:tblLayout w:type="fixed"/>
        <w:tblLook w:val="04A0" w:firstRow="1" w:lastRow="0" w:firstColumn="1" w:lastColumn="0" w:noHBand="0" w:noVBand="1"/>
      </w:tblPr>
      <w:tblGrid>
        <w:gridCol w:w="1548"/>
        <w:gridCol w:w="5171"/>
        <w:gridCol w:w="4475"/>
        <w:gridCol w:w="2268"/>
      </w:tblGrid>
      <w:tr w:rsidR="007F74B5" w14:paraId="5AED8710" w14:textId="77777777" w:rsidTr="004F6B5D">
        <w:tc>
          <w:tcPr>
            <w:tcW w:w="1548" w:type="dxa"/>
            <w:vAlign w:val="center"/>
          </w:tcPr>
          <w:p w14:paraId="0F08C79A" w14:textId="77777777" w:rsidR="007F74B5" w:rsidRDefault="007F74B5" w:rsidP="004F6B5D">
            <w:pPr>
              <w:pStyle w:val="af4"/>
              <w:jc w:val="center"/>
            </w:pPr>
            <w:r w:rsidRPr="009661CC">
              <w:rPr>
                <w:rFonts w:hint="eastAsia"/>
              </w:rPr>
              <w:t>指标</w:t>
            </w:r>
          </w:p>
        </w:tc>
        <w:tc>
          <w:tcPr>
            <w:tcW w:w="5171" w:type="dxa"/>
            <w:vAlign w:val="center"/>
          </w:tcPr>
          <w:p w14:paraId="5EDE065B" w14:textId="77777777" w:rsidR="007F74B5" w:rsidRDefault="007F74B5" w:rsidP="004F6B5D">
            <w:pPr>
              <w:pStyle w:val="af4"/>
              <w:jc w:val="center"/>
            </w:pPr>
            <w:r w:rsidRPr="009661CC">
              <w:rPr>
                <w:rFonts w:hint="eastAsia"/>
              </w:rPr>
              <w:t>公式</w:t>
            </w:r>
          </w:p>
        </w:tc>
        <w:tc>
          <w:tcPr>
            <w:tcW w:w="4475" w:type="dxa"/>
            <w:vAlign w:val="center"/>
          </w:tcPr>
          <w:p w14:paraId="06A6BFBB" w14:textId="77777777" w:rsidR="007F74B5" w:rsidRDefault="007F74B5" w:rsidP="004F6B5D">
            <w:pPr>
              <w:pStyle w:val="af4"/>
              <w:jc w:val="center"/>
            </w:pPr>
            <w:r>
              <w:rPr>
                <w:rFonts w:hint="eastAsia"/>
              </w:rPr>
              <w:t>描述</w:t>
            </w:r>
          </w:p>
        </w:tc>
        <w:tc>
          <w:tcPr>
            <w:tcW w:w="2268" w:type="dxa"/>
            <w:vAlign w:val="center"/>
          </w:tcPr>
          <w:p w14:paraId="46162746" w14:textId="77777777" w:rsidR="007F74B5" w:rsidRDefault="007F74B5" w:rsidP="004F6B5D">
            <w:pPr>
              <w:pStyle w:val="af4"/>
              <w:jc w:val="center"/>
            </w:pPr>
            <w:r>
              <w:rPr>
                <w:rFonts w:hint="eastAsia"/>
              </w:rPr>
              <w:t>适用前提或数据需求</w:t>
            </w:r>
          </w:p>
        </w:tc>
      </w:tr>
      <w:tr w:rsidR="007F74B5" w14:paraId="205EF4E6" w14:textId="77777777" w:rsidTr="004F6B5D">
        <w:tc>
          <w:tcPr>
            <w:tcW w:w="1548" w:type="dxa"/>
            <w:vAlign w:val="center"/>
          </w:tcPr>
          <w:p w14:paraId="65635A76" w14:textId="77777777" w:rsidR="007F74B5" w:rsidRDefault="007F74B5" w:rsidP="004F6B5D">
            <w:pPr>
              <w:pStyle w:val="af4"/>
              <w:jc w:val="center"/>
            </w:pPr>
            <w:r w:rsidRPr="009661CC">
              <w:rPr>
                <w:rFonts w:hint="eastAsia"/>
              </w:rPr>
              <w:t>生命周期成本</w:t>
            </w:r>
          </w:p>
        </w:tc>
        <w:tc>
          <w:tcPr>
            <w:tcW w:w="5171" w:type="dxa"/>
            <w:vAlign w:val="center"/>
          </w:tcPr>
          <w:p w14:paraId="2F923F0E" w14:textId="77777777" w:rsidR="007F74B5" w:rsidRDefault="007F74B5" w:rsidP="004F6B5D">
            <w:pPr>
              <w:pStyle w:val="af4"/>
              <w:jc w:val="center"/>
            </w:pPr>
            <w:r w:rsidRPr="009F564F">
              <w:rPr>
                <w:position w:val="-14"/>
                <w:szCs w:val="20"/>
              </w:rPr>
              <w:object w:dxaOrig="2180" w:dyaOrig="380" w14:anchorId="55B28B41">
                <v:shape id="_x0000_i1235" type="#_x0000_t75" style="width:109pt;height:19pt" o:ole="">
                  <v:imagedata r:id="rId453" o:title=""/>
                </v:shape>
                <o:OLEObject Type="Embed" ProgID="Equation.DSMT4" ShapeID="_x0000_i1235" DrawAspect="Content" ObjectID="_1695129958" r:id="rId454"/>
              </w:object>
            </w:r>
          </w:p>
        </w:tc>
        <w:tc>
          <w:tcPr>
            <w:tcW w:w="4475" w:type="dxa"/>
            <w:vAlign w:val="center"/>
          </w:tcPr>
          <w:p w14:paraId="1889BBED" w14:textId="77777777" w:rsidR="007F74B5" w:rsidRDefault="007F74B5" w:rsidP="004F6B5D">
            <w:pPr>
              <w:pStyle w:val="af4"/>
            </w:pPr>
            <w:r w:rsidRPr="009661CC">
              <w:rPr>
                <w:rFonts w:hint="eastAsia"/>
              </w:rPr>
              <w:t>计算</w:t>
            </w:r>
            <w:r w:rsidRPr="009661CC">
              <w:t>PHM</w:t>
            </w:r>
            <w:r w:rsidRPr="009661CC">
              <w:rPr>
                <w:rFonts w:hint="eastAsia"/>
              </w:rPr>
              <w:t>系统下的采购、运营和维护的总成本，并与没有</w:t>
            </w:r>
            <w:r w:rsidRPr="009661CC">
              <w:t>PHM</w:t>
            </w:r>
            <w:r w:rsidRPr="009661CC">
              <w:rPr>
                <w:rFonts w:hint="eastAsia"/>
              </w:rPr>
              <w:t>决策系统时的成本进行比较。为了证明采用</w:t>
            </w:r>
            <w:r w:rsidRPr="009661CC">
              <w:t>PHM</w:t>
            </w:r>
            <w:r w:rsidRPr="009661CC">
              <w:rPr>
                <w:rFonts w:hint="eastAsia"/>
              </w:rPr>
              <w:t>的合理性，</w:t>
            </w:r>
            <w:r w:rsidRPr="009661CC">
              <w:t>PHM</w:t>
            </w:r>
            <w:r w:rsidRPr="009661CC">
              <w:rPr>
                <w:rFonts w:hint="eastAsia"/>
              </w:rPr>
              <w:t>的成本应该更低</w:t>
            </w:r>
          </w:p>
        </w:tc>
        <w:tc>
          <w:tcPr>
            <w:tcW w:w="2268" w:type="dxa"/>
            <w:vMerge w:val="restart"/>
            <w:vAlign w:val="center"/>
          </w:tcPr>
          <w:p w14:paraId="76FB43A4" w14:textId="77777777" w:rsidR="007F74B5" w:rsidRDefault="007F74B5" w:rsidP="004F6B5D">
            <w:pPr>
              <w:pStyle w:val="af4"/>
              <w:jc w:val="center"/>
            </w:pPr>
            <w:r>
              <w:rPr>
                <w:rFonts w:hint="eastAsia"/>
              </w:rPr>
              <w:t>适用于全部数据集</w:t>
            </w:r>
          </w:p>
        </w:tc>
      </w:tr>
      <w:tr w:rsidR="007F74B5" w14:paraId="7D51FB0C" w14:textId="77777777" w:rsidTr="004F6B5D">
        <w:tc>
          <w:tcPr>
            <w:tcW w:w="1548" w:type="dxa"/>
            <w:vAlign w:val="center"/>
          </w:tcPr>
          <w:p w14:paraId="75E5DB04" w14:textId="77777777" w:rsidR="007F74B5" w:rsidRDefault="007F74B5" w:rsidP="004F6B5D">
            <w:pPr>
              <w:pStyle w:val="af4"/>
              <w:jc w:val="center"/>
            </w:pPr>
            <w:r w:rsidRPr="009661CC">
              <w:rPr>
                <w:rFonts w:hint="eastAsia"/>
              </w:rPr>
              <w:t>平均故障间隔时间与平均故障间隔时间之比</w:t>
            </w:r>
          </w:p>
        </w:tc>
        <w:tc>
          <w:tcPr>
            <w:tcW w:w="5171" w:type="dxa"/>
            <w:vAlign w:val="center"/>
          </w:tcPr>
          <w:p w14:paraId="0E1022E4" w14:textId="77777777" w:rsidR="007F74B5" w:rsidRDefault="007F74B5" w:rsidP="004F6B5D">
            <w:pPr>
              <w:pStyle w:val="af4"/>
              <w:spacing w:line="240" w:lineRule="atLeast"/>
              <w:jc w:val="center"/>
            </w:pPr>
            <w:r w:rsidRPr="009F564F">
              <w:rPr>
                <w:position w:val="-30"/>
                <w:szCs w:val="20"/>
              </w:rPr>
              <w:object w:dxaOrig="859" w:dyaOrig="720" w14:anchorId="3D950EE3">
                <v:shape id="_x0000_i1236" type="#_x0000_t75" style="width:44pt;height:37pt" o:ole="">
                  <v:imagedata r:id="rId455" o:title=""/>
                </v:shape>
                <o:OLEObject Type="Embed" ProgID="Equation.DSMT4" ShapeID="_x0000_i1236" DrawAspect="Content" ObjectID="_1695129959" r:id="rId456"/>
              </w:object>
            </w:r>
          </w:p>
        </w:tc>
        <w:tc>
          <w:tcPr>
            <w:tcW w:w="4475" w:type="dxa"/>
            <w:vAlign w:val="center"/>
          </w:tcPr>
          <w:p w14:paraId="1C1730D0" w14:textId="77777777" w:rsidR="007F74B5" w:rsidRDefault="007F74B5" w:rsidP="004F6B5D">
            <w:pPr>
              <w:pStyle w:val="af4"/>
            </w:pPr>
            <w:r w:rsidRPr="009661CC">
              <w:rPr>
                <w:rFonts w:hint="eastAsia"/>
              </w:rPr>
              <w:t>它被定义为平均故障间隔时间</w:t>
            </w:r>
            <w:r w:rsidRPr="009661CC">
              <w:t>(</w:t>
            </w:r>
            <w:r w:rsidRPr="009661CC">
              <w:rPr>
                <w:rFonts w:hint="eastAsia"/>
              </w:rPr>
              <w:t>通过</w:t>
            </w:r>
            <w:r>
              <w:rPr>
                <w:rFonts w:hint="eastAsia"/>
              </w:rPr>
              <w:t>可</w:t>
            </w:r>
            <w:r w:rsidRPr="009661CC">
              <w:rPr>
                <w:rFonts w:hint="eastAsia"/>
              </w:rPr>
              <w:t>靠性方法估计</w:t>
            </w:r>
            <w:r w:rsidRPr="009661CC">
              <w:t>)</w:t>
            </w:r>
            <w:r w:rsidRPr="009661CC">
              <w:rPr>
                <w:rFonts w:hint="eastAsia"/>
              </w:rPr>
              <w:t>与平均设备更换间隔时间</w:t>
            </w:r>
            <w:r w:rsidRPr="009661CC">
              <w:t>(</w:t>
            </w:r>
            <w:r w:rsidRPr="009661CC">
              <w:rPr>
                <w:rFonts w:hint="eastAsia"/>
              </w:rPr>
              <w:t>在</w:t>
            </w:r>
            <w:r w:rsidRPr="009661CC">
              <w:t>PHM</w:t>
            </w:r>
            <w:r w:rsidRPr="009661CC">
              <w:rPr>
                <w:rFonts w:hint="eastAsia"/>
              </w:rPr>
              <w:t>实施后</w:t>
            </w:r>
            <w:r w:rsidRPr="009661CC">
              <w:t>)</w:t>
            </w:r>
            <w:r w:rsidRPr="009661CC">
              <w:rPr>
                <w:rFonts w:hint="eastAsia"/>
              </w:rPr>
              <w:t>之比。这一指标表明了预测的有效性。较低的比率表</w:t>
            </w:r>
            <w:r>
              <w:rPr>
                <w:rFonts w:hint="eastAsia"/>
              </w:rPr>
              <w:t>征</w:t>
            </w:r>
            <w:r w:rsidRPr="009661CC">
              <w:rPr>
                <w:rFonts w:hint="eastAsia"/>
              </w:rPr>
              <w:t>了</w:t>
            </w:r>
            <w:r w:rsidRPr="009661CC">
              <w:t>PHM</w:t>
            </w:r>
            <w:r w:rsidRPr="009661CC">
              <w:rPr>
                <w:rFonts w:hint="eastAsia"/>
              </w:rPr>
              <w:t>决策系统</w:t>
            </w:r>
            <w:r>
              <w:rPr>
                <w:rFonts w:hint="eastAsia"/>
              </w:rPr>
              <w:t>有较高的</w:t>
            </w:r>
            <w:r w:rsidRPr="009661CC">
              <w:rPr>
                <w:rFonts w:hint="eastAsia"/>
              </w:rPr>
              <w:t>效率</w:t>
            </w:r>
          </w:p>
        </w:tc>
        <w:tc>
          <w:tcPr>
            <w:tcW w:w="2268" w:type="dxa"/>
            <w:vMerge/>
          </w:tcPr>
          <w:p w14:paraId="40B866F1" w14:textId="77777777" w:rsidR="007F74B5" w:rsidRDefault="007F74B5" w:rsidP="004F6B5D">
            <w:pPr>
              <w:pStyle w:val="af4"/>
            </w:pPr>
          </w:p>
        </w:tc>
      </w:tr>
      <w:tr w:rsidR="007F74B5" w14:paraId="2518517F" w14:textId="77777777" w:rsidTr="004F6B5D">
        <w:trPr>
          <w:trHeight w:val="1679"/>
        </w:trPr>
        <w:tc>
          <w:tcPr>
            <w:tcW w:w="1548" w:type="dxa"/>
            <w:vAlign w:val="center"/>
          </w:tcPr>
          <w:p w14:paraId="4D18F0D9" w14:textId="77777777" w:rsidR="007F74B5" w:rsidRDefault="007F74B5" w:rsidP="004F6B5D">
            <w:pPr>
              <w:pStyle w:val="af4"/>
              <w:jc w:val="center"/>
            </w:pPr>
            <w:r w:rsidRPr="009661CC">
              <w:rPr>
                <w:rFonts w:hint="eastAsia"/>
              </w:rPr>
              <w:t>投资汇报率</w:t>
            </w:r>
          </w:p>
        </w:tc>
        <w:tc>
          <w:tcPr>
            <w:tcW w:w="5171" w:type="dxa"/>
            <w:vAlign w:val="center"/>
          </w:tcPr>
          <w:p w14:paraId="50DC877A" w14:textId="77777777" w:rsidR="007F74B5" w:rsidRDefault="007F74B5" w:rsidP="004F6B5D">
            <w:pPr>
              <w:pStyle w:val="af4"/>
              <w:spacing w:line="240" w:lineRule="atLeast"/>
              <w:jc w:val="center"/>
            </w:pPr>
            <w:r w:rsidRPr="00962CF4">
              <w:rPr>
                <w:position w:val="-24"/>
                <w:szCs w:val="20"/>
              </w:rPr>
              <w:object w:dxaOrig="1240" w:dyaOrig="600" w14:anchorId="1A68DEE1">
                <v:shape id="_x0000_i1237" type="#_x0000_t75" style="width:62pt;height:29.5pt" o:ole="">
                  <v:imagedata r:id="rId457" o:title=""/>
                </v:shape>
                <o:OLEObject Type="Embed" ProgID="Equation.DSMT4" ShapeID="_x0000_i1237" DrawAspect="Content" ObjectID="_1695129960" r:id="rId458"/>
              </w:object>
            </w:r>
          </w:p>
        </w:tc>
        <w:tc>
          <w:tcPr>
            <w:tcW w:w="4475" w:type="dxa"/>
            <w:vAlign w:val="center"/>
          </w:tcPr>
          <w:p w14:paraId="37463A93" w14:textId="77777777" w:rsidR="007F74B5" w:rsidRDefault="007F74B5" w:rsidP="004F6B5D">
            <w:pPr>
              <w:pStyle w:val="af4"/>
            </w:pPr>
            <w:r w:rsidRPr="00B16273">
              <w:rPr>
                <w:rFonts w:hint="eastAsia"/>
              </w:rPr>
              <w:t>年平均利润占</w:t>
            </w:r>
            <w:r w:rsidRPr="00B16273">
              <w:t>PHM</w:t>
            </w:r>
            <w:r w:rsidRPr="00B16273">
              <w:rPr>
                <w:rFonts w:hint="eastAsia"/>
              </w:rPr>
              <w:t>实施初始投资的百分比</w:t>
            </w:r>
          </w:p>
        </w:tc>
        <w:tc>
          <w:tcPr>
            <w:tcW w:w="2268" w:type="dxa"/>
            <w:vMerge/>
          </w:tcPr>
          <w:p w14:paraId="1C41D86B" w14:textId="77777777" w:rsidR="007F74B5" w:rsidRDefault="007F74B5" w:rsidP="004F6B5D">
            <w:pPr>
              <w:pStyle w:val="af4"/>
            </w:pPr>
          </w:p>
        </w:tc>
      </w:tr>
      <w:tr w:rsidR="007F74B5" w14:paraId="2C177202" w14:textId="77777777" w:rsidTr="004F6B5D">
        <w:tc>
          <w:tcPr>
            <w:tcW w:w="1548" w:type="dxa"/>
            <w:vAlign w:val="center"/>
          </w:tcPr>
          <w:p w14:paraId="30FB39B3" w14:textId="77777777" w:rsidR="007F74B5" w:rsidRDefault="007F74B5" w:rsidP="004F6B5D">
            <w:pPr>
              <w:pStyle w:val="af4"/>
              <w:jc w:val="center"/>
            </w:pPr>
            <w:r w:rsidRPr="009661CC">
              <w:rPr>
                <w:rFonts w:hint="eastAsia"/>
              </w:rPr>
              <w:t>技术价值</w:t>
            </w:r>
          </w:p>
        </w:tc>
        <w:tc>
          <w:tcPr>
            <w:tcW w:w="5171" w:type="dxa"/>
            <w:vAlign w:val="center"/>
          </w:tcPr>
          <w:p w14:paraId="30E14339" w14:textId="77777777" w:rsidR="007F74B5" w:rsidRDefault="007F74B5" w:rsidP="004F6B5D">
            <w:pPr>
              <w:pStyle w:val="af4"/>
              <w:jc w:val="center"/>
            </w:pPr>
            <w:r>
              <w:rPr>
                <w:rFonts w:hint="eastAsia"/>
              </w:rPr>
              <w:t>/</w:t>
            </w:r>
          </w:p>
        </w:tc>
        <w:tc>
          <w:tcPr>
            <w:tcW w:w="4475" w:type="dxa"/>
            <w:vAlign w:val="center"/>
          </w:tcPr>
          <w:p w14:paraId="4CDCA837" w14:textId="77777777" w:rsidR="007F74B5" w:rsidRDefault="007F74B5" w:rsidP="004F6B5D">
            <w:pPr>
              <w:pStyle w:val="af4"/>
            </w:pPr>
            <w:r w:rsidRPr="00B16273">
              <w:rPr>
                <w:rFonts w:hint="eastAsia"/>
              </w:rPr>
              <w:t>技术价值衡量关键故障模式正确预测的好处，以及错误预测和相关资源需求的成本。另一方面，总价值着眼于</w:t>
            </w:r>
            <w:r w:rsidRPr="00B16273">
              <w:t>PHM</w:t>
            </w:r>
            <w:r w:rsidRPr="00B16273">
              <w:rPr>
                <w:rFonts w:hint="eastAsia"/>
              </w:rPr>
              <w:t>系统能够有效覆盖的所有故障模式的好处，减去与</w:t>
            </w:r>
            <w:r w:rsidRPr="00B16273">
              <w:t>PHM</w:t>
            </w:r>
            <w:r w:rsidRPr="00B16273">
              <w:rPr>
                <w:rFonts w:hint="eastAsia"/>
              </w:rPr>
              <w:t>实施相关的所有成本。</w:t>
            </w:r>
          </w:p>
        </w:tc>
        <w:tc>
          <w:tcPr>
            <w:tcW w:w="2268" w:type="dxa"/>
            <w:vMerge/>
          </w:tcPr>
          <w:p w14:paraId="482E1CE6" w14:textId="77777777" w:rsidR="007F74B5" w:rsidRDefault="007F74B5" w:rsidP="004F6B5D">
            <w:pPr>
              <w:pStyle w:val="af4"/>
            </w:pPr>
          </w:p>
        </w:tc>
      </w:tr>
    </w:tbl>
    <w:p w14:paraId="1A7D7106" w14:textId="77777777" w:rsidR="007F74B5" w:rsidRPr="00402DBA" w:rsidRDefault="007F74B5" w:rsidP="007F74B5">
      <w:pPr>
        <w:spacing w:line="400" w:lineRule="exact"/>
        <w:rPr>
          <w:rFonts w:eastAsia="宋体"/>
        </w:rPr>
      </w:pPr>
      <w:r w:rsidRPr="00402DBA">
        <w:rPr>
          <w:rFonts w:eastAsia="宋体" w:hint="eastAsia"/>
        </w:rPr>
        <w:t>注：</w:t>
      </w:r>
      <w:r w:rsidRPr="00402DBA">
        <w:rPr>
          <w:position w:val="-14"/>
        </w:rPr>
        <w:object w:dxaOrig="400" w:dyaOrig="380" w14:anchorId="443B0AFF">
          <v:shape id="_x0000_i1238" type="#_x0000_t75" style="width:21pt;height:19pt" o:ole="">
            <v:imagedata r:id="rId459" o:title=""/>
          </v:shape>
          <o:OLEObject Type="Embed" ProgID="Equation.DSMT4" ShapeID="_x0000_i1238" DrawAspect="Content" ObjectID="_1695129961" r:id="rId460"/>
        </w:object>
      </w:r>
      <w:r w:rsidRPr="00402DBA">
        <w:rPr>
          <w:rFonts w:eastAsia="宋体" w:hint="eastAsia"/>
        </w:rPr>
        <w:t>为平均故障间隔时间；</w:t>
      </w:r>
      <w:r w:rsidRPr="00402DBA">
        <w:rPr>
          <w:position w:val="-12"/>
        </w:rPr>
        <w:object w:dxaOrig="360" w:dyaOrig="360" w14:anchorId="2821A763">
          <v:shape id="_x0000_i1239" type="#_x0000_t75" style="width:19pt;height:19pt" o:ole="">
            <v:imagedata r:id="rId461" o:title=""/>
          </v:shape>
          <o:OLEObject Type="Embed" ProgID="Equation.DSMT4" ShapeID="_x0000_i1239" DrawAspect="Content" ObjectID="_1695129962" r:id="rId462"/>
        </w:object>
      </w:r>
      <w:r w:rsidRPr="00402DBA">
        <w:rPr>
          <w:rFonts w:eastAsia="宋体" w:hint="eastAsia"/>
        </w:rPr>
        <w:t>为平均设备更换间隔时间。</w:t>
      </w:r>
    </w:p>
    <w:p w14:paraId="5965B2CB" w14:textId="0869F644" w:rsidR="007F74B5" w:rsidRDefault="007F74B5" w:rsidP="007F74B5">
      <w:pPr>
        <w:pStyle w:val="af2"/>
      </w:pPr>
      <w:r>
        <w:rPr>
          <w:rFonts w:hint="eastAsia"/>
        </w:rPr>
        <w:lastRenderedPageBreak/>
        <w:t>表</w:t>
      </w:r>
      <w:r w:rsidR="00A3739F">
        <w:t>3</w:t>
      </w:r>
      <w:r>
        <w:t>-</w:t>
      </w:r>
      <w:r w:rsidR="000804F9">
        <w:t>12</w:t>
      </w:r>
      <w:r>
        <w:rPr>
          <w:rFonts w:hint="eastAsia"/>
        </w:rPr>
        <w:t xml:space="preserve"> </w:t>
      </w:r>
      <w:r w:rsidRPr="00F812D2">
        <w:rPr>
          <w:rFonts w:hint="eastAsia"/>
        </w:rPr>
        <w:t>模型性能评价指标总表</w:t>
      </w:r>
    </w:p>
    <w:tbl>
      <w:tblPr>
        <w:tblStyle w:val="af8"/>
        <w:tblW w:w="5000" w:type="pct"/>
        <w:jc w:val="center"/>
        <w:tblLook w:val="04A0" w:firstRow="1" w:lastRow="0" w:firstColumn="1" w:lastColumn="0" w:noHBand="0" w:noVBand="1"/>
      </w:tblPr>
      <w:tblGrid>
        <w:gridCol w:w="1686"/>
        <w:gridCol w:w="2269"/>
        <w:gridCol w:w="2111"/>
        <w:gridCol w:w="3679"/>
        <w:gridCol w:w="3681"/>
      </w:tblGrid>
      <w:tr w:rsidR="007F74B5" w14:paraId="331F3B75" w14:textId="77777777" w:rsidTr="004F6B5D">
        <w:trPr>
          <w:jc w:val="center"/>
        </w:trPr>
        <w:tc>
          <w:tcPr>
            <w:tcW w:w="628" w:type="pct"/>
          </w:tcPr>
          <w:p w14:paraId="2D88F7C1" w14:textId="77777777" w:rsidR="007F74B5" w:rsidRDefault="007F74B5" w:rsidP="004F6B5D">
            <w:pPr>
              <w:pStyle w:val="af4"/>
              <w:jc w:val="center"/>
            </w:pPr>
            <w:r>
              <w:rPr>
                <w:rFonts w:hint="eastAsia"/>
              </w:rPr>
              <w:t>问题类型</w:t>
            </w:r>
          </w:p>
        </w:tc>
        <w:tc>
          <w:tcPr>
            <w:tcW w:w="845" w:type="pct"/>
          </w:tcPr>
          <w:p w14:paraId="7A957110" w14:textId="77777777" w:rsidR="007F74B5" w:rsidRDefault="007F74B5" w:rsidP="004F6B5D">
            <w:pPr>
              <w:pStyle w:val="af4"/>
              <w:jc w:val="center"/>
            </w:pPr>
            <w:r>
              <w:rPr>
                <w:rFonts w:hint="eastAsia"/>
              </w:rPr>
              <w:t>方法</w:t>
            </w:r>
          </w:p>
        </w:tc>
        <w:tc>
          <w:tcPr>
            <w:tcW w:w="786" w:type="pct"/>
          </w:tcPr>
          <w:p w14:paraId="521F7DBB" w14:textId="77777777" w:rsidR="007F74B5" w:rsidRDefault="007F74B5" w:rsidP="004F6B5D">
            <w:pPr>
              <w:pStyle w:val="af4"/>
              <w:jc w:val="center"/>
            </w:pPr>
            <w:r>
              <w:rPr>
                <w:rFonts w:hint="eastAsia"/>
              </w:rPr>
              <w:t>指标</w:t>
            </w:r>
          </w:p>
        </w:tc>
        <w:tc>
          <w:tcPr>
            <w:tcW w:w="1370" w:type="pct"/>
          </w:tcPr>
          <w:p w14:paraId="1D273FC9" w14:textId="77777777" w:rsidR="007F74B5" w:rsidRDefault="007F74B5" w:rsidP="004F6B5D">
            <w:pPr>
              <w:pStyle w:val="af4"/>
              <w:jc w:val="center"/>
            </w:pPr>
            <w:r>
              <w:rPr>
                <w:rFonts w:ascii="宋体" w:hAnsi="宋体" w:cs="宋体" w:hint="eastAsia"/>
              </w:rPr>
              <w:t>使用前提或数据需求</w:t>
            </w:r>
          </w:p>
        </w:tc>
        <w:tc>
          <w:tcPr>
            <w:tcW w:w="1371" w:type="pct"/>
          </w:tcPr>
          <w:p w14:paraId="05C6B520" w14:textId="77777777" w:rsidR="007F74B5" w:rsidRDefault="007F74B5" w:rsidP="004F6B5D">
            <w:pPr>
              <w:pStyle w:val="af4"/>
              <w:jc w:val="center"/>
              <w:rPr>
                <w:rFonts w:ascii="宋体" w:hAnsi="宋体" w:cs="宋体"/>
              </w:rPr>
            </w:pPr>
            <w:r>
              <w:rPr>
                <w:rFonts w:ascii="宋体" w:hAnsi="宋体" w:cs="宋体" w:hint="eastAsia"/>
              </w:rPr>
              <w:t>取值范围</w:t>
            </w:r>
          </w:p>
        </w:tc>
      </w:tr>
      <w:tr w:rsidR="007F74B5" w14:paraId="4470ECAC" w14:textId="77777777" w:rsidTr="004F6B5D">
        <w:trPr>
          <w:jc w:val="center"/>
        </w:trPr>
        <w:tc>
          <w:tcPr>
            <w:tcW w:w="628" w:type="pct"/>
            <w:vMerge w:val="restart"/>
            <w:vAlign w:val="center"/>
          </w:tcPr>
          <w:p w14:paraId="5038BF22" w14:textId="77777777" w:rsidR="007F74B5" w:rsidRDefault="007F74B5" w:rsidP="004F6B5D">
            <w:pPr>
              <w:pStyle w:val="af4"/>
              <w:jc w:val="center"/>
            </w:pPr>
            <w:r>
              <w:rPr>
                <w:rFonts w:hint="eastAsia"/>
              </w:rPr>
              <w:t>分类问题</w:t>
            </w:r>
          </w:p>
        </w:tc>
        <w:tc>
          <w:tcPr>
            <w:tcW w:w="845" w:type="pct"/>
            <w:vMerge w:val="restart"/>
            <w:vAlign w:val="center"/>
          </w:tcPr>
          <w:p w14:paraId="2C096E11" w14:textId="77777777" w:rsidR="007F74B5" w:rsidRDefault="007F74B5" w:rsidP="004F6B5D">
            <w:pPr>
              <w:pStyle w:val="af4"/>
              <w:jc w:val="center"/>
            </w:pPr>
            <w:r>
              <w:rPr>
                <w:rFonts w:hint="eastAsia"/>
              </w:rPr>
              <w:t>通用方法</w:t>
            </w:r>
          </w:p>
        </w:tc>
        <w:tc>
          <w:tcPr>
            <w:tcW w:w="786" w:type="pct"/>
          </w:tcPr>
          <w:p w14:paraId="00D05F8A" w14:textId="77777777" w:rsidR="007F74B5" w:rsidRDefault="007F74B5" w:rsidP="004F6B5D">
            <w:pPr>
              <w:pStyle w:val="af4"/>
              <w:jc w:val="center"/>
            </w:pPr>
            <w:r>
              <w:rPr>
                <w:rFonts w:hint="eastAsia"/>
              </w:rPr>
              <w:t>正确率</w:t>
            </w:r>
          </w:p>
        </w:tc>
        <w:tc>
          <w:tcPr>
            <w:tcW w:w="1370" w:type="pct"/>
            <w:vMerge w:val="restart"/>
            <w:vAlign w:val="center"/>
          </w:tcPr>
          <w:p w14:paraId="54EDF10C" w14:textId="77777777" w:rsidR="007F74B5" w:rsidRPr="009661CC" w:rsidRDefault="007F74B5" w:rsidP="004F6B5D">
            <w:pPr>
              <w:spacing w:line="400" w:lineRule="exact"/>
              <w:rPr>
                <w:rFonts w:eastAsia="宋体"/>
              </w:rPr>
            </w:pPr>
            <w:r w:rsidRPr="001D014A">
              <w:rPr>
                <w:rFonts w:eastAsia="宋体" w:hint="eastAsia"/>
                <w:sz w:val="21"/>
                <w:szCs w:val="21"/>
              </w:rPr>
              <w:t>不适合用于</w:t>
            </w:r>
            <w:r>
              <w:rPr>
                <w:rFonts w:eastAsia="宋体" w:hint="eastAsia"/>
                <w:sz w:val="21"/>
                <w:szCs w:val="21"/>
              </w:rPr>
              <w:t>非平衡</w:t>
            </w:r>
            <w:r w:rsidRPr="001D014A">
              <w:rPr>
                <w:rFonts w:eastAsia="宋体" w:hint="eastAsia"/>
                <w:sz w:val="21"/>
                <w:szCs w:val="21"/>
              </w:rPr>
              <w:t>数据集</w:t>
            </w:r>
          </w:p>
        </w:tc>
        <w:tc>
          <w:tcPr>
            <w:tcW w:w="1371" w:type="pct"/>
            <w:vMerge w:val="restart"/>
            <w:vAlign w:val="center"/>
          </w:tcPr>
          <w:p w14:paraId="474530E0" w14:textId="77777777" w:rsidR="007F74B5" w:rsidRPr="001D014A" w:rsidRDefault="007F74B5" w:rsidP="004F6B5D">
            <w:pPr>
              <w:spacing w:line="400" w:lineRule="exact"/>
              <w:jc w:val="center"/>
              <w:rPr>
                <w:rFonts w:eastAsia="宋体"/>
                <w:sz w:val="21"/>
                <w:szCs w:val="21"/>
              </w:rPr>
            </w:pPr>
            <w:r w:rsidRPr="00040E8A">
              <w:rPr>
                <w:rFonts w:eastAsia="宋体"/>
                <w:position w:val="-10"/>
                <w:szCs w:val="20"/>
              </w:rPr>
              <w:object w:dxaOrig="420" w:dyaOrig="279" w14:anchorId="2E1F5722">
                <v:shape id="_x0000_i1240" type="#_x0000_t75" style="width:21.5pt;height:14pt" o:ole="">
                  <v:imagedata r:id="rId352" o:title=""/>
                </v:shape>
                <o:OLEObject Type="Embed" ProgID="Equation.DSMT4" ShapeID="_x0000_i1240" DrawAspect="Content" ObjectID="_1695129963" r:id="rId463"/>
              </w:object>
            </w:r>
          </w:p>
        </w:tc>
      </w:tr>
      <w:tr w:rsidR="007F74B5" w14:paraId="4A6B049B" w14:textId="77777777" w:rsidTr="004F6B5D">
        <w:trPr>
          <w:jc w:val="center"/>
        </w:trPr>
        <w:tc>
          <w:tcPr>
            <w:tcW w:w="628" w:type="pct"/>
            <w:vMerge/>
          </w:tcPr>
          <w:p w14:paraId="3B346085" w14:textId="77777777" w:rsidR="007F74B5" w:rsidRDefault="007F74B5" w:rsidP="004F6B5D">
            <w:pPr>
              <w:pStyle w:val="af4"/>
              <w:jc w:val="center"/>
            </w:pPr>
          </w:p>
        </w:tc>
        <w:tc>
          <w:tcPr>
            <w:tcW w:w="845" w:type="pct"/>
            <w:vMerge/>
          </w:tcPr>
          <w:p w14:paraId="6367A695" w14:textId="77777777" w:rsidR="007F74B5" w:rsidRDefault="007F74B5" w:rsidP="004F6B5D">
            <w:pPr>
              <w:pStyle w:val="af4"/>
              <w:jc w:val="center"/>
            </w:pPr>
          </w:p>
        </w:tc>
        <w:tc>
          <w:tcPr>
            <w:tcW w:w="786" w:type="pct"/>
          </w:tcPr>
          <w:p w14:paraId="1A6E7AEC" w14:textId="77777777" w:rsidR="007F74B5" w:rsidRDefault="007F74B5" w:rsidP="004F6B5D">
            <w:pPr>
              <w:pStyle w:val="af4"/>
              <w:jc w:val="center"/>
            </w:pPr>
            <w:r>
              <w:rPr>
                <w:rFonts w:hint="eastAsia"/>
              </w:rPr>
              <w:t>错误率</w:t>
            </w:r>
          </w:p>
        </w:tc>
        <w:tc>
          <w:tcPr>
            <w:tcW w:w="1370" w:type="pct"/>
            <w:vMerge/>
            <w:vAlign w:val="center"/>
          </w:tcPr>
          <w:p w14:paraId="1B6E6C94" w14:textId="77777777" w:rsidR="007F74B5" w:rsidRDefault="007F74B5" w:rsidP="004F6B5D">
            <w:pPr>
              <w:pStyle w:val="af4"/>
            </w:pPr>
          </w:p>
        </w:tc>
        <w:tc>
          <w:tcPr>
            <w:tcW w:w="1371" w:type="pct"/>
            <w:vMerge/>
          </w:tcPr>
          <w:p w14:paraId="7648301F" w14:textId="77777777" w:rsidR="007F74B5" w:rsidRDefault="007F74B5" w:rsidP="004F6B5D">
            <w:pPr>
              <w:pStyle w:val="af4"/>
            </w:pPr>
          </w:p>
        </w:tc>
      </w:tr>
      <w:tr w:rsidR="007F74B5" w14:paraId="501B73ED" w14:textId="77777777" w:rsidTr="004F6B5D">
        <w:trPr>
          <w:jc w:val="center"/>
        </w:trPr>
        <w:tc>
          <w:tcPr>
            <w:tcW w:w="628" w:type="pct"/>
            <w:vMerge/>
          </w:tcPr>
          <w:p w14:paraId="069C8528" w14:textId="77777777" w:rsidR="007F74B5" w:rsidRDefault="007F74B5" w:rsidP="004F6B5D">
            <w:pPr>
              <w:pStyle w:val="af4"/>
              <w:jc w:val="center"/>
            </w:pPr>
          </w:p>
        </w:tc>
        <w:tc>
          <w:tcPr>
            <w:tcW w:w="845" w:type="pct"/>
            <w:vMerge/>
          </w:tcPr>
          <w:p w14:paraId="3DACF0A6" w14:textId="77777777" w:rsidR="007F74B5" w:rsidRDefault="007F74B5" w:rsidP="004F6B5D">
            <w:pPr>
              <w:pStyle w:val="af4"/>
              <w:jc w:val="center"/>
            </w:pPr>
          </w:p>
        </w:tc>
        <w:tc>
          <w:tcPr>
            <w:tcW w:w="786" w:type="pct"/>
          </w:tcPr>
          <w:p w14:paraId="2E98F516" w14:textId="77777777" w:rsidR="007F74B5" w:rsidRDefault="007F74B5" w:rsidP="004F6B5D">
            <w:pPr>
              <w:pStyle w:val="af4"/>
              <w:jc w:val="center"/>
            </w:pPr>
            <w:r>
              <w:rPr>
                <w:rFonts w:hint="eastAsia"/>
              </w:rPr>
              <w:t>虚警率</w:t>
            </w:r>
          </w:p>
        </w:tc>
        <w:tc>
          <w:tcPr>
            <w:tcW w:w="1370" w:type="pct"/>
            <w:vMerge/>
            <w:vAlign w:val="center"/>
          </w:tcPr>
          <w:p w14:paraId="3CFF0C3B" w14:textId="77777777" w:rsidR="007F74B5" w:rsidRDefault="007F74B5" w:rsidP="004F6B5D">
            <w:pPr>
              <w:pStyle w:val="af4"/>
            </w:pPr>
          </w:p>
        </w:tc>
        <w:tc>
          <w:tcPr>
            <w:tcW w:w="1371" w:type="pct"/>
            <w:vMerge/>
          </w:tcPr>
          <w:p w14:paraId="1F8518F7" w14:textId="77777777" w:rsidR="007F74B5" w:rsidRDefault="007F74B5" w:rsidP="004F6B5D">
            <w:pPr>
              <w:pStyle w:val="af4"/>
            </w:pPr>
          </w:p>
        </w:tc>
      </w:tr>
      <w:tr w:rsidR="007F74B5" w14:paraId="15803E28" w14:textId="77777777" w:rsidTr="004F6B5D">
        <w:trPr>
          <w:jc w:val="center"/>
        </w:trPr>
        <w:tc>
          <w:tcPr>
            <w:tcW w:w="628" w:type="pct"/>
            <w:vMerge/>
          </w:tcPr>
          <w:p w14:paraId="483B2DC7" w14:textId="77777777" w:rsidR="007F74B5" w:rsidRDefault="007F74B5" w:rsidP="004F6B5D">
            <w:pPr>
              <w:pStyle w:val="af4"/>
              <w:jc w:val="center"/>
            </w:pPr>
          </w:p>
        </w:tc>
        <w:tc>
          <w:tcPr>
            <w:tcW w:w="845" w:type="pct"/>
            <w:vMerge/>
          </w:tcPr>
          <w:p w14:paraId="21580D9A" w14:textId="77777777" w:rsidR="007F74B5" w:rsidRDefault="007F74B5" w:rsidP="004F6B5D">
            <w:pPr>
              <w:pStyle w:val="af4"/>
              <w:jc w:val="center"/>
            </w:pPr>
          </w:p>
        </w:tc>
        <w:tc>
          <w:tcPr>
            <w:tcW w:w="786" w:type="pct"/>
          </w:tcPr>
          <w:p w14:paraId="4A0E8C69" w14:textId="77777777" w:rsidR="007F74B5" w:rsidRDefault="007F74B5" w:rsidP="004F6B5D">
            <w:pPr>
              <w:pStyle w:val="af4"/>
              <w:jc w:val="center"/>
            </w:pPr>
            <w:r>
              <w:rPr>
                <w:rFonts w:hint="eastAsia"/>
              </w:rPr>
              <w:t>漏检率</w:t>
            </w:r>
          </w:p>
        </w:tc>
        <w:tc>
          <w:tcPr>
            <w:tcW w:w="1370" w:type="pct"/>
            <w:vMerge/>
            <w:vAlign w:val="center"/>
          </w:tcPr>
          <w:p w14:paraId="2B2D6C37" w14:textId="77777777" w:rsidR="007F74B5" w:rsidRDefault="007F74B5" w:rsidP="004F6B5D">
            <w:pPr>
              <w:pStyle w:val="af4"/>
            </w:pPr>
          </w:p>
        </w:tc>
        <w:tc>
          <w:tcPr>
            <w:tcW w:w="1371" w:type="pct"/>
            <w:vMerge/>
          </w:tcPr>
          <w:p w14:paraId="089D4C2E" w14:textId="77777777" w:rsidR="007F74B5" w:rsidRDefault="007F74B5" w:rsidP="004F6B5D">
            <w:pPr>
              <w:pStyle w:val="af4"/>
            </w:pPr>
          </w:p>
        </w:tc>
      </w:tr>
      <w:tr w:rsidR="007F74B5" w14:paraId="450F95E2" w14:textId="77777777" w:rsidTr="004F6B5D">
        <w:trPr>
          <w:jc w:val="center"/>
        </w:trPr>
        <w:tc>
          <w:tcPr>
            <w:tcW w:w="628" w:type="pct"/>
            <w:vMerge/>
          </w:tcPr>
          <w:p w14:paraId="73DD35E8" w14:textId="77777777" w:rsidR="007F74B5" w:rsidDel="00F31D60" w:rsidRDefault="007F74B5" w:rsidP="004F6B5D">
            <w:pPr>
              <w:pStyle w:val="af4"/>
              <w:jc w:val="center"/>
            </w:pPr>
          </w:p>
        </w:tc>
        <w:tc>
          <w:tcPr>
            <w:tcW w:w="845" w:type="pct"/>
            <w:vMerge/>
          </w:tcPr>
          <w:p w14:paraId="0869FA06" w14:textId="77777777" w:rsidR="007F74B5" w:rsidDel="00F31D60" w:rsidRDefault="007F74B5" w:rsidP="004F6B5D">
            <w:pPr>
              <w:pStyle w:val="af4"/>
              <w:jc w:val="center"/>
            </w:pPr>
          </w:p>
        </w:tc>
        <w:tc>
          <w:tcPr>
            <w:tcW w:w="786" w:type="pct"/>
          </w:tcPr>
          <w:p w14:paraId="64A96BA7" w14:textId="77777777" w:rsidR="007F74B5" w:rsidRDefault="007F74B5" w:rsidP="004F6B5D">
            <w:pPr>
              <w:pStyle w:val="af4"/>
              <w:jc w:val="center"/>
            </w:pPr>
            <w:r>
              <w:rPr>
                <w:rFonts w:hint="eastAsia"/>
              </w:rPr>
              <w:t>查准率</w:t>
            </w:r>
          </w:p>
        </w:tc>
        <w:tc>
          <w:tcPr>
            <w:tcW w:w="1370" w:type="pct"/>
            <w:vMerge w:val="restart"/>
            <w:vAlign w:val="center"/>
          </w:tcPr>
          <w:p w14:paraId="5293DDB4" w14:textId="77777777" w:rsidR="007F74B5" w:rsidRDefault="007F74B5" w:rsidP="004F6B5D">
            <w:pPr>
              <w:pStyle w:val="af4"/>
            </w:pPr>
            <w:r>
              <w:rPr>
                <w:rFonts w:hint="eastAsia"/>
              </w:rPr>
              <w:t>普遍适用</w:t>
            </w:r>
          </w:p>
        </w:tc>
        <w:tc>
          <w:tcPr>
            <w:tcW w:w="1371" w:type="pct"/>
            <w:vMerge/>
          </w:tcPr>
          <w:p w14:paraId="0DAD1BC9" w14:textId="77777777" w:rsidR="007F74B5" w:rsidRDefault="007F74B5" w:rsidP="004F6B5D">
            <w:pPr>
              <w:pStyle w:val="af4"/>
            </w:pPr>
          </w:p>
        </w:tc>
      </w:tr>
      <w:tr w:rsidR="007F74B5" w14:paraId="716F8202" w14:textId="77777777" w:rsidTr="004F6B5D">
        <w:trPr>
          <w:jc w:val="center"/>
        </w:trPr>
        <w:tc>
          <w:tcPr>
            <w:tcW w:w="628" w:type="pct"/>
            <w:vMerge/>
          </w:tcPr>
          <w:p w14:paraId="01F5CADC" w14:textId="77777777" w:rsidR="007F74B5" w:rsidDel="00F31D60" w:rsidRDefault="007F74B5" w:rsidP="004F6B5D">
            <w:pPr>
              <w:pStyle w:val="af4"/>
              <w:jc w:val="center"/>
            </w:pPr>
          </w:p>
        </w:tc>
        <w:tc>
          <w:tcPr>
            <w:tcW w:w="845" w:type="pct"/>
            <w:vMerge/>
          </w:tcPr>
          <w:p w14:paraId="4D73FF89" w14:textId="77777777" w:rsidR="007F74B5" w:rsidDel="00F31D60" w:rsidRDefault="007F74B5" w:rsidP="004F6B5D">
            <w:pPr>
              <w:pStyle w:val="af4"/>
              <w:jc w:val="center"/>
            </w:pPr>
          </w:p>
        </w:tc>
        <w:tc>
          <w:tcPr>
            <w:tcW w:w="786" w:type="pct"/>
          </w:tcPr>
          <w:p w14:paraId="761F0BA7" w14:textId="77777777" w:rsidR="007F74B5" w:rsidRDefault="007F74B5" w:rsidP="004F6B5D">
            <w:pPr>
              <w:pStyle w:val="af4"/>
              <w:jc w:val="center"/>
            </w:pPr>
            <w:r>
              <w:rPr>
                <w:rFonts w:hint="eastAsia"/>
              </w:rPr>
              <w:t>召回率</w:t>
            </w:r>
          </w:p>
        </w:tc>
        <w:tc>
          <w:tcPr>
            <w:tcW w:w="1370" w:type="pct"/>
            <w:vMerge/>
          </w:tcPr>
          <w:p w14:paraId="200EF131" w14:textId="77777777" w:rsidR="007F74B5" w:rsidRDefault="007F74B5" w:rsidP="004F6B5D">
            <w:pPr>
              <w:pStyle w:val="af4"/>
            </w:pPr>
          </w:p>
        </w:tc>
        <w:tc>
          <w:tcPr>
            <w:tcW w:w="1371" w:type="pct"/>
            <w:vMerge/>
          </w:tcPr>
          <w:p w14:paraId="7847B173" w14:textId="77777777" w:rsidR="007F74B5" w:rsidRDefault="007F74B5" w:rsidP="004F6B5D">
            <w:pPr>
              <w:pStyle w:val="af4"/>
            </w:pPr>
          </w:p>
        </w:tc>
      </w:tr>
      <w:tr w:rsidR="007F74B5" w14:paraId="6E4DE792" w14:textId="77777777" w:rsidTr="004F6B5D">
        <w:trPr>
          <w:jc w:val="center"/>
        </w:trPr>
        <w:tc>
          <w:tcPr>
            <w:tcW w:w="628" w:type="pct"/>
            <w:vMerge/>
          </w:tcPr>
          <w:p w14:paraId="5DDB8308" w14:textId="77777777" w:rsidR="007F74B5" w:rsidDel="00F31D60" w:rsidRDefault="007F74B5" w:rsidP="004F6B5D">
            <w:pPr>
              <w:pStyle w:val="af4"/>
              <w:jc w:val="center"/>
            </w:pPr>
          </w:p>
        </w:tc>
        <w:tc>
          <w:tcPr>
            <w:tcW w:w="845" w:type="pct"/>
            <w:vMerge/>
          </w:tcPr>
          <w:p w14:paraId="493EB0EF" w14:textId="77777777" w:rsidR="007F74B5" w:rsidDel="00F31D60" w:rsidRDefault="007F74B5" w:rsidP="004F6B5D">
            <w:pPr>
              <w:pStyle w:val="af4"/>
              <w:jc w:val="center"/>
            </w:pPr>
          </w:p>
        </w:tc>
        <w:tc>
          <w:tcPr>
            <w:tcW w:w="786" w:type="pct"/>
          </w:tcPr>
          <w:p w14:paraId="0516914D" w14:textId="77777777" w:rsidR="007F74B5" w:rsidRDefault="007F74B5" w:rsidP="004F6B5D">
            <w:pPr>
              <w:pStyle w:val="af4"/>
              <w:jc w:val="center"/>
            </w:pPr>
            <w:r>
              <w:rPr>
                <w:rFonts w:hint="eastAsia"/>
              </w:rPr>
              <w:t>几何平均</w:t>
            </w:r>
          </w:p>
        </w:tc>
        <w:tc>
          <w:tcPr>
            <w:tcW w:w="1370" w:type="pct"/>
            <w:vMerge/>
          </w:tcPr>
          <w:p w14:paraId="4DD0ED98" w14:textId="77777777" w:rsidR="007F74B5" w:rsidRDefault="007F74B5" w:rsidP="004F6B5D">
            <w:pPr>
              <w:pStyle w:val="af4"/>
            </w:pPr>
          </w:p>
        </w:tc>
        <w:tc>
          <w:tcPr>
            <w:tcW w:w="1371" w:type="pct"/>
            <w:vMerge/>
          </w:tcPr>
          <w:p w14:paraId="6337CA04" w14:textId="77777777" w:rsidR="007F74B5" w:rsidRDefault="007F74B5" w:rsidP="004F6B5D">
            <w:pPr>
              <w:pStyle w:val="af4"/>
            </w:pPr>
          </w:p>
        </w:tc>
      </w:tr>
      <w:tr w:rsidR="007F74B5" w14:paraId="1FB9A0FF" w14:textId="77777777" w:rsidTr="004F6B5D">
        <w:trPr>
          <w:jc w:val="center"/>
        </w:trPr>
        <w:tc>
          <w:tcPr>
            <w:tcW w:w="628" w:type="pct"/>
            <w:vMerge/>
          </w:tcPr>
          <w:p w14:paraId="3DB9D05D" w14:textId="77777777" w:rsidR="007F74B5" w:rsidDel="00F31D60" w:rsidRDefault="007F74B5" w:rsidP="004F6B5D">
            <w:pPr>
              <w:pStyle w:val="af4"/>
              <w:jc w:val="center"/>
            </w:pPr>
          </w:p>
        </w:tc>
        <w:tc>
          <w:tcPr>
            <w:tcW w:w="845" w:type="pct"/>
            <w:vMerge/>
          </w:tcPr>
          <w:p w14:paraId="1C7B513C" w14:textId="77777777" w:rsidR="007F74B5" w:rsidDel="00F31D60" w:rsidRDefault="007F74B5" w:rsidP="004F6B5D">
            <w:pPr>
              <w:pStyle w:val="af4"/>
              <w:jc w:val="center"/>
            </w:pPr>
          </w:p>
        </w:tc>
        <w:tc>
          <w:tcPr>
            <w:tcW w:w="786" w:type="pct"/>
          </w:tcPr>
          <w:p w14:paraId="41E82F48" w14:textId="77777777" w:rsidR="007F74B5" w:rsidRDefault="007F74B5" w:rsidP="004F6B5D">
            <w:pPr>
              <w:pStyle w:val="af4"/>
              <w:jc w:val="center"/>
            </w:pPr>
            <w:r>
              <w:rPr>
                <w:rFonts w:hint="eastAsia"/>
              </w:rPr>
              <w:t>特异度</w:t>
            </w:r>
          </w:p>
        </w:tc>
        <w:tc>
          <w:tcPr>
            <w:tcW w:w="1370" w:type="pct"/>
            <w:vMerge/>
          </w:tcPr>
          <w:p w14:paraId="036AB7C0" w14:textId="77777777" w:rsidR="007F74B5" w:rsidRDefault="007F74B5" w:rsidP="004F6B5D">
            <w:pPr>
              <w:pStyle w:val="af4"/>
            </w:pPr>
          </w:p>
        </w:tc>
        <w:tc>
          <w:tcPr>
            <w:tcW w:w="1371" w:type="pct"/>
            <w:vMerge/>
          </w:tcPr>
          <w:p w14:paraId="3017E504" w14:textId="77777777" w:rsidR="007F74B5" w:rsidRDefault="007F74B5" w:rsidP="004F6B5D">
            <w:pPr>
              <w:pStyle w:val="af4"/>
            </w:pPr>
          </w:p>
        </w:tc>
      </w:tr>
      <w:tr w:rsidR="007F74B5" w14:paraId="11D6FCC7" w14:textId="77777777" w:rsidTr="004F6B5D">
        <w:trPr>
          <w:jc w:val="center"/>
        </w:trPr>
        <w:tc>
          <w:tcPr>
            <w:tcW w:w="628" w:type="pct"/>
            <w:vMerge/>
          </w:tcPr>
          <w:p w14:paraId="2F62289C" w14:textId="77777777" w:rsidR="007F74B5" w:rsidDel="00F31D60" w:rsidRDefault="007F74B5" w:rsidP="004F6B5D">
            <w:pPr>
              <w:pStyle w:val="af4"/>
              <w:jc w:val="center"/>
            </w:pPr>
          </w:p>
        </w:tc>
        <w:tc>
          <w:tcPr>
            <w:tcW w:w="845" w:type="pct"/>
            <w:vMerge/>
          </w:tcPr>
          <w:p w14:paraId="63BCB792" w14:textId="77777777" w:rsidR="007F74B5" w:rsidDel="00F31D60" w:rsidRDefault="007F74B5" w:rsidP="004F6B5D">
            <w:pPr>
              <w:pStyle w:val="af4"/>
              <w:jc w:val="center"/>
            </w:pPr>
          </w:p>
        </w:tc>
        <w:tc>
          <w:tcPr>
            <w:tcW w:w="786" w:type="pct"/>
          </w:tcPr>
          <w:p w14:paraId="59DB4024" w14:textId="77777777" w:rsidR="007F74B5" w:rsidRDefault="007F74B5" w:rsidP="004F6B5D">
            <w:pPr>
              <w:pStyle w:val="af4"/>
              <w:jc w:val="center"/>
            </w:pPr>
            <w:r>
              <w:rPr>
                <w:rFonts w:hint="eastAsia"/>
              </w:rPr>
              <w:t>F</w:t>
            </w:r>
            <w:r>
              <w:rPr>
                <w:rFonts w:hint="eastAsia"/>
              </w:rPr>
              <w:t>度量</w:t>
            </w:r>
          </w:p>
        </w:tc>
        <w:tc>
          <w:tcPr>
            <w:tcW w:w="1370" w:type="pct"/>
            <w:vMerge/>
          </w:tcPr>
          <w:p w14:paraId="4B3898B1" w14:textId="77777777" w:rsidR="007F74B5" w:rsidRDefault="007F74B5" w:rsidP="004F6B5D">
            <w:pPr>
              <w:pStyle w:val="af4"/>
            </w:pPr>
          </w:p>
        </w:tc>
        <w:tc>
          <w:tcPr>
            <w:tcW w:w="1371" w:type="pct"/>
            <w:vMerge/>
          </w:tcPr>
          <w:p w14:paraId="5546A28E" w14:textId="77777777" w:rsidR="007F74B5" w:rsidRDefault="007F74B5" w:rsidP="004F6B5D">
            <w:pPr>
              <w:pStyle w:val="af4"/>
            </w:pPr>
          </w:p>
        </w:tc>
      </w:tr>
      <w:tr w:rsidR="007F74B5" w14:paraId="3C7CF8E0" w14:textId="77777777" w:rsidTr="004F6B5D">
        <w:trPr>
          <w:jc w:val="center"/>
        </w:trPr>
        <w:tc>
          <w:tcPr>
            <w:tcW w:w="628" w:type="pct"/>
            <w:vMerge/>
          </w:tcPr>
          <w:p w14:paraId="7FAC13F0" w14:textId="77777777" w:rsidR="007F74B5" w:rsidDel="00F31D60" w:rsidRDefault="007F74B5" w:rsidP="004F6B5D">
            <w:pPr>
              <w:pStyle w:val="af4"/>
              <w:jc w:val="center"/>
            </w:pPr>
          </w:p>
        </w:tc>
        <w:tc>
          <w:tcPr>
            <w:tcW w:w="845" w:type="pct"/>
            <w:vMerge/>
          </w:tcPr>
          <w:p w14:paraId="0785E07E" w14:textId="77777777" w:rsidR="007F74B5" w:rsidDel="00F31D60" w:rsidRDefault="007F74B5" w:rsidP="004F6B5D">
            <w:pPr>
              <w:pStyle w:val="af4"/>
              <w:jc w:val="center"/>
            </w:pPr>
          </w:p>
        </w:tc>
        <w:tc>
          <w:tcPr>
            <w:tcW w:w="786" w:type="pct"/>
          </w:tcPr>
          <w:p w14:paraId="3601F074" w14:textId="77777777" w:rsidR="007F74B5" w:rsidRDefault="007F74B5" w:rsidP="004F6B5D">
            <w:pPr>
              <w:pStyle w:val="af4"/>
              <w:jc w:val="center"/>
            </w:pPr>
            <w:r>
              <w:rPr>
                <w:rFonts w:hint="eastAsia"/>
              </w:rPr>
              <w:t>ROC</w:t>
            </w:r>
            <w:r>
              <w:rPr>
                <w:rFonts w:hint="eastAsia"/>
              </w:rPr>
              <w:t>曲线</w:t>
            </w:r>
          </w:p>
        </w:tc>
        <w:tc>
          <w:tcPr>
            <w:tcW w:w="1370" w:type="pct"/>
          </w:tcPr>
          <w:p w14:paraId="03727234" w14:textId="77777777" w:rsidR="007F74B5" w:rsidRDefault="007F74B5" w:rsidP="004F6B5D">
            <w:pPr>
              <w:pStyle w:val="af4"/>
            </w:pPr>
            <w:r>
              <w:rPr>
                <w:rFonts w:hint="eastAsia"/>
              </w:rPr>
              <w:t>适用于二分类问题</w:t>
            </w:r>
          </w:p>
        </w:tc>
        <w:tc>
          <w:tcPr>
            <w:tcW w:w="1371" w:type="pct"/>
            <w:vAlign w:val="center"/>
          </w:tcPr>
          <w:p w14:paraId="5893E31F" w14:textId="77777777" w:rsidR="007F74B5" w:rsidRDefault="007F74B5" w:rsidP="004F6B5D">
            <w:pPr>
              <w:pStyle w:val="af4"/>
              <w:jc w:val="center"/>
            </w:pPr>
            <w:r w:rsidRPr="00040E8A">
              <w:rPr>
                <w:position w:val="-10"/>
                <w:szCs w:val="20"/>
              </w:rPr>
              <w:object w:dxaOrig="440" w:dyaOrig="300" w14:anchorId="035E88D9">
                <v:shape id="_x0000_i1241" type="#_x0000_t75" style="width:22pt;height:15pt" o:ole="">
                  <v:imagedata r:id="rId371" o:title=""/>
                </v:shape>
                <o:OLEObject Type="Embed" ProgID="Equation.DSMT4" ShapeID="_x0000_i1241" DrawAspect="Content" ObjectID="_1695129964" r:id="rId464"/>
              </w:object>
            </w:r>
          </w:p>
        </w:tc>
      </w:tr>
      <w:tr w:rsidR="007F74B5" w14:paraId="797DF692" w14:textId="77777777" w:rsidTr="004F6B5D">
        <w:trPr>
          <w:jc w:val="center"/>
        </w:trPr>
        <w:tc>
          <w:tcPr>
            <w:tcW w:w="628" w:type="pct"/>
            <w:vMerge/>
          </w:tcPr>
          <w:p w14:paraId="21647056" w14:textId="77777777" w:rsidR="007F74B5" w:rsidDel="00F31D60" w:rsidRDefault="007F74B5" w:rsidP="004F6B5D">
            <w:pPr>
              <w:pStyle w:val="af4"/>
              <w:jc w:val="center"/>
            </w:pPr>
          </w:p>
        </w:tc>
        <w:tc>
          <w:tcPr>
            <w:tcW w:w="845" w:type="pct"/>
            <w:vMerge/>
          </w:tcPr>
          <w:p w14:paraId="2536473F" w14:textId="77777777" w:rsidR="007F74B5" w:rsidRDefault="007F74B5" w:rsidP="004F6B5D">
            <w:pPr>
              <w:pStyle w:val="af4"/>
              <w:jc w:val="center"/>
            </w:pPr>
          </w:p>
        </w:tc>
        <w:tc>
          <w:tcPr>
            <w:tcW w:w="786" w:type="pct"/>
          </w:tcPr>
          <w:p w14:paraId="2E57F19D" w14:textId="77777777" w:rsidR="007F74B5" w:rsidRDefault="007F74B5" w:rsidP="004F6B5D">
            <w:pPr>
              <w:pStyle w:val="af4"/>
              <w:jc w:val="center"/>
            </w:pPr>
            <w:r>
              <w:rPr>
                <w:rFonts w:hint="eastAsia"/>
              </w:rPr>
              <w:t>ROC</w:t>
            </w:r>
            <w:r>
              <w:rPr>
                <w:rFonts w:hint="eastAsia"/>
              </w:rPr>
              <w:t>曲线下面积</w:t>
            </w:r>
          </w:p>
        </w:tc>
        <w:tc>
          <w:tcPr>
            <w:tcW w:w="1370" w:type="pct"/>
          </w:tcPr>
          <w:p w14:paraId="7EDCD093" w14:textId="77777777" w:rsidR="007F74B5" w:rsidRDefault="007F74B5" w:rsidP="004F6B5D">
            <w:pPr>
              <w:pStyle w:val="af4"/>
            </w:pPr>
            <w:r>
              <w:rPr>
                <w:rFonts w:hint="eastAsia"/>
              </w:rPr>
              <w:t>普遍适用</w:t>
            </w:r>
          </w:p>
        </w:tc>
        <w:tc>
          <w:tcPr>
            <w:tcW w:w="1371" w:type="pct"/>
            <w:vAlign w:val="center"/>
          </w:tcPr>
          <w:p w14:paraId="783A8E9C" w14:textId="77777777" w:rsidR="007F74B5" w:rsidRDefault="007F74B5" w:rsidP="004F6B5D">
            <w:pPr>
              <w:pStyle w:val="af4"/>
              <w:jc w:val="center"/>
            </w:pPr>
            <w:r>
              <w:rPr>
                <w:rFonts w:hint="eastAsia"/>
              </w:rPr>
              <w:t>越大越好</w:t>
            </w:r>
          </w:p>
        </w:tc>
      </w:tr>
      <w:tr w:rsidR="007F74B5" w14:paraId="0A1C4DBA" w14:textId="77777777" w:rsidTr="004F6B5D">
        <w:trPr>
          <w:jc w:val="center"/>
        </w:trPr>
        <w:tc>
          <w:tcPr>
            <w:tcW w:w="628" w:type="pct"/>
            <w:vMerge/>
          </w:tcPr>
          <w:p w14:paraId="706941A3" w14:textId="77777777" w:rsidR="007F74B5" w:rsidDel="00F31D60" w:rsidRDefault="007F74B5" w:rsidP="004F6B5D">
            <w:pPr>
              <w:pStyle w:val="af4"/>
              <w:jc w:val="center"/>
            </w:pPr>
          </w:p>
        </w:tc>
        <w:tc>
          <w:tcPr>
            <w:tcW w:w="845" w:type="pct"/>
            <w:vMerge w:val="restart"/>
            <w:vAlign w:val="center"/>
          </w:tcPr>
          <w:p w14:paraId="1107FB23" w14:textId="77777777" w:rsidR="007F74B5" w:rsidRDefault="007F74B5" w:rsidP="004F6B5D">
            <w:pPr>
              <w:pStyle w:val="af4"/>
              <w:jc w:val="center"/>
            </w:pPr>
            <w:r>
              <w:rPr>
                <w:rFonts w:hint="eastAsia"/>
              </w:rPr>
              <w:t>PHM</w:t>
            </w:r>
            <w:r>
              <w:rPr>
                <w:rFonts w:hint="eastAsia"/>
              </w:rPr>
              <w:t>定制</w:t>
            </w:r>
          </w:p>
        </w:tc>
        <w:tc>
          <w:tcPr>
            <w:tcW w:w="786" w:type="pct"/>
          </w:tcPr>
          <w:p w14:paraId="7A3A16FF" w14:textId="77777777" w:rsidR="007F74B5" w:rsidRDefault="007F74B5" w:rsidP="004F6B5D">
            <w:pPr>
              <w:pStyle w:val="af4"/>
              <w:jc w:val="center"/>
            </w:pPr>
            <w:r>
              <w:rPr>
                <w:rFonts w:hint="eastAsia"/>
              </w:rPr>
              <w:t>基于评分</w:t>
            </w:r>
          </w:p>
        </w:tc>
        <w:tc>
          <w:tcPr>
            <w:tcW w:w="1370" w:type="pct"/>
            <w:vMerge w:val="restart"/>
            <w:vAlign w:val="center"/>
          </w:tcPr>
          <w:p w14:paraId="21913810" w14:textId="77777777" w:rsidR="007F74B5" w:rsidRDefault="007F74B5" w:rsidP="004F6B5D">
            <w:pPr>
              <w:pStyle w:val="af4"/>
            </w:pPr>
            <w:r>
              <w:rPr>
                <w:rFonts w:hint="eastAsia"/>
              </w:rPr>
              <w:t>适用于各类</w:t>
            </w:r>
            <w:r>
              <w:rPr>
                <w:rFonts w:hint="eastAsia"/>
              </w:rPr>
              <w:t>PHM</w:t>
            </w:r>
            <w:r>
              <w:rPr>
                <w:rFonts w:hint="eastAsia"/>
              </w:rPr>
              <w:t>模型</w:t>
            </w:r>
          </w:p>
        </w:tc>
        <w:tc>
          <w:tcPr>
            <w:tcW w:w="1371" w:type="pct"/>
            <w:vAlign w:val="center"/>
          </w:tcPr>
          <w:p w14:paraId="5B20885D" w14:textId="77777777" w:rsidR="007F74B5" w:rsidRDefault="007F74B5" w:rsidP="004F6B5D">
            <w:pPr>
              <w:pStyle w:val="af4"/>
              <w:jc w:val="center"/>
            </w:pPr>
            <w:r>
              <w:rPr>
                <w:rFonts w:hint="eastAsia"/>
              </w:rPr>
              <w:t>无限制</w:t>
            </w:r>
          </w:p>
        </w:tc>
      </w:tr>
      <w:tr w:rsidR="007F74B5" w14:paraId="246B5ADE" w14:textId="77777777" w:rsidTr="004F6B5D">
        <w:trPr>
          <w:jc w:val="center"/>
        </w:trPr>
        <w:tc>
          <w:tcPr>
            <w:tcW w:w="628" w:type="pct"/>
            <w:vMerge/>
          </w:tcPr>
          <w:p w14:paraId="7ADE884C" w14:textId="77777777" w:rsidR="007F74B5" w:rsidDel="00F31D60" w:rsidRDefault="007F74B5" w:rsidP="004F6B5D">
            <w:pPr>
              <w:pStyle w:val="af4"/>
              <w:jc w:val="center"/>
            </w:pPr>
          </w:p>
        </w:tc>
        <w:tc>
          <w:tcPr>
            <w:tcW w:w="845" w:type="pct"/>
            <w:vMerge/>
          </w:tcPr>
          <w:p w14:paraId="461FC07F" w14:textId="77777777" w:rsidR="007F74B5" w:rsidRDefault="007F74B5" w:rsidP="004F6B5D">
            <w:pPr>
              <w:pStyle w:val="af4"/>
              <w:jc w:val="center"/>
            </w:pPr>
          </w:p>
        </w:tc>
        <w:tc>
          <w:tcPr>
            <w:tcW w:w="786" w:type="pct"/>
          </w:tcPr>
          <w:p w14:paraId="4B28AFC3" w14:textId="77777777" w:rsidR="007F74B5" w:rsidRDefault="007F74B5" w:rsidP="004F6B5D">
            <w:pPr>
              <w:pStyle w:val="af4"/>
              <w:jc w:val="center"/>
            </w:pPr>
            <w:r>
              <w:rPr>
                <w:rFonts w:hint="eastAsia"/>
              </w:rPr>
              <w:t>基于成本</w:t>
            </w:r>
          </w:p>
        </w:tc>
        <w:tc>
          <w:tcPr>
            <w:tcW w:w="1370" w:type="pct"/>
            <w:vMerge/>
          </w:tcPr>
          <w:p w14:paraId="72EBADB2" w14:textId="77777777" w:rsidR="007F74B5" w:rsidRDefault="007F74B5" w:rsidP="004F6B5D">
            <w:pPr>
              <w:pStyle w:val="af4"/>
            </w:pPr>
          </w:p>
        </w:tc>
        <w:tc>
          <w:tcPr>
            <w:tcW w:w="1371" w:type="pct"/>
            <w:vAlign w:val="center"/>
          </w:tcPr>
          <w:p w14:paraId="5673680B" w14:textId="77777777" w:rsidR="007F74B5" w:rsidRDefault="007F74B5" w:rsidP="004F6B5D">
            <w:pPr>
              <w:pStyle w:val="af4"/>
              <w:jc w:val="center"/>
            </w:pPr>
            <w:r>
              <w:rPr>
                <w:rFonts w:hint="eastAsia"/>
              </w:rPr>
              <w:t>无限制</w:t>
            </w:r>
          </w:p>
        </w:tc>
      </w:tr>
      <w:tr w:rsidR="007F74B5" w14:paraId="5D6F9360" w14:textId="77777777" w:rsidTr="004F6B5D">
        <w:trPr>
          <w:jc w:val="center"/>
        </w:trPr>
        <w:tc>
          <w:tcPr>
            <w:tcW w:w="628" w:type="pct"/>
            <w:vMerge w:val="restart"/>
            <w:vAlign w:val="center"/>
          </w:tcPr>
          <w:p w14:paraId="4589CD91" w14:textId="77777777" w:rsidR="007F74B5" w:rsidDel="00F31D60" w:rsidRDefault="007F74B5" w:rsidP="004F6B5D">
            <w:pPr>
              <w:pStyle w:val="af4"/>
              <w:jc w:val="center"/>
            </w:pPr>
            <w:r>
              <w:rPr>
                <w:rFonts w:hint="eastAsia"/>
              </w:rPr>
              <w:t>回归问题</w:t>
            </w:r>
          </w:p>
        </w:tc>
        <w:tc>
          <w:tcPr>
            <w:tcW w:w="845" w:type="pct"/>
            <w:vMerge w:val="restart"/>
            <w:vAlign w:val="center"/>
          </w:tcPr>
          <w:p w14:paraId="52A00220" w14:textId="77777777" w:rsidR="007F74B5" w:rsidRDefault="007F74B5" w:rsidP="004F6B5D">
            <w:pPr>
              <w:pStyle w:val="af4"/>
              <w:jc w:val="center"/>
            </w:pPr>
            <w:r>
              <w:rPr>
                <w:rFonts w:hint="eastAsia"/>
              </w:rPr>
              <w:t>通用方法</w:t>
            </w:r>
          </w:p>
        </w:tc>
        <w:tc>
          <w:tcPr>
            <w:tcW w:w="786" w:type="pct"/>
          </w:tcPr>
          <w:p w14:paraId="5F7E6648" w14:textId="77777777" w:rsidR="007F74B5" w:rsidRDefault="007F74B5" w:rsidP="004F6B5D">
            <w:pPr>
              <w:pStyle w:val="af4"/>
              <w:jc w:val="center"/>
            </w:pPr>
            <w:r>
              <w:rPr>
                <w:rFonts w:hint="eastAsia"/>
              </w:rPr>
              <w:t>均方误差</w:t>
            </w:r>
          </w:p>
        </w:tc>
        <w:tc>
          <w:tcPr>
            <w:tcW w:w="1370" w:type="pct"/>
            <w:vMerge w:val="restart"/>
            <w:vAlign w:val="center"/>
          </w:tcPr>
          <w:p w14:paraId="0F26BE23" w14:textId="77777777" w:rsidR="007F74B5" w:rsidRDefault="007F74B5" w:rsidP="004F6B5D">
            <w:pPr>
              <w:pStyle w:val="af4"/>
            </w:pPr>
            <w:r>
              <w:rPr>
                <w:rFonts w:hint="eastAsia"/>
              </w:rPr>
              <w:t>普遍适用</w:t>
            </w:r>
          </w:p>
        </w:tc>
        <w:tc>
          <w:tcPr>
            <w:tcW w:w="1371" w:type="pct"/>
            <w:vMerge w:val="restart"/>
            <w:vAlign w:val="center"/>
          </w:tcPr>
          <w:p w14:paraId="5C59005B" w14:textId="77777777" w:rsidR="007F74B5" w:rsidRDefault="007F74B5" w:rsidP="004F6B5D">
            <w:pPr>
              <w:pStyle w:val="af4"/>
              <w:jc w:val="center"/>
            </w:pPr>
            <w:r w:rsidRPr="008043BC">
              <w:rPr>
                <w:position w:val="-10"/>
                <w:szCs w:val="20"/>
              </w:rPr>
              <w:object w:dxaOrig="620" w:dyaOrig="300" w14:anchorId="5CB4A9F9">
                <v:shape id="_x0000_i1242" type="#_x0000_t75" style="width:31.5pt;height:15pt" o:ole="">
                  <v:imagedata r:id="rId405" o:title=""/>
                </v:shape>
                <o:OLEObject Type="Embed" ProgID="Equation.DSMT4" ShapeID="_x0000_i1242" DrawAspect="Content" ObjectID="_1695129965" r:id="rId465"/>
              </w:object>
            </w:r>
          </w:p>
        </w:tc>
      </w:tr>
      <w:tr w:rsidR="007F74B5" w14:paraId="4900490B" w14:textId="77777777" w:rsidTr="004F6B5D">
        <w:trPr>
          <w:jc w:val="center"/>
        </w:trPr>
        <w:tc>
          <w:tcPr>
            <w:tcW w:w="628" w:type="pct"/>
            <w:vMerge/>
          </w:tcPr>
          <w:p w14:paraId="1C75AE6E" w14:textId="77777777" w:rsidR="007F74B5" w:rsidDel="00F31D60" w:rsidRDefault="007F74B5" w:rsidP="004F6B5D">
            <w:pPr>
              <w:pStyle w:val="af4"/>
              <w:jc w:val="center"/>
            </w:pPr>
          </w:p>
        </w:tc>
        <w:tc>
          <w:tcPr>
            <w:tcW w:w="845" w:type="pct"/>
            <w:vMerge/>
          </w:tcPr>
          <w:p w14:paraId="69B182A8" w14:textId="77777777" w:rsidR="007F74B5" w:rsidRDefault="007F74B5" w:rsidP="004F6B5D">
            <w:pPr>
              <w:pStyle w:val="af4"/>
              <w:jc w:val="center"/>
            </w:pPr>
          </w:p>
        </w:tc>
        <w:tc>
          <w:tcPr>
            <w:tcW w:w="786" w:type="pct"/>
          </w:tcPr>
          <w:p w14:paraId="59EE58EC" w14:textId="77777777" w:rsidR="007F74B5" w:rsidRDefault="007F74B5" w:rsidP="004F6B5D">
            <w:pPr>
              <w:pStyle w:val="af4"/>
              <w:jc w:val="center"/>
            </w:pPr>
            <w:r>
              <w:rPr>
                <w:rFonts w:hint="eastAsia"/>
              </w:rPr>
              <w:t>均方根误差</w:t>
            </w:r>
          </w:p>
        </w:tc>
        <w:tc>
          <w:tcPr>
            <w:tcW w:w="1370" w:type="pct"/>
            <w:vMerge/>
          </w:tcPr>
          <w:p w14:paraId="27D6332C" w14:textId="77777777" w:rsidR="007F74B5" w:rsidRDefault="007F74B5" w:rsidP="004F6B5D">
            <w:pPr>
              <w:pStyle w:val="af4"/>
            </w:pPr>
          </w:p>
        </w:tc>
        <w:tc>
          <w:tcPr>
            <w:tcW w:w="1371" w:type="pct"/>
            <w:vMerge/>
          </w:tcPr>
          <w:p w14:paraId="5F75E5DD" w14:textId="77777777" w:rsidR="007F74B5" w:rsidRDefault="007F74B5" w:rsidP="004F6B5D">
            <w:pPr>
              <w:pStyle w:val="af4"/>
            </w:pPr>
          </w:p>
        </w:tc>
      </w:tr>
      <w:tr w:rsidR="007F74B5" w14:paraId="1C68CE2C" w14:textId="77777777" w:rsidTr="004F6B5D">
        <w:trPr>
          <w:jc w:val="center"/>
        </w:trPr>
        <w:tc>
          <w:tcPr>
            <w:tcW w:w="628" w:type="pct"/>
            <w:vMerge/>
          </w:tcPr>
          <w:p w14:paraId="2AFF0B35" w14:textId="77777777" w:rsidR="007F74B5" w:rsidDel="00F31D60" w:rsidRDefault="007F74B5" w:rsidP="004F6B5D">
            <w:pPr>
              <w:pStyle w:val="af4"/>
              <w:jc w:val="center"/>
            </w:pPr>
          </w:p>
        </w:tc>
        <w:tc>
          <w:tcPr>
            <w:tcW w:w="845" w:type="pct"/>
            <w:vMerge/>
          </w:tcPr>
          <w:p w14:paraId="155DAC6D" w14:textId="77777777" w:rsidR="007F74B5" w:rsidRDefault="007F74B5" w:rsidP="004F6B5D">
            <w:pPr>
              <w:pStyle w:val="af4"/>
              <w:jc w:val="center"/>
            </w:pPr>
          </w:p>
        </w:tc>
        <w:tc>
          <w:tcPr>
            <w:tcW w:w="786" w:type="pct"/>
          </w:tcPr>
          <w:p w14:paraId="45AC7F9B" w14:textId="77777777" w:rsidR="007F74B5" w:rsidRDefault="007F74B5" w:rsidP="004F6B5D">
            <w:pPr>
              <w:pStyle w:val="af4"/>
              <w:jc w:val="center"/>
            </w:pPr>
            <w:r>
              <w:rPr>
                <w:rFonts w:hint="eastAsia"/>
              </w:rPr>
              <w:t>平均绝对百分比误差</w:t>
            </w:r>
          </w:p>
        </w:tc>
        <w:tc>
          <w:tcPr>
            <w:tcW w:w="1370" w:type="pct"/>
          </w:tcPr>
          <w:p w14:paraId="05A82505" w14:textId="77777777" w:rsidR="007F74B5" w:rsidRDefault="007F74B5" w:rsidP="004F6B5D">
            <w:pPr>
              <w:pStyle w:val="af4"/>
            </w:pPr>
            <w:r>
              <w:rPr>
                <w:rFonts w:hint="eastAsia"/>
              </w:rPr>
              <w:t>当真实值有数据等于</w:t>
            </w:r>
            <w:r>
              <w:t>0</w:t>
            </w:r>
            <w:r>
              <w:rPr>
                <w:rFonts w:hint="eastAsia"/>
              </w:rPr>
              <w:t>时，存在分母</w:t>
            </w:r>
            <w:r>
              <w:t>0</w:t>
            </w:r>
            <w:r>
              <w:rPr>
                <w:rFonts w:hint="eastAsia"/>
              </w:rPr>
              <w:t>除问题，该指标不可用</w:t>
            </w:r>
          </w:p>
        </w:tc>
        <w:tc>
          <w:tcPr>
            <w:tcW w:w="1371" w:type="pct"/>
            <w:vMerge/>
          </w:tcPr>
          <w:p w14:paraId="1EA0DDC7" w14:textId="77777777" w:rsidR="007F74B5" w:rsidRDefault="007F74B5" w:rsidP="004F6B5D">
            <w:pPr>
              <w:pStyle w:val="af4"/>
            </w:pPr>
          </w:p>
        </w:tc>
      </w:tr>
      <w:tr w:rsidR="007F74B5" w14:paraId="2D0E9887" w14:textId="77777777" w:rsidTr="007B7978">
        <w:trPr>
          <w:jc w:val="center"/>
        </w:trPr>
        <w:tc>
          <w:tcPr>
            <w:tcW w:w="628" w:type="pct"/>
            <w:vMerge/>
          </w:tcPr>
          <w:p w14:paraId="7BBA2E45" w14:textId="77777777" w:rsidR="007F74B5" w:rsidDel="00F31D60" w:rsidRDefault="007F74B5" w:rsidP="004F6B5D">
            <w:pPr>
              <w:pStyle w:val="af4"/>
              <w:jc w:val="center"/>
            </w:pPr>
            <w:bookmarkStart w:id="60" w:name="_Hlk83886105"/>
          </w:p>
        </w:tc>
        <w:tc>
          <w:tcPr>
            <w:tcW w:w="845" w:type="pct"/>
            <w:vMerge/>
          </w:tcPr>
          <w:p w14:paraId="308E076D" w14:textId="77777777" w:rsidR="007F74B5" w:rsidRDefault="007F74B5" w:rsidP="004F6B5D">
            <w:pPr>
              <w:pStyle w:val="af4"/>
              <w:jc w:val="center"/>
            </w:pPr>
          </w:p>
        </w:tc>
        <w:tc>
          <w:tcPr>
            <w:tcW w:w="786" w:type="pct"/>
            <w:vAlign w:val="center"/>
          </w:tcPr>
          <w:p w14:paraId="53BFABE6" w14:textId="77777777" w:rsidR="007F74B5" w:rsidRDefault="007F74B5" w:rsidP="007B7978">
            <w:pPr>
              <w:pStyle w:val="af4"/>
            </w:pPr>
            <w:r>
              <w:rPr>
                <w:rFonts w:hint="eastAsia"/>
              </w:rPr>
              <w:t>对称平均绝对百分比</w:t>
            </w:r>
            <w:r>
              <w:rPr>
                <w:rFonts w:hint="eastAsia"/>
              </w:rPr>
              <w:lastRenderedPageBreak/>
              <w:t>误差</w:t>
            </w:r>
          </w:p>
        </w:tc>
        <w:tc>
          <w:tcPr>
            <w:tcW w:w="1370" w:type="pct"/>
            <w:vAlign w:val="center"/>
          </w:tcPr>
          <w:p w14:paraId="7B328572" w14:textId="77777777" w:rsidR="007F74B5" w:rsidRDefault="007F74B5" w:rsidP="004F6B5D">
            <w:pPr>
              <w:pStyle w:val="af4"/>
            </w:pPr>
            <w:r>
              <w:rPr>
                <w:rFonts w:hint="eastAsia"/>
              </w:rPr>
              <w:lastRenderedPageBreak/>
              <w:t>普遍适用</w:t>
            </w:r>
          </w:p>
        </w:tc>
        <w:tc>
          <w:tcPr>
            <w:tcW w:w="1371" w:type="pct"/>
            <w:vMerge/>
          </w:tcPr>
          <w:p w14:paraId="5C366005" w14:textId="77777777" w:rsidR="007F74B5" w:rsidRDefault="007F74B5" w:rsidP="004F6B5D">
            <w:pPr>
              <w:pStyle w:val="af4"/>
            </w:pPr>
          </w:p>
        </w:tc>
      </w:tr>
      <w:tr w:rsidR="007F74B5" w14:paraId="7B2BB665" w14:textId="77777777" w:rsidTr="004F6B5D">
        <w:trPr>
          <w:jc w:val="center"/>
        </w:trPr>
        <w:tc>
          <w:tcPr>
            <w:tcW w:w="628" w:type="pct"/>
            <w:vMerge/>
          </w:tcPr>
          <w:p w14:paraId="23FE3E6C" w14:textId="77777777" w:rsidR="007F74B5" w:rsidRDefault="007F74B5" w:rsidP="004F6B5D">
            <w:pPr>
              <w:pStyle w:val="af4"/>
              <w:jc w:val="center"/>
            </w:pPr>
          </w:p>
        </w:tc>
        <w:tc>
          <w:tcPr>
            <w:tcW w:w="845" w:type="pct"/>
            <w:vMerge w:val="restart"/>
            <w:vAlign w:val="center"/>
          </w:tcPr>
          <w:p w14:paraId="6BAD84BB" w14:textId="77777777" w:rsidR="007F74B5" w:rsidRDefault="007F74B5" w:rsidP="004F6B5D">
            <w:pPr>
              <w:pStyle w:val="af4"/>
              <w:jc w:val="center"/>
            </w:pPr>
            <w:r>
              <w:rPr>
                <w:rFonts w:hint="eastAsia"/>
              </w:rPr>
              <w:t>PHM</w:t>
            </w:r>
            <w:r>
              <w:rPr>
                <w:rFonts w:hint="eastAsia"/>
              </w:rPr>
              <w:t>定制</w:t>
            </w:r>
          </w:p>
          <w:p w14:paraId="7AC9EF6B" w14:textId="77777777" w:rsidR="007F74B5" w:rsidRDefault="007F74B5" w:rsidP="004F6B5D">
            <w:pPr>
              <w:pStyle w:val="af4"/>
              <w:jc w:val="center"/>
            </w:pPr>
            <w:r>
              <w:rPr>
                <w:rFonts w:hint="eastAsia"/>
              </w:rPr>
              <w:t>（基于模型性能）</w:t>
            </w:r>
          </w:p>
        </w:tc>
        <w:tc>
          <w:tcPr>
            <w:tcW w:w="786" w:type="pct"/>
          </w:tcPr>
          <w:p w14:paraId="2FF2D4E2" w14:textId="77777777" w:rsidR="007F74B5" w:rsidRDefault="007F74B5" w:rsidP="004F6B5D">
            <w:pPr>
              <w:pStyle w:val="af4"/>
              <w:jc w:val="center"/>
            </w:pPr>
            <w:r>
              <w:rPr>
                <w:rFonts w:cstheme="minorBidi"/>
                <w:position w:val="-6"/>
                <w:szCs w:val="20"/>
              </w:rPr>
              <w:object w:dxaOrig="471" w:dyaOrig="273" w14:anchorId="19E997B1">
                <v:shape id="_x0000_i1243" type="#_x0000_t75" style="width:22.5pt;height:13.5pt" o:ole="">
                  <v:imagedata r:id="rId429" o:title=""/>
                </v:shape>
                <o:OLEObject Type="Embed" ProgID="Equation.DSMT4" ShapeID="_x0000_i1243" DrawAspect="Content" ObjectID="_1695129966" r:id="rId466"/>
              </w:object>
            </w:r>
          </w:p>
        </w:tc>
        <w:tc>
          <w:tcPr>
            <w:tcW w:w="1370" w:type="pct"/>
          </w:tcPr>
          <w:p w14:paraId="11DDA311" w14:textId="77777777" w:rsidR="007F74B5" w:rsidRDefault="007F74B5" w:rsidP="004F6B5D">
            <w:pPr>
              <w:pStyle w:val="af4"/>
            </w:pPr>
            <w:r>
              <w:rPr>
                <w:rFonts w:hint="eastAsia"/>
              </w:rPr>
              <w:t>需要</w:t>
            </w:r>
            <w:r>
              <w:t>RUL</w:t>
            </w:r>
            <w:r>
              <w:rPr>
                <w:rFonts w:hint="eastAsia"/>
              </w:rPr>
              <w:t>真值</w:t>
            </w:r>
          </w:p>
        </w:tc>
        <w:tc>
          <w:tcPr>
            <w:tcW w:w="1371" w:type="pct"/>
            <w:vMerge w:val="restart"/>
            <w:vAlign w:val="center"/>
          </w:tcPr>
          <w:p w14:paraId="7EC58928" w14:textId="77777777" w:rsidR="007F74B5" w:rsidRDefault="007F74B5" w:rsidP="004F6B5D">
            <w:pPr>
              <w:pStyle w:val="af4"/>
              <w:jc w:val="center"/>
            </w:pPr>
            <w:r w:rsidRPr="008043BC">
              <w:rPr>
                <w:position w:val="-10"/>
                <w:szCs w:val="20"/>
              </w:rPr>
              <w:object w:dxaOrig="620" w:dyaOrig="300" w14:anchorId="316D19CC">
                <v:shape id="_x0000_i1244" type="#_x0000_t75" style="width:31.5pt;height:15pt" o:ole="">
                  <v:imagedata r:id="rId405" o:title=""/>
                </v:shape>
                <o:OLEObject Type="Embed" ProgID="Equation.DSMT4" ShapeID="_x0000_i1244" DrawAspect="Content" ObjectID="_1695129967" r:id="rId467"/>
              </w:object>
            </w:r>
          </w:p>
        </w:tc>
      </w:tr>
      <w:tr w:rsidR="007F74B5" w14:paraId="7D676462" w14:textId="77777777" w:rsidTr="004F6B5D">
        <w:trPr>
          <w:jc w:val="center"/>
        </w:trPr>
        <w:tc>
          <w:tcPr>
            <w:tcW w:w="628" w:type="pct"/>
            <w:vMerge/>
          </w:tcPr>
          <w:p w14:paraId="57012C10" w14:textId="77777777" w:rsidR="007F74B5" w:rsidRDefault="007F74B5" w:rsidP="004F6B5D">
            <w:pPr>
              <w:pStyle w:val="af4"/>
              <w:jc w:val="center"/>
            </w:pPr>
          </w:p>
        </w:tc>
        <w:tc>
          <w:tcPr>
            <w:tcW w:w="845" w:type="pct"/>
            <w:vMerge/>
            <w:vAlign w:val="center"/>
          </w:tcPr>
          <w:p w14:paraId="630446E4" w14:textId="77777777" w:rsidR="007F74B5" w:rsidRDefault="007F74B5" w:rsidP="004F6B5D">
            <w:pPr>
              <w:pStyle w:val="af4"/>
              <w:jc w:val="center"/>
            </w:pPr>
          </w:p>
        </w:tc>
        <w:tc>
          <w:tcPr>
            <w:tcW w:w="786" w:type="pct"/>
          </w:tcPr>
          <w:p w14:paraId="362073F1" w14:textId="77777777" w:rsidR="007F74B5" w:rsidRDefault="007F74B5" w:rsidP="004F6B5D">
            <w:pPr>
              <w:pStyle w:val="af4"/>
              <w:jc w:val="center"/>
            </w:pPr>
            <w:r>
              <w:rPr>
                <w:rFonts w:hint="eastAsia"/>
              </w:rPr>
              <w:t>PH</w:t>
            </w:r>
            <w:r>
              <w:rPr>
                <w:rFonts w:hint="eastAsia"/>
              </w:rPr>
              <w:t>指标</w:t>
            </w:r>
          </w:p>
        </w:tc>
        <w:tc>
          <w:tcPr>
            <w:tcW w:w="1370" w:type="pct"/>
          </w:tcPr>
          <w:p w14:paraId="160CB999" w14:textId="77777777" w:rsidR="007F74B5" w:rsidRDefault="007F74B5" w:rsidP="004F6B5D">
            <w:pPr>
              <w:pStyle w:val="af4"/>
            </w:pPr>
            <w:r>
              <w:rPr>
                <w:rFonts w:hint="eastAsia"/>
              </w:rPr>
              <w:t>普遍适用</w:t>
            </w:r>
          </w:p>
        </w:tc>
        <w:tc>
          <w:tcPr>
            <w:tcW w:w="1371" w:type="pct"/>
            <w:vMerge/>
          </w:tcPr>
          <w:p w14:paraId="0138DC48" w14:textId="77777777" w:rsidR="007F74B5" w:rsidRDefault="007F74B5" w:rsidP="004F6B5D">
            <w:pPr>
              <w:pStyle w:val="af4"/>
            </w:pPr>
          </w:p>
        </w:tc>
      </w:tr>
      <w:tr w:rsidR="007F74B5" w14:paraId="6BB66367" w14:textId="77777777" w:rsidTr="004F6B5D">
        <w:trPr>
          <w:jc w:val="center"/>
        </w:trPr>
        <w:tc>
          <w:tcPr>
            <w:tcW w:w="628" w:type="pct"/>
            <w:vMerge/>
          </w:tcPr>
          <w:p w14:paraId="02830695" w14:textId="77777777" w:rsidR="007F74B5" w:rsidRDefault="007F74B5" w:rsidP="004F6B5D">
            <w:pPr>
              <w:pStyle w:val="af4"/>
              <w:jc w:val="center"/>
            </w:pPr>
          </w:p>
        </w:tc>
        <w:tc>
          <w:tcPr>
            <w:tcW w:w="845" w:type="pct"/>
            <w:vMerge/>
            <w:vAlign w:val="center"/>
          </w:tcPr>
          <w:p w14:paraId="77A02E42" w14:textId="77777777" w:rsidR="007F74B5" w:rsidRDefault="007F74B5" w:rsidP="004F6B5D">
            <w:pPr>
              <w:pStyle w:val="af4"/>
              <w:jc w:val="center"/>
            </w:pPr>
          </w:p>
        </w:tc>
        <w:tc>
          <w:tcPr>
            <w:tcW w:w="786" w:type="pct"/>
          </w:tcPr>
          <w:p w14:paraId="571B99A8" w14:textId="77777777" w:rsidR="007F74B5" w:rsidRDefault="007F74B5" w:rsidP="004F6B5D">
            <w:pPr>
              <w:pStyle w:val="af4"/>
              <w:jc w:val="center"/>
            </w:pPr>
            <w:r>
              <w:rPr>
                <w:rFonts w:hint="eastAsia"/>
              </w:rPr>
              <w:t>收敛指标</w:t>
            </w:r>
          </w:p>
        </w:tc>
        <w:tc>
          <w:tcPr>
            <w:tcW w:w="1370" w:type="pct"/>
          </w:tcPr>
          <w:p w14:paraId="58E2A05D" w14:textId="77777777" w:rsidR="007F74B5" w:rsidRDefault="007F74B5" w:rsidP="004F6B5D">
            <w:pPr>
              <w:pStyle w:val="af4"/>
              <w:tabs>
                <w:tab w:val="clear" w:pos="4253"/>
                <w:tab w:val="clear" w:pos="8504"/>
              </w:tabs>
            </w:pPr>
            <w:r>
              <w:rPr>
                <w:rFonts w:hint="eastAsia"/>
              </w:rPr>
              <w:t>需要</w:t>
            </w:r>
            <w:r>
              <w:t>RUL</w:t>
            </w:r>
            <w:r>
              <w:rPr>
                <w:rFonts w:hint="eastAsia"/>
              </w:rPr>
              <w:t>真值，难以处理大范围预测</w:t>
            </w:r>
          </w:p>
        </w:tc>
        <w:tc>
          <w:tcPr>
            <w:tcW w:w="1371" w:type="pct"/>
            <w:vAlign w:val="center"/>
          </w:tcPr>
          <w:p w14:paraId="092F03ED" w14:textId="77777777" w:rsidR="007F74B5" w:rsidRDefault="007F74B5" w:rsidP="004F6B5D">
            <w:pPr>
              <w:pStyle w:val="af4"/>
              <w:tabs>
                <w:tab w:val="clear" w:pos="4253"/>
                <w:tab w:val="clear" w:pos="8504"/>
              </w:tabs>
              <w:jc w:val="center"/>
            </w:pPr>
            <w:r w:rsidRPr="008043BC">
              <w:rPr>
                <w:position w:val="-10"/>
                <w:szCs w:val="20"/>
              </w:rPr>
              <w:object w:dxaOrig="639" w:dyaOrig="300" w14:anchorId="41837F4D">
                <v:shape id="_x0000_i1245" type="#_x0000_t75" style="width:32pt;height:15pt" o:ole="">
                  <v:imagedata r:id="rId439" o:title=""/>
                </v:shape>
                <o:OLEObject Type="Embed" ProgID="Equation.DSMT4" ShapeID="_x0000_i1245" DrawAspect="Content" ObjectID="_1695129968" r:id="rId468"/>
              </w:object>
            </w:r>
          </w:p>
        </w:tc>
      </w:tr>
      <w:tr w:rsidR="007F74B5" w14:paraId="6F5FCF8A" w14:textId="77777777" w:rsidTr="004F6B5D">
        <w:trPr>
          <w:jc w:val="center"/>
        </w:trPr>
        <w:tc>
          <w:tcPr>
            <w:tcW w:w="628" w:type="pct"/>
            <w:vMerge/>
          </w:tcPr>
          <w:p w14:paraId="4F104B1F" w14:textId="77777777" w:rsidR="007F74B5" w:rsidRDefault="007F74B5" w:rsidP="004F6B5D">
            <w:pPr>
              <w:pStyle w:val="af4"/>
              <w:jc w:val="center"/>
            </w:pPr>
          </w:p>
        </w:tc>
        <w:tc>
          <w:tcPr>
            <w:tcW w:w="845" w:type="pct"/>
            <w:vMerge/>
            <w:vAlign w:val="center"/>
          </w:tcPr>
          <w:p w14:paraId="3F1EC2E6" w14:textId="77777777" w:rsidR="007F74B5" w:rsidRDefault="007F74B5" w:rsidP="004F6B5D">
            <w:pPr>
              <w:pStyle w:val="af4"/>
              <w:jc w:val="center"/>
            </w:pPr>
          </w:p>
        </w:tc>
        <w:tc>
          <w:tcPr>
            <w:tcW w:w="786" w:type="pct"/>
          </w:tcPr>
          <w:p w14:paraId="1A27B4D8" w14:textId="77777777" w:rsidR="007F74B5" w:rsidRDefault="007F74B5" w:rsidP="004F6B5D">
            <w:pPr>
              <w:pStyle w:val="af4"/>
              <w:jc w:val="center"/>
            </w:pPr>
            <w:r>
              <w:rPr>
                <w:rFonts w:hint="eastAsia"/>
              </w:rPr>
              <w:t>相对精度</w:t>
            </w:r>
          </w:p>
        </w:tc>
        <w:tc>
          <w:tcPr>
            <w:tcW w:w="1370" w:type="pct"/>
          </w:tcPr>
          <w:p w14:paraId="00517A4B" w14:textId="77777777" w:rsidR="007F74B5" w:rsidRDefault="007F74B5" w:rsidP="004F6B5D">
            <w:pPr>
              <w:pStyle w:val="af4"/>
            </w:pPr>
            <w:r>
              <w:rPr>
                <w:rFonts w:hint="eastAsia"/>
              </w:rPr>
              <w:t>用于横向比较多个模型，需要</w:t>
            </w:r>
            <w:r>
              <w:t>RUL</w:t>
            </w:r>
            <w:r>
              <w:rPr>
                <w:rFonts w:hint="eastAsia"/>
              </w:rPr>
              <w:t>真值</w:t>
            </w:r>
          </w:p>
        </w:tc>
        <w:tc>
          <w:tcPr>
            <w:tcW w:w="1371" w:type="pct"/>
            <w:vAlign w:val="center"/>
          </w:tcPr>
          <w:p w14:paraId="50CD4F16" w14:textId="77777777" w:rsidR="007F74B5" w:rsidRDefault="007F74B5" w:rsidP="004F6B5D">
            <w:pPr>
              <w:pStyle w:val="af4"/>
              <w:jc w:val="center"/>
            </w:pPr>
            <w:r w:rsidRPr="008043BC">
              <w:rPr>
                <w:position w:val="-10"/>
                <w:szCs w:val="20"/>
              </w:rPr>
              <w:object w:dxaOrig="420" w:dyaOrig="279" w14:anchorId="6CB77ECB">
                <v:shape id="_x0000_i1246" type="#_x0000_t75" style="width:21.5pt;height:14pt" o:ole="">
                  <v:imagedata r:id="rId445" o:title=""/>
                </v:shape>
                <o:OLEObject Type="Embed" ProgID="Equation.DSMT4" ShapeID="_x0000_i1246" DrawAspect="Content" ObjectID="_1695129969" r:id="rId469"/>
              </w:object>
            </w:r>
          </w:p>
        </w:tc>
      </w:tr>
      <w:tr w:rsidR="007F74B5" w14:paraId="1CFB92E3" w14:textId="77777777" w:rsidTr="004F6B5D">
        <w:trPr>
          <w:jc w:val="center"/>
        </w:trPr>
        <w:tc>
          <w:tcPr>
            <w:tcW w:w="628" w:type="pct"/>
            <w:vMerge/>
          </w:tcPr>
          <w:p w14:paraId="49A9D379" w14:textId="77777777" w:rsidR="007F74B5" w:rsidRDefault="007F74B5" w:rsidP="004F6B5D">
            <w:pPr>
              <w:pStyle w:val="af4"/>
              <w:jc w:val="center"/>
            </w:pPr>
          </w:p>
        </w:tc>
        <w:tc>
          <w:tcPr>
            <w:tcW w:w="845" w:type="pct"/>
            <w:vMerge w:val="restart"/>
            <w:vAlign w:val="center"/>
          </w:tcPr>
          <w:p w14:paraId="1322A9FE" w14:textId="77777777" w:rsidR="007F74B5" w:rsidRDefault="007F74B5" w:rsidP="004F6B5D">
            <w:pPr>
              <w:pStyle w:val="af4"/>
              <w:jc w:val="center"/>
            </w:pPr>
            <w:r>
              <w:rPr>
                <w:rFonts w:hint="eastAsia"/>
              </w:rPr>
              <w:t>PHM</w:t>
            </w:r>
            <w:r>
              <w:rPr>
                <w:rFonts w:hint="eastAsia"/>
              </w:rPr>
              <w:t>定制</w:t>
            </w:r>
          </w:p>
          <w:p w14:paraId="33E0315E" w14:textId="77777777" w:rsidR="007F74B5" w:rsidRDefault="007F74B5" w:rsidP="004F6B5D">
            <w:pPr>
              <w:pStyle w:val="af4"/>
              <w:jc w:val="center"/>
            </w:pPr>
            <w:r>
              <w:rPr>
                <w:rFonts w:hint="eastAsia"/>
              </w:rPr>
              <w:t>（基于成本）</w:t>
            </w:r>
          </w:p>
        </w:tc>
        <w:tc>
          <w:tcPr>
            <w:tcW w:w="786" w:type="pct"/>
          </w:tcPr>
          <w:p w14:paraId="3AD2B08D" w14:textId="77777777" w:rsidR="007F74B5" w:rsidRDefault="007F74B5" w:rsidP="004F6B5D">
            <w:pPr>
              <w:pStyle w:val="af4"/>
              <w:jc w:val="center"/>
            </w:pPr>
            <w:r w:rsidRPr="009661CC">
              <w:rPr>
                <w:rFonts w:hint="eastAsia"/>
              </w:rPr>
              <w:t>生命周期成本</w:t>
            </w:r>
          </w:p>
        </w:tc>
        <w:tc>
          <w:tcPr>
            <w:tcW w:w="1370" w:type="pct"/>
            <w:vMerge w:val="restart"/>
            <w:vAlign w:val="center"/>
          </w:tcPr>
          <w:p w14:paraId="3FCBDD0D" w14:textId="77777777" w:rsidR="007F74B5" w:rsidRDefault="007F74B5" w:rsidP="004F6B5D">
            <w:pPr>
              <w:pStyle w:val="af4"/>
            </w:pPr>
            <w:r>
              <w:rPr>
                <w:rFonts w:hint="eastAsia"/>
              </w:rPr>
              <w:t>需在计划财务部门支持下使用</w:t>
            </w:r>
          </w:p>
        </w:tc>
        <w:tc>
          <w:tcPr>
            <w:tcW w:w="1371" w:type="pct"/>
            <w:vMerge w:val="restart"/>
            <w:vAlign w:val="center"/>
          </w:tcPr>
          <w:p w14:paraId="0AEC0EAC" w14:textId="77777777" w:rsidR="007F74B5" w:rsidRDefault="007F74B5" w:rsidP="004F6B5D">
            <w:pPr>
              <w:pStyle w:val="af4"/>
              <w:jc w:val="center"/>
            </w:pPr>
            <w:r>
              <w:rPr>
                <w:rFonts w:hint="eastAsia"/>
              </w:rPr>
              <w:t>无限制</w:t>
            </w:r>
          </w:p>
        </w:tc>
      </w:tr>
      <w:tr w:rsidR="007F74B5" w14:paraId="78533D4A" w14:textId="77777777" w:rsidTr="004F6B5D">
        <w:trPr>
          <w:jc w:val="center"/>
        </w:trPr>
        <w:tc>
          <w:tcPr>
            <w:tcW w:w="628" w:type="pct"/>
            <w:vMerge/>
          </w:tcPr>
          <w:p w14:paraId="7A3EBCFE" w14:textId="77777777" w:rsidR="007F74B5" w:rsidRDefault="007F74B5" w:rsidP="004F6B5D">
            <w:pPr>
              <w:pStyle w:val="af4"/>
              <w:jc w:val="center"/>
            </w:pPr>
          </w:p>
        </w:tc>
        <w:tc>
          <w:tcPr>
            <w:tcW w:w="845" w:type="pct"/>
            <w:vMerge/>
            <w:vAlign w:val="center"/>
          </w:tcPr>
          <w:p w14:paraId="53E554C2" w14:textId="77777777" w:rsidR="007F74B5" w:rsidRDefault="007F74B5" w:rsidP="004F6B5D">
            <w:pPr>
              <w:pStyle w:val="af4"/>
              <w:jc w:val="center"/>
            </w:pPr>
          </w:p>
        </w:tc>
        <w:tc>
          <w:tcPr>
            <w:tcW w:w="786" w:type="pct"/>
          </w:tcPr>
          <w:p w14:paraId="1FF17351" w14:textId="77777777" w:rsidR="007F74B5" w:rsidRDefault="007F74B5" w:rsidP="004F6B5D">
            <w:pPr>
              <w:pStyle w:val="af4"/>
              <w:jc w:val="center"/>
            </w:pPr>
            <w:r w:rsidRPr="009661CC">
              <w:rPr>
                <w:rFonts w:hint="eastAsia"/>
              </w:rPr>
              <w:t>平均故障间隔时间与平均故障间隔时间之比</w:t>
            </w:r>
          </w:p>
        </w:tc>
        <w:tc>
          <w:tcPr>
            <w:tcW w:w="1370" w:type="pct"/>
            <w:vMerge/>
          </w:tcPr>
          <w:p w14:paraId="0CE19FEE" w14:textId="77777777" w:rsidR="007F74B5" w:rsidRDefault="007F74B5" w:rsidP="004F6B5D">
            <w:pPr>
              <w:pStyle w:val="af4"/>
            </w:pPr>
          </w:p>
        </w:tc>
        <w:tc>
          <w:tcPr>
            <w:tcW w:w="1371" w:type="pct"/>
            <w:vMerge/>
          </w:tcPr>
          <w:p w14:paraId="46C11519" w14:textId="77777777" w:rsidR="007F74B5" w:rsidRDefault="007F74B5" w:rsidP="004F6B5D">
            <w:pPr>
              <w:pStyle w:val="af4"/>
            </w:pPr>
          </w:p>
        </w:tc>
      </w:tr>
      <w:tr w:rsidR="007F74B5" w14:paraId="3872E265" w14:textId="77777777" w:rsidTr="004F6B5D">
        <w:trPr>
          <w:jc w:val="center"/>
        </w:trPr>
        <w:tc>
          <w:tcPr>
            <w:tcW w:w="628" w:type="pct"/>
            <w:vMerge/>
          </w:tcPr>
          <w:p w14:paraId="2C633E97" w14:textId="77777777" w:rsidR="007F74B5" w:rsidRDefault="007F74B5" w:rsidP="004F6B5D">
            <w:pPr>
              <w:pStyle w:val="af4"/>
              <w:jc w:val="center"/>
            </w:pPr>
          </w:p>
        </w:tc>
        <w:tc>
          <w:tcPr>
            <w:tcW w:w="845" w:type="pct"/>
            <w:vMerge/>
            <w:vAlign w:val="center"/>
          </w:tcPr>
          <w:p w14:paraId="7664E053" w14:textId="77777777" w:rsidR="007F74B5" w:rsidRDefault="007F74B5" w:rsidP="004F6B5D">
            <w:pPr>
              <w:pStyle w:val="af4"/>
              <w:jc w:val="center"/>
            </w:pPr>
          </w:p>
        </w:tc>
        <w:tc>
          <w:tcPr>
            <w:tcW w:w="786" w:type="pct"/>
          </w:tcPr>
          <w:p w14:paraId="16FEB635" w14:textId="77777777" w:rsidR="007F74B5" w:rsidRDefault="007F74B5" w:rsidP="004F6B5D">
            <w:pPr>
              <w:pStyle w:val="af4"/>
              <w:jc w:val="center"/>
            </w:pPr>
            <w:r w:rsidRPr="009661CC">
              <w:rPr>
                <w:rFonts w:hint="eastAsia"/>
              </w:rPr>
              <w:t>投资汇报率</w:t>
            </w:r>
          </w:p>
        </w:tc>
        <w:tc>
          <w:tcPr>
            <w:tcW w:w="1370" w:type="pct"/>
            <w:vMerge/>
          </w:tcPr>
          <w:p w14:paraId="44A0D204" w14:textId="77777777" w:rsidR="007F74B5" w:rsidRDefault="007F74B5" w:rsidP="004F6B5D">
            <w:pPr>
              <w:pStyle w:val="af4"/>
            </w:pPr>
          </w:p>
        </w:tc>
        <w:tc>
          <w:tcPr>
            <w:tcW w:w="1371" w:type="pct"/>
            <w:vMerge/>
          </w:tcPr>
          <w:p w14:paraId="68A5B739" w14:textId="77777777" w:rsidR="007F74B5" w:rsidRDefault="007F74B5" w:rsidP="004F6B5D">
            <w:pPr>
              <w:pStyle w:val="af4"/>
            </w:pPr>
          </w:p>
        </w:tc>
      </w:tr>
      <w:tr w:rsidR="007F74B5" w14:paraId="7D8002A7" w14:textId="77777777" w:rsidTr="004F6B5D">
        <w:trPr>
          <w:jc w:val="center"/>
        </w:trPr>
        <w:tc>
          <w:tcPr>
            <w:tcW w:w="628" w:type="pct"/>
            <w:vMerge/>
          </w:tcPr>
          <w:p w14:paraId="2A640A9E" w14:textId="77777777" w:rsidR="007F74B5" w:rsidRDefault="007F74B5" w:rsidP="004F6B5D">
            <w:pPr>
              <w:pStyle w:val="af4"/>
              <w:jc w:val="center"/>
            </w:pPr>
          </w:p>
        </w:tc>
        <w:tc>
          <w:tcPr>
            <w:tcW w:w="845" w:type="pct"/>
            <w:vMerge/>
            <w:vAlign w:val="center"/>
          </w:tcPr>
          <w:p w14:paraId="5AF825A4" w14:textId="77777777" w:rsidR="007F74B5" w:rsidRDefault="007F74B5" w:rsidP="004F6B5D">
            <w:pPr>
              <w:pStyle w:val="af4"/>
              <w:jc w:val="center"/>
            </w:pPr>
          </w:p>
        </w:tc>
        <w:tc>
          <w:tcPr>
            <w:tcW w:w="786" w:type="pct"/>
          </w:tcPr>
          <w:p w14:paraId="7CC8E109" w14:textId="77777777" w:rsidR="007F74B5" w:rsidRDefault="007F74B5" w:rsidP="004F6B5D">
            <w:pPr>
              <w:pStyle w:val="af4"/>
              <w:jc w:val="center"/>
            </w:pPr>
            <w:r>
              <w:rPr>
                <w:rFonts w:hint="eastAsia"/>
              </w:rPr>
              <w:t>技术价值与总价值</w:t>
            </w:r>
          </w:p>
        </w:tc>
        <w:tc>
          <w:tcPr>
            <w:tcW w:w="1370" w:type="pct"/>
            <w:vMerge/>
          </w:tcPr>
          <w:p w14:paraId="416E1C04" w14:textId="77777777" w:rsidR="007F74B5" w:rsidRDefault="007F74B5" w:rsidP="004F6B5D">
            <w:pPr>
              <w:pStyle w:val="af4"/>
            </w:pPr>
          </w:p>
        </w:tc>
        <w:tc>
          <w:tcPr>
            <w:tcW w:w="1371" w:type="pct"/>
            <w:vMerge/>
          </w:tcPr>
          <w:p w14:paraId="3835A822" w14:textId="77777777" w:rsidR="007F74B5" w:rsidRDefault="007F74B5" w:rsidP="004F6B5D">
            <w:pPr>
              <w:pStyle w:val="af4"/>
            </w:pPr>
          </w:p>
        </w:tc>
      </w:tr>
      <w:bookmarkEnd w:id="60"/>
    </w:tbl>
    <w:p w14:paraId="27A9E811" w14:textId="77777777" w:rsidR="007F74B5" w:rsidRDefault="007F74B5" w:rsidP="007F74B5">
      <w:pPr>
        <w:spacing w:line="400" w:lineRule="exact"/>
        <w:rPr>
          <w:rFonts w:eastAsia="宋体"/>
          <w:sz w:val="24"/>
        </w:rPr>
      </w:pPr>
    </w:p>
    <w:p w14:paraId="3C38AD57" w14:textId="77777777" w:rsidR="007F74B5" w:rsidRDefault="007F74B5" w:rsidP="007F74B5">
      <w:pPr>
        <w:pStyle w:val="af2"/>
        <w:jc w:val="right"/>
      </w:pPr>
    </w:p>
    <w:p w14:paraId="655EC249" w14:textId="77777777" w:rsidR="007F74B5" w:rsidRDefault="007F74B5" w:rsidP="007F74B5">
      <w:pPr>
        <w:spacing w:line="400" w:lineRule="exact"/>
        <w:rPr>
          <w:rFonts w:eastAsia="宋体"/>
          <w:sz w:val="24"/>
        </w:rPr>
        <w:sectPr w:rsidR="007F74B5">
          <w:pgSz w:w="16838" w:h="11906" w:orient="landscape"/>
          <w:pgMar w:top="1701" w:right="1701" w:bottom="1701" w:left="1701" w:header="1134" w:footer="1134" w:gutter="0"/>
          <w:cols w:space="425"/>
          <w:docGrid w:type="lines" w:linePitch="312"/>
        </w:sectPr>
      </w:pPr>
    </w:p>
    <w:p w14:paraId="2B7062EF" w14:textId="4411E08A" w:rsidR="00CA3FA9" w:rsidRPr="00B43DF7" w:rsidRDefault="00CA3FA9" w:rsidP="00B43DF7">
      <w:pPr>
        <w:pStyle w:val="af2"/>
      </w:pPr>
      <w:r w:rsidRPr="00B43DF7">
        <w:rPr>
          <w:rFonts w:hint="eastAsia"/>
        </w:rPr>
        <w:lastRenderedPageBreak/>
        <w:t>表</w:t>
      </w:r>
      <w:r w:rsidR="00A3739F">
        <w:t>3-</w:t>
      </w:r>
      <w:r w:rsidR="000804F9">
        <w:t>13</w:t>
      </w:r>
      <w:r w:rsidRPr="00B43DF7">
        <w:t xml:space="preserve"> </w:t>
      </w:r>
      <w:r w:rsidRPr="00B43DF7">
        <w:rPr>
          <w:rFonts w:hint="eastAsia"/>
        </w:rPr>
        <w:t>评价指标适用性分析结果</w:t>
      </w:r>
    </w:p>
    <w:tbl>
      <w:tblPr>
        <w:tblStyle w:val="af8"/>
        <w:tblW w:w="0" w:type="auto"/>
        <w:jc w:val="center"/>
        <w:tblLook w:val="04A0" w:firstRow="1" w:lastRow="0" w:firstColumn="1" w:lastColumn="0" w:noHBand="0" w:noVBand="1"/>
      </w:tblPr>
      <w:tblGrid>
        <w:gridCol w:w="1174"/>
        <w:gridCol w:w="730"/>
        <w:gridCol w:w="3075"/>
        <w:gridCol w:w="706"/>
        <w:gridCol w:w="982"/>
        <w:gridCol w:w="704"/>
        <w:gridCol w:w="1123"/>
      </w:tblGrid>
      <w:tr w:rsidR="003D5325" w14:paraId="27712F04" w14:textId="77777777" w:rsidTr="003D5325">
        <w:trPr>
          <w:jc w:val="center"/>
        </w:trPr>
        <w:tc>
          <w:tcPr>
            <w:tcW w:w="1186" w:type="dxa"/>
            <w:vMerge w:val="restart"/>
            <w:vAlign w:val="center"/>
          </w:tcPr>
          <w:p w14:paraId="1190317C" w14:textId="77777777" w:rsidR="003D5325" w:rsidRDefault="003D5325" w:rsidP="00E75A4E">
            <w:pPr>
              <w:pStyle w:val="af4"/>
              <w:jc w:val="center"/>
            </w:pPr>
            <w:r>
              <w:rPr>
                <w:rFonts w:hint="eastAsia"/>
              </w:rPr>
              <w:t>类别</w:t>
            </w:r>
          </w:p>
        </w:tc>
        <w:tc>
          <w:tcPr>
            <w:tcW w:w="652" w:type="dxa"/>
          </w:tcPr>
          <w:p w14:paraId="6C2AC23D" w14:textId="77777777" w:rsidR="003D5325" w:rsidRDefault="003D5325" w:rsidP="00075B29">
            <w:pPr>
              <w:pStyle w:val="af4"/>
              <w:jc w:val="center"/>
            </w:pPr>
          </w:p>
        </w:tc>
        <w:tc>
          <w:tcPr>
            <w:tcW w:w="3113" w:type="dxa"/>
            <w:vMerge w:val="restart"/>
            <w:vAlign w:val="center"/>
          </w:tcPr>
          <w:p w14:paraId="63C72089" w14:textId="2E7C2882" w:rsidR="003D5325" w:rsidRDefault="003D5325" w:rsidP="00075B29">
            <w:pPr>
              <w:pStyle w:val="af4"/>
              <w:jc w:val="center"/>
            </w:pPr>
            <w:r>
              <w:rPr>
                <w:rFonts w:hint="eastAsia"/>
              </w:rPr>
              <w:t>指标名称</w:t>
            </w:r>
          </w:p>
        </w:tc>
        <w:tc>
          <w:tcPr>
            <w:tcW w:w="3543" w:type="dxa"/>
            <w:gridSpan w:val="4"/>
            <w:vAlign w:val="center"/>
          </w:tcPr>
          <w:p w14:paraId="69381457" w14:textId="77777777" w:rsidR="003D5325" w:rsidRDefault="003D5325" w:rsidP="00E75A4E">
            <w:pPr>
              <w:pStyle w:val="af4"/>
              <w:jc w:val="center"/>
            </w:pPr>
            <w:r>
              <w:rPr>
                <w:rFonts w:hint="eastAsia"/>
              </w:rPr>
              <w:t>适用模型</w:t>
            </w:r>
          </w:p>
        </w:tc>
      </w:tr>
      <w:tr w:rsidR="003D5325" w14:paraId="38CDBF25" w14:textId="77777777" w:rsidTr="003D5325">
        <w:trPr>
          <w:jc w:val="center"/>
        </w:trPr>
        <w:tc>
          <w:tcPr>
            <w:tcW w:w="1186" w:type="dxa"/>
            <w:vMerge/>
            <w:vAlign w:val="center"/>
          </w:tcPr>
          <w:p w14:paraId="3C256506" w14:textId="77777777" w:rsidR="003D5325" w:rsidRDefault="003D5325" w:rsidP="00E75A4E">
            <w:pPr>
              <w:pStyle w:val="af4"/>
              <w:jc w:val="center"/>
            </w:pPr>
          </w:p>
        </w:tc>
        <w:tc>
          <w:tcPr>
            <w:tcW w:w="652" w:type="dxa"/>
          </w:tcPr>
          <w:p w14:paraId="76E8975C" w14:textId="7F94AEFE" w:rsidR="003D5325" w:rsidRDefault="003D5325" w:rsidP="00075B29">
            <w:pPr>
              <w:pStyle w:val="af4"/>
              <w:jc w:val="center"/>
            </w:pPr>
            <w:commentRangeStart w:id="61"/>
            <w:r>
              <w:rPr>
                <w:rFonts w:hint="eastAsia"/>
              </w:rPr>
              <w:t>指标序号</w:t>
            </w:r>
            <w:commentRangeEnd w:id="61"/>
            <w:r w:rsidR="006E566D">
              <w:rPr>
                <w:rStyle w:val="af9"/>
                <w:rFonts w:eastAsia="Times New Roman"/>
              </w:rPr>
              <w:commentReference w:id="61"/>
            </w:r>
          </w:p>
        </w:tc>
        <w:tc>
          <w:tcPr>
            <w:tcW w:w="3113" w:type="dxa"/>
            <w:vMerge/>
            <w:vAlign w:val="center"/>
          </w:tcPr>
          <w:p w14:paraId="01A17658" w14:textId="3F6A9526" w:rsidR="003D5325" w:rsidRDefault="003D5325" w:rsidP="00075B29">
            <w:pPr>
              <w:pStyle w:val="af4"/>
              <w:jc w:val="center"/>
            </w:pPr>
          </w:p>
        </w:tc>
        <w:tc>
          <w:tcPr>
            <w:tcW w:w="710" w:type="dxa"/>
            <w:vAlign w:val="center"/>
          </w:tcPr>
          <w:p w14:paraId="2A45B54F" w14:textId="77777777" w:rsidR="003D5325" w:rsidRDefault="003D5325" w:rsidP="00E75A4E">
            <w:pPr>
              <w:pStyle w:val="af4"/>
              <w:jc w:val="center"/>
            </w:pPr>
            <w:r>
              <w:rPr>
                <w:rFonts w:hint="eastAsia"/>
              </w:rPr>
              <w:t>故障诊断</w:t>
            </w:r>
          </w:p>
        </w:tc>
        <w:tc>
          <w:tcPr>
            <w:tcW w:w="991" w:type="dxa"/>
            <w:vAlign w:val="center"/>
          </w:tcPr>
          <w:p w14:paraId="4F49590A" w14:textId="77777777" w:rsidR="003D5325" w:rsidRDefault="003D5325" w:rsidP="00E75A4E">
            <w:pPr>
              <w:pStyle w:val="af4"/>
              <w:jc w:val="center"/>
            </w:pPr>
            <w:r>
              <w:rPr>
                <w:rFonts w:hint="eastAsia"/>
              </w:rPr>
              <w:t>健康状态评估</w:t>
            </w:r>
          </w:p>
        </w:tc>
        <w:tc>
          <w:tcPr>
            <w:tcW w:w="708" w:type="dxa"/>
            <w:vAlign w:val="center"/>
          </w:tcPr>
          <w:p w14:paraId="4BE9A298" w14:textId="77777777" w:rsidR="003D5325" w:rsidRDefault="003D5325" w:rsidP="00E75A4E">
            <w:pPr>
              <w:pStyle w:val="af4"/>
              <w:jc w:val="center"/>
            </w:pPr>
            <w:r>
              <w:rPr>
                <w:rFonts w:hint="eastAsia"/>
              </w:rPr>
              <w:t>故障预测</w:t>
            </w:r>
          </w:p>
        </w:tc>
        <w:tc>
          <w:tcPr>
            <w:tcW w:w="1134" w:type="dxa"/>
            <w:vAlign w:val="center"/>
          </w:tcPr>
          <w:p w14:paraId="5D0F8E2A" w14:textId="77777777" w:rsidR="003D5325" w:rsidRDefault="003D5325" w:rsidP="00E75A4E">
            <w:pPr>
              <w:pStyle w:val="af4"/>
              <w:jc w:val="center"/>
            </w:pPr>
            <w:r>
              <w:rPr>
                <w:rFonts w:hint="eastAsia"/>
              </w:rPr>
              <w:t>剩余寿命预测</w:t>
            </w:r>
          </w:p>
        </w:tc>
      </w:tr>
      <w:tr w:rsidR="003D5325" w14:paraId="625BB74D" w14:textId="77777777" w:rsidTr="003D5325">
        <w:trPr>
          <w:jc w:val="center"/>
        </w:trPr>
        <w:tc>
          <w:tcPr>
            <w:tcW w:w="1186" w:type="dxa"/>
            <w:vMerge w:val="restart"/>
            <w:vAlign w:val="center"/>
          </w:tcPr>
          <w:p w14:paraId="482AB8C5" w14:textId="77777777" w:rsidR="003D5325" w:rsidRDefault="003D5325" w:rsidP="000D7DDE">
            <w:pPr>
              <w:pStyle w:val="af4"/>
              <w:jc w:val="center"/>
            </w:pPr>
            <w:r>
              <w:rPr>
                <w:rFonts w:hint="eastAsia"/>
              </w:rPr>
              <w:t>模型性能评价</w:t>
            </w:r>
          </w:p>
        </w:tc>
        <w:tc>
          <w:tcPr>
            <w:tcW w:w="652" w:type="dxa"/>
          </w:tcPr>
          <w:p w14:paraId="2BF772A1" w14:textId="77777777" w:rsidR="003D5325" w:rsidRDefault="003D5325" w:rsidP="00075B29">
            <w:pPr>
              <w:pStyle w:val="af4"/>
              <w:jc w:val="center"/>
            </w:pPr>
          </w:p>
        </w:tc>
        <w:tc>
          <w:tcPr>
            <w:tcW w:w="3113" w:type="dxa"/>
            <w:vAlign w:val="center"/>
          </w:tcPr>
          <w:p w14:paraId="29FF3E9A" w14:textId="5403AC57" w:rsidR="003D5325" w:rsidRDefault="003D5325" w:rsidP="00075B29">
            <w:pPr>
              <w:pStyle w:val="af4"/>
              <w:jc w:val="center"/>
            </w:pPr>
            <w:r>
              <w:rPr>
                <w:rFonts w:hint="eastAsia"/>
              </w:rPr>
              <w:t>正确率</w:t>
            </w:r>
          </w:p>
        </w:tc>
        <w:tc>
          <w:tcPr>
            <w:tcW w:w="710" w:type="dxa"/>
            <w:vAlign w:val="center"/>
          </w:tcPr>
          <w:p w14:paraId="4011560A" w14:textId="77777777" w:rsidR="003D5325" w:rsidRDefault="003D5325" w:rsidP="000D7DDE">
            <w:pPr>
              <w:pStyle w:val="af4"/>
              <w:jc w:val="center"/>
            </w:pPr>
            <w:r>
              <w:rPr>
                <w:rFonts w:hint="eastAsia"/>
              </w:rPr>
              <w:t>√</w:t>
            </w:r>
          </w:p>
        </w:tc>
        <w:tc>
          <w:tcPr>
            <w:tcW w:w="991" w:type="dxa"/>
            <w:vAlign w:val="center"/>
          </w:tcPr>
          <w:p w14:paraId="741E8B08" w14:textId="77777777" w:rsidR="003D5325" w:rsidRDefault="003D5325" w:rsidP="000D7DDE">
            <w:pPr>
              <w:pStyle w:val="af4"/>
              <w:jc w:val="center"/>
            </w:pPr>
            <w:r w:rsidRPr="009E5313">
              <w:rPr>
                <w:position w:val="-4"/>
                <w:szCs w:val="20"/>
              </w:rPr>
              <w:object w:dxaOrig="180" w:dyaOrig="160" w14:anchorId="5B83BC61">
                <v:shape id="_x0000_i1247" type="#_x0000_t75" style="width:8.5pt;height:8pt" o:ole="">
                  <v:imagedata r:id="rId470" o:title=""/>
                </v:shape>
                <o:OLEObject Type="Embed" ProgID="Equation.DSMT4" ShapeID="_x0000_i1247" DrawAspect="Content" ObjectID="_1695129970" r:id="rId471"/>
              </w:object>
            </w:r>
          </w:p>
        </w:tc>
        <w:tc>
          <w:tcPr>
            <w:tcW w:w="708" w:type="dxa"/>
            <w:vAlign w:val="center"/>
          </w:tcPr>
          <w:p w14:paraId="52C8A419" w14:textId="77777777" w:rsidR="003D5325" w:rsidRDefault="003D5325" w:rsidP="000D7DDE">
            <w:pPr>
              <w:pStyle w:val="af4"/>
              <w:jc w:val="center"/>
            </w:pPr>
            <w:r>
              <w:rPr>
                <w:rFonts w:hint="eastAsia"/>
              </w:rPr>
              <w:t>√</w:t>
            </w:r>
          </w:p>
        </w:tc>
        <w:tc>
          <w:tcPr>
            <w:tcW w:w="1134" w:type="dxa"/>
            <w:vAlign w:val="center"/>
          </w:tcPr>
          <w:p w14:paraId="764C2606" w14:textId="77777777" w:rsidR="003D5325" w:rsidRDefault="003D5325" w:rsidP="000D7DDE">
            <w:pPr>
              <w:pStyle w:val="af4"/>
              <w:jc w:val="center"/>
            </w:pPr>
            <w:r w:rsidRPr="009E5313">
              <w:rPr>
                <w:position w:val="-4"/>
                <w:szCs w:val="20"/>
              </w:rPr>
              <w:object w:dxaOrig="180" w:dyaOrig="160" w14:anchorId="67DEA94E">
                <v:shape id="_x0000_i1248" type="#_x0000_t75" style="width:8.5pt;height:8pt" o:ole="">
                  <v:imagedata r:id="rId470" o:title=""/>
                </v:shape>
                <o:OLEObject Type="Embed" ProgID="Equation.DSMT4" ShapeID="_x0000_i1248" DrawAspect="Content" ObjectID="_1695129971" r:id="rId472"/>
              </w:object>
            </w:r>
          </w:p>
        </w:tc>
      </w:tr>
      <w:tr w:rsidR="003D5325" w14:paraId="0DEEBE7F" w14:textId="77777777" w:rsidTr="003D5325">
        <w:trPr>
          <w:jc w:val="center"/>
        </w:trPr>
        <w:tc>
          <w:tcPr>
            <w:tcW w:w="1186" w:type="dxa"/>
            <w:vMerge/>
          </w:tcPr>
          <w:p w14:paraId="73940060" w14:textId="77777777" w:rsidR="003D5325" w:rsidRDefault="003D5325" w:rsidP="000D7DDE">
            <w:pPr>
              <w:pStyle w:val="af4"/>
            </w:pPr>
          </w:p>
        </w:tc>
        <w:tc>
          <w:tcPr>
            <w:tcW w:w="652" w:type="dxa"/>
          </w:tcPr>
          <w:p w14:paraId="32FD8B64" w14:textId="77777777" w:rsidR="003D5325" w:rsidRDefault="003D5325" w:rsidP="00075B29">
            <w:pPr>
              <w:pStyle w:val="af4"/>
              <w:jc w:val="center"/>
            </w:pPr>
          </w:p>
        </w:tc>
        <w:tc>
          <w:tcPr>
            <w:tcW w:w="3113" w:type="dxa"/>
            <w:vAlign w:val="center"/>
          </w:tcPr>
          <w:p w14:paraId="0FDF694D" w14:textId="4EF548FA" w:rsidR="003D5325" w:rsidRDefault="003D5325" w:rsidP="00075B29">
            <w:pPr>
              <w:pStyle w:val="af4"/>
              <w:jc w:val="center"/>
            </w:pPr>
            <w:r>
              <w:rPr>
                <w:rFonts w:hint="eastAsia"/>
              </w:rPr>
              <w:t>错误率</w:t>
            </w:r>
          </w:p>
        </w:tc>
        <w:tc>
          <w:tcPr>
            <w:tcW w:w="710" w:type="dxa"/>
            <w:vAlign w:val="center"/>
          </w:tcPr>
          <w:p w14:paraId="08D75D5B" w14:textId="77777777" w:rsidR="003D5325" w:rsidRDefault="003D5325" w:rsidP="000D7DDE">
            <w:pPr>
              <w:pStyle w:val="af4"/>
              <w:jc w:val="center"/>
            </w:pPr>
            <w:r>
              <w:rPr>
                <w:rFonts w:hint="eastAsia"/>
              </w:rPr>
              <w:t>√</w:t>
            </w:r>
          </w:p>
        </w:tc>
        <w:tc>
          <w:tcPr>
            <w:tcW w:w="991" w:type="dxa"/>
            <w:vAlign w:val="center"/>
          </w:tcPr>
          <w:p w14:paraId="4925303E" w14:textId="77777777" w:rsidR="003D5325" w:rsidRDefault="003D5325" w:rsidP="000D7DDE">
            <w:pPr>
              <w:pStyle w:val="af4"/>
              <w:jc w:val="center"/>
            </w:pPr>
            <w:r w:rsidRPr="009E5313">
              <w:rPr>
                <w:position w:val="-4"/>
                <w:szCs w:val="20"/>
              </w:rPr>
              <w:object w:dxaOrig="180" w:dyaOrig="160" w14:anchorId="64120DE5">
                <v:shape id="_x0000_i1249" type="#_x0000_t75" style="width:8.5pt;height:8pt" o:ole="">
                  <v:imagedata r:id="rId470" o:title=""/>
                </v:shape>
                <o:OLEObject Type="Embed" ProgID="Equation.DSMT4" ShapeID="_x0000_i1249" DrawAspect="Content" ObjectID="_1695129972" r:id="rId473"/>
              </w:object>
            </w:r>
          </w:p>
        </w:tc>
        <w:tc>
          <w:tcPr>
            <w:tcW w:w="708" w:type="dxa"/>
            <w:vAlign w:val="center"/>
          </w:tcPr>
          <w:p w14:paraId="32B89F9A" w14:textId="77777777" w:rsidR="003D5325" w:rsidRDefault="003D5325" w:rsidP="000D7DDE">
            <w:pPr>
              <w:pStyle w:val="af4"/>
              <w:jc w:val="center"/>
            </w:pPr>
            <w:r>
              <w:rPr>
                <w:rFonts w:hint="eastAsia"/>
              </w:rPr>
              <w:t>√</w:t>
            </w:r>
          </w:p>
        </w:tc>
        <w:tc>
          <w:tcPr>
            <w:tcW w:w="1134" w:type="dxa"/>
            <w:vAlign w:val="center"/>
          </w:tcPr>
          <w:p w14:paraId="6FCFB20E" w14:textId="77777777" w:rsidR="003D5325" w:rsidRDefault="003D5325" w:rsidP="000D7DDE">
            <w:pPr>
              <w:pStyle w:val="af4"/>
              <w:jc w:val="center"/>
            </w:pPr>
            <w:r w:rsidRPr="009E5313">
              <w:rPr>
                <w:position w:val="-4"/>
                <w:szCs w:val="20"/>
              </w:rPr>
              <w:object w:dxaOrig="180" w:dyaOrig="160" w14:anchorId="23ABEDFF">
                <v:shape id="_x0000_i1250" type="#_x0000_t75" style="width:8.5pt;height:8pt" o:ole="">
                  <v:imagedata r:id="rId470" o:title=""/>
                </v:shape>
                <o:OLEObject Type="Embed" ProgID="Equation.DSMT4" ShapeID="_x0000_i1250" DrawAspect="Content" ObjectID="_1695129973" r:id="rId474"/>
              </w:object>
            </w:r>
          </w:p>
        </w:tc>
      </w:tr>
      <w:tr w:rsidR="003D5325" w14:paraId="62F38D8D" w14:textId="77777777" w:rsidTr="003D5325">
        <w:trPr>
          <w:jc w:val="center"/>
        </w:trPr>
        <w:tc>
          <w:tcPr>
            <w:tcW w:w="1186" w:type="dxa"/>
            <w:vMerge/>
          </w:tcPr>
          <w:p w14:paraId="1B0EC7E9" w14:textId="77777777" w:rsidR="003D5325" w:rsidRDefault="003D5325" w:rsidP="000D7DDE">
            <w:pPr>
              <w:pStyle w:val="af4"/>
            </w:pPr>
          </w:p>
        </w:tc>
        <w:tc>
          <w:tcPr>
            <w:tcW w:w="652" w:type="dxa"/>
          </w:tcPr>
          <w:p w14:paraId="04C7773C" w14:textId="77777777" w:rsidR="003D5325" w:rsidRDefault="003D5325" w:rsidP="00075B29">
            <w:pPr>
              <w:pStyle w:val="af4"/>
              <w:jc w:val="center"/>
            </w:pPr>
          </w:p>
        </w:tc>
        <w:tc>
          <w:tcPr>
            <w:tcW w:w="3113" w:type="dxa"/>
            <w:vAlign w:val="center"/>
          </w:tcPr>
          <w:p w14:paraId="2117EAD9" w14:textId="43D95CBC" w:rsidR="003D5325" w:rsidRDefault="003D5325" w:rsidP="00075B29">
            <w:pPr>
              <w:pStyle w:val="af4"/>
              <w:jc w:val="center"/>
            </w:pPr>
            <w:r>
              <w:rPr>
                <w:rFonts w:hint="eastAsia"/>
              </w:rPr>
              <w:t>虚警率</w:t>
            </w:r>
          </w:p>
        </w:tc>
        <w:tc>
          <w:tcPr>
            <w:tcW w:w="710" w:type="dxa"/>
            <w:vAlign w:val="center"/>
          </w:tcPr>
          <w:p w14:paraId="2D9938F6" w14:textId="77777777" w:rsidR="003D5325" w:rsidRDefault="003D5325" w:rsidP="000D7DDE">
            <w:pPr>
              <w:pStyle w:val="af4"/>
              <w:jc w:val="center"/>
            </w:pPr>
            <w:r>
              <w:rPr>
                <w:rFonts w:hint="eastAsia"/>
              </w:rPr>
              <w:t>√</w:t>
            </w:r>
          </w:p>
        </w:tc>
        <w:tc>
          <w:tcPr>
            <w:tcW w:w="991" w:type="dxa"/>
            <w:vAlign w:val="center"/>
          </w:tcPr>
          <w:p w14:paraId="6A2AFCB2" w14:textId="77777777" w:rsidR="003D5325" w:rsidRDefault="003D5325" w:rsidP="000D7DDE">
            <w:pPr>
              <w:pStyle w:val="af4"/>
              <w:jc w:val="center"/>
            </w:pPr>
            <w:r w:rsidRPr="009E5313">
              <w:rPr>
                <w:position w:val="-4"/>
                <w:szCs w:val="20"/>
              </w:rPr>
              <w:object w:dxaOrig="180" w:dyaOrig="160" w14:anchorId="15D62761">
                <v:shape id="_x0000_i1251" type="#_x0000_t75" style="width:8.5pt;height:8pt" o:ole="">
                  <v:imagedata r:id="rId470" o:title=""/>
                </v:shape>
                <o:OLEObject Type="Embed" ProgID="Equation.DSMT4" ShapeID="_x0000_i1251" DrawAspect="Content" ObjectID="_1695129974" r:id="rId475"/>
              </w:object>
            </w:r>
          </w:p>
        </w:tc>
        <w:tc>
          <w:tcPr>
            <w:tcW w:w="708" w:type="dxa"/>
            <w:vAlign w:val="center"/>
          </w:tcPr>
          <w:p w14:paraId="0E2D35DF" w14:textId="77777777" w:rsidR="003D5325" w:rsidRDefault="003D5325" w:rsidP="000D7DDE">
            <w:pPr>
              <w:pStyle w:val="af4"/>
              <w:jc w:val="center"/>
            </w:pPr>
            <w:r>
              <w:rPr>
                <w:rFonts w:hint="eastAsia"/>
              </w:rPr>
              <w:t>√</w:t>
            </w:r>
          </w:p>
        </w:tc>
        <w:tc>
          <w:tcPr>
            <w:tcW w:w="1134" w:type="dxa"/>
            <w:vAlign w:val="center"/>
          </w:tcPr>
          <w:p w14:paraId="7778737E" w14:textId="77777777" w:rsidR="003D5325" w:rsidRDefault="003D5325" w:rsidP="000D7DDE">
            <w:pPr>
              <w:pStyle w:val="af4"/>
              <w:jc w:val="center"/>
            </w:pPr>
            <w:r w:rsidRPr="009E5313">
              <w:rPr>
                <w:position w:val="-4"/>
                <w:szCs w:val="20"/>
              </w:rPr>
              <w:object w:dxaOrig="180" w:dyaOrig="160" w14:anchorId="53B1829D">
                <v:shape id="_x0000_i1252" type="#_x0000_t75" style="width:8.5pt;height:8pt" o:ole="">
                  <v:imagedata r:id="rId470" o:title=""/>
                </v:shape>
                <o:OLEObject Type="Embed" ProgID="Equation.DSMT4" ShapeID="_x0000_i1252" DrawAspect="Content" ObjectID="_1695129975" r:id="rId476"/>
              </w:object>
            </w:r>
          </w:p>
        </w:tc>
      </w:tr>
      <w:tr w:rsidR="003D5325" w14:paraId="5ABDB636" w14:textId="77777777" w:rsidTr="003D5325">
        <w:trPr>
          <w:jc w:val="center"/>
        </w:trPr>
        <w:tc>
          <w:tcPr>
            <w:tcW w:w="1186" w:type="dxa"/>
            <w:vMerge/>
          </w:tcPr>
          <w:p w14:paraId="348A3FE7" w14:textId="77777777" w:rsidR="003D5325" w:rsidRDefault="003D5325" w:rsidP="000D7DDE">
            <w:pPr>
              <w:pStyle w:val="af4"/>
            </w:pPr>
          </w:p>
        </w:tc>
        <w:tc>
          <w:tcPr>
            <w:tcW w:w="652" w:type="dxa"/>
          </w:tcPr>
          <w:p w14:paraId="778221EB" w14:textId="77777777" w:rsidR="003D5325" w:rsidRDefault="003D5325" w:rsidP="00075B29">
            <w:pPr>
              <w:pStyle w:val="af4"/>
              <w:jc w:val="center"/>
            </w:pPr>
          </w:p>
        </w:tc>
        <w:tc>
          <w:tcPr>
            <w:tcW w:w="3113" w:type="dxa"/>
            <w:vAlign w:val="center"/>
          </w:tcPr>
          <w:p w14:paraId="36C2470D" w14:textId="7335F197" w:rsidR="003D5325" w:rsidRDefault="003D5325" w:rsidP="00075B29">
            <w:pPr>
              <w:pStyle w:val="af4"/>
              <w:jc w:val="center"/>
            </w:pPr>
            <w:r>
              <w:rPr>
                <w:rFonts w:hint="eastAsia"/>
              </w:rPr>
              <w:t>漏检率</w:t>
            </w:r>
          </w:p>
        </w:tc>
        <w:tc>
          <w:tcPr>
            <w:tcW w:w="710" w:type="dxa"/>
            <w:vAlign w:val="center"/>
          </w:tcPr>
          <w:p w14:paraId="562C9829" w14:textId="77777777" w:rsidR="003D5325" w:rsidRDefault="003D5325" w:rsidP="000D7DDE">
            <w:pPr>
              <w:pStyle w:val="af4"/>
              <w:jc w:val="center"/>
            </w:pPr>
            <w:r>
              <w:rPr>
                <w:rFonts w:hint="eastAsia"/>
              </w:rPr>
              <w:t>√</w:t>
            </w:r>
          </w:p>
        </w:tc>
        <w:tc>
          <w:tcPr>
            <w:tcW w:w="991" w:type="dxa"/>
            <w:vAlign w:val="center"/>
          </w:tcPr>
          <w:p w14:paraId="07D63FF4" w14:textId="77777777" w:rsidR="003D5325" w:rsidRDefault="003D5325" w:rsidP="000D7DDE">
            <w:pPr>
              <w:pStyle w:val="af4"/>
              <w:jc w:val="center"/>
            </w:pPr>
            <w:r w:rsidRPr="009E5313">
              <w:rPr>
                <w:position w:val="-4"/>
                <w:szCs w:val="20"/>
              </w:rPr>
              <w:object w:dxaOrig="180" w:dyaOrig="160" w14:anchorId="5BEC9AB9">
                <v:shape id="_x0000_i1253" type="#_x0000_t75" style="width:8.5pt;height:8pt" o:ole="">
                  <v:imagedata r:id="rId470" o:title=""/>
                </v:shape>
                <o:OLEObject Type="Embed" ProgID="Equation.DSMT4" ShapeID="_x0000_i1253" DrawAspect="Content" ObjectID="_1695129976" r:id="rId477"/>
              </w:object>
            </w:r>
          </w:p>
        </w:tc>
        <w:tc>
          <w:tcPr>
            <w:tcW w:w="708" w:type="dxa"/>
            <w:vAlign w:val="center"/>
          </w:tcPr>
          <w:p w14:paraId="41602C10" w14:textId="77777777" w:rsidR="003D5325" w:rsidRDefault="003D5325" w:rsidP="000D7DDE">
            <w:pPr>
              <w:pStyle w:val="af4"/>
              <w:jc w:val="center"/>
            </w:pPr>
            <w:r>
              <w:rPr>
                <w:rFonts w:hint="eastAsia"/>
              </w:rPr>
              <w:t>√</w:t>
            </w:r>
          </w:p>
        </w:tc>
        <w:tc>
          <w:tcPr>
            <w:tcW w:w="1134" w:type="dxa"/>
            <w:vAlign w:val="center"/>
          </w:tcPr>
          <w:p w14:paraId="21873309" w14:textId="77777777" w:rsidR="003D5325" w:rsidRDefault="003D5325" w:rsidP="000D7DDE">
            <w:pPr>
              <w:pStyle w:val="af4"/>
              <w:jc w:val="center"/>
            </w:pPr>
            <w:r w:rsidRPr="009E5313">
              <w:rPr>
                <w:position w:val="-4"/>
                <w:szCs w:val="20"/>
              </w:rPr>
              <w:object w:dxaOrig="180" w:dyaOrig="160" w14:anchorId="1EF8954F">
                <v:shape id="_x0000_i1254" type="#_x0000_t75" style="width:8.5pt;height:8pt" o:ole="">
                  <v:imagedata r:id="rId470" o:title=""/>
                </v:shape>
                <o:OLEObject Type="Embed" ProgID="Equation.DSMT4" ShapeID="_x0000_i1254" DrawAspect="Content" ObjectID="_1695129977" r:id="rId478"/>
              </w:object>
            </w:r>
          </w:p>
        </w:tc>
      </w:tr>
      <w:tr w:rsidR="003D5325" w14:paraId="22BFF5B4" w14:textId="77777777" w:rsidTr="003D5325">
        <w:trPr>
          <w:jc w:val="center"/>
        </w:trPr>
        <w:tc>
          <w:tcPr>
            <w:tcW w:w="1186" w:type="dxa"/>
            <w:vMerge/>
          </w:tcPr>
          <w:p w14:paraId="3B041C92" w14:textId="77777777" w:rsidR="003D5325" w:rsidRDefault="003D5325" w:rsidP="000D7DDE">
            <w:pPr>
              <w:pStyle w:val="af4"/>
            </w:pPr>
          </w:p>
        </w:tc>
        <w:tc>
          <w:tcPr>
            <w:tcW w:w="652" w:type="dxa"/>
          </w:tcPr>
          <w:p w14:paraId="26B0A750" w14:textId="77777777" w:rsidR="003D5325" w:rsidRDefault="003D5325" w:rsidP="00075B29">
            <w:pPr>
              <w:pStyle w:val="af4"/>
              <w:jc w:val="center"/>
            </w:pPr>
          </w:p>
        </w:tc>
        <w:tc>
          <w:tcPr>
            <w:tcW w:w="3113" w:type="dxa"/>
            <w:vAlign w:val="center"/>
          </w:tcPr>
          <w:p w14:paraId="27C8D68C" w14:textId="565C1C25" w:rsidR="003D5325" w:rsidRDefault="003D5325" w:rsidP="00075B29">
            <w:pPr>
              <w:pStyle w:val="af4"/>
              <w:jc w:val="center"/>
            </w:pPr>
            <w:r>
              <w:rPr>
                <w:rFonts w:hint="eastAsia"/>
              </w:rPr>
              <w:t>查准率</w:t>
            </w:r>
          </w:p>
        </w:tc>
        <w:tc>
          <w:tcPr>
            <w:tcW w:w="710" w:type="dxa"/>
            <w:vAlign w:val="center"/>
          </w:tcPr>
          <w:p w14:paraId="5EDB739A" w14:textId="77777777" w:rsidR="003D5325" w:rsidRDefault="003D5325" w:rsidP="000D7DDE">
            <w:pPr>
              <w:pStyle w:val="af4"/>
              <w:jc w:val="center"/>
            </w:pPr>
            <w:r>
              <w:rPr>
                <w:rFonts w:hint="eastAsia"/>
              </w:rPr>
              <w:t>√</w:t>
            </w:r>
          </w:p>
        </w:tc>
        <w:tc>
          <w:tcPr>
            <w:tcW w:w="991" w:type="dxa"/>
            <w:vAlign w:val="center"/>
          </w:tcPr>
          <w:p w14:paraId="23EEC45F" w14:textId="77777777" w:rsidR="003D5325" w:rsidRDefault="003D5325" w:rsidP="000D7DDE">
            <w:pPr>
              <w:pStyle w:val="af4"/>
              <w:jc w:val="center"/>
            </w:pPr>
            <w:r w:rsidRPr="009E5313">
              <w:rPr>
                <w:position w:val="-4"/>
                <w:szCs w:val="20"/>
              </w:rPr>
              <w:object w:dxaOrig="180" w:dyaOrig="160" w14:anchorId="4184B2F8">
                <v:shape id="_x0000_i1255" type="#_x0000_t75" style="width:8.5pt;height:8pt" o:ole="">
                  <v:imagedata r:id="rId470" o:title=""/>
                </v:shape>
                <o:OLEObject Type="Embed" ProgID="Equation.DSMT4" ShapeID="_x0000_i1255" DrawAspect="Content" ObjectID="_1695129978" r:id="rId479"/>
              </w:object>
            </w:r>
          </w:p>
        </w:tc>
        <w:tc>
          <w:tcPr>
            <w:tcW w:w="708" w:type="dxa"/>
            <w:vAlign w:val="center"/>
          </w:tcPr>
          <w:p w14:paraId="19F039CB" w14:textId="77777777" w:rsidR="003D5325" w:rsidRDefault="003D5325" w:rsidP="000D7DDE">
            <w:pPr>
              <w:pStyle w:val="af4"/>
              <w:jc w:val="center"/>
            </w:pPr>
            <w:r>
              <w:rPr>
                <w:rFonts w:hint="eastAsia"/>
              </w:rPr>
              <w:t>√</w:t>
            </w:r>
          </w:p>
        </w:tc>
        <w:tc>
          <w:tcPr>
            <w:tcW w:w="1134" w:type="dxa"/>
            <w:vAlign w:val="center"/>
          </w:tcPr>
          <w:p w14:paraId="2FE5ECF3" w14:textId="77777777" w:rsidR="003D5325" w:rsidRDefault="003D5325" w:rsidP="000D7DDE">
            <w:pPr>
              <w:pStyle w:val="af4"/>
              <w:jc w:val="center"/>
            </w:pPr>
            <w:r w:rsidRPr="009E5313">
              <w:rPr>
                <w:position w:val="-4"/>
                <w:szCs w:val="20"/>
              </w:rPr>
              <w:object w:dxaOrig="180" w:dyaOrig="160" w14:anchorId="1AD2A192">
                <v:shape id="_x0000_i1256" type="#_x0000_t75" style="width:8.5pt;height:8pt" o:ole="">
                  <v:imagedata r:id="rId470" o:title=""/>
                </v:shape>
                <o:OLEObject Type="Embed" ProgID="Equation.DSMT4" ShapeID="_x0000_i1256" DrawAspect="Content" ObjectID="_1695129979" r:id="rId480"/>
              </w:object>
            </w:r>
          </w:p>
        </w:tc>
      </w:tr>
      <w:tr w:rsidR="003D5325" w14:paraId="0F368DB5" w14:textId="77777777" w:rsidTr="003D5325">
        <w:trPr>
          <w:jc w:val="center"/>
        </w:trPr>
        <w:tc>
          <w:tcPr>
            <w:tcW w:w="1186" w:type="dxa"/>
            <w:vMerge/>
          </w:tcPr>
          <w:p w14:paraId="3941C28C" w14:textId="77777777" w:rsidR="003D5325" w:rsidRDefault="003D5325" w:rsidP="000D7DDE">
            <w:pPr>
              <w:pStyle w:val="af4"/>
            </w:pPr>
          </w:p>
        </w:tc>
        <w:tc>
          <w:tcPr>
            <w:tcW w:w="652" w:type="dxa"/>
          </w:tcPr>
          <w:p w14:paraId="034E6244" w14:textId="77777777" w:rsidR="003D5325" w:rsidRDefault="003D5325" w:rsidP="00075B29">
            <w:pPr>
              <w:pStyle w:val="af4"/>
              <w:jc w:val="center"/>
            </w:pPr>
          </w:p>
        </w:tc>
        <w:tc>
          <w:tcPr>
            <w:tcW w:w="3113" w:type="dxa"/>
            <w:vAlign w:val="center"/>
          </w:tcPr>
          <w:p w14:paraId="2AD14BA1" w14:textId="620F62CE" w:rsidR="003D5325" w:rsidRDefault="003D5325" w:rsidP="00075B29">
            <w:pPr>
              <w:pStyle w:val="af4"/>
              <w:jc w:val="center"/>
            </w:pPr>
            <w:r>
              <w:rPr>
                <w:rFonts w:hint="eastAsia"/>
              </w:rPr>
              <w:t>召回率</w:t>
            </w:r>
          </w:p>
        </w:tc>
        <w:tc>
          <w:tcPr>
            <w:tcW w:w="710" w:type="dxa"/>
            <w:vAlign w:val="center"/>
          </w:tcPr>
          <w:p w14:paraId="3A4F2001" w14:textId="77777777" w:rsidR="003D5325" w:rsidRDefault="003D5325" w:rsidP="000D7DDE">
            <w:pPr>
              <w:pStyle w:val="af4"/>
              <w:jc w:val="center"/>
            </w:pPr>
            <w:r>
              <w:rPr>
                <w:rFonts w:hint="eastAsia"/>
              </w:rPr>
              <w:t>√</w:t>
            </w:r>
          </w:p>
        </w:tc>
        <w:tc>
          <w:tcPr>
            <w:tcW w:w="991" w:type="dxa"/>
            <w:vAlign w:val="center"/>
          </w:tcPr>
          <w:p w14:paraId="088B88E7" w14:textId="77777777" w:rsidR="003D5325" w:rsidRDefault="003D5325" w:rsidP="000D7DDE">
            <w:pPr>
              <w:pStyle w:val="af4"/>
              <w:jc w:val="center"/>
            </w:pPr>
            <w:r w:rsidRPr="009E5313">
              <w:rPr>
                <w:position w:val="-4"/>
                <w:szCs w:val="20"/>
              </w:rPr>
              <w:object w:dxaOrig="180" w:dyaOrig="160" w14:anchorId="1D8D30D6">
                <v:shape id="_x0000_i1257" type="#_x0000_t75" style="width:8.5pt;height:8pt" o:ole="">
                  <v:imagedata r:id="rId470" o:title=""/>
                </v:shape>
                <o:OLEObject Type="Embed" ProgID="Equation.DSMT4" ShapeID="_x0000_i1257" DrawAspect="Content" ObjectID="_1695129980" r:id="rId481"/>
              </w:object>
            </w:r>
          </w:p>
        </w:tc>
        <w:tc>
          <w:tcPr>
            <w:tcW w:w="708" w:type="dxa"/>
            <w:vAlign w:val="center"/>
          </w:tcPr>
          <w:p w14:paraId="6C0FC4C8" w14:textId="77777777" w:rsidR="003D5325" w:rsidRDefault="003D5325" w:rsidP="000D7DDE">
            <w:pPr>
              <w:pStyle w:val="af4"/>
              <w:jc w:val="center"/>
            </w:pPr>
            <w:r>
              <w:rPr>
                <w:rFonts w:hint="eastAsia"/>
              </w:rPr>
              <w:t>√</w:t>
            </w:r>
          </w:p>
        </w:tc>
        <w:tc>
          <w:tcPr>
            <w:tcW w:w="1134" w:type="dxa"/>
            <w:vAlign w:val="center"/>
          </w:tcPr>
          <w:p w14:paraId="33FD15B5" w14:textId="77777777" w:rsidR="003D5325" w:rsidRDefault="003D5325" w:rsidP="000D7DDE">
            <w:pPr>
              <w:pStyle w:val="af4"/>
              <w:jc w:val="center"/>
            </w:pPr>
            <w:r w:rsidRPr="009E5313">
              <w:rPr>
                <w:position w:val="-4"/>
                <w:szCs w:val="20"/>
              </w:rPr>
              <w:object w:dxaOrig="180" w:dyaOrig="160" w14:anchorId="4C975091">
                <v:shape id="_x0000_i1258" type="#_x0000_t75" style="width:8.5pt;height:8pt" o:ole="">
                  <v:imagedata r:id="rId470" o:title=""/>
                </v:shape>
                <o:OLEObject Type="Embed" ProgID="Equation.DSMT4" ShapeID="_x0000_i1258" DrawAspect="Content" ObjectID="_1695129981" r:id="rId482"/>
              </w:object>
            </w:r>
          </w:p>
        </w:tc>
      </w:tr>
      <w:tr w:rsidR="003D5325" w14:paraId="289D54D8" w14:textId="77777777" w:rsidTr="003D5325">
        <w:trPr>
          <w:jc w:val="center"/>
        </w:trPr>
        <w:tc>
          <w:tcPr>
            <w:tcW w:w="1186" w:type="dxa"/>
            <w:vMerge/>
          </w:tcPr>
          <w:p w14:paraId="3AE72123" w14:textId="77777777" w:rsidR="003D5325" w:rsidRDefault="003D5325" w:rsidP="000D7DDE">
            <w:pPr>
              <w:pStyle w:val="af4"/>
            </w:pPr>
          </w:p>
        </w:tc>
        <w:tc>
          <w:tcPr>
            <w:tcW w:w="652" w:type="dxa"/>
          </w:tcPr>
          <w:p w14:paraId="6AA638F7" w14:textId="77777777" w:rsidR="003D5325" w:rsidRDefault="003D5325" w:rsidP="00075B29">
            <w:pPr>
              <w:pStyle w:val="af4"/>
              <w:jc w:val="center"/>
            </w:pPr>
          </w:p>
        </w:tc>
        <w:tc>
          <w:tcPr>
            <w:tcW w:w="3113" w:type="dxa"/>
            <w:vAlign w:val="center"/>
          </w:tcPr>
          <w:p w14:paraId="4FEF0106" w14:textId="711C6D9E" w:rsidR="003D5325" w:rsidRDefault="003D5325" w:rsidP="00075B29">
            <w:pPr>
              <w:pStyle w:val="af4"/>
              <w:jc w:val="center"/>
            </w:pPr>
            <w:r>
              <w:rPr>
                <w:rFonts w:hint="eastAsia"/>
              </w:rPr>
              <w:t>几何平均</w:t>
            </w:r>
          </w:p>
        </w:tc>
        <w:tc>
          <w:tcPr>
            <w:tcW w:w="710" w:type="dxa"/>
            <w:vAlign w:val="center"/>
          </w:tcPr>
          <w:p w14:paraId="1F071DB2" w14:textId="77777777" w:rsidR="003D5325" w:rsidRDefault="003D5325" w:rsidP="000D7DDE">
            <w:pPr>
              <w:pStyle w:val="af4"/>
              <w:jc w:val="center"/>
            </w:pPr>
            <w:r>
              <w:rPr>
                <w:rFonts w:hint="eastAsia"/>
              </w:rPr>
              <w:t>√</w:t>
            </w:r>
          </w:p>
        </w:tc>
        <w:tc>
          <w:tcPr>
            <w:tcW w:w="991" w:type="dxa"/>
            <w:vAlign w:val="center"/>
          </w:tcPr>
          <w:p w14:paraId="6F0AF952" w14:textId="77777777" w:rsidR="003D5325" w:rsidRDefault="003D5325" w:rsidP="000D7DDE">
            <w:pPr>
              <w:pStyle w:val="af4"/>
              <w:jc w:val="center"/>
            </w:pPr>
            <w:r w:rsidRPr="009E5313">
              <w:rPr>
                <w:position w:val="-4"/>
                <w:szCs w:val="20"/>
              </w:rPr>
              <w:object w:dxaOrig="180" w:dyaOrig="160" w14:anchorId="63FAA7CF">
                <v:shape id="_x0000_i1259" type="#_x0000_t75" style="width:8.5pt;height:8pt" o:ole="">
                  <v:imagedata r:id="rId470" o:title=""/>
                </v:shape>
                <o:OLEObject Type="Embed" ProgID="Equation.DSMT4" ShapeID="_x0000_i1259" DrawAspect="Content" ObjectID="_1695129982" r:id="rId483"/>
              </w:object>
            </w:r>
          </w:p>
        </w:tc>
        <w:tc>
          <w:tcPr>
            <w:tcW w:w="708" w:type="dxa"/>
            <w:vAlign w:val="center"/>
          </w:tcPr>
          <w:p w14:paraId="130BBFD2" w14:textId="77777777" w:rsidR="003D5325" w:rsidRDefault="003D5325" w:rsidP="000D7DDE">
            <w:pPr>
              <w:pStyle w:val="af4"/>
              <w:jc w:val="center"/>
            </w:pPr>
            <w:r>
              <w:rPr>
                <w:rFonts w:hint="eastAsia"/>
              </w:rPr>
              <w:t>√</w:t>
            </w:r>
          </w:p>
        </w:tc>
        <w:tc>
          <w:tcPr>
            <w:tcW w:w="1134" w:type="dxa"/>
            <w:vAlign w:val="center"/>
          </w:tcPr>
          <w:p w14:paraId="44CA86AC" w14:textId="77777777" w:rsidR="003D5325" w:rsidRDefault="003D5325" w:rsidP="000D7DDE">
            <w:pPr>
              <w:pStyle w:val="af4"/>
              <w:jc w:val="center"/>
            </w:pPr>
            <w:r w:rsidRPr="009E5313">
              <w:rPr>
                <w:position w:val="-4"/>
                <w:szCs w:val="20"/>
              </w:rPr>
              <w:object w:dxaOrig="180" w:dyaOrig="160" w14:anchorId="2204A7F0">
                <v:shape id="_x0000_i1260" type="#_x0000_t75" style="width:8.5pt;height:8pt" o:ole="">
                  <v:imagedata r:id="rId470" o:title=""/>
                </v:shape>
                <o:OLEObject Type="Embed" ProgID="Equation.DSMT4" ShapeID="_x0000_i1260" DrawAspect="Content" ObjectID="_1695129983" r:id="rId484"/>
              </w:object>
            </w:r>
          </w:p>
        </w:tc>
      </w:tr>
      <w:tr w:rsidR="003D5325" w14:paraId="30D6FB87" w14:textId="77777777" w:rsidTr="003D5325">
        <w:trPr>
          <w:jc w:val="center"/>
        </w:trPr>
        <w:tc>
          <w:tcPr>
            <w:tcW w:w="1186" w:type="dxa"/>
            <w:vMerge/>
          </w:tcPr>
          <w:p w14:paraId="36CCAC93" w14:textId="77777777" w:rsidR="003D5325" w:rsidRDefault="003D5325" w:rsidP="000D7DDE">
            <w:pPr>
              <w:pStyle w:val="af4"/>
            </w:pPr>
          </w:p>
        </w:tc>
        <w:tc>
          <w:tcPr>
            <w:tcW w:w="652" w:type="dxa"/>
          </w:tcPr>
          <w:p w14:paraId="20CADDFD" w14:textId="77777777" w:rsidR="003D5325" w:rsidRDefault="003D5325" w:rsidP="00075B29">
            <w:pPr>
              <w:pStyle w:val="af4"/>
              <w:jc w:val="center"/>
            </w:pPr>
          </w:p>
        </w:tc>
        <w:tc>
          <w:tcPr>
            <w:tcW w:w="3113" w:type="dxa"/>
            <w:vAlign w:val="center"/>
          </w:tcPr>
          <w:p w14:paraId="65054F87" w14:textId="05E44229" w:rsidR="003D5325" w:rsidRDefault="003D5325" w:rsidP="00075B29">
            <w:pPr>
              <w:pStyle w:val="af4"/>
              <w:jc w:val="center"/>
            </w:pPr>
            <w:r>
              <w:rPr>
                <w:rFonts w:hint="eastAsia"/>
              </w:rPr>
              <w:t>特异度</w:t>
            </w:r>
          </w:p>
        </w:tc>
        <w:tc>
          <w:tcPr>
            <w:tcW w:w="710" w:type="dxa"/>
            <w:vAlign w:val="center"/>
          </w:tcPr>
          <w:p w14:paraId="17C8DCDD" w14:textId="77777777" w:rsidR="003D5325" w:rsidRDefault="003D5325" w:rsidP="000D7DDE">
            <w:pPr>
              <w:pStyle w:val="af4"/>
              <w:jc w:val="center"/>
            </w:pPr>
            <w:r>
              <w:rPr>
                <w:rFonts w:hint="eastAsia"/>
              </w:rPr>
              <w:t>√</w:t>
            </w:r>
          </w:p>
        </w:tc>
        <w:tc>
          <w:tcPr>
            <w:tcW w:w="991" w:type="dxa"/>
            <w:vAlign w:val="center"/>
          </w:tcPr>
          <w:p w14:paraId="0FCDD691" w14:textId="77777777" w:rsidR="003D5325" w:rsidRDefault="003D5325" w:rsidP="000D7DDE">
            <w:pPr>
              <w:pStyle w:val="af4"/>
              <w:jc w:val="center"/>
            </w:pPr>
            <w:r w:rsidRPr="009E5313">
              <w:rPr>
                <w:position w:val="-4"/>
                <w:szCs w:val="20"/>
              </w:rPr>
              <w:object w:dxaOrig="180" w:dyaOrig="160" w14:anchorId="27AB5FB5">
                <v:shape id="_x0000_i1261" type="#_x0000_t75" style="width:8.5pt;height:8pt" o:ole="">
                  <v:imagedata r:id="rId470" o:title=""/>
                </v:shape>
                <o:OLEObject Type="Embed" ProgID="Equation.DSMT4" ShapeID="_x0000_i1261" DrawAspect="Content" ObjectID="_1695129984" r:id="rId485"/>
              </w:object>
            </w:r>
          </w:p>
        </w:tc>
        <w:tc>
          <w:tcPr>
            <w:tcW w:w="708" w:type="dxa"/>
            <w:vAlign w:val="center"/>
          </w:tcPr>
          <w:p w14:paraId="66AD28B4" w14:textId="77777777" w:rsidR="003D5325" w:rsidRDefault="003D5325" w:rsidP="000D7DDE">
            <w:pPr>
              <w:pStyle w:val="af4"/>
              <w:jc w:val="center"/>
            </w:pPr>
            <w:r>
              <w:rPr>
                <w:rFonts w:hint="eastAsia"/>
              </w:rPr>
              <w:t>√</w:t>
            </w:r>
          </w:p>
        </w:tc>
        <w:tc>
          <w:tcPr>
            <w:tcW w:w="1134" w:type="dxa"/>
            <w:vAlign w:val="center"/>
          </w:tcPr>
          <w:p w14:paraId="1BFF6BCB" w14:textId="77777777" w:rsidR="003D5325" w:rsidRDefault="003D5325" w:rsidP="000D7DDE">
            <w:pPr>
              <w:pStyle w:val="af4"/>
              <w:jc w:val="center"/>
            </w:pPr>
            <w:r w:rsidRPr="009E5313">
              <w:rPr>
                <w:position w:val="-4"/>
                <w:szCs w:val="20"/>
              </w:rPr>
              <w:object w:dxaOrig="180" w:dyaOrig="160" w14:anchorId="74835B19">
                <v:shape id="_x0000_i1262" type="#_x0000_t75" style="width:8.5pt;height:8pt" o:ole="">
                  <v:imagedata r:id="rId470" o:title=""/>
                </v:shape>
                <o:OLEObject Type="Embed" ProgID="Equation.DSMT4" ShapeID="_x0000_i1262" DrawAspect="Content" ObjectID="_1695129985" r:id="rId486"/>
              </w:object>
            </w:r>
          </w:p>
        </w:tc>
      </w:tr>
      <w:tr w:rsidR="003D5325" w14:paraId="5198B7BD" w14:textId="77777777" w:rsidTr="003D5325">
        <w:trPr>
          <w:jc w:val="center"/>
        </w:trPr>
        <w:tc>
          <w:tcPr>
            <w:tcW w:w="1186" w:type="dxa"/>
            <w:vMerge/>
          </w:tcPr>
          <w:p w14:paraId="427C2709" w14:textId="77777777" w:rsidR="003D5325" w:rsidRDefault="003D5325" w:rsidP="000D7DDE">
            <w:pPr>
              <w:pStyle w:val="af4"/>
            </w:pPr>
          </w:p>
        </w:tc>
        <w:tc>
          <w:tcPr>
            <w:tcW w:w="652" w:type="dxa"/>
          </w:tcPr>
          <w:p w14:paraId="66E6F984" w14:textId="77777777" w:rsidR="003D5325" w:rsidRDefault="003D5325" w:rsidP="00075B29">
            <w:pPr>
              <w:pStyle w:val="af4"/>
              <w:jc w:val="center"/>
            </w:pPr>
          </w:p>
        </w:tc>
        <w:tc>
          <w:tcPr>
            <w:tcW w:w="3113" w:type="dxa"/>
            <w:vAlign w:val="center"/>
          </w:tcPr>
          <w:p w14:paraId="2FF25891" w14:textId="21B2E424" w:rsidR="003D5325" w:rsidRDefault="003D5325" w:rsidP="00075B29">
            <w:pPr>
              <w:pStyle w:val="af4"/>
              <w:jc w:val="center"/>
            </w:pPr>
            <w:r>
              <w:rPr>
                <w:rFonts w:hint="eastAsia"/>
              </w:rPr>
              <w:t>F</w:t>
            </w:r>
            <w:r>
              <w:rPr>
                <w:rFonts w:hint="eastAsia"/>
              </w:rPr>
              <w:t>度量</w:t>
            </w:r>
          </w:p>
        </w:tc>
        <w:tc>
          <w:tcPr>
            <w:tcW w:w="710" w:type="dxa"/>
            <w:vAlign w:val="center"/>
          </w:tcPr>
          <w:p w14:paraId="7F3C7369" w14:textId="77777777" w:rsidR="003D5325" w:rsidRDefault="003D5325" w:rsidP="000D7DDE">
            <w:pPr>
              <w:pStyle w:val="af4"/>
              <w:jc w:val="center"/>
            </w:pPr>
            <w:r>
              <w:rPr>
                <w:rFonts w:hint="eastAsia"/>
              </w:rPr>
              <w:t>√</w:t>
            </w:r>
          </w:p>
        </w:tc>
        <w:tc>
          <w:tcPr>
            <w:tcW w:w="991" w:type="dxa"/>
            <w:vAlign w:val="center"/>
          </w:tcPr>
          <w:p w14:paraId="4D2480F3" w14:textId="77777777" w:rsidR="003D5325" w:rsidRDefault="003D5325" w:rsidP="000D7DDE">
            <w:pPr>
              <w:pStyle w:val="af4"/>
              <w:jc w:val="center"/>
            </w:pPr>
            <w:r w:rsidRPr="009E5313">
              <w:rPr>
                <w:position w:val="-4"/>
                <w:szCs w:val="20"/>
              </w:rPr>
              <w:object w:dxaOrig="180" w:dyaOrig="160" w14:anchorId="6E4ABEB2">
                <v:shape id="_x0000_i1263" type="#_x0000_t75" style="width:8.5pt;height:8pt" o:ole="">
                  <v:imagedata r:id="rId470" o:title=""/>
                </v:shape>
                <o:OLEObject Type="Embed" ProgID="Equation.DSMT4" ShapeID="_x0000_i1263" DrawAspect="Content" ObjectID="_1695129986" r:id="rId487"/>
              </w:object>
            </w:r>
          </w:p>
        </w:tc>
        <w:tc>
          <w:tcPr>
            <w:tcW w:w="708" w:type="dxa"/>
            <w:vAlign w:val="center"/>
          </w:tcPr>
          <w:p w14:paraId="0C73C338" w14:textId="77777777" w:rsidR="003D5325" w:rsidRDefault="003D5325" w:rsidP="000D7DDE">
            <w:pPr>
              <w:pStyle w:val="af4"/>
              <w:jc w:val="center"/>
            </w:pPr>
            <w:r>
              <w:rPr>
                <w:rFonts w:hint="eastAsia"/>
              </w:rPr>
              <w:t>√</w:t>
            </w:r>
          </w:p>
        </w:tc>
        <w:tc>
          <w:tcPr>
            <w:tcW w:w="1134" w:type="dxa"/>
            <w:vAlign w:val="center"/>
          </w:tcPr>
          <w:p w14:paraId="5015061F" w14:textId="77777777" w:rsidR="003D5325" w:rsidRDefault="003D5325" w:rsidP="000D7DDE">
            <w:pPr>
              <w:pStyle w:val="af4"/>
              <w:jc w:val="center"/>
            </w:pPr>
            <w:r w:rsidRPr="009E5313">
              <w:rPr>
                <w:position w:val="-4"/>
                <w:szCs w:val="20"/>
              </w:rPr>
              <w:object w:dxaOrig="180" w:dyaOrig="160" w14:anchorId="4482B32B">
                <v:shape id="_x0000_i1264" type="#_x0000_t75" style="width:8.5pt;height:8pt" o:ole="">
                  <v:imagedata r:id="rId470" o:title=""/>
                </v:shape>
                <o:OLEObject Type="Embed" ProgID="Equation.DSMT4" ShapeID="_x0000_i1264" DrawAspect="Content" ObjectID="_1695129987" r:id="rId488"/>
              </w:object>
            </w:r>
          </w:p>
        </w:tc>
      </w:tr>
      <w:tr w:rsidR="003D5325" w14:paraId="7AC9C2F3" w14:textId="77777777" w:rsidTr="003D5325">
        <w:trPr>
          <w:jc w:val="center"/>
        </w:trPr>
        <w:tc>
          <w:tcPr>
            <w:tcW w:w="1186" w:type="dxa"/>
            <w:vMerge/>
          </w:tcPr>
          <w:p w14:paraId="6ACDBDC0" w14:textId="77777777" w:rsidR="003D5325" w:rsidRDefault="003D5325" w:rsidP="000D7DDE">
            <w:pPr>
              <w:pStyle w:val="af4"/>
            </w:pPr>
          </w:p>
        </w:tc>
        <w:tc>
          <w:tcPr>
            <w:tcW w:w="652" w:type="dxa"/>
          </w:tcPr>
          <w:p w14:paraId="6750AD73" w14:textId="77777777" w:rsidR="003D5325" w:rsidRDefault="003D5325" w:rsidP="00075B29">
            <w:pPr>
              <w:pStyle w:val="af4"/>
              <w:jc w:val="center"/>
            </w:pPr>
          </w:p>
        </w:tc>
        <w:tc>
          <w:tcPr>
            <w:tcW w:w="3113" w:type="dxa"/>
            <w:vAlign w:val="center"/>
          </w:tcPr>
          <w:p w14:paraId="71F564C2" w14:textId="45FF1EE2" w:rsidR="003D5325" w:rsidRDefault="003D5325" w:rsidP="00075B29">
            <w:pPr>
              <w:pStyle w:val="af4"/>
              <w:jc w:val="center"/>
            </w:pPr>
            <w:r>
              <w:rPr>
                <w:rFonts w:hint="eastAsia"/>
              </w:rPr>
              <w:t>ROC</w:t>
            </w:r>
            <w:r>
              <w:rPr>
                <w:rFonts w:hint="eastAsia"/>
              </w:rPr>
              <w:t>曲线</w:t>
            </w:r>
          </w:p>
        </w:tc>
        <w:tc>
          <w:tcPr>
            <w:tcW w:w="710" w:type="dxa"/>
            <w:vAlign w:val="center"/>
          </w:tcPr>
          <w:p w14:paraId="6E2769F9" w14:textId="77777777" w:rsidR="003D5325" w:rsidRDefault="003D5325" w:rsidP="000D7DDE">
            <w:pPr>
              <w:pStyle w:val="af4"/>
              <w:jc w:val="center"/>
            </w:pPr>
            <w:r>
              <w:rPr>
                <w:rFonts w:hint="eastAsia"/>
              </w:rPr>
              <w:t>√</w:t>
            </w:r>
          </w:p>
        </w:tc>
        <w:tc>
          <w:tcPr>
            <w:tcW w:w="991" w:type="dxa"/>
            <w:vAlign w:val="center"/>
          </w:tcPr>
          <w:p w14:paraId="79196D44" w14:textId="77777777" w:rsidR="003D5325" w:rsidRDefault="003D5325" w:rsidP="000D7DDE">
            <w:pPr>
              <w:pStyle w:val="af4"/>
              <w:jc w:val="center"/>
            </w:pPr>
            <w:r w:rsidRPr="009E5313">
              <w:rPr>
                <w:position w:val="-4"/>
                <w:szCs w:val="20"/>
              </w:rPr>
              <w:object w:dxaOrig="180" w:dyaOrig="160" w14:anchorId="65203FE0">
                <v:shape id="_x0000_i1265" type="#_x0000_t75" style="width:8.5pt;height:8pt" o:ole="">
                  <v:imagedata r:id="rId470" o:title=""/>
                </v:shape>
                <o:OLEObject Type="Embed" ProgID="Equation.DSMT4" ShapeID="_x0000_i1265" DrawAspect="Content" ObjectID="_1695129988" r:id="rId489"/>
              </w:object>
            </w:r>
          </w:p>
        </w:tc>
        <w:tc>
          <w:tcPr>
            <w:tcW w:w="708" w:type="dxa"/>
            <w:vAlign w:val="center"/>
          </w:tcPr>
          <w:p w14:paraId="5F81B4A0" w14:textId="77777777" w:rsidR="003D5325" w:rsidRDefault="003D5325" w:rsidP="000D7DDE">
            <w:pPr>
              <w:pStyle w:val="af4"/>
              <w:jc w:val="center"/>
            </w:pPr>
            <w:r>
              <w:rPr>
                <w:rFonts w:hint="eastAsia"/>
              </w:rPr>
              <w:t>√</w:t>
            </w:r>
          </w:p>
        </w:tc>
        <w:tc>
          <w:tcPr>
            <w:tcW w:w="1134" w:type="dxa"/>
            <w:vAlign w:val="center"/>
          </w:tcPr>
          <w:p w14:paraId="0DFB3FC3" w14:textId="77777777" w:rsidR="003D5325" w:rsidRDefault="003D5325" w:rsidP="000D7DDE">
            <w:pPr>
              <w:pStyle w:val="af4"/>
              <w:jc w:val="center"/>
            </w:pPr>
            <w:r w:rsidRPr="009E5313">
              <w:rPr>
                <w:position w:val="-4"/>
                <w:szCs w:val="20"/>
              </w:rPr>
              <w:object w:dxaOrig="180" w:dyaOrig="160" w14:anchorId="213F6A9D">
                <v:shape id="_x0000_i1266" type="#_x0000_t75" style="width:8.5pt;height:8pt" o:ole="">
                  <v:imagedata r:id="rId470" o:title=""/>
                </v:shape>
                <o:OLEObject Type="Embed" ProgID="Equation.DSMT4" ShapeID="_x0000_i1266" DrawAspect="Content" ObjectID="_1695129989" r:id="rId490"/>
              </w:object>
            </w:r>
          </w:p>
        </w:tc>
      </w:tr>
      <w:tr w:rsidR="003D5325" w14:paraId="2A8A6689" w14:textId="77777777" w:rsidTr="003D5325">
        <w:trPr>
          <w:jc w:val="center"/>
        </w:trPr>
        <w:tc>
          <w:tcPr>
            <w:tcW w:w="1186" w:type="dxa"/>
            <w:vMerge/>
          </w:tcPr>
          <w:p w14:paraId="2948DD70" w14:textId="77777777" w:rsidR="003D5325" w:rsidRDefault="003D5325" w:rsidP="000D7DDE">
            <w:pPr>
              <w:pStyle w:val="af4"/>
            </w:pPr>
          </w:p>
        </w:tc>
        <w:tc>
          <w:tcPr>
            <w:tcW w:w="652" w:type="dxa"/>
          </w:tcPr>
          <w:p w14:paraId="2F7A1B77" w14:textId="77777777" w:rsidR="003D5325" w:rsidRDefault="003D5325" w:rsidP="00075B29">
            <w:pPr>
              <w:pStyle w:val="af4"/>
              <w:jc w:val="center"/>
            </w:pPr>
          </w:p>
        </w:tc>
        <w:tc>
          <w:tcPr>
            <w:tcW w:w="3113" w:type="dxa"/>
            <w:vAlign w:val="center"/>
          </w:tcPr>
          <w:p w14:paraId="6B63E096" w14:textId="1D1AFD74" w:rsidR="003D5325" w:rsidRDefault="003D5325" w:rsidP="00075B29">
            <w:pPr>
              <w:pStyle w:val="af4"/>
              <w:jc w:val="center"/>
            </w:pPr>
            <w:r>
              <w:rPr>
                <w:rFonts w:hint="eastAsia"/>
              </w:rPr>
              <w:t>ROC</w:t>
            </w:r>
            <w:r>
              <w:rPr>
                <w:rFonts w:hint="eastAsia"/>
              </w:rPr>
              <w:t>曲线下面积</w:t>
            </w:r>
          </w:p>
        </w:tc>
        <w:tc>
          <w:tcPr>
            <w:tcW w:w="710" w:type="dxa"/>
            <w:vAlign w:val="center"/>
          </w:tcPr>
          <w:p w14:paraId="71ABBE98" w14:textId="77777777" w:rsidR="003D5325" w:rsidRDefault="003D5325" w:rsidP="000D7DDE">
            <w:pPr>
              <w:pStyle w:val="af4"/>
              <w:jc w:val="center"/>
            </w:pPr>
            <w:r>
              <w:rPr>
                <w:rFonts w:hint="eastAsia"/>
              </w:rPr>
              <w:t>√</w:t>
            </w:r>
          </w:p>
        </w:tc>
        <w:tc>
          <w:tcPr>
            <w:tcW w:w="991" w:type="dxa"/>
            <w:vAlign w:val="center"/>
          </w:tcPr>
          <w:p w14:paraId="64BBC0D5" w14:textId="77777777" w:rsidR="003D5325" w:rsidRDefault="003D5325" w:rsidP="000D7DDE">
            <w:pPr>
              <w:pStyle w:val="af4"/>
              <w:jc w:val="center"/>
            </w:pPr>
            <w:r w:rsidRPr="009E5313">
              <w:rPr>
                <w:position w:val="-4"/>
                <w:szCs w:val="20"/>
              </w:rPr>
              <w:object w:dxaOrig="180" w:dyaOrig="160" w14:anchorId="18E9D4A4">
                <v:shape id="_x0000_i1267" type="#_x0000_t75" style="width:8.5pt;height:8pt" o:ole="">
                  <v:imagedata r:id="rId470" o:title=""/>
                </v:shape>
                <o:OLEObject Type="Embed" ProgID="Equation.DSMT4" ShapeID="_x0000_i1267" DrawAspect="Content" ObjectID="_1695129990" r:id="rId491"/>
              </w:object>
            </w:r>
          </w:p>
        </w:tc>
        <w:tc>
          <w:tcPr>
            <w:tcW w:w="708" w:type="dxa"/>
            <w:vAlign w:val="center"/>
          </w:tcPr>
          <w:p w14:paraId="11E18FB6" w14:textId="77777777" w:rsidR="003D5325" w:rsidRDefault="003D5325" w:rsidP="000D7DDE">
            <w:pPr>
              <w:pStyle w:val="af4"/>
              <w:jc w:val="center"/>
            </w:pPr>
            <w:r>
              <w:rPr>
                <w:rFonts w:hint="eastAsia"/>
              </w:rPr>
              <w:t>√</w:t>
            </w:r>
          </w:p>
        </w:tc>
        <w:tc>
          <w:tcPr>
            <w:tcW w:w="1134" w:type="dxa"/>
            <w:vAlign w:val="center"/>
          </w:tcPr>
          <w:p w14:paraId="1552F4EA" w14:textId="77777777" w:rsidR="003D5325" w:rsidRDefault="003D5325" w:rsidP="000D7DDE">
            <w:pPr>
              <w:pStyle w:val="af4"/>
              <w:jc w:val="center"/>
            </w:pPr>
            <w:r w:rsidRPr="009E5313">
              <w:rPr>
                <w:position w:val="-4"/>
                <w:szCs w:val="20"/>
              </w:rPr>
              <w:object w:dxaOrig="180" w:dyaOrig="160" w14:anchorId="5D8F559E">
                <v:shape id="_x0000_i1268" type="#_x0000_t75" style="width:8.5pt;height:8pt" o:ole="">
                  <v:imagedata r:id="rId470" o:title=""/>
                </v:shape>
                <o:OLEObject Type="Embed" ProgID="Equation.DSMT4" ShapeID="_x0000_i1268" DrawAspect="Content" ObjectID="_1695129991" r:id="rId492"/>
              </w:object>
            </w:r>
          </w:p>
        </w:tc>
      </w:tr>
      <w:tr w:rsidR="003D5325" w14:paraId="07F17395" w14:textId="77777777" w:rsidTr="003D5325">
        <w:trPr>
          <w:jc w:val="center"/>
        </w:trPr>
        <w:tc>
          <w:tcPr>
            <w:tcW w:w="1186" w:type="dxa"/>
            <w:vMerge/>
          </w:tcPr>
          <w:p w14:paraId="1A8C7215" w14:textId="77777777" w:rsidR="003D5325" w:rsidRDefault="003D5325" w:rsidP="000D7DDE">
            <w:pPr>
              <w:pStyle w:val="af4"/>
            </w:pPr>
          </w:p>
        </w:tc>
        <w:tc>
          <w:tcPr>
            <w:tcW w:w="652" w:type="dxa"/>
          </w:tcPr>
          <w:p w14:paraId="135F5CD6" w14:textId="77777777" w:rsidR="003D5325" w:rsidRDefault="003D5325" w:rsidP="00075B29">
            <w:pPr>
              <w:pStyle w:val="af4"/>
              <w:jc w:val="center"/>
            </w:pPr>
          </w:p>
        </w:tc>
        <w:tc>
          <w:tcPr>
            <w:tcW w:w="3113" w:type="dxa"/>
            <w:vAlign w:val="center"/>
          </w:tcPr>
          <w:p w14:paraId="19016114" w14:textId="7A7C7347" w:rsidR="003D5325" w:rsidRDefault="003D5325" w:rsidP="00075B29">
            <w:pPr>
              <w:pStyle w:val="af4"/>
              <w:jc w:val="center"/>
            </w:pPr>
            <w:r>
              <w:rPr>
                <w:rFonts w:hint="eastAsia"/>
              </w:rPr>
              <w:t>基于评分</w:t>
            </w:r>
          </w:p>
        </w:tc>
        <w:tc>
          <w:tcPr>
            <w:tcW w:w="710" w:type="dxa"/>
            <w:vAlign w:val="center"/>
          </w:tcPr>
          <w:p w14:paraId="64F600C0" w14:textId="77777777" w:rsidR="003D5325" w:rsidRDefault="003D5325" w:rsidP="000D7DDE">
            <w:pPr>
              <w:pStyle w:val="af4"/>
              <w:jc w:val="center"/>
            </w:pPr>
            <w:r>
              <w:rPr>
                <w:rFonts w:hint="eastAsia"/>
              </w:rPr>
              <w:t>√</w:t>
            </w:r>
          </w:p>
        </w:tc>
        <w:tc>
          <w:tcPr>
            <w:tcW w:w="991" w:type="dxa"/>
            <w:vAlign w:val="center"/>
          </w:tcPr>
          <w:p w14:paraId="4C87A056" w14:textId="77777777" w:rsidR="003D5325" w:rsidRDefault="003D5325" w:rsidP="000D7DDE">
            <w:pPr>
              <w:pStyle w:val="af4"/>
              <w:jc w:val="center"/>
            </w:pPr>
            <w:r w:rsidRPr="009E5313">
              <w:rPr>
                <w:position w:val="-4"/>
                <w:szCs w:val="20"/>
              </w:rPr>
              <w:object w:dxaOrig="180" w:dyaOrig="160" w14:anchorId="5ED47785">
                <v:shape id="_x0000_i1269" type="#_x0000_t75" style="width:8.5pt;height:8pt" o:ole="">
                  <v:imagedata r:id="rId470" o:title=""/>
                </v:shape>
                <o:OLEObject Type="Embed" ProgID="Equation.DSMT4" ShapeID="_x0000_i1269" DrawAspect="Content" ObjectID="_1695129992" r:id="rId493"/>
              </w:object>
            </w:r>
          </w:p>
        </w:tc>
        <w:tc>
          <w:tcPr>
            <w:tcW w:w="708" w:type="dxa"/>
            <w:vAlign w:val="center"/>
          </w:tcPr>
          <w:p w14:paraId="0A1EF43D" w14:textId="77777777" w:rsidR="003D5325" w:rsidRDefault="003D5325" w:rsidP="000D7DDE">
            <w:pPr>
              <w:pStyle w:val="af4"/>
              <w:jc w:val="center"/>
            </w:pPr>
            <w:r>
              <w:rPr>
                <w:rFonts w:hint="eastAsia"/>
              </w:rPr>
              <w:t>√</w:t>
            </w:r>
          </w:p>
        </w:tc>
        <w:tc>
          <w:tcPr>
            <w:tcW w:w="1134" w:type="dxa"/>
            <w:vAlign w:val="center"/>
          </w:tcPr>
          <w:p w14:paraId="608C7856" w14:textId="77777777" w:rsidR="003D5325" w:rsidRDefault="003D5325" w:rsidP="000D7DDE">
            <w:pPr>
              <w:pStyle w:val="af4"/>
              <w:jc w:val="center"/>
            </w:pPr>
            <w:r w:rsidRPr="009E5313">
              <w:rPr>
                <w:position w:val="-4"/>
                <w:szCs w:val="20"/>
              </w:rPr>
              <w:object w:dxaOrig="180" w:dyaOrig="160" w14:anchorId="17FA2374">
                <v:shape id="_x0000_i1270" type="#_x0000_t75" style="width:8.5pt;height:8pt" o:ole="">
                  <v:imagedata r:id="rId470" o:title=""/>
                </v:shape>
                <o:OLEObject Type="Embed" ProgID="Equation.DSMT4" ShapeID="_x0000_i1270" DrawAspect="Content" ObjectID="_1695129993" r:id="rId494"/>
              </w:object>
            </w:r>
          </w:p>
        </w:tc>
      </w:tr>
      <w:tr w:rsidR="003D5325" w14:paraId="3AB5DF09" w14:textId="77777777" w:rsidTr="003D5325">
        <w:trPr>
          <w:jc w:val="center"/>
        </w:trPr>
        <w:tc>
          <w:tcPr>
            <w:tcW w:w="1186" w:type="dxa"/>
            <w:vMerge/>
          </w:tcPr>
          <w:p w14:paraId="54EBC3AA" w14:textId="77777777" w:rsidR="003D5325" w:rsidRDefault="003D5325" w:rsidP="000D7DDE">
            <w:pPr>
              <w:pStyle w:val="af4"/>
            </w:pPr>
          </w:p>
        </w:tc>
        <w:tc>
          <w:tcPr>
            <w:tcW w:w="652" w:type="dxa"/>
          </w:tcPr>
          <w:p w14:paraId="6308647E" w14:textId="77777777" w:rsidR="003D5325" w:rsidRDefault="003D5325" w:rsidP="00075B29">
            <w:pPr>
              <w:pStyle w:val="af4"/>
              <w:jc w:val="center"/>
            </w:pPr>
          </w:p>
        </w:tc>
        <w:tc>
          <w:tcPr>
            <w:tcW w:w="3113" w:type="dxa"/>
            <w:vAlign w:val="center"/>
          </w:tcPr>
          <w:p w14:paraId="73BE34DC" w14:textId="4C7942E7" w:rsidR="003D5325" w:rsidRDefault="003D5325" w:rsidP="00075B29">
            <w:pPr>
              <w:pStyle w:val="af4"/>
              <w:jc w:val="center"/>
            </w:pPr>
            <w:r>
              <w:rPr>
                <w:rFonts w:hint="eastAsia"/>
              </w:rPr>
              <w:t>基于成本</w:t>
            </w:r>
          </w:p>
        </w:tc>
        <w:tc>
          <w:tcPr>
            <w:tcW w:w="710" w:type="dxa"/>
            <w:vAlign w:val="center"/>
          </w:tcPr>
          <w:p w14:paraId="62FECF89" w14:textId="77777777" w:rsidR="003D5325" w:rsidRDefault="003D5325" w:rsidP="000D7DDE">
            <w:pPr>
              <w:pStyle w:val="af4"/>
              <w:jc w:val="center"/>
            </w:pPr>
            <w:r>
              <w:rPr>
                <w:rFonts w:hint="eastAsia"/>
              </w:rPr>
              <w:t>√</w:t>
            </w:r>
          </w:p>
        </w:tc>
        <w:tc>
          <w:tcPr>
            <w:tcW w:w="991" w:type="dxa"/>
            <w:vAlign w:val="center"/>
          </w:tcPr>
          <w:p w14:paraId="646C9F19" w14:textId="77777777" w:rsidR="003D5325" w:rsidRDefault="003D5325" w:rsidP="000D7DDE">
            <w:pPr>
              <w:pStyle w:val="af4"/>
              <w:jc w:val="center"/>
            </w:pPr>
            <w:r w:rsidRPr="009E5313">
              <w:rPr>
                <w:position w:val="-4"/>
                <w:szCs w:val="20"/>
              </w:rPr>
              <w:object w:dxaOrig="180" w:dyaOrig="160" w14:anchorId="722ECF76">
                <v:shape id="_x0000_i1271" type="#_x0000_t75" style="width:8.5pt;height:8pt" o:ole="">
                  <v:imagedata r:id="rId470" o:title=""/>
                </v:shape>
                <o:OLEObject Type="Embed" ProgID="Equation.DSMT4" ShapeID="_x0000_i1271" DrawAspect="Content" ObjectID="_1695129994" r:id="rId495"/>
              </w:object>
            </w:r>
          </w:p>
        </w:tc>
        <w:tc>
          <w:tcPr>
            <w:tcW w:w="708" w:type="dxa"/>
            <w:vAlign w:val="center"/>
          </w:tcPr>
          <w:p w14:paraId="3620643D" w14:textId="77777777" w:rsidR="003D5325" w:rsidRDefault="003D5325" w:rsidP="000D7DDE">
            <w:pPr>
              <w:pStyle w:val="af4"/>
              <w:jc w:val="center"/>
            </w:pPr>
            <w:r>
              <w:rPr>
                <w:rFonts w:hint="eastAsia"/>
              </w:rPr>
              <w:t>√</w:t>
            </w:r>
          </w:p>
        </w:tc>
        <w:tc>
          <w:tcPr>
            <w:tcW w:w="1134" w:type="dxa"/>
            <w:vAlign w:val="center"/>
          </w:tcPr>
          <w:p w14:paraId="13B2500E" w14:textId="77777777" w:rsidR="003D5325" w:rsidRDefault="003D5325" w:rsidP="000D7DDE">
            <w:pPr>
              <w:pStyle w:val="af4"/>
              <w:jc w:val="center"/>
            </w:pPr>
            <w:r w:rsidRPr="009E5313">
              <w:rPr>
                <w:position w:val="-4"/>
                <w:szCs w:val="20"/>
              </w:rPr>
              <w:object w:dxaOrig="180" w:dyaOrig="160" w14:anchorId="08D9D629">
                <v:shape id="_x0000_i1272" type="#_x0000_t75" style="width:8.5pt;height:8pt" o:ole="">
                  <v:imagedata r:id="rId470" o:title=""/>
                </v:shape>
                <o:OLEObject Type="Embed" ProgID="Equation.DSMT4" ShapeID="_x0000_i1272" DrawAspect="Content" ObjectID="_1695129995" r:id="rId496"/>
              </w:object>
            </w:r>
          </w:p>
        </w:tc>
      </w:tr>
      <w:tr w:rsidR="003D5325" w14:paraId="5C358E5D" w14:textId="77777777" w:rsidTr="003D5325">
        <w:trPr>
          <w:jc w:val="center"/>
        </w:trPr>
        <w:tc>
          <w:tcPr>
            <w:tcW w:w="1186" w:type="dxa"/>
            <w:vMerge/>
          </w:tcPr>
          <w:p w14:paraId="6E3A2DB7" w14:textId="77777777" w:rsidR="003D5325" w:rsidRDefault="003D5325" w:rsidP="000D7DDE">
            <w:pPr>
              <w:pStyle w:val="af4"/>
            </w:pPr>
          </w:p>
        </w:tc>
        <w:tc>
          <w:tcPr>
            <w:tcW w:w="652" w:type="dxa"/>
          </w:tcPr>
          <w:p w14:paraId="3E80E18C" w14:textId="77777777" w:rsidR="003D5325" w:rsidRDefault="003D5325" w:rsidP="00075B29">
            <w:pPr>
              <w:pStyle w:val="af4"/>
              <w:jc w:val="center"/>
            </w:pPr>
          </w:p>
        </w:tc>
        <w:tc>
          <w:tcPr>
            <w:tcW w:w="3113" w:type="dxa"/>
            <w:vAlign w:val="center"/>
          </w:tcPr>
          <w:p w14:paraId="48F8B054" w14:textId="5404280A" w:rsidR="003D5325" w:rsidRDefault="003D5325" w:rsidP="00075B29">
            <w:pPr>
              <w:pStyle w:val="af4"/>
              <w:jc w:val="center"/>
            </w:pPr>
            <w:r>
              <w:rPr>
                <w:rFonts w:hint="eastAsia"/>
              </w:rPr>
              <w:t>均方误差</w:t>
            </w:r>
          </w:p>
        </w:tc>
        <w:tc>
          <w:tcPr>
            <w:tcW w:w="710" w:type="dxa"/>
            <w:vAlign w:val="center"/>
          </w:tcPr>
          <w:p w14:paraId="07916142" w14:textId="77777777" w:rsidR="003D5325" w:rsidRDefault="003D5325" w:rsidP="000D7DDE">
            <w:pPr>
              <w:pStyle w:val="af4"/>
              <w:jc w:val="center"/>
            </w:pPr>
            <w:r w:rsidRPr="009E5313">
              <w:rPr>
                <w:position w:val="-4"/>
                <w:szCs w:val="20"/>
              </w:rPr>
              <w:object w:dxaOrig="180" w:dyaOrig="160" w14:anchorId="27F992C7">
                <v:shape id="_x0000_i1273" type="#_x0000_t75" style="width:8.5pt;height:8pt" o:ole="">
                  <v:imagedata r:id="rId470" o:title=""/>
                </v:shape>
                <o:OLEObject Type="Embed" ProgID="Equation.DSMT4" ShapeID="_x0000_i1273" DrawAspect="Content" ObjectID="_1695129996" r:id="rId497"/>
              </w:object>
            </w:r>
          </w:p>
        </w:tc>
        <w:tc>
          <w:tcPr>
            <w:tcW w:w="991" w:type="dxa"/>
            <w:vAlign w:val="center"/>
          </w:tcPr>
          <w:p w14:paraId="6F4CD32D" w14:textId="77777777" w:rsidR="003D5325" w:rsidRDefault="003D5325" w:rsidP="000D7DDE">
            <w:pPr>
              <w:pStyle w:val="af4"/>
              <w:jc w:val="center"/>
            </w:pPr>
            <w:r>
              <w:rPr>
                <w:rFonts w:hint="eastAsia"/>
              </w:rPr>
              <w:t>√</w:t>
            </w:r>
          </w:p>
        </w:tc>
        <w:tc>
          <w:tcPr>
            <w:tcW w:w="708" w:type="dxa"/>
            <w:vAlign w:val="center"/>
          </w:tcPr>
          <w:p w14:paraId="714E5A02" w14:textId="77777777" w:rsidR="003D5325" w:rsidRDefault="003D5325" w:rsidP="000D7DDE">
            <w:pPr>
              <w:pStyle w:val="af4"/>
              <w:jc w:val="center"/>
            </w:pPr>
            <w:r w:rsidRPr="009E5313">
              <w:rPr>
                <w:position w:val="-4"/>
                <w:szCs w:val="20"/>
              </w:rPr>
              <w:object w:dxaOrig="180" w:dyaOrig="160" w14:anchorId="2C809265">
                <v:shape id="_x0000_i1274" type="#_x0000_t75" style="width:8.5pt;height:8pt" o:ole="">
                  <v:imagedata r:id="rId470" o:title=""/>
                </v:shape>
                <o:OLEObject Type="Embed" ProgID="Equation.DSMT4" ShapeID="_x0000_i1274" DrawAspect="Content" ObjectID="_1695129997" r:id="rId498"/>
              </w:object>
            </w:r>
          </w:p>
        </w:tc>
        <w:tc>
          <w:tcPr>
            <w:tcW w:w="1134" w:type="dxa"/>
            <w:vAlign w:val="center"/>
          </w:tcPr>
          <w:p w14:paraId="65DFF7E2" w14:textId="77777777" w:rsidR="003D5325" w:rsidRDefault="003D5325" w:rsidP="000D7DDE">
            <w:pPr>
              <w:pStyle w:val="af4"/>
              <w:jc w:val="center"/>
            </w:pPr>
            <w:r w:rsidRPr="009E5313">
              <w:rPr>
                <w:position w:val="-4"/>
                <w:szCs w:val="20"/>
              </w:rPr>
              <w:object w:dxaOrig="180" w:dyaOrig="160" w14:anchorId="5B7CE5B6">
                <v:shape id="_x0000_i1275" type="#_x0000_t75" style="width:8.5pt;height:8pt" o:ole="">
                  <v:imagedata r:id="rId470" o:title=""/>
                </v:shape>
                <o:OLEObject Type="Embed" ProgID="Equation.DSMT4" ShapeID="_x0000_i1275" DrawAspect="Content" ObjectID="_1695129998" r:id="rId499"/>
              </w:object>
            </w:r>
          </w:p>
        </w:tc>
      </w:tr>
      <w:tr w:rsidR="003D5325" w14:paraId="4AB43408" w14:textId="77777777" w:rsidTr="003D5325">
        <w:trPr>
          <w:jc w:val="center"/>
        </w:trPr>
        <w:tc>
          <w:tcPr>
            <w:tcW w:w="1186" w:type="dxa"/>
            <w:vMerge/>
          </w:tcPr>
          <w:p w14:paraId="0DA369E5" w14:textId="77777777" w:rsidR="003D5325" w:rsidRDefault="003D5325" w:rsidP="000D7DDE">
            <w:pPr>
              <w:pStyle w:val="af4"/>
            </w:pPr>
          </w:p>
        </w:tc>
        <w:tc>
          <w:tcPr>
            <w:tcW w:w="652" w:type="dxa"/>
          </w:tcPr>
          <w:p w14:paraId="140953C5" w14:textId="77777777" w:rsidR="003D5325" w:rsidRDefault="003D5325" w:rsidP="00075B29">
            <w:pPr>
              <w:pStyle w:val="af4"/>
              <w:jc w:val="center"/>
            </w:pPr>
          </w:p>
        </w:tc>
        <w:tc>
          <w:tcPr>
            <w:tcW w:w="3113" w:type="dxa"/>
            <w:vAlign w:val="center"/>
          </w:tcPr>
          <w:p w14:paraId="51221D14" w14:textId="7159907F" w:rsidR="003D5325" w:rsidRDefault="003D5325" w:rsidP="00075B29">
            <w:pPr>
              <w:pStyle w:val="af4"/>
              <w:jc w:val="center"/>
            </w:pPr>
            <w:r>
              <w:rPr>
                <w:rFonts w:hint="eastAsia"/>
              </w:rPr>
              <w:t>均方根误差</w:t>
            </w:r>
          </w:p>
        </w:tc>
        <w:tc>
          <w:tcPr>
            <w:tcW w:w="710" w:type="dxa"/>
            <w:vAlign w:val="center"/>
          </w:tcPr>
          <w:p w14:paraId="24C26C86" w14:textId="77777777" w:rsidR="003D5325" w:rsidRDefault="003D5325" w:rsidP="000D7DDE">
            <w:pPr>
              <w:pStyle w:val="af4"/>
              <w:jc w:val="center"/>
            </w:pPr>
            <w:r w:rsidRPr="009E5313">
              <w:rPr>
                <w:position w:val="-4"/>
                <w:szCs w:val="20"/>
              </w:rPr>
              <w:object w:dxaOrig="180" w:dyaOrig="160" w14:anchorId="618559B9">
                <v:shape id="_x0000_i1276" type="#_x0000_t75" style="width:8.5pt;height:8pt" o:ole="">
                  <v:imagedata r:id="rId470" o:title=""/>
                </v:shape>
                <o:OLEObject Type="Embed" ProgID="Equation.DSMT4" ShapeID="_x0000_i1276" DrawAspect="Content" ObjectID="_1695129999" r:id="rId500"/>
              </w:object>
            </w:r>
          </w:p>
        </w:tc>
        <w:tc>
          <w:tcPr>
            <w:tcW w:w="991" w:type="dxa"/>
          </w:tcPr>
          <w:p w14:paraId="51CA0581" w14:textId="77777777" w:rsidR="003D5325" w:rsidRDefault="003D5325" w:rsidP="000D7DDE">
            <w:pPr>
              <w:pStyle w:val="af4"/>
              <w:jc w:val="center"/>
            </w:pPr>
            <w:r>
              <w:rPr>
                <w:rFonts w:hint="eastAsia"/>
              </w:rPr>
              <w:t>√</w:t>
            </w:r>
          </w:p>
        </w:tc>
        <w:tc>
          <w:tcPr>
            <w:tcW w:w="708" w:type="dxa"/>
            <w:vAlign w:val="center"/>
          </w:tcPr>
          <w:p w14:paraId="4E4201E0" w14:textId="77777777" w:rsidR="003D5325" w:rsidRDefault="003D5325" w:rsidP="000D7DDE">
            <w:pPr>
              <w:pStyle w:val="af4"/>
              <w:jc w:val="center"/>
            </w:pPr>
            <w:r w:rsidRPr="009E5313">
              <w:rPr>
                <w:position w:val="-4"/>
                <w:szCs w:val="20"/>
              </w:rPr>
              <w:object w:dxaOrig="180" w:dyaOrig="160" w14:anchorId="53CFE98B">
                <v:shape id="_x0000_i1277" type="#_x0000_t75" style="width:8.5pt;height:8pt" o:ole="">
                  <v:imagedata r:id="rId470" o:title=""/>
                </v:shape>
                <o:OLEObject Type="Embed" ProgID="Equation.DSMT4" ShapeID="_x0000_i1277" DrawAspect="Content" ObjectID="_1695130000" r:id="rId501"/>
              </w:object>
            </w:r>
          </w:p>
        </w:tc>
        <w:tc>
          <w:tcPr>
            <w:tcW w:w="1134" w:type="dxa"/>
            <w:vAlign w:val="center"/>
          </w:tcPr>
          <w:p w14:paraId="554ECA50" w14:textId="77777777" w:rsidR="003D5325" w:rsidRDefault="003D5325" w:rsidP="000D7DDE">
            <w:pPr>
              <w:pStyle w:val="af4"/>
              <w:jc w:val="center"/>
            </w:pPr>
            <w:r w:rsidRPr="009E5313">
              <w:rPr>
                <w:position w:val="-4"/>
                <w:szCs w:val="20"/>
              </w:rPr>
              <w:object w:dxaOrig="180" w:dyaOrig="160" w14:anchorId="6A3F6371">
                <v:shape id="_x0000_i1278" type="#_x0000_t75" style="width:8.5pt;height:8pt" o:ole="">
                  <v:imagedata r:id="rId470" o:title=""/>
                </v:shape>
                <o:OLEObject Type="Embed" ProgID="Equation.DSMT4" ShapeID="_x0000_i1278" DrawAspect="Content" ObjectID="_1695130001" r:id="rId502"/>
              </w:object>
            </w:r>
          </w:p>
        </w:tc>
      </w:tr>
      <w:tr w:rsidR="003D5325" w14:paraId="28849FAE" w14:textId="77777777" w:rsidTr="003D5325">
        <w:trPr>
          <w:jc w:val="center"/>
        </w:trPr>
        <w:tc>
          <w:tcPr>
            <w:tcW w:w="1186" w:type="dxa"/>
            <w:vMerge/>
          </w:tcPr>
          <w:p w14:paraId="7E3CEFFE" w14:textId="77777777" w:rsidR="003D5325" w:rsidRDefault="003D5325" w:rsidP="000D7DDE">
            <w:pPr>
              <w:pStyle w:val="af4"/>
            </w:pPr>
          </w:p>
        </w:tc>
        <w:tc>
          <w:tcPr>
            <w:tcW w:w="652" w:type="dxa"/>
          </w:tcPr>
          <w:p w14:paraId="4C8AA898" w14:textId="77777777" w:rsidR="003D5325" w:rsidRDefault="003D5325" w:rsidP="00075B29">
            <w:pPr>
              <w:pStyle w:val="af4"/>
              <w:jc w:val="center"/>
            </w:pPr>
          </w:p>
        </w:tc>
        <w:tc>
          <w:tcPr>
            <w:tcW w:w="3113" w:type="dxa"/>
            <w:vAlign w:val="center"/>
          </w:tcPr>
          <w:p w14:paraId="02CFE25B" w14:textId="44DF7B51" w:rsidR="003D5325" w:rsidRDefault="003D5325" w:rsidP="00075B29">
            <w:pPr>
              <w:pStyle w:val="af4"/>
              <w:jc w:val="center"/>
            </w:pPr>
            <w:r>
              <w:rPr>
                <w:rFonts w:hint="eastAsia"/>
              </w:rPr>
              <w:t>平均绝对百分比误差</w:t>
            </w:r>
          </w:p>
        </w:tc>
        <w:tc>
          <w:tcPr>
            <w:tcW w:w="710" w:type="dxa"/>
            <w:vAlign w:val="center"/>
          </w:tcPr>
          <w:p w14:paraId="7C2B72EE" w14:textId="77777777" w:rsidR="003D5325" w:rsidRDefault="003D5325" w:rsidP="000D7DDE">
            <w:pPr>
              <w:pStyle w:val="af4"/>
              <w:jc w:val="center"/>
            </w:pPr>
            <w:r w:rsidRPr="009E5313">
              <w:rPr>
                <w:position w:val="-4"/>
                <w:szCs w:val="20"/>
              </w:rPr>
              <w:object w:dxaOrig="180" w:dyaOrig="160" w14:anchorId="1CD6E01D">
                <v:shape id="_x0000_i1279" type="#_x0000_t75" style="width:8.5pt;height:8pt" o:ole="">
                  <v:imagedata r:id="rId470" o:title=""/>
                </v:shape>
                <o:OLEObject Type="Embed" ProgID="Equation.DSMT4" ShapeID="_x0000_i1279" DrawAspect="Content" ObjectID="_1695130002" r:id="rId503"/>
              </w:object>
            </w:r>
          </w:p>
        </w:tc>
        <w:tc>
          <w:tcPr>
            <w:tcW w:w="991" w:type="dxa"/>
            <w:vAlign w:val="center"/>
          </w:tcPr>
          <w:p w14:paraId="29E5054F" w14:textId="77777777" w:rsidR="003D5325" w:rsidRDefault="003D5325" w:rsidP="000D7DDE">
            <w:pPr>
              <w:pStyle w:val="af4"/>
              <w:jc w:val="center"/>
            </w:pPr>
            <w:r>
              <w:rPr>
                <w:rFonts w:hint="eastAsia"/>
              </w:rPr>
              <w:t>√</w:t>
            </w:r>
          </w:p>
        </w:tc>
        <w:tc>
          <w:tcPr>
            <w:tcW w:w="708" w:type="dxa"/>
            <w:vAlign w:val="center"/>
          </w:tcPr>
          <w:p w14:paraId="52096105" w14:textId="77777777" w:rsidR="003D5325" w:rsidRDefault="003D5325" w:rsidP="000D7DDE">
            <w:pPr>
              <w:pStyle w:val="af4"/>
              <w:jc w:val="center"/>
            </w:pPr>
            <w:r w:rsidRPr="009E5313">
              <w:rPr>
                <w:position w:val="-4"/>
                <w:szCs w:val="20"/>
              </w:rPr>
              <w:object w:dxaOrig="180" w:dyaOrig="160" w14:anchorId="7A6067E3">
                <v:shape id="_x0000_i1280" type="#_x0000_t75" style="width:8.5pt;height:8pt" o:ole="">
                  <v:imagedata r:id="rId470" o:title=""/>
                </v:shape>
                <o:OLEObject Type="Embed" ProgID="Equation.DSMT4" ShapeID="_x0000_i1280" DrawAspect="Content" ObjectID="_1695130003" r:id="rId504"/>
              </w:object>
            </w:r>
          </w:p>
        </w:tc>
        <w:tc>
          <w:tcPr>
            <w:tcW w:w="1134" w:type="dxa"/>
            <w:vAlign w:val="center"/>
          </w:tcPr>
          <w:p w14:paraId="4CDBD4EE" w14:textId="77777777" w:rsidR="003D5325" w:rsidRDefault="003D5325" w:rsidP="000D7DDE">
            <w:pPr>
              <w:pStyle w:val="af4"/>
              <w:jc w:val="center"/>
            </w:pPr>
            <w:r w:rsidRPr="009E5313">
              <w:rPr>
                <w:position w:val="-4"/>
                <w:szCs w:val="20"/>
              </w:rPr>
              <w:object w:dxaOrig="180" w:dyaOrig="160" w14:anchorId="5F7E67DF">
                <v:shape id="_x0000_i1281" type="#_x0000_t75" style="width:8.5pt;height:8pt" o:ole="">
                  <v:imagedata r:id="rId470" o:title=""/>
                </v:shape>
                <o:OLEObject Type="Embed" ProgID="Equation.DSMT4" ShapeID="_x0000_i1281" DrawAspect="Content" ObjectID="_1695130004" r:id="rId505"/>
              </w:object>
            </w:r>
          </w:p>
        </w:tc>
      </w:tr>
      <w:tr w:rsidR="003D5325" w14:paraId="7DFE0CFA" w14:textId="77777777" w:rsidTr="003D5325">
        <w:trPr>
          <w:jc w:val="center"/>
        </w:trPr>
        <w:tc>
          <w:tcPr>
            <w:tcW w:w="1186" w:type="dxa"/>
            <w:vMerge/>
          </w:tcPr>
          <w:p w14:paraId="02EE9B4D" w14:textId="77777777" w:rsidR="003D5325" w:rsidRDefault="003D5325" w:rsidP="000D7DDE">
            <w:pPr>
              <w:pStyle w:val="af4"/>
            </w:pPr>
          </w:p>
        </w:tc>
        <w:tc>
          <w:tcPr>
            <w:tcW w:w="652" w:type="dxa"/>
          </w:tcPr>
          <w:p w14:paraId="0F25BDA0" w14:textId="77777777" w:rsidR="003D5325" w:rsidRDefault="003D5325" w:rsidP="00075B29">
            <w:pPr>
              <w:pStyle w:val="af4"/>
              <w:jc w:val="center"/>
            </w:pPr>
          </w:p>
        </w:tc>
        <w:tc>
          <w:tcPr>
            <w:tcW w:w="3113" w:type="dxa"/>
            <w:vAlign w:val="center"/>
          </w:tcPr>
          <w:p w14:paraId="16C87838" w14:textId="7E72A4B5" w:rsidR="003D5325" w:rsidRDefault="003D5325" w:rsidP="00075B29">
            <w:pPr>
              <w:pStyle w:val="af4"/>
              <w:jc w:val="center"/>
            </w:pPr>
            <w:r>
              <w:rPr>
                <w:rFonts w:hint="eastAsia"/>
              </w:rPr>
              <w:t>对称平均绝对百分比误差</w:t>
            </w:r>
          </w:p>
        </w:tc>
        <w:tc>
          <w:tcPr>
            <w:tcW w:w="710" w:type="dxa"/>
            <w:vAlign w:val="center"/>
          </w:tcPr>
          <w:p w14:paraId="23B8CC5F" w14:textId="77777777" w:rsidR="003D5325" w:rsidRDefault="003D5325" w:rsidP="000D7DDE">
            <w:pPr>
              <w:pStyle w:val="af4"/>
              <w:jc w:val="center"/>
            </w:pPr>
            <w:r w:rsidRPr="009E5313">
              <w:rPr>
                <w:position w:val="-4"/>
                <w:szCs w:val="20"/>
              </w:rPr>
              <w:object w:dxaOrig="180" w:dyaOrig="160" w14:anchorId="0F63D252">
                <v:shape id="_x0000_i1282" type="#_x0000_t75" style="width:8.5pt;height:8pt" o:ole="">
                  <v:imagedata r:id="rId470" o:title=""/>
                </v:shape>
                <o:OLEObject Type="Embed" ProgID="Equation.DSMT4" ShapeID="_x0000_i1282" DrawAspect="Content" ObjectID="_1695130005" r:id="rId506"/>
              </w:object>
            </w:r>
          </w:p>
        </w:tc>
        <w:tc>
          <w:tcPr>
            <w:tcW w:w="991" w:type="dxa"/>
            <w:vAlign w:val="center"/>
          </w:tcPr>
          <w:p w14:paraId="038522B2" w14:textId="77777777" w:rsidR="003D5325" w:rsidRDefault="003D5325" w:rsidP="000D7DDE">
            <w:pPr>
              <w:pStyle w:val="af4"/>
              <w:jc w:val="center"/>
            </w:pPr>
            <w:r>
              <w:rPr>
                <w:rFonts w:hint="eastAsia"/>
              </w:rPr>
              <w:t>√</w:t>
            </w:r>
          </w:p>
        </w:tc>
        <w:tc>
          <w:tcPr>
            <w:tcW w:w="708" w:type="dxa"/>
            <w:vAlign w:val="center"/>
          </w:tcPr>
          <w:p w14:paraId="2590B366" w14:textId="77777777" w:rsidR="003D5325" w:rsidRDefault="003D5325" w:rsidP="000D7DDE">
            <w:pPr>
              <w:pStyle w:val="af4"/>
              <w:jc w:val="center"/>
            </w:pPr>
            <w:r w:rsidRPr="009E5313">
              <w:rPr>
                <w:position w:val="-4"/>
                <w:szCs w:val="20"/>
              </w:rPr>
              <w:object w:dxaOrig="180" w:dyaOrig="160" w14:anchorId="03885462">
                <v:shape id="_x0000_i1283" type="#_x0000_t75" style="width:8.5pt;height:8pt" o:ole="">
                  <v:imagedata r:id="rId470" o:title=""/>
                </v:shape>
                <o:OLEObject Type="Embed" ProgID="Equation.DSMT4" ShapeID="_x0000_i1283" DrawAspect="Content" ObjectID="_1695130006" r:id="rId507"/>
              </w:object>
            </w:r>
          </w:p>
        </w:tc>
        <w:tc>
          <w:tcPr>
            <w:tcW w:w="1134" w:type="dxa"/>
            <w:vAlign w:val="center"/>
          </w:tcPr>
          <w:p w14:paraId="3B3F1464" w14:textId="77777777" w:rsidR="003D5325" w:rsidRDefault="003D5325" w:rsidP="000D7DDE">
            <w:pPr>
              <w:pStyle w:val="af4"/>
              <w:jc w:val="center"/>
            </w:pPr>
            <w:r w:rsidRPr="009E5313">
              <w:rPr>
                <w:position w:val="-4"/>
                <w:szCs w:val="20"/>
              </w:rPr>
              <w:object w:dxaOrig="180" w:dyaOrig="160" w14:anchorId="2019D6BF">
                <v:shape id="_x0000_i1284" type="#_x0000_t75" style="width:8.5pt;height:8pt" o:ole="">
                  <v:imagedata r:id="rId470" o:title=""/>
                </v:shape>
                <o:OLEObject Type="Embed" ProgID="Equation.DSMT4" ShapeID="_x0000_i1284" DrawAspect="Content" ObjectID="_1695130007" r:id="rId508"/>
              </w:object>
            </w:r>
          </w:p>
        </w:tc>
      </w:tr>
      <w:tr w:rsidR="003D5325" w14:paraId="08613B49" w14:textId="77777777" w:rsidTr="003D5325">
        <w:trPr>
          <w:trHeight w:val="340"/>
          <w:jc w:val="center"/>
        </w:trPr>
        <w:tc>
          <w:tcPr>
            <w:tcW w:w="1186" w:type="dxa"/>
            <w:vMerge/>
          </w:tcPr>
          <w:p w14:paraId="1644CC0F" w14:textId="77777777" w:rsidR="003D5325" w:rsidRDefault="003D5325" w:rsidP="000D7DDE">
            <w:pPr>
              <w:pStyle w:val="af4"/>
            </w:pPr>
          </w:p>
        </w:tc>
        <w:tc>
          <w:tcPr>
            <w:tcW w:w="652" w:type="dxa"/>
          </w:tcPr>
          <w:p w14:paraId="2E911522" w14:textId="77777777" w:rsidR="003D5325" w:rsidRDefault="003D5325" w:rsidP="00075B29">
            <w:pPr>
              <w:pStyle w:val="af4"/>
              <w:jc w:val="center"/>
              <w:rPr>
                <w:rFonts w:cstheme="minorBidi"/>
              </w:rPr>
            </w:pPr>
          </w:p>
        </w:tc>
        <w:tc>
          <w:tcPr>
            <w:tcW w:w="3113" w:type="dxa"/>
            <w:vAlign w:val="center"/>
          </w:tcPr>
          <w:p w14:paraId="68550B07" w14:textId="35E85EFE" w:rsidR="003D5325" w:rsidRDefault="003D5325" w:rsidP="00075B29">
            <w:pPr>
              <w:pStyle w:val="af4"/>
              <w:jc w:val="center"/>
            </w:pPr>
            <w:r>
              <w:rPr>
                <w:rFonts w:cstheme="minorBidi"/>
                <w:position w:val="-6"/>
                <w:szCs w:val="20"/>
              </w:rPr>
              <w:object w:dxaOrig="400" w:dyaOrig="240" w14:anchorId="1A501822">
                <v:shape id="_x0000_i1285" type="#_x0000_t75" style="width:19pt;height:12pt" o:ole="">
                  <v:imagedata r:id="rId509" o:title=""/>
                </v:shape>
                <o:OLEObject Type="Embed" ProgID="Equation.DSMT4" ShapeID="_x0000_i1285" DrawAspect="Content" ObjectID="_1695130008" r:id="rId510"/>
              </w:object>
            </w:r>
          </w:p>
        </w:tc>
        <w:tc>
          <w:tcPr>
            <w:tcW w:w="710" w:type="dxa"/>
            <w:vAlign w:val="center"/>
          </w:tcPr>
          <w:p w14:paraId="2194F27F" w14:textId="77777777" w:rsidR="003D5325" w:rsidRDefault="003D5325" w:rsidP="000D7DDE">
            <w:pPr>
              <w:pStyle w:val="af4"/>
              <w:jc w:val="center"/>
            </w:pPr>
            <w:r w:rsidRPr="009E5313">
              <w:rPr>
                <w:position w:val="-4"/>
                <w:szCs w:val="20"/>
              </w:rPr>
              <w:object w:dxaOrig="180" w:dyaOrig="160" w14:anchorId="0DBA936A">
                <v:shape id="_x0000_i1286" type="#_x0000_t75" style="width:8.5pt;height:8pt" o:ole="">
                  <v:imagedata r:id="rId470" o:title=""/>
                </v:shape>
                <o:OLEObject Type="Embed" ProgID="Equation.DSMT4" ShapeID="_x0000_i1286" DrawAspect="Content" ObjectID="_1695130009" r:id="rId511"/>
              </w:object>
            </w:r>
          </w:p>
        </w:tc>
        <w:tc>
          <w:tcPr>
            <w:tcW w:w="991" w:type="dxa"/>
          </w:tcPr>
          <w:p w14:paraId="6A27BBA4" w14:textId="77777777" w:rsidR="003D5325" w:rsidRDefault="003D5325" w:rsidP="000D7DDE">
            <w:pPr>
              <w:pStyle w:val="af4"/>
              <w:jc w:val="center"/>
            </w:pPr>
            <w:r w:rsidRPr="009E5313">
              <w:rPr>
                <w:position w:val="-4"/>
                <w:szCs w:val="20"/>
              </w:rPr>
              <w:object w:dxaOrig="180" w:dyaOrig="160" w14:anchorId="49B612CA">
                <v:shape id="_x0000_i1287" type="#_x0000_t75" style="width:8.5pt;height:8pt" o:ole="">
                  <v:imagedata r:id="rId470" o:title=""/>
                </v:shape>
                <o:OLEObject Type="Embed" ProgID="Equation.DSMT4" ShapeID="_x0000_i1287" DrawAspect="Content" ObjectID="_1695130010" r:id="rId512"/>
              </w:object>
            </w:r>
          </w:p>
        </w:tc>
        <w:tc>
          <w:tcPr>
            <w:tcW w:w="708" w:type="dxa"/>
          </w:tcPr>
          <w:p w14:paraId="115663B0" w14:textId="77777777" w:rsidR="003D5325" w:rsidRDefault="003D5325" w:rsidP="000D7DDE">
            <w:pPr>
              <w:pStyle w:val="af4"/>
              <w:jc w:val="center"/>
            </w:pPr>
            <w:r w:rsidRPr="009E5313">
              <w:rPr>
                <w:position w:val="-4"/>
                <w:szCs w:val="20"/>
              </w:rPr>
              <w:object w:dxaOrig="180" w:dyaOrig="160" w14:anchorId="68FB9B95">
                <v:shape id="_x0000_i1288" type="#_x0000_t75" style="width:8.5pt;height:8pt" o:ole="">
                  <v:imagedata r:id="rId470" o:title=""/>
                </v:shape>
                <o:OLEObject Type="Embed" ProgID="Equation.DSMT4" ShapeID="_x0000_i1288" DrawAspect="Content" ObjectID="_1695130011" r:id="rId513"/>
              </w:object>
            </w:r>
          </w:p>
        </w:tc>
        <w:tc>
          <w:tcPr>
            <w:tcW w:w="1134" w:type="dxa"/>
            <w:vAlign w:val="center"/>
          </w:tcPr>
          <w:p w14:paraId="3A3B1A00" w14:textId="77777777" w:rsidR="003D5325" w:rsidRDefault="003D5325" w:rsidP="000D7DDE">
            <w:pPr>
              <w:pStyle w:val="af4"/>
              <w:jc w:val="center"/>
            </w:pPr>
            <w:r w:rsidRPr="009E5313">
              <w:rPr>
                <w:position w:val="-4"/>
                <w:szCs w:val="20"/>
              </w:rPr>
              <w:object w:dxaOrig="180" w:dyaOrig="160" w14:anchorId="178C98EB">
                <v:shape id="_x0000_i1289" type="#_x0000_t75" style="width:8.5pt;height:8pt" o:ole="">
                  <v:imagedata r:id="rId470" o:title=""/>
                </v:shape>
                <o:OLEObject Type="Embed" ProgID="Equation.DSMT4" ShapeID="_x0000_i1289" DrawAspect="Content" ObjectID="_1695130012" r:id="rId514"/>
              </w:object>
            </w:r>
          </w:p>
        </w:tc>
      </w:tr>
      <w:tr w:rsidR="003D5325" w14:paraId="1E4D56E9" w14:textId="77777777" w:rsidTr="003D5325">
        <w:trPr>
          <w:jc w:val="center"/>
        </w:trPr>
        <w:tc>
          <w:tcPr>
            <w:tcW w:w="1186" w:type="dxa"/>
            <w:vMerge/>
          </w:tcPr>
          <w:p w14:paraId="152C055C" w14:textId="77777777" w:rsidR="003D5325" w:rsidRDefault="003D5325" w:rsidP="000D7DDE">
            <w:pPr>
              <w:pStyle w:val="af4"/>
            </w:pPr>
          </w:p>
        </w:tc>
        <w:tc>
          <w:tcPr>
            <w:tcW w:w="652" w:type="dxa"/>
          </w:tcPr>
          <w:p w14:paraId="71B05351" w14:textId="77777777" w:rsidR="003D5325" w:rsidRDefault="003D5325" w:rsidP="00075B29">
            <w:pPr>
              <w:pStyle w:val="af4"/>
              <w:jc w:val="center"/>
            </w:pPr>
          </w:p>
        </w:tc>
        <w:tc>
          <w:tcPr>
            <w:tcW w:w="3113" w:type="dxa"/>
            <w:vAlign w:val="center"/>
          </w:tcPr>
          <w:p w14:paraId="54D669D8" w14:textId="0EE4918C" w:rsidR="003D5325" w:rsidRDefault="003D5325" w:rsidP="00075B29">
            <w:pPr>
              <w:pStyle w:val="af4"/>
              <w:jc w:val="center"/>
            </w:pPr>
            <w:r>
              <w:rPr>
                <w:rFonts w:hint="eastAsia"/>
              </w:rPr>
              <w:t>PH</w:t>
            </w:r>
            <w:r>
              <w:rPr>
                <w:rFonts w:hint="eastAsia"/>
              </w:rPr>
              <w:t>指标</w:t>
            </w:r>
          </w:p>
        </w:tc>
        <w:tc>
          <w:tcPr>
            <w:tcW w:w="710" w:type="dxa"/>
            <w:vAlign w:val="center"/>
          </w:tcPr>
          <w:p w14:paraId="40A771FD" w14:textId="77777777" w:rsidR="003D5325" w:rsidRDefault="003D5325" w:rsidP="000D7DDE">
            <w:pPr>
              <w:pStyle w:val="af4"/>
              <w:jc w:val="center"/>
            </w:pPr>
            <w:r w:rsidRPr="009E5313">
              <w:rPr>
                <w:position w:val="-4"/>
                <w:szCs w:val="20"/>
              </w:rPr>
              <w:object w:dxaOrig="180" w:dyaOrig="160" w14:anchorId="07D33788">
                <v:shape id="_x0000_i1290" type="#_x0000_t75" style="width:8.5pt;height:8pt" o:ole="">
                  <v:imagedata r:id="rId470" o:title=""/>
                </v:shape>
                <o:OLEObject Type="Embed" ProgID="Equation.DSMT4" ShapeID="_x0000_i1290" DrawAspect="Content" ObjectID="_1695130013" r:id="rId515"/>
              </w:object>
            </w:r>
          </w:p>
        </w:tc>
        <w:tc>
          <w:tcPr>
            <w:tcW w:w="991" w:type="dxa"/>
          </w:tcPr>
          <w:p w14:paraId="72CCCDAD" w14:textId="77777777" w:rsidR="003D5325" w:rsidRDefault="003D5325" w:rsidP="000D7DDE">
            <w:pPr>
              <w:pStyle w:val="af4"/>
              <w:jc w:val="center"/>
            </w:pPr>
            <w:r>
              <w:rPr>
                <w:rFonts w:hint="eastAsia"/>
              </w:rPr>
              <w:t>√</w:t>
            </w:r>
          </w:p>
        </w:tc>
        <w:tc>
          <w:tcPr>
            <w:tcW w:w="708" w:type="dxa"/>
          </w:tcPr>
          <w:p w14:paraId="35FB4CBA" w14:textId="77777777" w:rsidR="003D5325" w:rsidRDefault="003D5325" w:rsidP="000D7DDE">
            <w:pPr>
              <w:pStyle w:val="af4"/>
              <w:jc w:val="center"/>
            </w:pPr>
            <w:r w:rsidRPr="00130683">
              <w:rPr>
                <w:position w:val="-4"/>
                <w:szCs w:val="20"/>
              </w:rPr>
              <w:object w:dxaOrig="180" w:dyaOrig="160" w14:anchorId="4D060CCF">
                <v:shape id="_x0000_i1291" type="#_x0000_t75" style="width:8.5pt;height:8pt" o:ole="">
                  <v:imagedata r:id="rId470" o:title=""/>
                </v:shape>
                <o:OLEObject Type="Embed" ProgID="Equation.DSMT4" ShapeID="_x0000_i1291" DrawAspect="Content" ObjectID="_1695130014" r:id="rId516"/>
              </w:object>
            </w:r>
          </w:p>
        </w:tc>
        <w:tc>
          <w:tcPr>
            <w:tcW w:w="1134" w:type="dxa"/>
            <w:vAlign w:val="center"/>
          </w:tcPr>
          <w:p w14:paraId="04BB3E2F" w14:textId="77777777" w:rsidR="003D5325" w:rsidRDefault="003D5325" w:rsidP="000D7DDE">
            <w:pPr>
              <w:pStyle w:val="af4"/>
              <w:jc w:val="center"/>
            </w:pPr>
            <w:r w:rsidRPr="009E5313">
              <w:rPr>
                <w:position w:val="-4"/>
                <w:szCs w:val="20"/>
              </w:rPr>
              <w:object w:dxaOrig="180" w:dyaOrig="160" w14:anchorId="7C264813">
                <v:shape id="_x0000_i1292" type="#_x0000_t75" style="width:8.5pt;height:8pt" o:ole="">
                  <v:imagedata r:id="rId470" o:title=""/>
                </v:shape>
                <o:OLEObject Type="Embed" ProgID="Equation.DSMT4" ShapeID="_x0000_i1292" DrawAspect="Content" ObjectID="_1695130015" r:id="rId517"/>
              </w:object>
            </w:r>
          </w:p>
        </w:tc>
      </w:tr>
      <w:tr w:rsidR="003D5325" w14:paraId="5FEECE22" w14:textId="77777777" w:rsidTr="003D5325">
        <w:trPr>
          <w:jc w:val="center"/>
        </w:trPr>
        <w:tc>
          <w:tcPr>
            <w:tcW w:w="1186" w:type="dxa"/>
            <w:vMerge/>
          </w:tcPr>
          <w:p w14:paraId="180BE736" w14:textId="77777777" w:rsidR="003D5325" w:rsidRDefault="003D5325" w:rsidP="000D7DDE">
            <w:pPr>
              <w:pStyle w:val="af4"/>
            </w:pPr>
          </w:p>
        </w:tc>
        <w:tc>
          <w:tcPr>
            <w:tcW w:w="652" w:type="dxa"/>
          </w:tcPr>
          <w:p w14:paraId="08767F2D" w14:textId="77777777" w:rsidR="003D5325" w:rsidRDefault="003D5325" w:rsidP="00075B29">
            <w:pPr>
              <w:pStyle w:val="af4"/>
              <w:jc w:val="center"/>
            </w:pPr>
          </w:p>
        </w:tc>
        <w:tc>
          <w:tcPr>
            <w:tcW w:w="3113" w:type="dxa"/>
            <w:vAlign w:val="center"/>
          </w:tcPr>
          <w:p w14:paraId="1BB1CFCC" w14:textId="147931C1" w:rsidR="003D5325" w:rsidRDefault="003D5325" w:rsidP="00075B29">
            <w:pPr>
              <w:pStyle w:val="af4"/>
              <w:jc w:val="center"/>
            </w:pPr>
            <w:r>
              <w:rPr>
                <w:rFonts w:hint="eastAsia"/>
              </w:rPr>
              <w:t>收敛指标</w:t>
            </w:r>
          </w:p>
        </w:tc>
        <w:tc>
          <w:tcPr>
            <w:tcW w:w="710" w:type="dxa"/>
            <w:vAlign w:val="center"/>
          </w:tcPr>
          <w:p w14:paraId="0F7D7C09" w14:textId="77777777" w:rsidR="003D5325" w:rsidRDefault="003D5325" w:rsidP="000D7DDE">
            <w:pPr>
              <w:pStyle w:val="af4"/>
              <w:jc w:val="center"/>
            </w:pPr>
            <w:r w:rsidRPr="009E5313">
              <w:rPr>
                <w:position w:val="-4"/>
                <w:szCs w:val="20"/>
              </w:rPr>
              <w:object w:dxaOrig="180" w:dyaOrig="160" w14:anchorId="63A7E9CD">
                <v:shape id="_x0000_i1293" type="#_x0000_t75" style="width:8.5pt;height:8pt" o:ole="">
                  <v:imagedata r:id="rId470" o:title=""/>
                </v:shape>
                <o:OLEObject Type="Embed" ProgID="Equation.DSMT4" ShapeID="_x0000_i1293" DrawAspect="Content" ObjectID="_1695130016" r:id="rId518"/>
              </w:object>
            </w:r>
          </w:p>
        </w:tc>
        <w:tc>
          <w:tcPr>
            <w:tcW w:w="991" w:type="dxa"/>
            <w:vAlign w:val="center"/>
          </w:tcPr>
          <w:p w14:paraId="5C0C1E37" w14:textId="77777777" w:rsidR="003D5325" w:rsidRDefault="003D5325" w:rsidP="000D7DDE">
            <w:pPr>
              <w:pStyle w:val="af4"/>
              <w:jc w:val="center"/>
            </w:pPr>
            <w:r>
              <w:rPr>
                <w:rFonts w:hint="eastAsia"/>
              </w:rPr>
              <w:t>√</w:t>
            </w:r>
          </w:p>
        </w:tc>
        <w:tc>
          <w:tcPr>
            <w:tcW w:w="708" w:type="dxa"/>
          </w:tcPr>
          <w:p w14:paraId="57EFFF9E" w14:textId="77777777" w:rsidR="003D5325" w:rsidRDefault="003D5325" w:rsidP="000D7DDE">
            <w:pPr>
              <w:pStyle w:val="af4"/>
              <w:jc w:val="center"/>
            </w:pPr>
            <w:r w:rsidRPr="00130683">
              <w:rPr>
                <w:position w:val="-4"/>
                <w:szCs w:val="20"/>
              </w:rPr>
              <w:object w:dxaOrig="180" w:dyaOrig="160" w14:anchorId="3BC142B4">
                <v:shape id="_x0000_i1294" type="#_x0000_t75" style="width:8.5pt;height:8pt" o:ole="">
                  <v:imagedata r:id="rId470" o:title=""/>
                </v:shape>
                <o:OLEObject Type="Embed" ProgID="Equation.DSMT4" ShapeID="_x0000_i1294" DrawAspect="Content" ObjectID="_1695130017" r:id="rId519"/>
              </w:object>
            </w:r>
          </w:p>
        </w:tc>
        <w:tc>
          <w:tcPr>
            <w:tcW w:w="1134" w:type="dxa"/>
            <w:vAlign w:val="center"/>
          </w:tcPr>
          <w:p w14:paraId="2D2E2FDC" w14:textId="77777777" w:rsidR="003D5325" w:rsidRDefault="003D5325" w:rsidP="000D7DDE">
            <w:pPr>
              <w:pStyle w:val="af4"/>
              <w:jc w:val="center"/>
            </w:pPr>
            <w:r w:rsidRPr="009E5313">
              <w:rPr>
                <w:position w:val="-4"/>
                <w:szCs w:val="20"/>
              </w:rPr>
              <w:object w:dxaOrig="180" w:dyaOrig="160" w14:anchorId="0028B615">
                <v:shape id="_x0000_i1295" type="#_x0000_t75" style="width:8.5pt;height:8pt" o:ole="">
                  <v:imagedata r:id="rId470" o:title=""/>
                </v:shape>
                <o:OLEObject Type="Embed" ProgID="Equation.DSMT4" ShapeID="_x0000_i1295" DrawAspect="Content" ObjectID="_1695130018" r:id="rId520"/>
              </w:object>
            </w:r>
          </w:p>
        </w:tc>
      </w:tr>
      <w:tr w:rsidR="003D5325" w14:paraId="07BBCB89" w14:textId="77777777" w:rsidTr="003D5325">
        <w:trPr>
          <w:jc w:val="center"/>
        </w:trPr>
        <w:tc>
          <w:tcPr>
            <w:tcW w:w="1186" w:type="dxa"/>
            <w:vMerge/>
          </w:tcPr>
          <w:p w14:paraId="6766C591" w14:textId="77777777" w:rsidR="003D5325" w:rsidRDefault="003D5325" w:rsidP="000D7DDE">
            <w:pPr>
              <w:pStyle w:val="af4"/>
            </w:pPr>
          </w:p>
        </w:tc>
        <w:tc>
          <w:tcPr>
            <w:tcW w:w="652" w:type="dxa"/>
          </w:tcPr>
          <w:p w14:paraId="34DADF51" w14:textId="77777777" w:rsidR="003D5325" w:rsidRDefault="003D5325" w:rsidP="00075B29">
            <w:pPr>
              <w:pStyle w:val="af4"/>
              <w:jc w:val="center"/>
            </w:pPr>
          </w:p>
        </w:tc>
        <w:tc>
          <w:tcPr>
            <w:tcW w:w="3113" w:type="dxa"/>
            <w:vAlign w:val="center"/>
          </w:tcPr>
          <w:p w14:paraId="6CB635FF" w14:textId="44F98E74" w:rsidR="003D5325" w:rsidRDefault="003D5325" w:rsidP="00075B29">
            <w:pPr>
              <w:pStyle w:val="af4"/>
              <w:jc w:val="center"/>
            </w:pPr>
            <w:r>
              <w:rPr>
                <w:rFonts w:hint="eastAsia"/>
              </w:rPr>
              <w:t>相对精度</w:t>
            </w:r>
          </w:p>
        </w:tc>
        <w:tc>
          <w:tcPr>
            <w:tcW w:w="710" w:type="dxa"/>
            <w:vAlign w:val="center"/>
          </w:tcPr>
          <w:p w14:paraId="25426E2D" w14:textId="77777777" w:rsidR="003D5325" w:rsidRDefault="003D5325" w:rsidP="000D7DDE">
            <w:pPr>
              <w:pStyle w:val="af4"/>
              <w:jc w:val="center"/>
            </w:pPr>
            <w:r w:rsidRPr="009E5313">
              <w:rPr>
                <w:position w:val="-4"/>
                <w:szCs w:val="20"/>
              </w:rPr>
              <w:object w:dxaOrig="180" w:dyaOrig="160" w14:anchorId="34DDEA11">
                <v:shape id="_x0000_i1296" type="#_x0000_t75" style="width:8.5pt;height:8pt" o:ole="">
                  <v:imagedata r:id="rId470" o:title=""/>
                </v:shape>
                <o:OLEObject Type="Embed" ProgID="Equation.DSMT4" ShapeID="_x0000_i1296" DrawAspect="Content" ObjectID="_1695130019" r:id="rId521"/>
              </w:object>
            </w:r>
          </w:p>
        </w:tc>
        <w:tc>
          <w:tcPr>
            <w:tcW w:w="991" w:type="dxa"/>
          </w:tcPr>
          <w:p w14:paraId="0089759D" w14:textId="77777777" w:rsidR="003D5325" w:rsidRDefault="003D5325" w:rsidP="000D7DDE">
            <w:pPr>
              <w:pStyle w:val="af4"/>
              <w:jc w:val="center"/>
            </w:pPr>
            <w:r>
              <w:rPr>
                <w:rFonts w:hint="eastAsia"/>
              </w:rPr>
              <w:t>√</w:t>
            </w:r>
          </w:p>
        </w:tc>
        <w:tc>
          <w:tcPr>
            <w:tcW w:w="708" w:type="dxa"/>
          </w:tcPr>
          <w:p w14:paraId="3471C387" w14:textId="77777777" w:rsidR="003D5325" w:rsidRDefault="003D5325" w:rsidP="000D7DDE">
            <w:pPr>
              <w:pStyle w:val="af4"/>
              <w:jc w:val="center"/>
            </w:pPr>
            <w:r w:rsidRPr="00130683">
              <w:rPr>
                <w:position w:val="-4"/>
                <w:szCs w:val="20"/>
              </w:rPr>
              <w:object w:dxaOrig="180" w:dyaOrig="160" w14:anchorId="40696EFC">
                <v:shape id="_x0000_i1297" type="#_x0000_t75" style="width:8.5pt;height:8pt" o:ole="">
                  <v:imagedata r:id="rId470" o:title=""/>
                </v:shape>
                <o:OLEObject Type="Embed" ProgID="Equation.DSMT4" ShapeID="_x0000_i1297" DrawAspect="Content" ObjectID="_1695130020" r:id="rId522"/>
              </w:object>
            </w:r>
          </w:p>
        </w:tc>
        <w:tc>
          <w:tcPr>
            <w:tcW w:w="1134" w:type="dxa"/>
            <w:vAlign w:val="center"/>
          </w:tcPr>
          <w:p w14:paraId="0B66F46E" w14:textId="77777777" w:rsidR="003D5325" w:rsidRDefault="003D5325" w:rsidP="000D7DDE">
            <w:pPr>
              <w:pStyle w:val="af4"/>
              <w:jc w:val="center"/>
            </w:pPr>
            <w:r w:rsidRPr="009E5313">
              <w:rPr>
                <w:position w:val="-4"/>
                <w:szCs w:val="20"/>
              </w:rPr>
              <w:object w:dxaOrig="180" w:dyaOrig="160" w14:anchorId="27D3957C">
                <v:shape id="_x0000_i1298" type="#_x0000_t75" style="width:8.5pt;height:8pt" o:ole="">
                  <v:imagedata r:id="rId470" o:title=""/>
                </v:shape>
                <o:OLEObject Type="Embed" ProgID="Equation.DSMT4" ShapeID="_x0000_i1298" DrawAspect="Content" ObjectID="_1695130021" r:id="rId523"/>
              </w:object>
            </w:r>
          </w:p>
        </w:tc>
      </w:tr>
      <w:tr w:rsidR="003D5325" w14:paraId="6857A643" w14:textId="77777777" w:rsidTr="003D5325">
        <w:trPr>
          <w:jc w:val="center"/>
        </w:trPr>
        <w:tc>
          <w:tcPr>
            <w:tcW w:w="1186" w:type="dxa"/>
            <w:vMerge/>
          </w:tcPr>
          <w:p w14:paraId="4A7BFF01" w14:textId="77777777" w:rsidR="003D5325" w:rsidRDefault="003D5325" w:rsidP="000D7DDE">
            <w:pPr>
              <w:pStyle w:val="af4"/>
            </w:pPr>
          </w:p>
        </w:tc>
        <w:tc>
          <w:tcPr>
            <w:tcW w:w="652" w:type="dxa"/>
          </w:tcPr>
          <w:p w14:paraId="20E45A7D" w14:textId="77777777" w:rsidR="003D5325" w:rsidRPr="009661CC" w:rsidRDefault="003D5325" w:rsidP="00075B29">
            <w:pPr>
              <w:pStyle w:val="af4"/>
              <w:jc w:val="center"/>
            </w:pPr>
          </w:p>
        </w:tc>
        <w:tc>
          <w:tcPr>
            <w:tcW w:w="3113" w:type="dxa"/>
            <w:vAlign w:val="center"/>
          </w:tcPr>
          <w:p w14:paraId="11F29C59" w14:textId="4BB604D6" w:rsidR="003D5325" w:rsidRDefault="003D5325" w:rsidP="00075B29">
            <w:pPr>
              <w:pStyle w:val="af4"/>
              <w:jc w:val="center"/>
            </w:pPr>
            <w:r w:rsidRPr="009661CC">
              <w:rPr>
                <w:rFonts w:hint="eastAsia"/>
              </w:rPr>
              <w:t>生命周期成本</w:t>
            </w:r>
          </w:p>
        </w:tc>
        <w:tc>
          <w:tcPr>
            <w:tcW w:w="710" w:type="dxa"/>
          </w:tcPr>
          <w:p w14:paraId="2364CF5C" w14:textId="77777777" w:rsidR="003D5325" w:rsidRDefault="003D5325" w:rsidP="000D7DDE">
            <w:pPr>
              <w:pStyle w:val="af4"/>
              <w:jc w:val="center"/>
            </w:pPr>
            <w:r w:rsidRPr="009F06B7">
              <w:rPr>
                <w:position w:val="-4"/>
                <w:szCs w:val="20"/>
              </w:rPr>
              <w:object w:dxaOrig="180" w:dyaOrig="160" w14:anchorId="7B1A8B03">
                <v:shape id="_x0000_i1299" type="#_x0000_t75" style="width:8.5pt;height:8pt" o:ole="">
                  <v:imagedata r:id="rId470" o:title=""/>
                </v:shape>
                <o:OLEObject Type="Embed" ProgID="Equation.DSMT4" ShapeID="_x0000_i1299" DrawAspect="Content" ObjectID="_1695130022" r:id="rId524"/>
              </w:object>
            </w:r>
          </w:p>
        </w:tc>
        <w:tc>
          <w:tcPr>
            <w:tcW w:w="991" w:type="dxa"/>
            <w:vAlign w:val="center"/>
          </w:tcPr>
          <w:p w14:paraId="6D73CBC5" w14:textId="77777777" w:rsidR="003D5325" w:rsidRDefault="003D5325" w:rsidP="000D7DDE">
            <w:pPr>
              <w:pStyle w:val="af4"/>
              <w:jc w:val="center"/>
            </w:pPr>
            <w:r>
              <w:rPr>
                <w:rFonts w:hint="eastAsia"/>
              </w:rPr>
              <w:t>√</w:t>
            </w:r>
          </w:p>
        </w:tc>
        <w:tc>
          <w:tcPr>
            <w:tcW w:w="708" w:type="dxa"/>
            <w:vAlign w:val="center"/>
          </w:tcPr>
          <w:p w14:paraId="0E5D2C1F" w14:textId="77777777" w:rsidR="003D5325" w:rsidRDefault="003D5325" w:rsidP="000D7DDE">
            <w:pPr>
              <w:pStyle w:val="af4"/>
              <w:jc w:val="center"/>
            </w:pPr>
            <w:r w:rsidRPr="009F06B7">
              <w:rPr>
                <w:position w:val="-4"/>
                <w:szCs w:val="20"/>
              </w:rPr>
              <w:object w:dxaOrig="180" w:dyaOrig="160" w14:anchorId="4453F18B">
                <v:shape id="_x0000_i1300" type="#_x0000_t75" style="width:8.5pt;height:8pt" o:ole="">
                  <v:imagedata r:id="rId470" o:title=""/>
                </v:shape>
                <o:OLEObject Type="Embed" ProgID="Equation.DSMT4" ShapeID="_x0000_i1300" DrawAspect="Content" ObjectID="_1695130023" r:id="rId525"/>
              </w:object>
            </w:r>
          </w:p>
        </w:tc>
        <w:tc>
          <w:tcPr>
            <w:tcW w:w="1134" w:type="dxa"/>
            <w:vAlign w:val="center"/>
          </w:tcPr>
          <w:p w14:paraId="277255F0" w14:textId="77777777" w:rsidR="003D5325" w:rsidRDefault="003D5325" w:rsidP="000D7DDE">
            <w:pPr>
              <w:pStyle w:val="af4"/>
              <w:jc w:val="center"/>
            </w:pPr>
            <w:r>
              <w:rPr>
                <w:rFonts w:hint="eastAsia"/>
              </w:rPr>
              <w:t>√</w:t>
            </w:r>
          </w:p>
        </w:tc>
      </w:tr>
      <w:tr w:rsidR="003D5325" w14:paraId="6F8497B4" w14:textId="77777777" w:rsidTr="003D5325">
        <w:trPr>
          <w:jc w:val="center"/>
        </w:trPr>
        <w:tc>
          <w:tcPr>
            <w:tcW w:w="1186" w:type="dxa"/>
            <w:vMerge/>
          </w:tcPr>
          <w:p w14:paraId="05923C86" w14:textId="77777777" w:rsidR="003D5325" w:rsidRDefault="003D5325" w:rsidP="000D7DDE">
            <w:pPr>
              <w:pStyle w:val="af4"/>
            </w:pPr>
          </w:p>
        </w:tc>
        <w:tc>
          <w:tcPr>
            <w:tcW w:w="652" w:type="dxa"/>
          </w:tcPr>
          <w:p w14:paraId="322B794C" w14:textId="77777777" w:rsidR="003D5325" w:rsidRPr="009661CC" w:rsidRDefault="003D5325" w:rsidP="00075B29">
            <w:pPr>
              <w:pStyle w:val="af4"/>
              <w:jc w:val="center"/>
            </w:pPr>
          </w:p>
        </w:tc>
        <w:tc>
          <w:tcPr>
            <w:tcW w:w="3113" w:type="dxa"/>
            <w:vAlign w:val="center"/>
          </w:tcPr>
          <w:p w14:paraId="56288E89" w14:textId="73703198" w:rsidR="003D5325" w:rsidRDefault="003D5325" w:rsidP="00075B29">
            <w:pPr>
              <w:pStyle w:val="af4"/>
              <w:jc w:val="center"/>
            </w:pPr>
            <w:r w:rsidRPr="009661CC">
              <w:rPr>
                <w:rFonts w:hint="eastAsia"/>
              </w:rPr>
              <w:t>平均故障间隔时间与平均</w:t>
            </w:r>
            <w:r w:rsidRPr="00075B29">
              <w:rPr>
                <w:rFonts w:hint="eastAsia"/>
              </w:rPr>
              <w:t>设备更换间隔</w:t>
            </w:r>
            <w:r w:rsidRPr="009661CC">
              <w:rPr>
                <w:rFonts w:hint="eastAsia"/>
              </w:rPr>
              <w:t>时间之比</w:t>
            </w:r>
          </w:p>
        </w:tc>
        <w:tc>
          <w:tcPr>
            <w:tcW w:w="710" w:type="dxa"/>
            <w:vAlign w:val="center"/>
          </w:tcPr>
          <w:p w14:paraId="6CF0FDE6" w14:textId="77777777" w:rsidR="003D5325" w:rsidRDefault="003D5325" w:rsidP="000D7DDE">
            <w:pPr>
              <w:pStyle w:val="af4"/>
              <w:jc w:val="center"/>
            </w:pPr>
            <w:r w:rsidRPr="009F06B7">
              <w:rPr>
                <w:position w:val="-4"/>
                <w:szCs w:val="20"/>
              </w:rPr>
              <w:object w:dxaOrig="180" w:dyaOrig="160" w14:anchorId="63663A49">
                <v:shape id="_x0000_i1301" type="#_x0000_t75" style="width:8.5pt;height:8pt" o:ole="">
                  <v:imagedata r:id="rId470" o:title=""/>
                </v:shape>
                <o:OLEObject Type="Embed" ProgID="Equation.DSMT4" ShapeID="_x0000_i1301" DrawAspect="Content" ObjectID="_1695130024" r:id="rId526"/>
              </w:object>
            </w:r>
          </w:p>
        </w:tc>
        <w:tc>
          <w:tcPr>
            <w:tcW w:w="991" w:type="dxa"/>
            <w:vAlign w:val="center"/>
          </w:tcPr>
          <w:p w14:paraId="7449627A" w14:textId="77777777" w:rsidR="003D5325" w:rsidRDefault="003D5325" w:rsidP="000D7DDE">
            <w:pPr>
              <w:pStyle w:val="af4"/>
              <w:jc w:val="center"/>
            </w:pPr>
            <w:r>
              <w:rPr>
                <w:rFonts w:hint="eastAsia"/>
              </w:rPr>
              <w:t>√</w:t>
            </w:r>
          </w:p>
        </w:tc>
        <w:tc>
          <w:tcPr>
            <w:tcW w:w="708" w:type="dxa"/>
            <w:vAlign w:val="center"/>
          </w:tcPr>
          <w:p w14:paraId="3E53E153" w14:textId="77777777" w:rsidR="003D5325" w:rsidRDefault="003D5325" w:rsidP="000D7DDE">
            <w:pPr>
              <w:pStyle w:val="af4"/>
              <w:jc w:val="center"/>
            </w:pPr>
            <w:r>
              <w:rPr>
                <w:rFonts w:hint="eastAsia"/>
              </w:rPr>
              <w:t>√</w:t>
            </w:r>
          </w:p>
        </w:tc>
        <w:tc>
          <w:tcPr>
            <w:tcW w:w="1134" w:type="dxa"/>
            <w:vAlign w:val="center"/>
          </w:tcPr>
          <w:p w14:paraId="32F8027F" w14:textId="77777777" w:rsidR="003D5325" w:rsidRDefault="003D5325" w:rsidP="000D7DDE">
            <w:pPr>
              <w:pStyle w:val="af4"/>
              <w:jc w:val="center"/>
            </w:pPr>
            <w:r>
              <w:rPr>
                <w:rFonts w:hint="eastAsia"/>
              </w:rPr>
              <w:t>√</w:t>
            </w:r>
          </w:p>
        </w:tc>
      </w:tr>
      <w:tr w:rsidR="003D5325" w14:paraId="04DBE135" w14:textId="77777777" w:rsidTr="003D5325">
        <w:trPr>
          <w:jc w:val="center"/>
        </w:trPr>
        <w:tc>
          <w:tcPr>
            <w:tcW w:w="1186" w:type="dxa"/>
            <w:vMerge/>
          </w:tcPr>
          <w:p w14:paraId="4CBCBEDD" w14:textId="77777777" w:rsidR="003D5325" w:rsidRDefault="003D5325" w:rsidP="000D7DDE">
            <w:pPr>
              <w:pStyle w:val="af4"/>
            </w:pPr>
          </w:p>
        </w:tc>
        <w:tc>
          <w:tcPr>
            <w:tcW w:w="652" w:type="dxa"/>
          </w:tcPr>
          <w:p w14:paraId="4FA4F51F" w14:textId="77777777" w:rsidR="003D5325" w:rsidRPr="009661CC" w:rsidRDefault="003D5325" w:rsidP="000D7DDE">
            <w:pPr>
              <w:pStyle w:val="af4"/>
              <w:jc w:val="center"/>
            </w:pPr>
          </w:p>
        </w:tc>
        <w:tc>
          <w:tcPr>
            <w:tcW w:w="3113" w:type="dxa"/>
          </w:tcPr>
          <w:p w14:paraId="7FF30277" w14:textId="48D933CC" w:rsidR="003D5325" w:rsidRDefault="003D5325" w:rsidP="000D7DDE">
            <w:pPr>
              <w:pStyle w:val="af4"/>
              <w:jc w:val="center"/>
            </w:pPr>
            <w:r w:rsidRPr="009661CC">
              <w:rPr>
                <w:rFonts w:hint="eastAsia"/>
              </w:rPr>
              <w:t>投资汇报率</w:t>
            </w:r>
          </w:p>
        </w:tc>
        <w:tc>
          <w:tcPr>
            <w:tcW w:w="710" w:type="dxa"/>
            <w:vAlign w:val="center"/>
          </w:tcPr>
          <w:p w14:paraId="28B29BCC" w14:textId="77777777" w:rsidR="003D5325" w:rsidRDefault="003D5325" w:rsidP="000D7DDE">
            <w:pPr>
              <w:pStyle w:val="af4"/>
              <w:jc w:val="center"/>
            </w:pPr>
            <w:r w:rsidRPr="009F06B7">
              <w:rPr>
                <w:position w:val="-4"/>
                <w:szCs w:val="20"/>
              </w:rPr>
              <w:object w:dxaOrig="180" w:dyaOrig="160" w14:anchorId="63D6E5B9">
                <v:shape id="_x0000_i1302" type="#_x0000_t75" style="width:8.5pt;height:8pt" o:ole="">
                  <v:imagedata r:id="rId470" o:title=""/>
                </v:shape>
                <o:OLEObject Type="Embed" ProgID="Equation.DSMT4" ShapeID="_x0000_i1302" DrawAspect="Content" ObjectID="_1695130025" r:id="rId527"/>
              </w:object>
            </w:r>
          </w:p>
        </w:tc>
        <w:tc>
          <w:tcPr>
            <w:tcW w:w="991" w:type="dxa"/>
            <w:vAlign w:val="center"/>
          </w:tcPr>
          <w:p w14:paraId="670FB1A8" w14:textId="77777777" w:rsidR="003D5325" w:rsidRDefault="003D5325" w:rsidP="000D7DDE">
            <w:pPr>
              <w:pStyle w:val="af4"/>
              <w:jc w:val="center"/>
            </w:pPr>
            <w:r>
              <w:rPr>
                <w:rFonts w:hint="eastAsia"/>
              </w:rPr>
              <w:t>√</w:t>
            </w:r>
          </w:p>
        </w:tc>
        <w:tc>
          <w:tcPr>
            <w:tcW w:w="708" w:type="dxa"/>
            <w:vAlign w:val="center"/>
          </w:tcPr>
          <w:p w14:paraId="601F5DFC" w14:textId="77777777" w:rsidR="003D5325" w:rsidRDefault="003D5325" w:rsidP="000D7DDE">
            <w:pPr>
              <w:pStyle w:val="af4"/>
              <w:jc w:val="center"/>
            </w:pPr>
            <w:r>
              <w:rPr>
                <w:rFonts w:hint="eastAsia"/>
              </w:rPr>
              <w:t>√</w:t>
            </w:r>
          </w:p>
        </w:tc>
        <w:tc>
          <w:tcPr>
            <w:tcW w:w="1134" w:type="dxa"/>
            <w:vAlign w:val="center"/>
          </w:tcPr>
          <w:p w14:paraId="2E65723A" w14:textId="77777777" w:rsidR="003D5325" w:rsidRDefault="003D5325" w:rsidP="000D7DDE">
            <w:pPr>
              <w:pStyle w:val="af4"/>
              <w:jc w:val="center"/>
            </w:pPr>
            <w:r>
              <w:rPr>
                <w:rFonts w:hint="eastAsia"/>
              </w:rPr>
              <w:t>√</w:t>
            </w:r>
          </w:p>
        </w:tc>
      </w:tr>
      <w:tr w:rsidR="003D5325" w14:paraId="7AD7F633" w14:textId="77777777" w:rsidTr="003D5325">
        <w:trPr>
          <w:jc w:val="center"/>
        </w:trPr>
        <w:tc>
          <w:tcPr>
            <w:tcW w:w="1186" w:type="dxa"/>
            <w:vMerge/>
          </w:tcPr>
          <w:p w14:paraId="025B6255" w14:textId="77777777" w:rsidR="003D5325" w:rsidRDefault="003D5325" w:rsidP="000D7DDE">
            <w:pPr>
              <w:pStyle w:val="af4"/>
            </w:pPr>
          </w:p>
        </w:tc>
        <w:tc>
          <w:tcPr>
            <w:tcW w:w="652" w:type="dxa"/>
          </w:tcPr>
          <w:p w14:paraId="25FBB37F" w14:textId="77777777" w:rsidR="003D5325" w:rsidRDefault="003D5325" w:rsidP="000D7DDE">
            <w:pPr>
              <w:pStyle w:val="af4"/>
              <w:jc w:val="center"/>
            </w:pPr>
          </w:p>
        </w:tc>
        <w:tc>
          <w:tcPr>
            <w:tcW w:w="3113" w:type="dxa"/>
          </w:tcPr>
          <w:p w14:paraId="06D81393" w14:textId="065C8234" w:rsidR="003D5325" w:rsidRDefault="003D5325" w:rsidP="000D7DDE">
            <w:pPr>
              <w:pStyle w:val="af4"/>
              <w:jc w:val="center"/>
            </w:pPr>
            <w:r>
              <w:rPr>
                <w:rFonts w:hint="eastAsia"/>
              </w:rPr>
              <w:t>技术价值与总价值</w:t>
            </w:r>
          </w:p>
        </w:tc>
        <w:tc>
          <w:tcPr>
            <w:tcW w:w="710" w:type="dxa"/>
            <w:vAlign w:val="center"/>
          </w:tcPr>
          <w:p w14:paraId="2A73A6D4" w14:textId="77777777" w:rsidR="003D5325" w:rsidRDefault="003D5325" w:rsidP="000D7DDE">
            <w:pPr>
              <w:pStyle w:val="af4"/>
              <w:jc w:val="center"/>
            </w:pPr>
            <w:r w:rsidRPr="009E5313">
              <w:rPr>
                <w:position w:val="-4"/>
                <w:szCs w:val="20"/>
              </w:rPr>
              <w:object w:dxaOrig="180" w:dyaOrig="160" w14:anchorId="4637D6EE">
                <v:shape id="_x0000_i1303" type="#_x0000_t75" style="width:8.5pt;height:8pt" o:ole="">
                  <v:imagedata r:id="rId470" o:title=""/>
                </v:shape>
                <o:OLEObject Type="Embed" ProgID="Equation.DSMT4" ShapeID="_x0000_i1303" DrawAspect="Content" ObjectID="_1695130026" r:id="rId528"/>
              </w:object>
            </w:r>
          </w:p>
        </w:tc>
        <w:tc>
          <w:tcPr>
            <w:tcW w:w="991" w:type="dxa"/>
            <w:vAlign w:val="center"/>
          </w:tcPr>
          <w:p w14:paraId="31D3D4DF" w14:textId="77777777" w:rsidR="003D5325" w:rsidRDefault="003D5325" w:rsidP="000D7DDE">
            <w:pPr>
              <w:pStyle w:val="af4"/>
              <w:jc w:val="center"/>
            </w:pPr>
            <w:r>
              <w:rPr>
                <w:rFonts w:hint="eastAsia"/>
              </w:rPr>
              <w:t>√</w:t>
            </w:r>
          </w:p>
        </w:tc>
        <w:tc>
          <w:tcPr>
            <w:tcW w:w="708" w:type="dxa"/>
            <w:vAlign w:val="center"/>
          </w:tcPr>
          <w:p w14:paraId="269A2CA4" w14:textId="77777777" w:rsidR="003D5325" w:rsidRDefault="003D5325" w:rsidP="000D7DDE">
            <w:pPr>
              <w:pStyle w:val="af4"/>
              <w:jc w:val="center"/>
            </w:pPr>
            <w:r w:rsidRPr="009E5313">
              <w:rPr>
                <w:position w:val="-4"/>
                <w:szCs w:val="20"/>
              </w:rPr>
              <w:object w:dxaOrig="180" w:dyaOrig="160" w14:anchorId="673D3170">
                <v:shape id="_x0000_i1304" type="#_x0000_t75" style="width:8.5pt;height:8pt" o:ole="">
                  <v:imagedata r:id="rId470" o:title=""/>
                </v:shape>
                <o:OLEObject Type="Embed" ProgID="Equation.DSMT4" ShapeID="_x0000_i1304" DrawAspect="Content" ObjectID="_1695130027" r:id="rId529"/>
              </w:object>
            </w:r>
          </w:p>
        </w:tc>
        <w:tc>
          <w:tcPr>
            <w:tcW w:w="1134" w:type="dxa"/>
            <w:vAlign w:val="center"/>
          </w:tcPr>
          <w:p w14:paraId="03AF6590" w14:textId="77777777" w:rsidR="003D5325" w:rsidRDefault="003D5325" w:rsidP="000D7DDE">
            <w:pPr>
              <w:pStyle w:val="af4"/>
              <w:jc w:val="center"/>
            </w:pPr>
            <w:r>
              <w:rPr>
                <w:rFonts w:hint="eastAsia"/>
              </w:rPr>
              <w:t>√</w:t>
            </w:r>
          </w:p>
        </w:tc>
      </w:tr>
    </w:tbl>
    <w:p w14:paraId="757333E8" w14:textId="762C3D88" w:rsidR="00075B29" w:rsidRDefault="003D5325" w:rsidP="00075B29">
      <w:pPr>
        <w:pStyle w:val="11"/>
        <w:ind w:firstLine="480"/>
      </w:pPr>
      <w:commentRangeStart w:id="62"/>
      <w:r w:rsidRPr="003D5325">
        <w:rPr>
          <w:rFonts w:hint="eastAsia"/>
          <w:highlight w:val="yellow"/>
        </w:rPr>
        <w:t>备注：</w:t>
      </w:r>
      <w:commentRangeEnd w:id="62"/>
      <w:r w:rsidR="00645E57">
        <w:rPr>
          <w:rStyle w:val="af9"/>
          <w:rFonts w:eastAsia="Times New Roman"/>
        </w:rPr>
        <w:commentReference w:id="62"/>
      </w:r>
    </w:p>
    <w:p w14:paraId="4E373BF9" w14:textId="77777777" w:rsidR="009459AB" w:rsidRDefault="009459AB" w:rsidP="009459AB">
      <w:pPr>
        <w:pStyle w:val="ac"/>
      </w:pPr>
      <w:r>
        <w:lastRenderedPageBreak/>
        <w:t xml:space="preserve">3.7 </w:t>
      </w:r>
      <w:commentRangeStart w:id="63"/>
      <w:r>
        <w:rPr>
          <w:rFonts w:hint="eastAsia"/>
        </w:rPr>
        <w:t>模型更新规范</w:t>
      </w:r>
      <w:commentRangeEnd w:id="63"/>
      <w:r w:rsidR="00645E57">
        <w:rPr>
          <w:rStyle w:val="af9"/>
          <w:rFonts w:eastAsia="Times New Roman"/>
          <w:kern w:val="0"/>
        </w:rPr>
        <w:commentReference w:id="63"/>
      </w:r>
    </w:p>
    <w:p w14:paraId="38049075" w14:textId="77777777" w:rsidR="009459AB" w:rsidRDefault="009459AB" w:rsidP="009459AB">
      <w:pPr>
        <w:pStyle w:val="11"/>
        <w:ind w:firstLine="480"/>
      </w:pPr>
      <w:r w:rsidRPr="00DC5FA0">
        <w:t>PHM</w:t>
      </w:r>
      <w:r w:rsidRPr="00DC5FA0">
        <w:rPr>
          <w:rFonts w:hint="eastAsia"/>
        </w:rPr>
        <w:t>模型更新的目的是及时、准确、科学地对模型进行必要的修改与完善，</w:t>
      </w:r>
      <w:r>
        <w:rPr>
          <w:rFonts w:hint="eastAsia"/>
        </w:rPr>
        <w:t>由于试验设备结构复杂，关键部件易出现退化或失效等情况，导致模型对试验设备不再适用，因此需要对各类算法模型进行更新，以适用于当前的试验设备</w:t>
      </w:r>
      <w:r w:rsidRPr="00DC5FA0">
        <w:rPr>
          <w:rFonts w:hint="eastAsia"/>
        </w:rPr>
        <w:t>。</w:t>
      </w:r>
      <w:r w:rsidRPr="00DC5FA0">
        <w:t>PHM</w:t>
      </w:r>
      <w:r w:rsidRPr="00DC5FA0">
        <w:rPr>
          <w:rFonts w:hint="eastAsia"/>
        </w:rPr>
        <w:t>模型更新需要经过模型备份、参数更新等一系列过程，为了保证模型更新过程中模型数据的一致性需要对模型更新过程进行规范。本节将介绍</w:t>
      </w:r>
      <w:r w:rsidRPr="00DC5FA0">
        <w:t>PHM</w:t>
      </w:r>
      <w:r w:rsidRPr="00DC5FA0">
        <w:rPr>
          <w:rFonts w:hint="eastAsia"/>
        </w:rPr>
        <w:t>模型更新流程和更新日志规范。</w:t>
      </w:r>
    </w:p>
    <w:p w14:paraId="2226998B" w14:textId="77777777" w:rsidR="009459AB" w:rsidRDefault="009459AB" w:rsidP="009459AB">
      <w:pPr>
        <w:pStyle w:val="af"/>
      </w:pPr>
      <w:r>
        <w:t>3.7.1 PHM</w:t>
      </w:r>
      <w:r>
        <w:rPr>
          <w:rFonts w:hint="eastAsia"/>
        </w:rPr>
        <w:t>模型更新流程</w:t>
      </w:r>
    </w:p>
    <w:p w14:paraId="3DDD3673" w14:textId="713134C4" w:rsidR="009459AB" w:rsidRDefault="009459AB" w:rsidP="009459AB">
      <w:pPr>
        <w:pStyle w:val="11"/>
        <w:ind w:firstLine="480"/>
      </w:pPr>
      <w:r w:rsidRPr="00076193">
        <w:t>PHM</w:t>
      </w:r>
      <w:r w:rsidRPr="00076193">
        <w:rPr>
          <w:rFonts w:hint="eastAsia"/>
        </w:rPr>
        <w:t>更新流程规定了规范操作的基本要求，旨在指导操作人员科学进行模型的更新维护工作，确保模型更新准确、有效。整个模型更新</w:t>
      </w:r>
      <w:r>
        <w:rPr>
          <w:rFonts w:hint="eastAsia"/>
        </w:rPr>
        <w:t>可分为模型备份、</w:t>
      </w:r>
      <w:r w:rsidRPr="00C04A67">
        <w:rPr>
          <w:rFonts w:hint="eastAsia"/>
        </w:rPr>
        <w:t>参数更新</w:t>
      </w:r>
      <w:r>
        <w:rPr>
          <w:rFonts w:hint="eastAsia"/>
        </w:rPr>
        <w:t>和</w:t>
      </w:r>
      <w:r w:rsidRPr="0001427D">
        <w:rPr>
          <w:rFonts w:hint="eastAsia"/>
        </w:rPr>
        <w:t>撰写更新日志</w:t>
      </w:r>
      <w:r>
        <w:rPr>
          <w:rFonts w:hint="eastAsia"/>
        </w:rPr>
        <w:t>，具体</w:t>
      </w:r>
      <w:r w:rsidRPr="00076193">
        <w:rPr>
          <w:rFonts w:hint="eastAsia"/>
        </w:rPr>
        <w:t>流程如图</w:t>
      </w:r>
      <w:r>
        <w:t>3</w:t>
      </w:r>
      <w:r w:rsidRPr="00076193">
        <w:t>-</w:t>
      </w:r>
      <w:r>
        <w:t>10</w:t>
      </w:r>
      <w:r w:rsidRPr="00076193">
        <w:rPr>
          <w:rFonts w:hint="eastAsia"/>
        </w:rPr>
        <w:t>所示，下面将按照此流程展开描述。</w:t>
      </w:r>
    </w:p>
    <w:p w14:paraId="6A7EA228" w14:textId="77777777" w:rsidR="009459AB" w:rsidRPr="00076193" w:rsidRDefault="009459AB" w:rsidP="009459AB">
      <w:pPr>
        <w:pStyle w:val="11"/>
        <w:ind w:firstLine="480"/>
      </w:pPr>
      <w:r>
        <w:rPr>
          <w:rFonts w:hint="eastAsia"/>
        </w:rPr>
        <w:t>首先，进行模型备份。</w:t>
      </w:r>
      <w:r w:rsidRPr="00076193">
        <w:t>PHM</w:t>
      </w:r>
      <w:r w:rsidRPr="00076193">
        <w:rPr>
          <w:rFonts w:hint="eastAsia"/>
        </w:rPr>
        <w:t>模型应按本章存储规范中的数据备份模块进行容灾备份，容灾备份功能是增强数据持久保存的工具。操作人员应根据计算存储和带宽约束等资源约束并确定备份机制来满足所有的容灾备份需求。由于平台要求高可靠性，建议采用冗余备份机制。冗余备份机制指重复地在不同节点上备份，备用服务节点可以在故障发生时及时替换故障服务节点，实现服务的快速恢复。冗余备份是应对单节点故障的有效方法。</w:t>
      </w:r>
    </w:p>
    <w:p w14:paraId="171FC435" w14:textId="77777777" w:rsidR="009459AB" w:rsidRDefault="009459AB" w:rsidP="009459AB">
      <w:pPr>
        <w:pStyle w:val="af6"/>
        <w:rPr>
          <w:rFonts w:eastAsiaTheme="minorEastAsia"/>
        </w:rPr>
      </w:pPr>
      <w:r w:rsidRPr="00E6714E">
        <w:rPr>
          <w:rFonts w:hint="eastAsia"/>
          <w:noProof/>
        </w:rPr>
        <w:drawing>
          <wp:inline distT="0" distB="0" distL="0" distR="0" wp14:anchorId="615CB2F1" wp14:editId="3C49B1CD">
            <wp:extent cx="1485900" cy="184487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522842" cy="1890744"/>
                    </a:xfrm>
                    <a:prstGeom prst="rect">
                      <a:avLst/>
                    </a:prstGeom>
                    <a:noFill/>
                    <a:ln>
                      <a:noFill/>
                    </a:ln>
                  </pic:spPr>
                </pic:pic>
              </a:graphicData>
            </a:graphic>
          </wp:inline>
        </w:drawing>
      </w:r>
    </w:p>
    <w:p w14:paraId="38B6D968" w14:textId="535B4CF0" w:rsidR="009459AB" w:rsidRPr="009F564F" w:rsidRDefault="009459AB" w:rsidP="009459AB">
      <w:pPr>
        <w:pStyle w:val="af1"/>
      </w:pPr>
      <w:r>
        <w:rPr>
          <w:rFonts w:hint="eastAsia"/>
        </w:rPr>
        <w:t>图</w:t>
      </w:r>
      <w:r>
        <w:t xml:space="preserve">3-10 </w:t>
      </w:r>
      <w:r>
        <w:rPr>
          <w:rFonts w:hint="eastAsia"/>
        </w:rPr>
        <w:t>模型更新流程图</w:t>
      </w:r>
    </w:p>
    <w:p w14:paraId="59BF2E71" w14:textId="77777777" w:rsidR="009459AB" w:rsidRDefault="009459AB" w:rsidP="009459AB">
      <w:pPr>
        <w:pStyle w:val="11"/>
        <w:ind w:firstLine="480"/>
      </w:pPr>
      <w:r w:rsidRPr="00C04A67">
        <w:rPr>
          <w:rFonts w:hint="eastAsia"/>
        </w:rPr>
        <w:t>其次，对模型进行更新。</w:t>
      </w:r>
      <w:r>
        <w:rPr>
          <w:rFonts w:hint="eastAsia"/>
        </w:rPr>
        <w:t>模型更新的目的是基于测量数据和分析模型之间的相关性来提高动态模型的实时性和准确性。模型更新是根据新收集的数据调整原始模型，更新其参数或结构，一般用于数据动态变化的系统中，系统需要根据新增数据实时调整模型。</w:t>
      </w:r>
    </w:p>
    <w:p w14:paraId="16657FB8" w14:textId="77777777" w:rsidR="009459AB" w:rsidRDefault="009459AB" w:rsidP="009459AB">
      <w:pPr>
        <w:pStyle w:val="31"/>
        <w:ind w:firstLine="384"/>
      </w:pPr>
      <w:r w:rsidRPr="00040E45">
        <w:rPr>
          <w:rFonts w:hint="eastAsia"/>
        </w:rPr>
        <w:t>最后，撰写更新日志。</w:t>
      </w:r>
      <w:r>
        <w:rPr>
          <w:rFonts w:hint="eastAsia"/>
        </w:rPr>
        <w:t>撰写更新日志的目的是，当模型工作不正常时及早发现，</w:t>
      </w:r>
      <w:r>
        <w:rPr>
          <w:rFonts w:hint="eastAsia"/>
        </w:rPr>
        <w:lastRenderedPageBreak/>
        <w:t>发生严重问题是</w:t>
      </w:r>
      <w:r w:rsidRPr="003A4F9A">
        <w:rPr>
          <w:rFonts w:hint="eastAsia"/>
        </w:rPr>
        <w:t>可以</w:t>
      </w:r>
      <w:r>
        <w:rPr>
          <w:rFonts w:hint="eastAsia"/>
        </w:rPr>
        <w:t>根据日志</w:t>
      </w:r>
      <w:r w:rsidRPr="003A4F9A">
        <w:rPr>
          <w:rFonts w:hint="eastAsia"/>
        </w:rPr>
        <w:t>快速定位到</w:t>
      </w:r>
      <w:r>
        <w:rPr>
          <w:rFonts w:hint="eastAsia"/>
        </w:rPr>
        <w:t>之前问题原因。下面将给出</w:t>
      </w:r>
      <w:r>
        <w:rPr>
          <w:rFonts w:hint="eastAsia"/>
        </w:rPr>
        <w:t>PHM</w:t>
      </w:r>
      <w:r>
        <w:rPr>
          <w:rFonts w:hint="eastAsia"/>
        </w:rPr>
        <w:t>模型管理日志规范。</w:t>
      </w:r>
    </w:p>
    <w:p w14:paraId="4EE16114" w14:textId="77777777" w:rsidR="009459AB" w:rsidRDefault="009459AB" w:rsidP="009459AB">
      <w:pPr>
        <w:pStyle w:val="af"/>
      </w:pPr>
      <w:r>
        <w:rPr>
          <w:rFonts w:hint="eastAsia"/>
        </w:rPr>
        <w:t>3</w:t>
      </w:r>
      <w:r>
        <w:t xml:space="preserve">.7.2 </w:t>
      </w:r>
      <w:commentRangeStart w:id="64"/>
      <w:r>
        <w:rPr>
          <w:rFonts w:hint="eastAsia"/>
        </w:rPr>
        <w:t>模型更新规范</w:t>
      </w:r>
      <w:commentRangeEnd w:id="64"/>
      <w:r w:rsidR="006E566D">
        <w:rPr>
          <w:rStyle w:val="af9"/>
          <w:rFonts w:eastAsia="Times New Roman"/>
        </w:rPr>
        <w:commentReference w:id="64"/>
      </w:r>
    </w:p>
    <w:p w14:paraId="37560EB0" w14:textId="77777777" w:rsidR="009459AB" w:rsidRDefault="009459AB" w:rsidP="009459AB">
      <w:pPr>
        <w:pStyle w:val="31"/>
        <w:ind w:firstLine="384"/>
      </w:pPr>
      <w:r>
        <w:rPr>
          <w:rFonts w:hint="eastAsia"/>
        </w:rPr>
        <w:t>（</w:t>
      </w:r>
      <w:r>
        <w:t>1</w:t>
      </w:r>
      <w:r>
        <w:rPr>
          <w:rFonts w:hint="eastAsia"/>
        </w:rPr>
        <w:t>）模型更新内容</w:t>
      </w:r>
    </w:p>
    <w:p w14:paraId="7B7E4848" w14:textId="77777777" w:rsidR="009459AB" w:rsidRDefault="009459AB" w:rsidP="009459AB">
      <w:pPr>
        <w:pStyle w:val="11"/>
        <w:ind w:firstLine="480"/>
      </w:pPr>
      <w:r>
        <w:rPr>
          <w:rFonts w:hint="eastAsia"/>
        </w:rPr>
        <w:t>随着大数据的发展，未来对数据的重视程度将越来越高，对数据的挖掘与分析往往是一个持续不断的过程，因此对数据的应用模型也应随着数据的积累而不断扩展。</w:t>
      </w:r>
    </w:p>
    <w:p w14:paraId="36A7E3E6" w14:textId="77777777" w:rsidR="009459AB" w:rsidRDefault="009459AB" w:rsidP="009459AB">
      <w:pPr>
        <w:pStyle w:val="11"/>
        <w:ind w:firstLine="480"/>
      </w:pPr>
      <w:r>
        <w:rPr>
          <w:rFonts w:hint="eastAsia"/>
        </w:rPr>
        <w:t>针对数据驱动的</w:t>
      </w:r>
      <w:r>
        <w:rPr>
          <w:rFonts w:hint="eastAsia"/>
        </w:rPr>
        <w:t>PHM</w:t>
      </w:r>
      <w:r>
        <w:rPr>
          <w:rFonts w:hint="eastAsia"/>
        </w:rPr>
        <w:t>模型，</w:t>
      </w:r>
      <w:r w:rsidRPr="003B6060">
        <w:rPr>
          <w:rFonts w:hint="eastAsia"/>
        </w:rPr>
        <w:t>训练样本数据是提前给定的，因此在面</w:t>
      </w:r>
      <w:r>
        <w:rPr>
          <w:rFonts w:hint="eastAsia"/>
        </w:rPr>
        <w:t>对大数据的情况下训练耗时较长，算法中的参数优化和模型的选择就是在整个数据集上进行，然而实际应用中，我们很难一次性的获取所有所需的训练数据，另一方面，利用全体数据重新训练模型需要消耗的成本往往高于在已训练模型的基础上进行局部修正的成本。因此，对于数据驱动的模型，常常考虑使用增量学习来设计模型更新算法。</w:t>
      </w:r>
    </w:p>
    <w:p w14:paraId="61DEBE34" w14:textId="77777777" w:rsidR="009459AB" w:rsidRDefault="009459AB" w:rsidP="009459AB">
      <w:pPr>
        <w:pStyle w:val="11"/>
        <w:ind w:firstLine="480"/>
      </w:pPr>
      <w:r>
        <w:rPr>
          <w:rFonts w:hint="eastAsia"/>
        </w:rPr>
        <w:t>针对模型驱动的</w:t>
      </w:r>
      <w:r>
        <w:rPr>
          <w:rFonts w:hint="eastAsia"/>
        </w:rPr>
        <w:t>PHM</w:t>
      </w:r>
      <w:r>
        <w:rPr>
          <w:rFonts w:hint="eastAsia"/>
        </w:rPr>
        <w:t>模型，一方面，通常根据</w:t>
      </w:r>
      <w:r w:rsidRPr="00024E64">
        <w:rPr>
          <w:rFonts w:hint="eastAsia"/>
        </w:rPr>
        <w:t>信息判据</w:t>
      </w:r>
      <w:r>
        <w:rPr>
          <w:rFonts w:hint="eastAsia"/>
        </w:rPr>
        <w:t>的</w:t>
      </w:r>
      <w:r w:rsidRPr="00024E64">
        <w:rPr>
          <w:rFonts w:hint="eastAsia"/>
        </w:rPr>
        <w:t>更新</w:t>
      </w:r>
      <w:r>
        <w:rPr>
          <w:rFonts w:hint="eastAsia"/>
        </w:rPr>
        <w:t>对模型参数进行迭代。另一方面，由于设备退化等变化引起模型失效时，需要专家进行研判，对模型主体进行更新。</w:t>
      </w:r>
    </w:p>
    <w:p w14:paraId="3933ADF4" w14:textId="77777777" w:rsidR="009459AB" w:rsidRDefault="009459AB" w:rsidP="009459AB">
      <w:pPr>
        <w:pStyle w:val="11"/>
        <w:ind w:firstLine="480"/>
      </w:pPr>
      <w:r>
        <w:rPr>
          <w:rFonts w:hint="eastAsia"/>
        </w:rPr>
        <w:t>各类模型更新分析如表</w:t>
      </w:r>
      <w:r>
        <w:rPr>
          <w:rFonts w:hint="eastAsia"/>
        </w:rPr>
        <w:t>3-</w:t>
      </w:r>
      <w:r>
        <w:t>14</w:t>
      </w:r>
      <w:r>
        <w:rPr>
          <w:rFonts w:hint="eastAsia"/>
        </w:rPr>
        <w:t>所示，由于模型驱动的</w:t>
      </w:r>
      <w:r>
        <w:rPr>
          <w:rFonts w:hint="eastAsia"/>
        </w:rPr>
        <w:t>PHM</w:t>
      </w:r>
      <w:r>
        <w:rPr>
          <w:rFonts w:hint="eastAsia"/>
        </w:rPr>
        <w:t>模型不具有普遍适用的更新流程，而数据驱动的模型更新往往通过数据学习方式实现。因此，下面将针对数据驱动的</w:t>
      </w:r>
      <w:r>
        <w:rPr>
          <w:rFonts w:hint="eastAsia"/>
        </w:rPr>
        <w:t>PHM</w:t>
      </w:r>
      <w:r>
        <w:rPr>
          <w:rFonts w:hint="eastAsia"/>
        </w:rPr>
        <w:t>模型具体介绍模型参数更新规范。</w:t>
      </w:r>
    </w:p>
    <w:p w14:paraId="0EA5340C" w14:textId="77777777" w:rsidR="009459AB" w:rsidRDefault="009459AB" w:rsidP="009459AB">
      <w:pPr>
        <w:pStyle w:val="af2"/>
      </w:pPr>
      <w:r>
        <w:rPr>
          <w:rFonts w:hint="eastAsia"/>
        </w:rPr>
        <w:t>表</w:t>
      </w:r>
      <w:r>
        <w:t>3</w:t>
      </w:r>
      <w:r>
        <w:rPr>
          <w:rFonts w:hint="eastAsia"/>
        </w:rPr>
        <w:t>-</w:t>
      </w:r>
      <w:r>
        <w:t xml:space="preserve">14 </w:t>
      </w:r>
      <w:r>
        <w:rPr>
          <w:rFonts w:hint="eastAsia"/>
        </w:rPr>
        <w:t>模型更新分析一览表</w:t>
      </w:r>
    </w:p>
    <w:tbl>
      <w:tblPr>
        <w:tblStyle w:val="af8"/>
        <w:tblW w:w="8494" w:type="dxa"/>
        <w:jc w:val="center"/>
        <w:tblLook w:val="04A0" w:firstRow="1" w:lastRow="0" w:firstColumn="1" w:lastColumn="0" w:noHBand="0" w:noVBand="1"/>
      </w:tblPr>
      <w:tblGrid>
        <w:gridCol w:w="2122"/>
        <w:gridCol w:w="2124"/>
        <w:gridCol w:w="2124"/>
        <w:gridCol w:w="2124"/>
      </w:tblGrid>
      <w:tr w:rsidR="009459AB" w14:paraId="0E805531" w14:textId="77777777" w:rsidTr="000D77FF">
        <w:trPr>
          <w:trHeight w:val="567"/>
          <w:jc w:val="center"/>
        </w:trPr>
        <w:tc>
          <w:tcPr>
            <w:tcW w:w="2122" w:type="dxa"/>
            <w:vAlign w:val="center"/>
          </w:tcPr>
          <w:p w14:paraId="72CA71FE" w14:textId="77777777" w:rsidR="009459AB" w:rsidRDefault="009459AB" w:rsidP="000D77FF">
            <w:pPr>
              <w:pStyle w:val="af4"/>
              <w:jc w:val="center"/>
            </w:pPr>
            <w:r>
              <w:rPr>
                <w:rFonts w:hint="eastAsia"/>
              </w:rPr>
              <w:t>模型类型</w:t>
            </w:r>
          </w:p>
        </w:tc>
        <w:tc>
          <w:tcPr>
            <w:tcW w:w="2124" w:type="dxa"/>
            <w:vAlign w:val="center"/>
          </w:tcPr>
          <w:p w14:paraId="5B8421F8" w14:textId="77777777" w:rsidR="009459AB" w:rsidRDefault="009459AB" w:rsidP="000D77FF">
            <w:pPr>
              <w:pStyle w:val="af4"/>
              <w:jc w:val="center"/>
            </w:pPr>
            <w:r>
              <w:rPr>
                <w:rFonts w:hint="eastAsia"/>
              </w:rPr>
              <w:t>更新内容</w:t>
            </w:r>
          </w:p>
        </w:tc>
        <w:tc>
          <w:tcPr>
            <w:tcW w:w="2124" w:type="dxa"/>
            <w:vAlign w:val="center"/>
          </w:tcPr>
          <w:p w14:paraId="77181B4E" w14:textId="77777777" w:rsidR="009459AB" w:rsidRDefault="009459AB" w:rsidP="000D77FF">
            <w:pPr>
              <w:pStyle w:val="af4"/>
              <w:jc w:val="center"/>
            </w:pPr>
            <w:r>
              <w:rPr>
                <w:rFonts w:hint="eastAsia"/>
              </w:rPr>
              <w:t>数据需求</w:t>
            </w:r>
          </w:p>
        </w:tc>
        <w:tc>
          <w:tcPr>
            <w:tcW w:w="2124" w:type="dxa"/>
            <w:vAlign w:val="center"/>
          </w:tcPr>
          <w:p w14:paraId="72DC74F8" w14:textId="77777777" w:rsidR="009459AB" w:rsidRDefault="009459AB" w:rsidP="000D77FF">
            <w:pPr>
              <w:pStyle w:val="af4"/>
              <w:jc w:val="center"/>
            </w:pPr>
            <w:r>
              <w:rPr>
                <w:rFonts w:hint="eastAsia"/>
              </w:rPr>
              <w:t>更新机制</w:t>
            </w:r>
          </w:p>
        </w:tc>
      </w:tr>
      <w:tr w:rsidR="009459AB" w14:paraId="6F3CD7C6" w14:textId="77777777" w:rsidTr="000D77FF">
        <w:trPr>
          <w:trHeight w:val="567"/>
          <w:jc w:val="center"/>
        </w:trPr>
        <w:tc>
          <w:tcPr>
            <w:tcW w:w="2122" w:type="dxa"/>
            <w:vAlign w:val="center"/>
          </w:tcPr>
          <w:p w14:paraId="6C50FF75" w14:textId="77777777" w:rsidR="009459AB" w:rsidRDefault="009459AB" w:rsidP="000D77FF">
            <w:pPr>
              <w:pStyle w:val="af4"/>
              <w:jc w:val="center"/>
            </w:pPr>
            <w:r>
              <w:rPr>
                <w:rFonts w:hint="eastAsia"/>
              </w:rPr>
              <w:t>数据驱动</w:t>
            </w:r>
          </w:p>
        </w:tc>
        <w:tc>
          <w:tcPr>
            <w:tcW w:w="2124" w:type="dxa"/>
            <w:vAlign w:val="center"/>
          </w:tcPr>
          <w:p w14:paraId="7A65105B" w14:textId="77777777" w:rsidR="009459AB" w:rsidRDefault="009459AB" w:rsidP="000D77FF">
            <w:pPr>
              <w:pStyle w:val="af4"/>
              <w:jc w:val="center"/>
            </w:pPr>
            <w:r>
              <w:rPr>
                <w:rFonts w:hint="eastAsia"/>
              </w:rPr>
              <w:t>模型参数</w:t>
            </w:r>
          </w:p>
        </w:tc>
        <w:tc>
          <w:tcPr>
            <w:tcW w:w="2124" w:type="dxa"/>
            <w:vAlign w:val="center"/>
          </w:tcPr>
          <w:p w14:paraId="12315FC8" w14:textId="77777777" w:rsidR="009459AB" w:rsidRDefault="009459AB" w:rsidP="000D77FF">
            <w:pPr>
              <w:pStyle w:val="af4"/>
              <w:jc w:val="center"/>
            </w:pPr>
            <w:r>
              <w:rPr>
                <w:rFonts w:hint="eastAsia"/>
              </w:rPr>
              <w:t>实时数据</w:t>
            </w:r>
          </w:p>
        </w:tc>
        <w:tc>
          <w:tcPr>
            <w:tcW w:w="2124" w:type="dxa"/>
            <w:vAlign w:val="center"/>
          </w:tcPr>
          <w:p w14:paraId="0B3444B7" w14:textId="77777777" w:rsidR="009459AB" w:rsidRDefault="009459AB" w:rsidP="000D77FF">
            <w:pPr>
              <w:pStyle w:val="af4"/>
              <w:jc w:val="center"/>
            </w:pPr>
            <w:r>
              <w:rPr>
                <w:rFonts w:hint="eastAsia"/>
              </w:rPr>
              <w:t>动态自适应更新</w:t>
            </w:r>
          </w:p>
        </w:tc>
      </w:tr>
      <w:tr w:rsidR="009459AB" w14:paraId="3985BF41" w14:textId="77777777" w:rsidTr="000D77FF">
        <w:trPr>
          <w:trHeight w:val="567"/>
          <w:jc w:val="center"/>
        </w:trPr>
        <w:tc>
          <w:tcPr>
            <w:tcW w:w="2122" w:type="dxa"/>
            <w:vMerge w:val="restart"/>
            <w:vAlign w:val="center"/>
          </w:tcPr>
          <w:p w14:paraId="0C2EC915" w14:textId="77777777" w:rsidR="009459AB" w:rsidRDefault="009459AB" w:rsidP="000D77FF">
            <w:pPr>
              <w:pStyle w:val="af4"/>
              <w:jc w:val="center"/>
            </w:pPr>
            <w:r>
              <w:rPr>
                <w:rFonts w:hint="eastAsia"/>
              </w:rPr>
              <w:t>模型驱动</w:t>
            </w:r>
          </w:p>
        </w:tc>
        <w:tc>
          <w:tcPr>
            <w:tcW w:w="2124" w:type="dxa"/>
            <w:vAlign w:val="center"/>
          </w:tcPr>
          <w:p w14:paraId="79E4F1BC" w14:textId="77777777" w:rsidR="009459AB" w:rsidRDefault="009459AB" w:rsidP="000D77FF">
            <w:pPr>
              <w:pStyle w:val="af4"/>
              <w:jc w:val="center"/>
            </w:pPr>
            <w:r>
              <w:rPr>
                <w:rFonts w:hint="eastAsia"/>
              </w:rPr>
              <w:t>模型主体</w:t>
            </w:r>
          </w:p>
        </w:tc>
        <w:tc>
          <w:tcPr>
            <w:tcW w:w="2124" w:type="dxa"/>
            <w:vAlign w:val="center"/>
          </w:tcPr>
          <w:p w14:paraId="5F1AA198" w14:textId="77777777" w:rsidR="009459AB" w:rsidRDefault="009459AB" w:rsidP="000D77FF">
            <w:pPr>
              <w:pStyle w:val="af4"/>
              <w:jc w:val="center"/>
            </w:pPr>
            <w:r>
              <w:rPr>
                <w:rFonts w:hint="eastAsia"/>
              </w:rPr>
              <w:t>专家知识</w:t>
            </w:r>
          </w:p>
        </w:tc>
        <w:tc>
          <w:tcPr>
            <w:tcW w:w="2124" w:type="dxa"/>
            <w:vAlign w:val="center"/>
          </w:tcPr>
          <w:p w14:paraId="1BB63E6E" w14:textId="77777777" w:rsidR="009459AB" w:rsidRDefault="009459AB" w:rsidP="000D77FF">
            <w:pPr>
              <w:pStyle w:val="af4"/>
              <w:jc w:val="center"/>
            </w:pPr>
            <w:r>
              <w:rPr>
                <w:rFonts w:hint="eastAsia"/>
              </w:rPr>
              <w:t>专家研判</w:t>
            </w:r>
          </w:p>
        </w:tc>
      </w:tr>
      <w:tr w:rsidR="009459AB" w14:paraId="1DD76A70" w14:textId="77777777" w:rsidTr="000D77FF">
        <w:trPr>
          <w:trHeight w:val="567"/>
          <w:jc w:val="center"/>
        </w:trPr>
        <w:tc>
          <w:tcPr>
            <w:tcW w:w="2122" w:type="dxa"/>
            <w:vMerge/>
            <w:vAlign w:val="center"/>
          </w:tcPr>
          <w:p w14:paraId="5B06EA6B" w14:textId="77777777" w:rsidR="009459AB" w:rsidRDefault="009459AB" w:rsidP="000D77FF">
            <w:pPr>
              <w:pStyle w:val="af4"/>
              <w:jc w:val="center"/>
            </w:pPr>
          </w:p>
        </w:tc>
        <w:tc>
          <w:tcPr>
            <w:tcW w:w="2124" w:type="dxa"/>
            <w:vAlign w:val="center"/>
          </w:tcPr>
          <w:p w14:paraId="335BE17D" w14:textId="77777777" w:rsidR="009459AB" w:rsidRDefault="009459AB" w:rsidP="000D77FF">
            <w:pPr>
              <w:pStyle w:val="af4"/>
              <w:jc w:val="center"/>
            </w:pPr>
            <w:r>
              <w:rPr>
                <w:rFonts w:hint="eastAsia"/>
              </w:rPr>
              <w:t>模型参数</w:t>
            </w:r>
          </w:p>
        </w:tc>
        <w:tc>
          <w:tcPr>
            <w:tcW w:w="2124" w:type="dxa"/>
            <w:vAlign w:val="center"/>
          </w:tcPr>
          <w:p w14:paraId="66E65159" w14:textId="77777777" w:rsidR="009459AB" w:rsidRDefault="009459AB" w:rsidP="000D77FF">
            <w:pPr>
              <w:pStyle w:val="af4"/>
              <w:jc w:val="center"/>
            </w:pPr>
            <w:r>
              <w:rPr>
                <w:rFonts w:hint="eastAsia"/>
              </w:rPr>
              <w:t>实时数据</w:t>
            </w:r>
          </w:p>
        </w:tc>
        <w:tc>
          <w:tcPr>
            <w:tcW w:w="2124" w:type="dxa"/>
            <w:vAlign w:val="center"/>
          </w:tcPr>
          <w:p w14:paraId="2CCBB47A" w14:textId="77777777" w:rsidR="009459AB" w:rsidRDefault="009459AB" w:rsidP="000D77FF">
            <w:pPr>
              <w:pStyle w:val="af4"/>
              <w:jc w:val="center"/>
            </w:pPr>
            <w:r>
              <w:rPr>
                <w:rFonts w:hint="eastAsia"/>
              </w:rPr>
              <w:t>迭代更新</w:t>
            </w:r>
          </w:p>
        </w:tc>
      </w:tr>
    </w:tbl>
    <w:p w14:paraId="6C1B146A" w14:textId="77777777" w:rsidR="009459AB" w:rsidRDefault="009459AB" w:rsidP="009459AB">
      <w:pPr>
        <w:pStyle w:val="31"/>
        <w:ind w:firstLine="384"/>
      </w:pPr>
      <w:r>
        <w:rPr>
          <w:rFonts w:hint="eastAsia"/>
        </w:rPr>
        <w:t>（</w:t>
      </w:r>
      <w:r>
        <w:t>2</w:t>
      </w:r>
      <w:r>
        <w:rPr>
          <w:rFonts w:hint="eastAsia"/>
        </w:rPr>
        <w:t>）数据驱动模型参数更新规范</w:t>
      </w:r>
    </w:p>
    <w:p w14:paraId="65EB1C85" w14:textId="77777777" w:rsidR="009459AB" w:rsidRDefault="009459AB" w:rsidP="009459AB">
      <w:pPr>
        <w:pStyle w:val="11"/>
        <w:ind w:firstLine="480"/>
      </w:pPr>
      <w:r w:rsidRPr="005B580E">
        <w:rPr>
          <w:rFonts w:hint="eastAsia"/>
        </w:rPr>
        <w:t>模型参数，即张量，用于描述不同的</w:t>
      </w:r>
      <w:r>
        <w:rPr>
          <w:rFonts w:hint="eastAsia"/>
        </w:rPr>
        <w:t>算法模型</w:t>
      </w:r>
      <w:r w:rsidRPr="005B580E">
        <w:rPr>
          <w:rFonts w:hint="eastAsia"/>
        </w:rPr>
        <w:t>应用所需的不同的参数格式。</w:t>
      </w:r>
      <w:r>
        <w:rPr>
          <w:rFonts w:hint="eastAsia"/>
        </w:rPr>
        <w:t>下面</w:t>
      </w:r>
      <w:r w:rsidRPr="005B580E">
        <w:rPr>
          <w:rFonts w:hint="eastAsia"/>
        </w:rPr>
        <w:t>介绍如何进行模型参数的更新</w:t>
      </w:r>
      <w:r>
        <w:rPr>
          <w:rFonts w:hint="eastAsia"/>
        </w:rPr>
        <w:t>。</w:t>
      </w:r>
    </w:p>
    <w:p w14:paraId="07B1F775" w14:textId="77777777" w:rsidR="009459AB" w:rsidRDefault="009459AB" w:rsidP="009459AB">
      <w:pPr>
        <w:pStyle w:val="11"/>
        <w:ind w:firstLine="480"/>
      </w:pPr>
      <w:r w:rsidRPr="00C04A67">
        <w:rPr>
          <w:rFonts w:hint="eastAsia"/>
        </w:rPr>
        <w:t>一个</w:t>
      </w:r>
      <w:r w:rsidRPr="00C04A67">
        <w:rPr>
          <w:rFonts w:hint="eastAsia"/>
        </w:rPr>
        <w:t>PH</w:t>
      </w:r>
      <w:r>
        <w:rPr>
          <w:rFonts w:hint="eastAsia"/>
        </w:rPr>
        <w:t>M</w:t>
      </w:r>
      <w:r>
        <w:rPr>
          <w:rFonts w:hint="eastAsia"/>
        </w:rPr>
        <w:t>模型通常具有一个称为主变量（</w:t>
      </w:r>
      <w:proofErr w:type="spellStart"/>
      <w:r>
        <w:t>primary_variable</w:t>
      </w:r>
      <w:proofErr w:type="spellEnd"/>
      <w:r>
        <w:rPr>
          <w:rFonts w:hint="eastAsia"/>
        </w:rPr>
        <w:t>）的模型参数，若干称为辅助性变量（</w:t>
      </w:r>
      <w:proofErr w:type="spellStart"/>
      <w:r>
        <w:t>secondary_variable</w:t>
      </w:r>
      <w:proofErr w:type="spellEnd"/>
      <w:r>
        <w:rPr>
          <w:rFonts w:hint="eastAsia"/>
        </w:rPr>
        <w:t>）的参数以及和主变量相对应的更新参数</w:t>
      </w:r>
      <w:r>
        <w:rPr>
          <w:rFonts w:hint="eastAsia"/>
        </w:rPr>
        <w:lastRenderedPageBreak/>
        <w:t>（</w:t>
      </w:r>
      <w:proofErr w:type="spellStart"/>
      <w:r>
        <w:t>update_variable</w:t>
      </w:r>
      <w:proofErr w:type="spellEnd"/>
      <w:r>
        <w:rPr>
          <w:rFonts w:hint="eastAsia"/>
        </w:rPr>
        <w:t>）。模型的核心函数（</w:t>
      </w:r>
      <w:proofErr w:type="spellStart"/>
      <w:r>
        <w:t>KernelFunction</w:t>
      </w:r>
      <w:proofErr w:type="spellEnd"/>
      <w:r>
        <w:rPr>
          <w:rFonts w:hint="eastAsia"/>
        </w:rPr>
        <w:t>）在执行过程中，会产生相应的更新数据，因此需要描述各个变量的更新逻辑，即如何根据执行过程中产生的更新数据去更新相应的变量。主变量和各个辅助变量之间的键具有不同的映射关系，因此需要将这种映射关系记录在变量中。这样，运行时系统会根据主变量的键以及先前提供的各种键的映射函数，自动推导出所需的各种辅助性的变量的键，然后根据核心函数的逻辑进行运算，产生更新数据。当进行模型参数的更新操作时，运行时系统通过调用更新函数（</w:t>
      </w:r>
      <w:r>
        <w:t>U</w:t>
      </w:r>
      <w:r>
        <w:rPr>
          <w:rFonts w:hint="eastAsia"/>
        </w:rPr>
        <w:t>p</w:t>
      </w:r>
      <w:r>
        <w:t>date Function</w:t>
      </w:r>
      <w:r>
        <w:rPr>
          <w:rFonts w:hint="eastAsia"/>
        </w:rPr>
        <w:t>），将更新数据推送到模型参数的维护用户，当模型参数的维护用户收到更新数据时，利用先前维护的更新逻辑去更新相应的变量。</w:t>
      </w:r>
    </w:p>
    <w:p w14:paraId="516EEE83" w14:textId="4A1BA5E3" w:rsidR="009459AB" w:rsidRDefault="009459AB" w:rsidP="009459AB">
      <w:pPr>
        <w:pStyle w:val="11"/>
        <w:ind w:firstLine="480"/>
      </w:pPr>
      <w:r w:rsidRPr="00040E45">
        <w:rPr>
          <w:rStyle w:val="12"/>
          <w:rFonts w:hint="eastAsia"/>
        </w:rPr>
        <w:t>用户应在管理系统中开发一个名为</w:t>
      </w:r>
      <w:r w:rsidRPr="00040E45">
        <w:rPr>
          <w:rStyle w:val="12"/>
        </w:rPr>
        <w:t>Variable</w:t>
      </w:r>
      <w:r w:rsidRPr="00040E45">
        <w:rPr>
          <w:rStyle w:val="12"/>
          <w:rFonts w:hint="eastAsia"/>
        </w:rPr>
        <w:t>的</w:t>
      </w:r>
      <w:r w:rsidRPr="00040E45">
        <w:rPr>
          <w:rStyle w:val="12"/>
          <w:rFonts w:hint="eastAsia"/>
        </w:rPr>
        <w:t>A</w:t>
      </w:r>
      <w:r w:rsidRPr="00040E45">
        <w:rPr>
          <w:rStyle w:val="12"/>
        </w:rPr>
        <w:t>PI</w:t>
      </w:r>
      <w:r w:rsidRPr="00040E45">
        <w:rPr>
          <w:rStyle w:val="12"/>
          <w:rFonts w:hint="eastAsia"/>
        </w:rPr>
        <w:t>，用于描述各种变量，它是张量的进一步封装。</w:t>
      </w:r>
      <w:r w:rsidRPr="00040E45">
        <w:rPr>
          <w:rStyle w:val="12"/>
        </w:rPr>
        <w:t>Variable</w:t>
      </w:r>
      <w:r w:rsidRPr="00040E45">
        <w:rPr>
          <w:rStyle w:val="12"/>
          <w:rFonts w:hint="eastAsia"/>
        </w:rPr>
        <w:t>对象内部应含有一个映射函数的向量（</w:t>
      </w:r>
      <w:r>
        <w:rPr>
          <w:rStyle w:val="12"/>
          <w:rFonts w:hint="eastAsia"/>
        </w:rPr>
        <w:t>名为</w:t>
      </w:r>
      <w:proofErr w:type="spellStart"/>
      <w:r w:rsidRPr="00040E45">
        <w:rPr>
          <w:rStyle w:val="12"/>
        </w:rPr>
        <w:t>KeyProjection</w:t>
      </w:r>
      <w:proofErr w:type="spellEnd"/>
      <w:r w:rsidRPr="00040E45">
        <w:rPr>
          <w:rStyle w:val="12"/>
          <w:rFonts w:hint="eastAsia"/>
        </w:rPr>
        <w:t>），这个向量保存了编程人员编写的主变量和各个辅助性变量之间的键的映射关系。主变量和其对应的更新变量的键的映射关系蕴含的是一对一的关系，也即主变量的键和主变量的更新变量的键是相同的。</w:t>
      </w:r>
      <w:proofErr w:type="spellStart"/>
      <w:r w:rsidRPr="00040E45">
        <w:rPr>
          <w:rStyle w:val="12"/>
        </w:rPr>
        <w:t>KeyProjection</w:t>
      </w:r>
      <w:proofErr w:type="spellEnd"/>
      <w:r w:rsidRPr="00040E45">
        <w:rPr>
          <w:rStyle w:val="12"/>
          <w:rFonts w:hint="eastAsia"/>
        </w:rPr>
        <w:t>描述一类相同类型的函数，该类型的函数的参数是两个键向量的引用，而返回值为空。这两个键向量，一个表示源键向量（也即主变量的键向量），另一个表示目标键向量（某个辅助性变量）。针对变量的更新函数，它描述的是如何根据主变量的更新变量更新主变量的值。更新函数是这样一类的函数：函数的参数是键向量的引用，而返回值为空。参数更新</w:t>
      </w:r>
      <w:r>
        <w:rPr>
          <w:rFonts w:hint="eastAsia"/>
        </w:rPr>
        <w:t>规范流程图如</w:t>
      </w:r>
      <w:r w:rsidRPr="00951A9D">
        <w:rPr>
          <w:rFonts w:hint="eastAsia"/>
        </w:rPr>
        <w:t>图</w:t>
      </w:r>
      <w:r>
        <w:t>3</w:t>
      </w:r>
      <w:r w:rsidRPr="00951A9D">
        <w:t>-</w:t>
      </w:r>
      <w:r>
        <w:t>11</w:t>
      </w:r>
      <w:r>
        <w:rPr>
          <w:rFonts w:hint="eastAsia"/>
        </w:rPr>
        <w:t>所示。</w:t>
      </w:r>
    </w:p>
    <w:p w14:paraId="27C0FB79" w14:textId="77777777" w:rsidR="009459AB" w:rsidRDefault="009459AB" w:rsidP="009459AB">
      <w:pPr>
        <w:pStyle w:val="af6"/>
        <w:rPr>
          <w:rFonts w:eastAsia="宋体"/>
          <w:sz w:val="24"/>
          <w:szCs w:val="20"/>
        </w:rPr>
      </w:pPr>
      <w:r w:rsidRPr="001E75B8">
        <w:rPr>
          <w:rFonts w:eastAsia="宋体"/>
          <w:noProof/>
        </w:rPr>
        <w:drawing>
          <wp:inline distT="0" distB="0" distL="0" distR="0" wp14:anchorId="7236CEAD" wp14:editId="3BA3AE72">
            <wp:extent cx="1407515" cy="2910177"/>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440298" cy="2977960"/>
                    </a:xfrm>
                    <a:prstGeom prst="rect">
                      <a:avLst/>
                    </a:prstGeom>
                    <a:noFill/>
                    <a:ln>
                      <a:noFill/>
                    </a:ln>
                  </pic:spPr>
                </pic:pic>
              </a:graphicData>
            </a:graphic>
          </wp:inline>
        </w:drawing>
      </w:r>
    </w:p>
    <w:p w14:paraId="317C094E" w14:textId="2142CFE9" w:rsidR="009459AB" w:rsidRPr="00E055C2" w:rsidRDefault="009459AB" w:rsidP="009459AB">
      <w:pPr>
        <w:pStyle w:val="af1"/>
      </w:pPr>
      <w:r>
        <w:rPr>
          <w:rFonts w:hint="eastAsia"/>
        </w:rPr>
        <w:t>图</w:t>
      </w:r>
      <w:r>
        <w:t xml:space="preserve">3-11 </w:t>
      </w:r>
      <w:r>
        <w:rPr>
          <w:rFonts w:hint="eastAsia"/>
        </w:rPr>
        <w:t>模型参数更新规范</w:t>
      </w:r>
    </w:p>
    <w:p w14:paraId="7E7DBF96" w14:textId="77777777" w:rsidR="009459AB" w:rsidRDefault="009459AB" w:rsidP="009459AB">
      <w:pPr>
        <w:spacing w:line="400" w:lineRule="exact"/>
        <w:ind w:firstLineChars="200" w:firstLine="480"/>
        <w:rPr>
          <w:rFonts w:eastAsia="宋体"/>
          <w:sz w:val="24"/>
        </w:rPr>
      </w:pPr>
      <w:r>
        <w:rPr>
          <w:rFonts w:eastAsia="宋体" w:hint="eastAsia"/>
          <w:sz w:val="24"/>
        </w:rPr>
        <w:lastRenderedPageBreak/>
        <w:t>下面举例说明模型参数的更新过程。假设</w:t>
      </w:r>
      <w:r>
        <w:rPr>
          <w:rFonts w:eastAsia="宋体" w:hint="eastAsia"/>
          <w:sz w:val="24"/>
        </w:rPr>
        <w:t>PHM</w:t>
      </w:r>
      <w:r>
        <w:rPr>
          <w:rFonts w:eastAsia="宋体" w:hint="eastAsia"/>
          <w:sz w:val="24"/>
        </w:rPr>
        <w:t>模型应用的某个阶段需以下模型参数变量</w:t>
      </w:r>
      <w:r>
        <w:rPr>
          <w:rFonts w:eastAsia="宋体"/>
          <w:sz w:val="24"/>
        </w:rPr>
        <w:t>V1</w:t>
      </w:r>
      <w:r>
        <w:rPr>
          <w:rFonts w:eastAsia="宋体" w:hint="eastAsia"/>
          <w:sz w:val="24"/>
        </w:rPr>
        <w:t>、</w:t>
      </w:r>
      <w:r>
        <w:rPr>
          <w:rFonts w:eastAsia="宋体"/>
          <w:sz w:val="24"/>
        </w:rPr>
        <w:t>UpdateV1</w:t>
      </w:r>
      <w:r>
        <w:rPr>
          <w:rFonts w:eastAsia="宋体" w:hint="eastAsia"/>
          <w:sz w:val="24"/>
        </w:rPr>
        <w:t>、</w:t>
      </w:r>
      <w:r>
        <w:rPr>
          <w:rFonts w:eastAsia="宋体"/>
          <w:sz w:val="24"/>
        </w:rPr>
        <w:t>V2</w:t>
      </w:r>
      <w:r>
        <w:rPr>
          <w:rFonts w:eastAsia="宋体" w:hint="eastAsia"/>
          <w:sz w:val="24"/>
        </w:rPr>
        <w:t>和</w:t>
      </w:r>
      <w:r>
        <w:rPr>
          <w:rFonts w:eastAsia="宋体"/>
          <w:sz w:val="24"/>
        </w:rPr>
        <w:t>V3</w:t>
      </w:r>
      <w:r>
        <w:rPr>
          <w:rFonts w:eastAsia="宋体" w:hint="eastAsia"/>
          <w:sz w:val="24"/>
        </w:rPr>
        <w:t>。其中</w:t>
      </w:r>
      <w:r>
        <w:rPr>
          <w:rFonts w:eastAsia="宋体"/>
          <w:sz w:val="24"/>
        </w:rPr>
        <w:t>V1</w:t>
      </w:r>
      <w:r>
        <w:rPr>
          <w:rFonts w:eastAsia="宋体" w:hint="eastAsia"/>
          <w:sz w:val="24"/>
        </w:rPr>
        <w:t>是主变量而</w:t>
      </w:r>
      <w:r>
        <w:rPr>
          <w:rFonts w:eastAsia="宋体"/>
          <w:sz w:val="24"/>
        </w:rPr>
        <w:t>V2</w:t>
      </w:r>
      <w:r>
        <w:rPr>
          <w:rFonts w:eastAsia="宋体" w:hint="eastAsia"/>
          <w:sz w:val="24"/>
        </w:rPr>
        <w:t>和</w:t>
      </w:r>
      <w:r>
        <w:rPr>
          <w:rFonts w:eastAsia="宋体"/>
          <w:sz w:val="24"/>
        </w:rPr>
        <w:t>V3</w:t>
      </w:r>
      <w:r>
        <w:rPr>
          <w:rFonts w:eastAsia="宋体" w:hint="eastAsia"/>
          <w:sz w:val="24"/>
        </w:rPr>
        <w:t>是辅助性变量，</w:t>
      </w:r>
      <w:r>
        <w:rPr>
          <w:rFonts w:eastAsia="宋体"/>
          <w:sz w:val="24"/>
        </w:rPr>
        <w:t>UpdateV1</w:t>
      </w:r>
      <w:r>
        <w:rPr>
          <w:rFonts w:eastAsia="宋体" w:hint="eastAsia"/>
          <w:sz w:val="24"/>
        </w:rPr>
        <w:t>是针对</w:t>
      </w:r>
      <w:r>
        <w:rPr>
          <w:rFonts w:eastAsia="宋体"/>
          <w:sz w:val="24"/>
        </w:rPr>
        <w:t>V1</w:t>
      </w:r>
      <w:r>
        <w:rPr>
          <w:rFonts w:eastAsia="宋体" w:hint="eastAsia"/>
          <w:sz w:val="24"/>
        </w:rPr>
        <w:t>的更新变量。主变量</w:t>
      </w:r>
      <w:r>
        <w:rPr>
          <w:rFonts w:eastAsia="宋体"/>
          <w:sz w:val="24"/>
        </w:rPr>
        <w:t>V1</w:t>
      </w:r>
      <w:r>
        <w:rPr>
          <w:rFonts w:eastAsia="宋体" w:hint="eastAsia"/>
          <w:sz w:val="24"/>
        </w:rPr>
        <w:t>被分布式存储在参数维护节点，</w:t>
      </w:r>
      <w:r>
        <w:rPr>
          <w:rFonts w:eastAsia="宋体"/>
          <w:sz w:val="24"/>
        </w:rPr>
        <w:t>UpdateV1</w:t>
      </w:r>
      <w:r>
        <w:rPr>
          <w:rFonts w:eastAsia="宋体" w:hint="eastAsia"/>
          <w:sz w:val="24"/>
        </w:rPr>
        <w:t>、</w:t>
      </w:r>
      <w:r>
        <w:rPr>
          <w:rFonts w:eastAsia="宋体"/>
          <w:sz w:val="24"/>
        </w:rPr>
        <w:t>V2</w:t>
      </w:r>
      <w:r>
        <w:rPr>
          <w:rFonts w:eastAsia="宋体" w:hint="eastAsia"/>
          <w:sz w:val="24"/>
        </w:rPr>
        <w:t>、</w:t>
      </w:r>
      <w:r>
        <w:rPr>
          <w:rFonts w:eastAsia="宋体"/>
          <w:sz w:val="24"/>
        </w:rPr>
        <w:t>V3</w:t>
      </w:r>
      <w:r>
        <w:rPr>
          <w:rFonts w:eastAsia="宋体" w:hint="eastAsia"/>
          <w:sz w:val="24"/>
        </w:rPr>
        <w:t>都是局部模型变量。</w:t>
      </w:r>
    </w:p>
    <w:p w14:paraId="392BDDEC" w14:textId="6D872AD6" w:rsidR="009459AB" w:rsidRDefault="009459AB" w:rsidP="009459AB">
      <w:pPr>
        <w:pStyle w:val="11"/>
        <w:ind w:firstLine="480"/>
      </w:pPr>
      <w:r>
        <w:rPr>
          <w:rFonts w:hint="eastAsia"/>
        </w:rPr>
        <w:t>该阶段的核心函数、主变量的更新函数、更新变量和其他辅助变量的键映射函数如</w:t>
      </w:r>
      <w:r w:rsidRPr="00951A9D">
        <w:rPr>
          <w:rFonts w:hint="eastAsia"/>
        </w:rPr>
        <w:t>图</w:t>
      </w:r>
      <w:r>
        <w:t>3</w:t>
      </w:r>
      <w:r w:rsidRPr="00951A9D">
        <w:t>-</w:t>
      </w:r>
      <w:r>
        <w:t>12</w:t>
      </w:r>
      <w:r>
        <w:rPr>
          <w:rFonts w:hint="eastAsia"/>
        </w:rPr>
        <w:t>所示。从图</w:t>
      </w:r>
      <w:r>
        <w:t>3</w:t>
      </w:r>
      <w:r w:rsidRPr="00951A9D">
        <w:t>-</w:t>
      </w:r>
      <w:r>
        <w:t>12</w:t>
      </w:r>
      <w:r>
        <w:rPr>
          <w:rFonts w:hint="eastAsia"/>
        </w:rPr>
        <w:t>中可以看到，更新</w:t>
      </w:r>
      <w:r>
        <w:t>UpdateV1</w:t>
      </w:r>
      <w:r>
        <w:rPr>
          <w:rFonts w:hint="eastAsia"/>
        </w:rPr>
        <w:t>的新值需要辅助参数模型</w:t>
      </w:r>
      <w:r>
        <w:t>V2</w:t>
      </w:r>
      <w:r>
        <w:rPr>
          <w:rFonts w:hint="eastAsia"/>
        </w:rPr>
        <w:t>和</w:t>
      </w:r>
      <w:r>
        <w:t>V3</w:t>
      </w:r>
      <w:r>
        <w:rPr>
          <w:rFonts w:hint="eastAsia"/>
        </w:rPr>
        <w:t>，且根据</w:t>
      </w:r>
      <w:r>
        <w:t>UpdateV1</w:t>
      </w:r>
      <w:r>
        <w:rPr>
          <w:rFonts w:hint="eastAsia"/>
        </w:rPr>
        <w:t>的更新函数</w:t>
      </w:r>
      <w:r>
        <w:t>UpdateV1_update</w:t>
      </w:r>
      <w:r>
        <w:rPr>
          <w:rFonts w:hint="eastAsia"/>
        </w:rPr>
        <w:t>可以看出，</w:t>
      </w:r>
      <w:r>
        <w:t>UpdateV1</w:t>
      </w:r>
      <w:r>
        <w:rPr>
          <w:rFonts w:hint="eastAsia"/>
        </w:rPr>
        <w:t>的键和</w:t>
      </w:r>
      <w:r>
        <w:t>V2</w:t>
      </w:r>
      <w:r>
        <w:rPr>
          <w:rFonts w:hint="eastAsia"/>
        </w:rPr>
        <w:t>以及</w:t>
      </w:r>
      <w:r>
        <w:t>V3</w:t>
      </w:r>
      <w:r>
        <w:rPr>
          <w:rFonts w:hint="eastAsia"/>
        </w:rPr>
        <w:t>的键的关系是：</w:t>
      </w:r>
      <w:r>
        <w:t>V2</w:t>
      </w:r>
      <w:r>
        <w:rPr>
          <w:rFonts w:hint="eastAsia"/>
        </w:rPr>
        <w:t>和</w:t>
      </w:r>
      <w:r>
        <w:t>V3</w:t>
      </w:r>
      <w:r>
        <w:rPr>
          <w:rFonts w:hint="eastAsia"/>
        </w:rPr>
        <w:t>的键是</w:t>
      </w:r>
      <w:r>
        <w:t>UpdateV1</w:t>
      </w:r>
      <w:r>
        <w:rPr>
          <w:rFonts w:hint="eastAsia"/>
        </w:rPr>
        <w:t>的键的</w:t>
      </w:r>
      <w:r>
        <w:t>2</w:t>
      </w:r>
      <w:r>
        <w:rPr>
          <w:rFonts w:hint="eastAsia"/>
        </w:rPr>
        <w:t>倍和</w:t>
      </w:r>
      <w:r>
        <w:t>3</w:t>
      </w:r>
      <w:r>
        <w:rPr>
          <w:rFonts w:hint="eastAsia"/>
        </w:rPr>
        <w:t>倍的倍数关系；更新变量的更新逻辑蕴含在该阶段内的</w:t>
      </w:r>
      <w:r>
        <w:t>kernel</w:t>
      </w:r>
      <w:r>
        <w:rPr>
          <w:rFonts w:hint="eastAsia"/>
        </w:rPr>
        <w:t>函数中，而主变量</w:t>
      </w:r>
      <w:r>
        <w:t>V1</w:t>
      </w:r>
      <w:r>
        <w:rPr>
          <w:rFonts w:hint="eastAsia"/>
        </w:rPr>
        <w:t>的更新逻辑是对于</w:t>
      </w:r>
      <w:r>
        <w:t>V1</w:t>
      </w:r>
      <w:r>
        <w:rPr>
          <w:rFonts w:hint="eastAsia"/>
        </w:rPr>
        <w:t>的一个确定的键</w:t>
      </w:r>
      <w:r>
        <w:t>key</w:t>
      </w:r>
      <w:r>
        <w:rPr>
          <w:rFonts w:hint="eastAsia"/>
        </w:rPr>
        <w:t>，</w:t>
      </w:r>
      <w:r>
        <w:t>V1[key]</w:t>
      </w:r>
      <w:r>
        <w:rPr>
          <w:rFonts w:hint="eastAsia"/>
        </w:rPr>
        <w:t>等于</w:t>
      </w:r>
      <w:r>
        <w:t>UpdateV1[key]</w:t>
      </w:r>
      <w:r>
        <w:rPr>
          <w:rFonts w:hint="eastAsia"/>
        </w:rPr>
        <w:t>。此外，图</w:t>
      </w:r>
      <w:r>
        <w:t>3</w:t>
      </w:r>
      <w:r w:rsidRPr="00951A9D">
        <w:t>-</w:t>
      </w:r>
      <w:r>
        <w:t>12</w:t>
      </w:r>
      <w:r>
        <w:rPr>
          <w:rFonts w:hint="eastAsia"/>
        </w:rPr>
        <w:t>中的注释部分表明更新逻辑也可以是</w:t>
      </w:r>
      <w:r>
        <w:t>V1[key]</w:t>
      </w:r>
      <w:r>
        <w:rPr>
          <w:rFonts w:hint="eastAsia"/>
        </w:rPr>
        <w:t>等于其自身加上</w:t>
      </w:r>
      <w:r>
        <w:t>UpdateV1[key]</w:t>
      </w:r>
      <w:r>
        <w:rPr>
          <w:rFonts w:hint="eastAsia"/>
        </w:rPr>
        <w:t>。</w:t>
      </w:r>
    </w:p>
    <w:tbl>
      <w:tblPr>
        <w:tblStyle w:val="7"/>
        <w:tblW w:w="0" w:type="auto"/>
        <w:shd w:val="clear" w:color="auto" w:fill="D9D9D9"/>
        <w:tblLook w:val="04A0" w:firstRow="1" w:lastRow="0" w:firstColumn="1" w:lastColumn="0" w:noHBand="0" w:noVBand="1"/>
      </w:tblPr>
      <w:tblGrid>
        <w:gridCol w:w="8494"/>
      </w:tblGrid>
      <w:tr w:rsidR="009459AB" w:rsidRPr="0026677B" w14:paraId="485AAEB2" w14:textId="77777777" w:rsidTr="000D77FF">
        <w:tc>
          <w:tcPr>
            <w:tcW w:w="8494" w:type="dxa"/>
            <w:shd w:val="clear" w:color="auto" w:fill="D9D9D9"/>
          </w:tcPr>
          <w:p w14:paraId="62ED6719" w14:textId="77777777" w:rsidR="009459AB" w:rsidRPr="0026677B" w:rsidRDefault="009459AB" w:rsidP="000D77FF">
            <w:pPr>
              <w:pStyle w:val="af4"/>
              <w:spacing w:line="300" w:lineRule="exact"/>
            </w:pPr>
            <w:proofErr w:type="spellStart"/>
            <w:r w:rsidRPr="0026677B">
              <w:t>KernelFunction</w:t>
            </w:r>
            <w:proofErr w:type="spellEnd"/>
            <w:r w:rsidRPr="0026677B">
              <w:t xml:space="preserve"> kernel = [&amp;](vector&lt;Key&gt; &amp; range){ </w:t>
            </w:r>
          </w:p>
          <w:p w14:paraId="4899050B" w14:textId="77777777" w:rsidR="009459AB" w:rsidRPr="0026677B" w:rsidRDefault="009459AB" w:rsidP="000D77FF">
            <w:pPr>
              <w:pStyle w:val="af4"/>
              <w:spacing w:line="300" w:lineRule="exact"/>
            </w:pPr>
            <w:r w:rsidRPr="0026677B">
              <w:t>Foreach(</w:t>
            </w:r>
            <w:proofErr w:type="spellStart"/>
            <w:r w:rsidRPr="0026677B">
              <w:t>update_id:range</w:t>
            </w:r>
            <w:proofErr w:type="spellEnd"/>
            <w:r w:rsidRPr="0026677B">
              <w:t xml:space="preserve">){ </w:t>
            </w:r>
          </w:p>
          <w:p w14:paraId="31636478" w14:textId="77777777" w:rsidR="009459AB" w:rsidRPr="0026677B" w:rsidRDefault="009459AB" w:rsidP="000D77FF">
            <w:pPr>
              <w:pStyle w:val="af4"/>
              <w:spacing w:line="300" w:lineRule="exact"/>
            </w:pPr>
            <w:r w:rsidRPr="0026677B">
              <w:t xml:space="preserve">    UpdateV1[</w:t>
            </w:r>
            <w:proofErr w:type="spellStart"/>
            <w:r w:rsidRPr="0026677B">
              <w:t>update_id</w:t>
            </w:r>
            <w:proofErr w:type="spellEnd"/>
            <w:r w:rsidRPr="0026677B">
              <w:t xml:space="preserve">] = 10*V2[2* </w:t>
            </w:r>
            <w:proofErr w:type="spellStart"/>
            <w:r w:rsidRPr="0026677B">
              <w:t>update_id</w:t>
            </w:r>
            <w:proofErr w:type="spellEnd"/>
            <w:r w:rsidRPr="0026677B">
              <w:t xml:space="preserve">] + 20*V3[3* </w:t>
            </w:r>
            <w:proofErr w:type="spellStart"/>
            <w:r w:rsidRPr="0026677B">
              <w:t>update_id</w:t>
            </w:r>
            <w:proofErr w:type="spellEnd"/>
            <w:r w:rsidRPr="0026677B">
              <w:t xml:space="preserve">]; </w:t>
            </w:r>
          </w:p>
          <w:p w14:paraId="4D121188" w14:textId="77777777" w:rsidR="009459AB" w:rsidRPr="0026677B" w:rsidRDefault="009459AB" w:rsidP="000D77FF">
            <w:pPr>
              <w:pStyle w:val="af4"/>
              <w:spacing w:line="300" w:lineRule="exact"/>
            </w:pPr>
            <w:r w:rsidRPr="0026677B">
              <w:t xml:space="preserve">} </w:t>
            </w:r>
          </w:p>
          <w:p w14:paraId="49376240" w14:textId="77777777" w:rsidR="009459AB" w:rsidRPr="0026677B" w:rsidRDefault="009459AB" w:rsidP="000D77FF">
            <w:pPr>
              <w:pStyle w:val="af4"/>
              <w:spacing w:line="300" w:lineRule="exact"/>
            </w:pPr>
            <w:r w:rsidRPr="0026677B">
              <w:t xml:space="preserve">} </w:t>
            </w:r>
          </w:p>
          <w:p w14:paraId="6CC114E7" w14:textId="77777777" w:rsidR="009459AB" w:rsidRPr="0026677B" w:rsidRDefault="009459AB" w:rsidP="000D77FF">
            <w:pPr>
              <w:pStyle w:val="af4"/>
              <w:spacing w:line="300" w:lineRule="exact"/>
            </w:pPr>
            <w:proofErr w:type="spellStart"/>
            <w:r w:rsidRPr="0026677B">
              <w:t>UpdateFunction</w:t>
            </w:r>
            <w:proofErr w:type="spellEnd"/>
            <w:r w:rsidRPr="0026677B">
              <w:t xml:space="preserve"> V1_update = [&amp;](vector&lt;Key&gt; &amp; range){ </w:t>
            </w:r>
          </w:p>
          <w:p w14:paraId="464BD216" w14:textId="77777777" w:rsidR="009459AB" w:rsidRPr="0026677B" w:rsidRDefault="009459AB" w:rsidP="000D77FF">
            <w:pPr>
              <w:pStyle w:val="af4"/>
              <w:spacing w:line="300" w:lineRule="exact"/>
            </w:pPr>
            <w:r w:rsidRPr="0026677B">
              <w:t xml:space="preserve">   Foreach(</w:t>
            </w:r>
            <w:proofErr w:type="spellStart"/>
            <w:r w:rsidRPr="0026677B">
              <w:t>key:range</w:t>
            </w:r>
            <w:proofErr w:type="spellEnd"/>
            <w:r w:rsidRPr="0026677B">
              <w:t xml:space="preserve">){ </w:t>
            </w:r>
          </w:p>
          <w:p w14:paraId="65C76CAF" w14:textId="77777777" w:rsidR="009459AB" w:rsidRPr="0026677B" w:rsidRDefault="009459AB" w:rsidP="000D77FF">
            <w:pPr>
              <w:pStyle w:val="af4"/>
              <w:spacing w:line="300" w:lineRule="exact"/>
            </w:pPr>
            <w:r w:rsidRPr="0026677B">
              <w:t xml:space="preserve">V1[key] = V1_update[key]; </w:t>
            </w:r>
          </w:p>
          <w:p w14:paraId="2EA1557C" w14:textId="77777777" w:rsidR="009459AB" w:rsidRPr="0026677B" w:rsidRDefault="009459AB" w:rsidP="000D77FF">
            <w:pPr>
              <w:pStyle w:val="af4"/>
              <w:spacing w:line="300" w:lineRule="exact"/>
            </w:pPr>
            <w:r w:rsidRPr="0026677B">
              <w:t xml:space="preserve">//V1[key] += V1_update[key]; </w:t>
            </w:r>
          </w:p>
          <w:p w14:paraId="7E593CB3" w14:textId="77777777" w:rsidR="009459AB" w:rsidRPr="0026677B" w:rsidRDefault="009459AB" w:rsidP="000D77FF">
            <w:pPr>
              <w:pStyle w:val="af4"/>
              <w:spacing w:line="300" w:lineRule="exact"/>
            </w:pPr>
            <w:r w:rsidRPr="0026677B">
              <w:t xml:space="preserve">} </w:t>
            </w:r>
          </w:p>
          <w:p w14:paraId="407AAA3F" w14:textId="77777777" w:rsidR="009459AB" w:rsidRPr="0026677B" w:rsidRDefault="009459AB" w:rsidP="000D77FF">
            <w:pPr>
              <w:pStyle w:val="af4"/>
              <w:spacing w:line="300" w:lineRule="exact"/>
            </w:pPr>
            <w:r w:rsidRPr="0026677B">
              <w:t xml:space="preserve">} </w:t>
            </w:r>
          </w:p>
          <w:p w14:paraId="3CE1F93F" w14:textId="77777777" w:rsidR="009459AB" w:rsidRPr="0026677B" w:rsidRDefault="009459AB" w:rsidP="000D77FF">
            <w:pPr>
              <w:pStyle w:val="af4"/>
              <w:spacing w:line="300" w:lineRule="exact"/>
            </w:pPr>
            <w:proofErr w:type="spellStart"/>
            <w:r w:rsidRPr="0026677B">
              <w:t>KeyProjcetion</w:t>
            </w:r>
            <w:proofErr w:type="spellEnd"/>
            <w:r w:rsidRPr="0026677B">
              <w:t xml:space="preserve"> UpdateV1_v2 = [&amp;](vector&lt;Key&gt;&amp; </w:t>
            </w:r>
            <w:proofErr w:type="spellStart"/>
            <w:r w:rsidRPr="0026677B">
              <w:t>src,vector</w:t>
            </w:r>
            <w:proofErr w:type="spellEnd"/>
            <w:r w:rsidRPr="0026677B">
              <w:t xml:space="preserve">&lt;Key&gt;&amp;target){ </w:t>
            </w:r>
          </w:p>
          <w:p w14:paraId="4423AEDE" w14:textId="77777777" w:rsidR="009459AB" w:rsidRPr="0026677B" w:rsidRDefault="009459AB" w:rsidP="000D77FF">
            <w:pPr>
              <w:pStyle w:val="af4"/>
              <w:spacing w:line="300" w:lineRule="exact"/>
            </w:pPr>
            <w:r w:rsidRPr="0026677B">
              <w:t xml:space="preserve">   Foreach(</w:t>
            </w:r>
            <w:proofErr w:type="spellStart"/>
            <w:r w:rsidRPr="0026677B">
              <w:t>update_k:src</w:t>
            </w:r>
            <w:proofErr w:type="spellEnd"/>
            <w:r w:rsidRPr="0026677B">
              <w:t xml:space="preserve">){ </w:t>
            </w:r>
          </w:p>
          <w:p w14:paraId="27F85158" w14:textId="77777777" w:rsidR="009459AB" w:rsidRPr="0026677B" w:rsidRDefault="009459AB" w:rsidP="000D77FF">
            <w:pPr>
              <w:pStyle w:val="af4"/>
              <w:spacing w:line="300" w:lineRule="exact"/>
            </w:pPr>
            <w:r w:rsidRPr="0026677B">
              <w:t xml:space="preserve">     </w:t>
            </w:r>
            <w:proofErr w:type="spellStart"/>
            <w:r w:rsidRPr="0026677B">
              <w:t>target.push_back</w:t>
            </w:r>
            <w:proofErr w:type="spellEnd"/>
            <w:r w:rsidRPr="0026677B">
              <w:t xml:space="preserve">(2* </w:t>
            </w:r>
            <w:proofErr w:type="spellStart"/>
            <w:r w:rsidRPr="0026677B">
              <w:t>update_k</w:t>
            </w:r>
            <w:proofErr w:type="spellEnd"/>
            <w:r w:rsidRPr="0026677B">
              <w:t xml:space="preserve">); </w:t>
            </w:r>
          </w:p>
          <w:p w14:paraId="7C555683" w14:textId="77777777" w:rsidR="009459AB" w:rsidRPr="0026677B" w:rsidRDefault="009459AB" w:rsidP="000D77FF">
            <w:pPr>
              <w:pStyle w:val="af4"/>
              <w:spacing w:line="300" w:lineRule="exact"/>
            </w:pPr>
            <w:r w:rsidRPr="0026677B">
              <w:t xml:space="preserve">} </w:t>
            </w:r>
          </w:p>
          <w:p w14:paraId="70E4CC9C" w14:textId="77777777" w:rsidR="009459AB" w:rsidRPr="0026677B" w:rsidRDefault="009459AB" w:rsidP="000D77FF">
            <w:pPr>
              <w:pStyle w:val="af4"/>
              <w:spacing w:line="300" w:lineRule="exact"/>
            </w:pPr>
            <w:r w:rsidRPr="0026677B">
              <w:t xml:space="preserve">} </w:t>
            </w:r>
          </w:p>
          <w:p w14:paraId="148A619A" w14:textId="77777777" w:rsidR="009459AB" w:rsidRPr="0026677B" w:rsidRDefault="009459AB" w:rsidP="000D77FF">
            <w:pPr>
              <w:pStyle w:val="af4"/>
              <w:spacing w:line="300" w:lineRule="exact"/>
            </w:pPr>
            <w:r w:rsidRPr="0026677B">
              <w:t xml:space="preserve"> </w:t>
            </w:r>
          </w:p>
          <w:p w14:paraId="1BCF1E33" w14:textId="77777777" w:rsidR="009459AB" w:rsidRPr="0026677B" w:rsidRDefault="009459AB" w:rsidP="000D77FF">
            <w:pPr>
              <w:pStyle w:val="af4"/>
              <w:spacing w:line="300" w:lineRule="exact"/>
            </w:pPr>
            <w:proofErr w:type="spellStart"/>
            <w:r w:rsidRPr="0026677B">
              <w:t>KeyProjcetion</w:t>
            </w:r>
            <w:proofErr w:type="spellEnd"/>
            <w:r w:rsidRPr="0026677B">
              <w:t xml:space="preserve"> UpdateV1_v3 = [&amp;](vector&lt;Key&gt;&amp; </w:t>
            </w:r>
            <w:proofErr w:type="spellStart"/>
            <w:r w:rsidRPr="0026677B">
              <w:t>src,vector</w:t>
            </w:r>
            <w:proofErr w:type="spellEnd"/>
            <w:r w:rsidRPr="0026677B">
              <w:t xml:space="preserve">&lt;Key&gt;&amp;target){ </w:t>
            </w:r>
          </w:p>
          <w:p w14:paraId="73C6486A" w14:textId="77777777" w:rsidR="009459AB" w:rsidRPr="0026677B" w:rsidRDefault="009459AB" w:rsidP="000D77FF">
            <w:pPr>
              <w:pStyle w:val="af4"/>
              <w:spacing w:line="300" w:lineRule="exact"/>
            </w:pPr>
            <w:r w:rsidRPr="0026677B">
              <w:t xml:space="preserve">   Foreach(</w:t>
            </w:r>
            <w:proofErr w:type="spellStart"/>
            <w:r w:rsidRPr="0026677B">
              <w:t>update_k:src</w:t>
            </w:r>
            <w:proofErr w:type="spellEnd"/>
            <w:r w:rsidRPr="0026677B">
              <w:t xml:space="preserve">){ </w:t>
            </w:r>
          </w:p>
          <w:p w14:paraId="18D50C10" w14:textId="77777777" w:rsidR="009459AB" w:rsidRPr="0026677B" w:rsidRDefault="009459AB" w:rsidP="000D77FF">
            <w:pPr>
              <w:pStyle w:val="af4"/>
              <w:spacing w:line="300" w:lineRule="exact"/>
            </w:pPr>
            <w:r w:rsidRPr="0026677B">
              <w:t xml:space="preserve">     </w:t>
            </w:r>
            <w:proofErr w:type="spellStart"/>
            <w:r w:rsidRPr="0026677B">
              <w:t>target.push_back</w:t>
            </w:r>
            <w:proofErr w:type="spellEnd"/>
            <w:r w:rsidRPr="0026677B">
              <w:t xml:space="preserve">(3* </w:t>
            </w:r>
            <w:proofErr w:type="spellStart"/>
            <w:r w:rsidRPr="0026677B">
              <w:t>update_k</w:t>
            </w:r>
            <w:proofErr w:type="spellEnd"/>
            <w:r w:rsidRPr="0026677B">
              <w:t xml:space="preserve">); </w:t>
            </w:r>
          </w:p>
          <w:p w14:paraId="403C7789" w14:textId="77777777" w:rsidR="009459AB" w:rsidRPr="0026677B" w:rsidRDefault="009459AB" w:rsidP="000D77FF">
            <w:pPr>
              <w:pStyle w:val="af4"/>
              <w:spacing w:line="300" w:lineRule="exact"/>
            </w:pPr>
            <w:r w:rsidRPr="0026677B">
              <w:t xml:space="preserve">} </w:t>
            </w:r>
          </w:p>
          <w:p w14:paraId="6AC2A5AC" w14:textId="77777777" w:rsidR="009459AB" w:rsidRPr="0026677B" w:rsidRDefault="009459AB" w:rsidP="000D77FF">
            <w:pPr>
              <w:pStyle w:val="af4"/>
              <w:spacing w:line="300" w:lineRule="exact"/>
            </w:pPr>
            <w:r w:rsidRPr="0026677B">
              <w:t>}</w:t>
            </w:r>
          </w:p>
        </w:tc>
      </w:tr>
    </w:tbl>
    <w:p w14:paraId="59ECBC21" w14:textId="4966662D" w:rsidR="009459AB" w:rsidRDefault="009459AB" w:rsidP="009459AB">
      <w:pPr>
        <w:pStyle w:val="af1"/>
      </w:pPr>
      <w:r w:rsidRPr="00077773">
        <w:rPr>
          <w:rFonts w:hint="eastAsia"/>
        </w:rPr>
        <w:t>图</w:t>
      </w:r>
      <w:r>
        <w:t>3</w:t>
      </w:r>
      <w:r w:rsidRPr="00951A9D">
        <w:t>-</w:t>
      </w:r>
      <w:r>
        <w:t>12</w:t>
      </w:r>
      <w:r w:rsidRPr="00077773">
        <w:t xml:space="preserve"> </w:t>
      </w:r>
      <w:r w:rsidRPr="00077773">
        <w:rPr>
          <w:rFonts w:hint="eastAsia"/>
        </w:rPr>
        <w:t>更新函数示例图</w:t>
      </w:r>
    </w:p>
    <w:p w14:paraId="69FA132E" w14:textId="77777777" w:rsidR="009459AB" w:rsidRDefault="009459AB" w:rsidP="009459AB">
      <w:pPr>
        <w:pStyle w:val="af"/>
      </w:pPr>
      <w:bookmarkStart w:id="65" w:name="_Toc83389681"/>
      <w:r>
        <w:t xml:space="preserve">3.7.2 </w:t>
      </w:r>
      <w:r>
        <w:rPr>
          <w:rFonts w:hint="eastAsia"/>
        </w:rPr>
        <w:t>模型</w:t>
      </w:r>
      <w:r>
        <w:t>更新日志规范</w:t>
      </w:r>
      <w:bookmarkEnd w:id="65"/>
    </w:p>
    <w:p w14:paraId="39BEB9B5" w14:textId="77777777" w:rsidR="009459AB" w:rsidRDefault="009459AB" w:rsidP="009459AB">
      <w:pPr>
        <w:spacing w:line="400" w:lineRule="exact"/>
        <w:ind w:firstLineChars="200" w:firstLine="480"/>
        <w:rPr>
          <w:rFonts w:eastAsia="宋体"/>
          <w:sz w:val="24"/>
        </w:rPr>
      </w:pPr>
      <w:r>
        <w:rPr>
          <w:rFonts w:eastAsia="宋体"/>
          <w:sz w:val="24"/>
        </w:rPr>
        <w:t>对于每一条日志应含有的信息包括日期、时间、日志级别、模型</w:t>
      </w:r>
      <w:r>
        <w:rPr>
          <w:rFonts w:eastAsia="宋体" w:hint="eastAsia"/>
          <w:sz w:val="24"/>
        </w:rPr>
        <w:t>代码</w:t>
      </w:r>
      <w:r>
        <w:rPr>
          <w:rFonts w:eastAsia="宋体"/>
          <w:sz w:val="24"/>
        </w:rPr>
        <w:t>、日志内</w:t>
      </w:r>
      <w:r>
        <w:rPr>
          <w:rFonts w:eastAsia="宋体"/>
          <w:sz w:val="24"/>
        </w:rPr>
        <w:lastRenderedPageBreak/>
        <w:t>容、版本号</w:t>
      </w:r>
      <w:r>
        <w:rPr>
          <w:rFonts w:eastAsia="宋体" w:hint="eastAsia"/>
          <w:sz w:val="24"/>
        </w:rPr>
        <w:t>、操作人员、更新目的、更新结果</w:t>
      </w:r>
      <w:r>
        <w:rPr>
          <w:rFonts w:eastAsia="宋体"/>
          <w:sz w:val="24"/>
        </w:rPr>
        <w:t>等信息</w:t>
      </w:r>
      <w:r>
        <w:rPr>
          <w:rFonts w:eastAsia="宋体" w:hint="eastAsia"/>
          <w:sz w:val="24"/>
        </w:rPr>
        <w:t>，其相应内容需要规范格式</w:t>
      </w:r>
      <w:r>
        <w:rPr>
          <w:rFonts w:eastAsia="宋体"/>
          <w:sz w:val="24"/>
        </w:rPr>
        <w:t>。</w:t>
      </w:r>
    </w:p>
    <w:p w14:paraId="64E7211B" w14:textId="77777777" w:rsidR="009459AB" w:rsidRDefault="009459AB" w:rsidP="009459AB">
      <w:pPr>
        <w:spacing w:line="400" w:lineRule="exact"/>
        <w:ind w:firstLineChars="200" w:firstLine="480"/>
        <w:rPr>
          <w:rFonts w:eastAsia="宋体"/>
          <w:sz w:val="24"/>
        </w:rPr>
      </w:pPr>
      <w:r>
        <w:rPr>
          <w:rFonts w:eastAsia="宋体" w:hint="eastAsia"/>
          <w:sz w:val="24"/>
        </w:rPr>
        <w:t>①</w:t>
      </w:r>
      <w:r>
        <w:rPr>
          <w:rFonts w:eastAsia="宋体"/>
          <w:sz w:val="24"/>
        </w:rPr>
        <w:t>日期</w:t>
      </w:r>
      <w:r>
        <w:rPr>
          <w:rFonts w:eastAsia="宋体" w:hint="eastAsia"/>
          <w:sz w:val="24"/>
        </w:rPr>
        <w:t>和时间：应</w:t>
      </w:r>
      <w:r>
        <w:rPr>
          <w:rFonts w:eastAsia="宋体"/>
          <w:sz w:val="24"/>
        </w:rPr>
        <w:t>采用</w:t>
      </w:r>
      <w:r>
        <w:rPr>
          <w:rFonts w:eastAsia="宋体" w:hint="eastAsia"/>
          <w:sz w:val="24"/>
        </w:rPr>
        <w:t>统一格式，以准确描述日志产生的日期。日期格式示例：</w:t>
      </w:r>
      <w:r>
        <w:rPr>
          <w:rFonts w:eastAsia="宋体"/>
          <w:sz w:val="24"/>
        </w:rPr>
        <w:t>2018-05-22</w:t>
      </w:r>
      <w:r>
        <w:rPr>
          <w:rFonts w:eastAsia="宋体"/>
          <w:sz w:val="24"/>
        </w:rPr>
        <w:t>；时间格式示例：</w:t>
      </w:r>
      <w:r>
        <w:rPr>
          <w:rFonts w:eastAsia="宋体"/>
          <w:sz w:val="24"/>
        </w:rPr>
        <w:t>15:35:53</w:t>
      </w:r>
      <w:r>
        <w:rPr>
          <w:rFonts w:eastAsia="宋体"/>
          <w:sz w:val="24"/>
        </w:rPr>
        <w:t>。</w:t>
      </w:r>
    </w:p>
    <w:p w14:paraId="11EDE62C" w14:textId="77777777" w:rsidR="009459AB" w:rsidRDefault="009459AB" w:rsidP="009459AB">
      <w:pPr>
        <w:spacing w:line="400" w:lineRule="exact"/>
        <w:ind w:firstLineChars="200" w:firstLine="480"/>
        <w:rPr>
          <w:rFonts w:eastAsia="宋体"/>
          <w:sz w:val="24"/>
        </w:rPr>
      </w:pPr>
      <w:r>
        <w:rPr>
          <w:rFonts w:eastAsia="宋体" w:hint="eastAsia"/>
          <w:sz w:val="24"/>
        </w:rPr>
        <w:t>②</w:t>
      </w:r>
      <w:r>
        <w:rPr>
          <w:rFonts w:eastAsia="宋体"/>
          <w:sz w:val="24"/>
        </w:rPr>
        <w:t>日志级别</w:t>
      </w:r>
      <w:r>
        <w:rPr>
          <w:rFonts w:eastAsia="宋体" w:hint="eastAsia"/>
          <w:sz w:val="24"/>
        </w:rPr>
        <w:t>：</w:t>
      </w:r>
      <w:r>
        <w:rPr>
          <w:rFonts w:eastAsia="宋体"/>
          <w:sz w:val="24"/>
        </w:rPr>
        <w:t>通过定义每一条日志信息的级别，能够更加细致地控制日志的生成过程。</w:t>
      </w:r>
      <w:r>
        <w:rPr>
          <w:rFonts w:eastAsia="宋体" w:hint="eastAsia"/>
          <w:sz w:val="24"/>
        </w:rPr>
        <w:t>六级</w:t>
      </w:r>
      <w:r>
        <w:rPr>
          <w:rFonts w:eastAsia="宋体"/>
          <w:sz w:val="24"/>
        </w:rPr>
        <w:t>日志级别示例</w:t>
      </w:r>
      <w:r>
        <w:rPr>
          <w:rFonts w:eastAsia="宋体" w:hint="eastAsia"/>
          <w:sz w:val="24"/>
        </w:rPr>
        <w:t>：</w:t>
      </w:r>
      <w:r>
        <w:rPr>
          <w:rFonts w:eastAsia="宋体"/>
          <w:sz w:val="24"/>
        </w:rPr>
        <w:t>TRACE</w:t>
      </w:r>
      <w:r>
        <w:rPr>
          <w:rFonts w:eastAsia="宋体"/>
          <w:sz w:val="24"/>
        </w:rPr>
        <w:t>、</w:t>
      </w:r>
      <w:r>
        <w:rPr>
          <w:rFonts w:eastAsia="宋体"/>
          <w:sz w:val="24"/>
        </w:rPr>
        <w:t>DEBUG</w:t>
      </w:r>
      <w:r>
        <w:rPr>
          <w:rFonts w:eastAsia="宋体"/>
          <w:sz w:val="24"/>
        </w:rPr>
        <w:t>、</w:t>
      </w:r>
      <w:r>
        <w:rPr>
          <w:rFonts w:eastAsia="宋体"/>
          <w:sz w:val="24"/>
        </w:rPr>
        <w:t>INFO</w:t>
      </w:r>
      <w:r>
        <w:rPr>
          <w:rFonts w:eastAsia="宋体"/>
          <w:sz w:val="24"/>
        </w:rPr>
        <w:t>、</w:t>
      </w:r>
      <w:r>
        <w:rPr>
          <w:rFonts w:eastAsia="宋体"/>
          <w:sz w:val="24"/>
        </w:rPr>
        <w:t>WARN</w:t>
      </w:r>
      <w:r>
        <w:rPr>
          <w:rFonts w:eastAsia="宋体"/>
          <w:sz w:val="24"/>
        </w:rPr>
        <w:t>、</w:t>
      </w:r>
      <w:r>
        <w:rPr>
          <w:rFonts w:eastAsia="宋体"/>
          <w:sz w:val="24"/>
        </w:rPr>
        <w:t>ERROR</w:t>
      </w:r>
      <w:r>
        <w:rPr>
          <w:rFonts w:eastAsia="宋体"/>
          <w:sz w:val="24"/>
        </w:rPr>
        <w:t>和</w:t>
      </w:r>
      <w:r>
        <w:rPr>
          <w:rFonts w:eastAsia="宋体"/>
          <w:sz w:val="24"/>
        </w:rPr>
        <w:t>FATAL</w:t>
      </w:r>
      <w:r>
        <w:rPr>
          <w:rFonts w:eastAsia="宋体"/>
          <w:sz w:val="24"/>
        </w:rPr>
        <w:t>。</w:t>
      </w:r>
      <w:r>
        <w:rPr>
          <w:rFonts w:eastAsia="宋体" w:hint="eastAsia"/>
          <w:sz w:val="24"/>
        </w:rPr>
        <w:t>日志级别对应描述如表</w:t>
      </w:r>
      <w:r>
        <w:rPr>
          <w:rFonts w:eastAsia="宋体"/>
          <w:sz w:val="24"/>
        </w:rPr>
        <w:t>3</w:t>
      </w:r>
      <w:r>
        <w:rPr>
          <w:rFonts w:eastAsia="宋体" w:hint="eastAsia"/>
          <w:sz w:val="24"/>
        </w:rPr>
        <w:t>-</w:t>
      </w:r>
      <w:r>
        <w:rPr>
          <w:rFonts w:eastAsia="宋体"/>
          <w:sz w:val="24"/>
        </w:rPr>
        <w:t>14</w:t>
      </w:r>
      <w:r>
        <w:rPr>
          <w:rFonts w:eastAsia="宋体" w:hint="eastAsia"/>
          <w:sz w:val="24"/>
        </w:rPr>
        <w:t>所示。</w:t>
      </w:r>
    </w:p>
    <w:p w14:paraId="6EA3E5E5" w14:textId="77777777" w:rsidR="009459AB" w:rsidRDefault="009459AB" w:rsidP="009459AB">
      <w:pPr>
        <w:pStyle w:val="af2"/>
        <w:ind w:firstLine="400"/>
      </w:pPr>
      <w:r>
        <w:rPr>
          <w:rFonts w:hint="eastAsia"/>
        </w:rPr>
        <w:t>表</w:t>
      </w:r>
      <w:r>
        <w:t xml:space="preserve">3-14 </w:t>
      </w:r>
      <w:r>
        <w:rPr>
          <w:rFonts w:hint="eastAsia"/>
        </w:rPr>
        <w:t>日志级别级</w:t>
      </w:r>
      <w:r>
        <w:t>描述</w:t>
      </w:r>
    </w:p>
    <w:tbl>
      <w:tblPr>
        <w:tblStyle w:val="7"/>
        <w:tblW w:w="0" w:type="auto"/>
        <w:tblLook w:val="04A0" w:firstRow="1" w:lastRow="0" w:firstColumn="1" w:lastColumn="0" w:noHBand="0" w:noVBand="1"/>
      </w:tblPr>
      <w:tblGrid>
        <w:gridCol w:w="2689"/>
        <w:gridCol w:w="5805"/>
      </w:tblGrid>
      <w:tr w:rsidR="009459AB" w14:paraId="6902AC90" w14:textId="77777777" w:rsidTr="000D77FF">
        <w:tc>
          <w:tcPr>
            <w:tcW w:w="2689" w:type="dxa"/>
            <w:vAlign w:val="center"/>
          </w:tcPr>
          <w:p w14:paraId="20B78013"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日志级别</w:t>
            </w:r>
            <w:r>
              <w:rPr>
                <w:rFonts w:eastAsia="宋体" w:hint="eastAsia"/>
                <w:shd w:val="clear" w:color="auto" w:fill="FFFFFF"/>
              </w:rPr>
              <w:t>（由高到底）</w:t>
            </w:r>
          </w:p>
        </w:tc>
        <w:tc>
          <w:tcPr>
            <w:tcW w:w="5805" w:type="dxa"/>
            <w:vAlign w:val="center"/>
          </w:tcPr>
          <w:p w14:paraId="3AB9125F"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描述</w:t>
            </w:r>
          </w:p>
        </w:tc>
      </w:tr>
      <w:tr w:rsidR="009459AB" w14:paraId="6C45BE68" w14:textId="77777777" w:rsidTr="000D77FF">
        <w:tc>
          <w:tcPr>
            <w:tcW w:w="2689" w:type="dxa"/>
            <w:vAlign w:val="center"/>
          </w:tcPr>
          <w:p w14:paraId="26A2F94A"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FATAL</w:t>
            </w:r>
          </w:p>
        </w:tc>
        <w:tc>
          <w:tcPr>
            <w:tcW w:w="5805" w:type="dxa"/>
          </w:tcPr>
          <w:p w14:paraId="554251B7" w14:textId="77777777" w:rsidR="009459AB" w:rsidRDefault="009459AB" w:rsidP="000D77FF">
            <w:pPr>
              <w:tabs>
                <w:tab w:val="center" w:pos="4253"/>
                <w:tab w:val="right" w:pos="8504"/>
              </w:tabs>
              <w:spacing w:line="400" w:lineRule="exact"/>
              <w:rPr>
                <w:rFonts w:eastAsia="宋体"/>
                <w:shd w:val="clear" w:color="auto" w:fill="FFFFFF"/>
              </w:rPr>
            </w:pPr>
            <w:r>
              <w:rPr>
                <w:rFonts w:eastAsia="宋体" w:hint="eastAsia"/>
                <w:shd w:val="clear" w:color="auto" w:fill="FFFFFF"/>
              </w:rPr>
              <w:t>表示需要立即被处理的模型级错误。当该错误发生时，表示服务已经出现了某种程度的不可用，模型管理员需要立即介入。</w:t>
            </w:r>
          </w:p>
        </w:tc>
      </w:tr>
      <w:tr w:rsidR="009459AB" w14:paraId="745BE9F3" w14:textId="77777777" w:rsidTr="000D77FF">
        <w:tc>
          <w:tcPr>
            <w:tcW w:w="2689" w:type="dxa"/>
            <w:vAlign w:val="center"/>
          </w:tcPr>
          <w:p w14:paraId="4AA68F52"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ERROR</w:t>
            </w:r>
          </w:p>
        </w:tc>
        <w:tc>
          <w:tcPr>
            <w:tcW w:w="5805" w:type="dxa"/>
          </w:tcPr>
          <w:p w14:paraId="72D51A39" w14:textId="77777777" w:rsidR="009459AB" w:rsidRDefault="009459AB" w:rsidP="000D77FF">
            <w:pPr>
              <w:tabs>
                <w:tab w:val="center" w:pos="4253"/>
                <w:tab w:val="right" w:pos="8504"/>
              </w:tabs>
              <w:spacing w:line="400" w:lineRule="exact"/>
              <w:rPr>
                <w:rFonts w:eastAsia="宋体"/>
                <w:shd w:val="clear" w:color="auto" w:fill="FFFFFF"/>
              </w:rPr>
            </w:pPr>
            <w:r>
              <w:rPr>
                <w:rFonts w:eastAsia="宋体" w:hint="eastAsia"/>
                <w:shd w:val="clear" w:color="auto" w:fill="FFFFFF"/>
              </w:rPr>
              <w:t>该级别的错误也需要马上被处理，但是紧急程度要低于</w:t>
            </w:r>
            <w:r>
              <w:rPr>
                <w:rFonts w:eastAsia="宋体"/>
                <w:shd w:val="clear" w:color="auto" w:fill="FFFFFF"/>
              </w:rPr>
              <w:t>FATAL</w:t>
            </w:r>
            <w:r>
              <w:rPr>
                <w:rFonts w:eastAsia="宋体" w:hint="eastAsia"/>
                <w:shd w:val="clear" w:color="auto" w:fill="FFFFFF"/>
              </w:rPr>
              <w:t>级别。当</w:t>
            </w:r>
            <w:r>
              <w:rPr>
                <w:rFonts w:eastAsia="宋体"/>
                <w:shd w:val="clear" w:color="auto" w:fill="FFFFFF"/>
              </w:rPr>
              <w:t>ERROR</w:t>
            </w:r>
            <w:r>
              <w:rPr>
                <w:rFonts w:eastAsia="宋体" w:hint="eastAsia"/>
                <w:shd w:val="clear" w:color="auto" w:fill="FFFFFF"/>
              </w:rPr>
              <w:t>错误发生时，已经影响了用户的正常访问。</w:t>
            </w:r>
          </w:p>
        </w:tc>
      </w:tr>
      <w:tr w:rsidR="009459AB" w14:paraId="73BEA480" w14:textId="77777777" w:rsidTr="000D77FF">
        <w:tc>
          <w:tcPr>
            <w:tcW w:w="2689" w:type="dxa"/>
            <w:vAlign w:val="center"/>
          </w:tcPr>
          <w:p w14:paraId="052B0931"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WARN</w:t>
            </w:r>
          </w:p>
        </w:tc>
        <w:tc>
          <w:tcPr>
            <w:tcW w:w="5805" w:type="dxa"/>
          </w:tcPr>
          <w:p w14:paraId="5F0C3E4B" w14:textId="77777777" w:rsidR="009459AB" w:rsidRDefault="009459AB" w:rsidP="000D77FF">
            <w:pPr>
              <w:tabs>
                <w:tab w:val="center" w:pos="4253"/>
                <w:tab w:val="right" w:pos="8504"/>
              </w:tabs>
              <w:spacing w:line="400" w:lineRule="exact"/>
              <w:rPr>
                <w:rFonts w:eastAsia="宋体"/>
                <w:shd w:val="clear" w:color="auto" w:fill="FFFFFF"/>
              </w:rPr>
            </w:pPr>
            <w:r>
              <w:rPr>
                <w:rFonts w:eastAsia="宋体" w:hint="eastAsia"/>
                <w:shd w:val="clear" w:color="auto" w:fill="FFFFFF"/>
              </w:rPr>
              <w:t>该日志表示模型可能出现问题，也可能没有，如模型的计算超时等。这种情况对于那些目前还不是错误，然而不及时处理也会变为错误的情况</w:t>
            </w:r>
          </w:p>
        </w:tc>
      </w:tr>
      <w:tr w:rsidR="009459AB" w14:paraId="4B47610D" w14:textId="77777777" w:rsidTr="000D77FF">
        <w:tc>
          <w:tcPr>
            <w:tcW w:w="2689" w:type="dxa"/>
            <w:vAlign w:val="center"/>
          </w:tcPr>
          <w:p w14:paraId="73B9B9DC"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INFO</w:t>
            </w:r>
          </w:p>
        </w:tc>
        <w:tc>
          <w:tcPr>
            <w:tcW w:w="5805" w:type="dxa"/>
          </w:tcPr>
          <w:p w14:paraId="371C1466" w14:textId="77777777" w:rsidR="009459AB" w:rsidRDefault="009459AB" w:rsidP="000D77FF">
            <w:pPr>
              <w:tabs>
                <w:tab w:val="center" w:pos="4253"/>
                <w:tab w:val="right" w:pos="8504"/>
              </w:tabs>
              <w:spacing w:line="400" w:lineRule="exact"/>
              <w:rPr>
                <w:rFonts w:eastAsia="宋体"/>
                <w:shd w:val="clear" w:color="auto" w:fill="FFFFFF"/>
              </w:rPr>
            </w:pPr>
            <w:r>
              <w:rPr>
                <w:rFonts w:eastAsia="宋体" w:hint="eastAsia"/>
                <w:shd w:val="clear" w:color="auto" w:fill="FFFFFF"/>
              </w:rPr>
              <w:t>该种日志记录模型的正常运行状态，例如某个子模型的初始化，某个请求的成功执行等等。</w:t>
            </w:r>
          </w:p>
        </w:tc>
      </w:tr>
      <w:tr w:rsidR="009459AB" w14:paraId="2073B642" w14:textId="77777777" w:rsidTr="000D77FF">
        <w:tc>
          <w:tcPr>
            <w:tcW w:w="2689" w:type="dxa"/>
            <w:vAlign w:val="center"/>
          </w:tcPr>
          <w:p w14:paraId="0C62FAF4" w14:textId="77777777" w:rsidR="009459AB" w:rsidRDefault="009459AB" w:rsidP="000D77FF">
            <w:pPr>
              <w:tabs>
                <w:tab w:val="center" w:pos="4253"/>
                <w:tab w:val="right" w:pos="8504"/>
              </w:tabs>
              <w:spacing w:line="400" w:lineRule="exact"/>
              <w:jc w:val="center"/>
              <w:rPr>
                <w:rFonts w:eastAsia="宋体"/>
                <w:shd w:val="clear" w:color="auto" w:fill="FFFFFF"/>
              </w:rPr>
            </w:pPr>
            <w:r>
              <w:rPr>
                <w:rFonts w:eastAsia="宋体"/>
                <w:shd w:val="clear" w:color="auto" w:fill="FFFFFF"/>
              </w:rPr>
              <w:t>DEBUG</w:t>
            </w:r>
            <w:r>
              <w:rPr>
                <w:rFonts w:eastAsia="宋体"/>
                <w:shd w:val="clear" w:color="auto" w:fill="FFFFFF"/>
              </w:rPr>
              <w:t>和</w:t>
            </w:r>
            <w:r>
              <w:rPr>
                <w:rFonts w:eastAsia="宋体"/>
                <w:shd w:val="clear" w:color="auto" w:fill="FFFFFF"/>
              </w:rPr>
              <w:t>TRACE</w:t>
            </w:r>
          </w:p>
        </w:tc>
        <w:tc>
          <w:tcPr>
            <w:tcW w:w="5805" w:type="dxa"/>
          </w:tcPr>
          <w:p w14:paraId="4C422434" w14:textId="77777777" w:rsidR="009459AB" w:rsidRDefault="009459AB" w:rsidP="000D77FF">
            <w:pPr>
              <w:tabs>
                <w:tab w:val="center" w:pos="4253"/>
                <w:tab w:val="right" w:pos="8504"/>
              </w:tabs>
              <w:spacing w:line="400" w:lineRule="exact"/>
              <w:rPr>
                <w:rFonts w:eastAsia="宋体"/>
                <w:shd w:val="clear" w:color="auto" w:fill="FFFFFF"/>
              </w:rPr>
            </w:pPr>
            <w:r>
              <w:rPr>
                <w:rFonts w:eastAsia="宋体" w:hint="eastAsia"/>
                <w:shd w:val="clear" w:color="auto" w:fill="FFFFFF"/>
              </w:rPr>
              <w:t>这两种日志具体的规范应该由用户自己定义。该级别日志的主要作用是对模型每一步的运行状态进行精确的记录。通过该种日志，可以查看某一个操作每一步的执行过程，可以准确定位是何种操作，何种参数，何种顺序导致了某种错误的发生。</w:t>
            </w:r>
          </w:p>
        </w:tc>
      </w:tr>
    </w:tbl>
    <w:p w14:paraId="1223D3E0" w14:textId="77777777" w:rsidR="009459AB" w:rsidRDefault="009459AB" w:rsidP="009459AB">
      <w:pPr>
        <w:spacing w:beforeLines="50" w:before="156" w:line="400" w:lineRule="exact"/>
        <w:ind w:firstLineChars="200" w:firstLine="480"/>
        <w:rPr>
          <w:rFonts w:eastAsia="宋体"/>
          <w:sz w:val="24"/>
        </w:rPr>
      </w:pPr>
      <w:r>
        <w:rPr>
          <w:rFonts w:eastAsia="宋体" w:hint="eastAsia"/>
          <w:sz w:val="24"/>
        </w:rPr>
        <w:t>③</w:t>
      </w:r>
      <w:r>
        <w:rPr>
          <w:rFonts w:eastAsia="宋体"/>
          <w:sz w:val="24"/>
        </w:rPr>
        <w:t>模型</w:t>
      </w:r>
      <w:r>
        <w:rPr>
          <w:rFonts w:eastAsia="宋体" w:hint="eastAsia"/>
          <w:sz w:val="24"/>
        </w:rPr>
        <w:t>代码：详见本方案第三部分——模型库技术要求。</w:t>
      </w:r>
    </w:p>
    <w:p w14:paraId="0384004F" w14:textId="77777777" w:rsidR="009459AB" w:rsidRDefault="009459AB" w:rsidP="009459AB">
      <w:pPr>
        <w:spacing w:line="400" w:lineRule="exact"/>
        <w:ind w:firstLineChars="200" w:firstLine="480"/>
        <w:rPr>
          <w:rFonts w:eastAsia="宋体"/>
          <w:sz w:val="24"/>
        </w:rPr>
      </w:pPr>
      <w:r>
        <w:rPr>
          <w:rFonts w:eastAsia="宋体" w:hint="eastAsia"/>
          <w:sz w:val="24"/>
        </w:rPr>
        <w:t>④日志内容：日志内容应包含模型名、更新内容、更新位置、更新原因等。</w:t>
      </w:r>
    </w:p>
    <w:p w14:paraId="7A0C988F" w14:textId="77777777" w:rsidR="009459AB" w:rsidRDefault="009459AB" w:rsidP="009459AB">
      <w:pPr>
        <w:spacing w:line="400" w:lineRule="exact"/>
        <w:ind w:firstLineChars="200" w:firstLine="480"/>
        <w:rPr>
          <w:rFonts w:eastAsia="宋体"/>
          <w:sz w:val="24"/>
        </w:rPr>
      </w:pPr>
      <w:r>
        <w:rPr>
          <w:rFonts w:eastAsia="宋体" w:hint="eastAsia"/>
          <w:sz w:val="24"/>
        </w:rPr>
        <w:t>⑤版本号：</w:t>
      </w:r>
      <w:r>
        <w:rPr>
          <w:rFonts w:eastAsia="宋体"/>
          <w:sz w:val="24"/>
        </w:rPr>
        <w:t>版本号</w:t>
      </w:r>
      <w:r>
        <w:rPr>
          <w:rFonts w:eastAsia="宋体" w:hint="eastAsia"/>
          <w:sz w:val="24"/>
        </w:rPr>
        <w:t>是更新版本的标识号。</w:t>
      </w:r>
      <w:r>
        <w:rPr>
          <w:rFonts w:eastAsia="宋体"/>
          <w:sz w:val="24"/>
        </w:rPr>
        <w:t>版本号能使用户了解所使用的模型</w:t>
      </w:r>
      <w:r>
        <w:rPr>
          <w:rFonts w:eastAsia="宋体" w:hint="eastAsia"/>
          <w:sz w:val="24"/>
        </w:rPr>
        <w:t>是否为最新的版本。版本号示例：以</w:t>
      </w:r>
      <w:r>
        <w:rPr>
          <w:rFonts w:eastAsia="宋体" w:hint="eastAsia"/>
          <w:sz w:val="24"/>
        </w:rPr>
        <w:t>3</w:t>
      </w:r>
      <w:r>
        <w:rPr>
          <w:rFonts w:eastAsia="宋体"/>
          <w:sz w:val="24"/>
        </w:rPr>
        <w:t>段版本号</w:t>
      </w:r>
      <w:r>
        <w:rPr>
          <w:rFonts w:eastAsia="宋体" w:hint="eastAsia"/>
          <w:sz w:val="24"/>
        </w:rPr>
        <w:t>为例，分为</w:t>
      </w:r>
      <w:r>
        <w:rPr>
          <w:rFonts w:eastAsia="宋体"/>
          <w:sz w:val="24"/>
        </w:rPr>
        <w:t>X.Y.Z</w:t>
      </w:r>
      <w:r>
        <w:rPr>
          <w:rFonts w:eastAsia="宋体"/>
          <w:sz w:val="24"/>
        </w:rPr>
        <w:t>三段</w:t>
      </w:r>
      <w:r>
        <w:rPr>
          <w:rFonts w:eastAsia="宋体" w:hint="eastAsia"/>
          <w:sz w:val="24"/>
        </w:rPr>
        <w:t>，分别代表主版本号、次版本号和补丁版本号。</w:t>
      </w:r>
    </w:p>
    <w:p w14:paraId="50459930" w14:textId="77777777" w:rsidR="009459AB" w:rsidRDefault="009459AB" w:rsidP="009459AB">
      <w:pPr>
        <w:spacing w:line="400" w:lineRule="exact"/>
        <w:ind w:firstLineChars="200" w:firstLine="480"/>
        <w:rPr>
          <w:rFonts w:eastAsia="宋体"/>
          <w:sz w:val="24"/>
        </w:rPr>
      </w:pPr>
      <w:r>
        <w:rPr>
          <w:rFonts w:eastAsia="宋体" w:hint="eastAsia"/>
          <w:sz w:val="24"/>
        </w:rPr>
        <w:t>⑥操作人员：日志系统应自动记录操作人员信息。具体地，当操作人员完成一次更新其</w:t>
      </w:r>
      <w:r>
        <w:rPr>
          <w:rFonts w:eastAsia="宋体" w:hint="eastAsia"/>
          <w:sz w:val="24"/>
        </w:rPr>
        <w:t>ID</w:t>
      </w:r>
      <w:r>
        <w:rPr>
          <w:rFonts w:eastAsia="宋体" w:hint="eastAsia"/>
          <w:sz w:val="24"/>
        </w:rPr>
        <w:t>或计算机用户</w:t>
      </w:r>
      <w:r>
        <w:rPr>
          <w:rFonts w:eastAsia="宋体" w:hint="eastAsia"/>
          <w:sz w:val="24"/>
        </w:rPr>
        <w:t>ID</w:t>
      </w:r>
      <w:r>
        <w:rPr>
          <w:rFonts w:eastAsia="宋体" w:hint="eastAsia"/>
          <w:sz w:val="24"/>
        </w:rPr>
        <w:t>反映在用户标识字段中。</w:t>
      </w:r>
    </w:p>
    <w:p w14:paraId="1912AE5E" w14:textId="786AADAD" w:rsidR="009459AB" w:rsidRDefault="009459AB" w:rsidP="009459AB">
      <w:pPr>
        <w:spacing w:line="400" w:lineRule="exact"/>
        <w:ind w:firstLineChars="200" w:firstLine="480"/>
        <w:rPr>
          <w:rFonts w:eastAsia="宋体"/>
          <w:sz w:val="24"/>
        </w:rPr>
      </w:pPr>
      <w:r>
        <w:rPr>
          <w:rFonts w:eastAsia="宋体" w:hint="eastAsia"/>
          <w:sz w:val="24"/>
        </w:rPr>
        <w:t>⑦更新目的：更新目的从表</w:t>
      </w:r>
      <w:r>
        <w:rPr>
          <w:rFonts w:eastAsia="宋体"/>
          <w:sz w:val="24"/>
        </w:rPr>
        <w:t>3-15</w:t>
      </w:r>
      <w:r>
        <w:rPr>
          <w:rFonts w:eastAsia="宋体" w:hint="eastAsia"/>
          <w:sz w:val="24"/>
        </w:rPr>
        <w:t>中的</w:t>
      </w:r>
      <w:r>
        <w:rPr>
          <w:rFonts w:eastAsia="宋体" w:hint="eastAsia"/>
          <w:sz w:val="24"/>
        </w:rPr>
        <w:t>6</w:t>
      </w:r>
      <w:r>
        <w:rPr>
          <w:rFonts w:eastAsia="宋体" w:hint="eastAsia"/>
          <w:sz w:val="24"/>
        </w:rPr>
        <w:t>个方面体现。</w:t>
      </w:r>
    </w:p>
    <w:p w14:paraId="2F95C42E" w14:textId="1F93D5C8" w:rsidR="009459AB" w:rsidRDefault="009459AB" w:rsidP="009459AB">
      <w:pPr>
        <w:spacing w:line="400" w:lineRule="exact"/>
        <w:ind w:firstLineChars="200" w:firstLine="480"/>
        <w:rPr>
          <w:rFonts w:eastAsia="宋体"/>
          <w:sz w:val="24"/>
        </w:rPr>
      </w:pPr>
    </w:p>
    <w:p w14:paraId="057D0E8F" w14:textId="77777777" w:rsidR="009459AB" w:rsidRDefault="009459AB" w:rsidP="009459AB">
      <w:pPr>
        <w:spacing w:line="400" w:lineRule="exact"/>
        <w:ind w:firstLineChars="200" w:firstLine="480"/>
        <w:rPr>
          <w:rFonts w:eastAsia="宋体"/>
          <w:sz w:val="24"/>
        </w:rPr>
      </w:pPr>
    </w:p>
    <w:p w14:paraId="7CB7FD26" w14:textId="77777777" w:rsidR="009459AB" w:rsidRDefault="009459AB" w:rsidP="009459AB">
      <w:pPr>
        <w:pStyle w:val="af2"/>
      </w:pPr>
      <w:r>
        <w:rPr>
          <w:rFonts w:hint="eastAsia"/>
        </w:rPr>
        <w:lastRenderedPageBreak/>
        <w:t>表</w:t>
      </w:r>
      <w:r>
        <w:t>3-15</w:t>
      </w:r>
      <w:r>
        <w:rPr>
          <w:rFonts w:hint="eastAsia"/>
        </w:rPr>
        <w:t>更新目的选项表</w:t>
      </w:r>
    </w:p>
    <w:tbl>
      <w:tblPr>
        <w:tblStyle w:val="af8"/>
        <w:tblW w:w="0" w:type="auto"/>
        <w:tblLook w:val="04A0" w:firstRow="1" w:lastRow="0" w:firstColumn="1" w:lastColumn="0" w:noHBand="0" w:noVBand="1"/>
      </w:tblPr>
      <w:tblGrid>
        <w:gridCol w:w="2830"/>
        <w:gridCol w:w="5472"/>
      </w:tblGrid>
      <w:tr w:rsidR="009459AB" w14:paraId="4986C2E7" w14:textId="77777777" w:rsidTr="000D77FF">
        <w:tc>
          <w:tcPr>
            <w:tcW w:w="2830" w:type="dxa"/>
          </w:tcPr>
          <w:p w14:paraId="39779311" w14:textId="77777777" w:rsidR="009459AB" w:rsidRDefault="009459AB" w:rsidP="000D77FF">
            <w:pPr>
              <w:pStyle w:val="af4"/>
              <w:jc w:val="center"/>
            </w:pPr>
            <w:r>
              <w:rPr>
                <w:rFonts w:hint="eastAsia"/>
              </w:rPr>
              <w:t>目的</w:t>
            </w:r>
          </w:p>
        </w:tc>
        <w:tc>
          <w:tcPr>
            <w:tcW w:w="5472" w:type="dxa"/>
            <w:vAlign w:val="center"/>
          </w:tcPr>
          <w:p w14:paraId="3B51BB2F" w14:textId="77777777" w:rsidR="009459AB" w:rsidRDefault="009459AB" w:rsidP="000D77FF">
            <w:pPr>
              <w:pStyle w:val="af4"/>
              <w:jc w:val="center"/>
            </w:pPr>
            <w:r>
              <w:rPr>
                <w:rFonts w:hint="eastAsia"/>
              </w:rPr>
              <w:t>描述</w:t>
            </w:r>
          </w:p>
        </w:tc>
      </w:tr>
      <w:tr w:rsidR="009459AB" w14:paraId="50911124" w14:textId="77777777" w:rsidTr="000D77FF">
        <w:tc>
          <w:tcPr>
            <w:tcW w:w="2830" w:type="dxa"/>
            <w:vAlign w:val="center"/>
          </w:tcPr>
          <w:p w14:paraId="51F00709" w14:textId="77777777" w:rsidR="009459AB" w:rsidRDefault="009459AB" w:rsidP="000D77FF">
            <w:pPr>
              <w:pStyle w:val="af4"/>
              <w:jc w:val="center"/>
            </w:pPr>
            <w:r w:rsidRPr="00C654C5">
              <w:rPr>
                <w:rFonts w:hint="eastAsia"/>
              </w:rPr>
              <w:t>新增（</w:t>
            </w:r>
            <w:r w:rsidRPr="00C654C5">
              <w:t>Features</w:t>
            </w:r>
            <w:r w:rsidRPr="00C654C5">
              <w:rPr>
                <w:rFonts w:hint="eastAsia"/>
              </w:rPr>
              <w:t>）</w:t>
            </w:r>
          </w:p>
        </w:tc>
        <w:tc>
          <w:tcPr>
            <w:tcW w:w="5472" w:type="dxa"/>
          </w:tcPr>
          <w:p w14:paraId="004ACC6D" w14:textId="77777777" w:rsidR="009459AB" w:rsidRDefault="009459AB" w:rsidP="000D77FF">
            <w:pPr>
              <w:pStyle w:val="af4"/>
              <w:jc w:val="center"/>
            </w:pPr>
            <w:r w:rsidRPr="00C654C5">
              <w:rPr>
                <w:rFonts w:hint="eastAsia"/>
              </w:rPr>
              <w:t>新增功能</w:t>
            </w:r>
          </w:p>
        </w:tc>
      </w:tr>
      <w:tr w:rsidR="009459AB" w14:paraId="557F5E34" w14:textId="77777777" w:rsidTr="000D77FF">
        <w:tc>
          <w:tcPr>
            <w:tcW w:w="2830" w:type="dxa"/>
            <w:vAlign w:val="center"/>
          </w:tcPr>
          <w:p w14:paraId="684B7DF9" w14:textId="77777777" w:rsidR="009459AB" w:rsidRDefault="009459AB" w:rsidP="000D77FF">
            <w:pPr>
              <w:pStyle w:val="af4"/>
              <w:jc w:val="center"/>
            </w:pPr>
            <w:r w:rsidRPr="00C654C5">
              <w:rPr>
                <w:rFonts w:hint="eastAsia"/>
              </w:rPr>
              <w:t>修复（</w:t>
            </w:r>
            <w:r w:rsidRPr="00C654C5">
              <w:t>Fixed</w:t>
            </w:r>
            <w:r w:rsidRPr="00C654C5">
              <w:rPr>
                <w:rFonts w:hint="eastAsia"/>
              </w:rPr>
              <w:t>）</w:t>
            </w:r>
          </w:p>
        </w:tc>
        <w:tc>
          <w:tcPr>
            <w:tcW w:w="5472" w:type="dxa"/>
          </w:tcPr>
          <w:p w14:paraId="332CB743" w14:textId="77777777" w:rsidR="009459AB" w:rsidRDefault="009459AB" w:rsidP="000D77FF">
            <w:pPr>
              <w:pStyle w:val="af4"/>
              <w:jc w:val="center"/>
            </w:pPr>
            <w:r w:rsidRPr="00C654C5">
              <w:rPr>
                <w:rFonts w:hint="eastAsia"/>
              </w:rPr>
              <w:t>修复</w:t>
            </w:r>
            <w:r w:rsidRPr="00C654C5">
              <w:t>bug</w:t>
            </w:r>
          </w:p>
        </w:tc>
      </w:tr>
      <w:tr w:rsidR="009459AB" w14:paraId="740FF4DC" w14:textId="77777777" w:rsidTr="000D77FF">
        <w:tc>
          <w:tcPr>
            <w:tcW w:w="2830" w:type="dxa"/>
            <w:vAlign w:val="center"/>
          </w:tcPr>
          <w:p w14:paraId="124DDB11" w14:textId="77777777" w:rsidR="009459AB" w:rsidRDefault="009459AB" w:rsidP="000D77FF">
            <w:pPr>
              <w:pStyle w:val="af4"/>
              <w:jc w:val="center"/>
            </w:pPr>
            <w:r w:rsidRPr="00C654C5">
              <w:rPr>
                <w:rFonts w:hint="eastAsia"/>
              </w:rPr>
              <w:t>变更（</w:t>
            </w:r>
            <w:r w:rsidRPr="00C654C5">
              <w:t>Changed</w:t>
            </w:r>
            <w:r w:rsidRPr="00C654C5">
              <w:rPr>
                <w:rFonts w:hint="eastAsia"/>
              </w:rPr>
              <w:t>）</w:t>
            </w:r>
          </w:p>
        </w:tc>
        <w:tc>
          <w:tcPr>
            <w:tcW w:w="5472" w:type="dxa"/>
          </w:tcPr>
          <w:p w14:paraId="4FD9DD69" w14:textId="77777777" w:rsidR="009459AB" w:rsidRDefault="009459AB" w:rsidP="000D77FF">
            <w:pPr>
              <w:pStyle w:val="af4"/>
              <w:jc w:val="center"/>
            </w:pPr>
            <w:r w:rsidRPr="00C654C5">
              <w:rPr>
                <w:rFonts w:hint="eastAsia"/>
              </w:rPr>
              <w:t>对于某些已存在功能所发生的逻辑变化</w:t>
            </w:r>
          </w:p>
        </w:tc>
      </w:tr>
      <w:tr w:rsidR="009459AB" w14:paraId="5D76B178" w14:textId="77777777" w:rsidTr="000D77FF">
        <w:tc>
          <w:tcPr>
            <w:tcW w:w="2830" w:type="dxa"/>
            <w:vAlign w:val="center"/>
          </w:tcPr>
          <w:p w14:paraId="23319575" w14:textId="77777777" w:rsidR="009459AB" w:rsidRDefault="009459AB" w:rsidP="000D77FF">
            <w:pPr>
              <w:pStyle w:val="af4"/>
              <w:jc w:val="center"/>
            </w:pPr>
            <w:r w:rsidRPr="00C654C5">
              <w:rPr>
                <w:rFonts w:hint="eastAsia"/>
              </w:rPr>
              <w:t>优化（</w:t>
            </w:r>
            <w:r w:rsidRPr="00C654C5">
              <w:t>Refactored</w:t>
            </w:r>
            <w:r w:rsidRPr="00C654C5">
              <w:rPr>
                <w:rFonts w:hint="eastAsia"/>
              </w:rPr>
              <w:t>）</w:t>
            </w:r>
          </w:p>
        </w:tc>
        <w:tc>
          <w:tcPr>
            <w:tcW w:w="5472" w:type="dxa"/>
          </w:tcPr>
          <w:p w14:paraId="403F74F5" w14:textId="77777777" w:rsidR="009459AB" w:rsidRDefault="009459AB" w:rsidP="000D77FF">
            <w:pPr>
              <w:pStyle w:val="af4"/>
              <w:jc w:val="center"/>
            </w:pPr>
            <w:r w:rsidRPr="00C654C5">
              <w:rPr>
                <w:rFonts w:hint="eastAsia"/>
              </w:rPr>
              <w:t>性能或结构上的优化，并未带来功能的逻辑变化</w:t>
            </w:r>
          </w:p>
        </w:tc>
      </w:tr>
      <w:tr w:rsidR="009459AB" w14:paraId="00656AB3" w14:textId="77777777" w:rsidTr="000D77FF">
        <w:tc>
          <w:tcPr>
            <w:tcW w:w="2830" w:type="dxa"/>
            <w:vAlign w:val="center"/>
          </w:tcPr>
          <w:p w14:paraId="2D8339F6" w14:textId="77777777" w:rsidR="009459AB" w:rsidRPr="00075B29" w:rsidRDefault="009459AB" w:rsidP="000D77FF">
            <w:pPr>
              <w:pStyle w:val="af4"/>
              <w:jc w:val="center"/>
            </w:pPr>
            <w:r w:rsidRPr="00075B29">
              <w:rPr>
                <w:rFonts w:hint="eastAsia"/>
              </w:rPr>
              <w:t>即将删除（</w:t>
            </w:r>
            <w:r w:rsidRPr="00075B29">
              <w:t>Deprecated</w:t>
            </w:r>
            <w:r w:rsidRPr="00075B29">
              <w:rPr>
                <w:rFonts w:hint="eastAsia"/>
              </w:rPr>
              <w:t>）</w:t>
            </w:r>
          </w:p>
        </w:tc>
        <w:tc>
          <w:tcPr>
            <w:tcW w:w="5472" w:type="dxa"/>
          </w:tcPr>
          <w:p w14:paraId="1E536564" w14:textId="77777777" w:rsidR="009459AB" w:rsidRDefault="009459AB" w:rsidP="000D77FF">
            <w:pPr>
              <w:pStyle w:val="af4"/>
              <w:jc w:val="center"/>
            </w:pPr>
            <w:r w:rsidRPr="00C654C5">
              <w:rPr>
                <w:rFonts w:hint="eastAsia"/>
              </w:rPr>
              <w:t>不建议使用</w:t>
            </w:r>
            <w:r>
              <w:rPr>
                <w:rFonts w:hint="eastAsia"/>
              </w:rPr>
              <w:t>或</w:t>
            </w:r>
            <w:r w:rsidRPr="00C654C5">
              <w:rPr>
                <w:rFonts w:hint="eastAsia"/>
              </w:rPr>
              <w:t>在以后的版本中即将删除的功能</w:t>
            </w:r>
          </w:p>
        </w:tc>
      </w:tr>
      <w:tr w:rsidR="009459AB" w14:paraId="30EC78C7" w14:textId="77777777" w:rsidTr="000D77FF">
        <w:tc>
          <w:tcPr>
            <w:tcW w:w="2830" w:type="dxa"/>
            <w:vAlign w:val="center"/>
          </w:tcPr>
          <w:p w14:paraId="4DBAFF70" w14:textId="77777777" w:rsidR="009459AB" w:rsidRDefault="009459AB" w:rsidP="000D77FF">
            <w:pPr>
              <w:pStyle w:val="af4"/>
              <w:jc w:val="center"/>
            </w:pPr>
            <w:r w:rsidRPr="00C654C5">
              <w:rPr>
                <w:rFonts w:hint="eastAsia"/>
              </w:rPr>
              <w:t>删除（</w:t>
            </w:r>
            <w:r w:rsidRPr="00C654C5">
              <w:t>Removed</w:t>
            </w:r>
            <w:r w:rsidRPr="00C654C5">
              <w:rPr>
                <w:rFonts w:hint="eastAsia"/>
              </w:rPr>
              <w:t>）</w:t>
            </w:r>
          </w:p>
        </w:tc>
        <w:tc>
          <w:tcPr>
            <w:tcW w:w="5472" w:type="dxa"/>
          </w:tcPr>
          <w:p w14:paraId="19E63E30" w14:textId="77777777" w:rsidR="009459AB" w:rsidRDefault="009459AB" w:rsidP="000D77FF">
            <w:pPr>
              <w:pStyle w:val="af4"/>
              <w:jc w:val="center"/>
            </w:pPr>
            <w:r w:rsidRPr="00C654C5">
              <w:rPr>
                <w:rFonts w:hint="eastAsia"/>
              </w:rPr>
              <w:t>已</w:t>
            </w:r>
            <w:r>
              <w:rPr>
                <w:rFonts w:hint="eastAsia"/>
              </w:rPr>
              <w:t>作废</w:t>
            </w:r>
            <w:r w:rsidRPr="00C654C5">
              <w:rPr>
                <w:rFonts w:hint="eastAsia"/>
              </w:rPr>
              <w:t>的功能</w:t>
            </w:r>
          </w:p>
        </w:tc>
      </w:tr>
    </w:tbl>
    <w:p w14:paraId="7AE22CC0" w14:textId="77777777" w:rsidR="009459AB" w:rsidRPr="00984755" w:rsidRDefault="009459AB" w:rsidP="009459AB">
      <w:pPr>
        <w:pStyle w:val="11"/>
        <w:ind w:firstLine="480"/>
      </w:pPr>
      <w:r w:rsidRPr="00984755">
        <w:rPr>
          <w:rFonts w:hint="eastAsia"/>
        </w:rPr>
        <w:t>⑧更新结果：更新结果应指出当前版本和上一个版本之间的差异和效果。</w:t>
      </w:r>
    </w:p>
    <w:p w14:paraId="51DBC65F" w14:textId="77777777" w:rsidR="009459AB" w:rsidRPr="00984755" w:rsidRDefault="009459AB" w:rsidP="009459AB">
      <w:pPr>
        <w:pStyle w:val="11"/>
        <w:ind w:firstLine="480"/>
      </w:pPr>
      <w:r w:rsidRPr="00984755">
        <w:t>更新日志</w:t>
      </w:r>
      <w:r w:rsidRPr="00984755">
        <w:rPr>
          <w:rFonts w:hint="eastAsia"/>
        </w:rPr>
        <w:t>示例：</w:t>
      </w:r>
    </w:p>
    <w:tbl>
      <w:tblPr>
        <w:tblStyle w:val="7"/>
        <w:tblW w:w="0" w:type="auto"/>
        <w:tblLook w:val="04A0" w:firstRow="1" w:lastRow="0" w:firstColumn="1" w:lastColumn="0" w:noHBand="0" w:noVBand="1"/>
      </w:tblPr>
      <w:tblGrid>
        <w:gridCol w:w="8494"/>
      </w:tblGrid>
      <w:tr w:rsidR="009459AB" w:rsidRPr="00984755" w14:paraId="046CEA14" w14:textId="77777777" w:rsidTr="000D77FF">
        <w:tc>
          <w:tcPr>
            <w:tcW w:w="8494" w:type="dxa"/>
          </w:tcPr>
          <w:p w14:paraId="775617D4" w14:textId="77777777" w:rsidR="009459AB" w:rsidRPr="00984755" w:rsidRDefault="009459AB" w:rsidP="000D77FF">
            <w:pPr>
              <w:pStyle w:val="af4"/>
            </w:pPr>
            <w:r w:rsidRPr="00984755">
              <w:t>日期</w:t>
            </w:r>
            <w:r w:rsidRPr="00984755">
              <w:rPr>
                <w:rFonts w:hint="eastAsia"/>
              </w:rPr>
              <w:t>：</w:t>
            </w:r>
            <w:r w:rsidRPr="00984755">
              <w:rPr>
                <w:rFonts w:hint="eastAsia"/>
              </w:rPr>
              <w:t>&lt;</w:t>
            </w:r>
            <w:proofErr w:type="spellStart"/>
            <w:r w:rsidRPr="00984755">
              <w:t>date:yyyy-mm-dd</w:t>
            </w:r>
            <w:proofErr w:type="spellEnd"/>
            <w:r w:rsidRPr="00984755">
              <w:t>&gt;</w:t>
            </w:r>
          </w:p>
          <w:p w14:paraId="3CDD20BE" w14:textId="77777777" w:rsidR="009459AB" w:rsidRPr="00984755" w:rsidRDefault="009459AB" w:rsidP="000D77FF">
            <w:pPr>
              <w:pStyle w:val="af4"/>
            </w:pPr>
            <w:r w:rsidRPr="00984755">
              <w:t>时间</w:t>
            </w:r>
            <w:r w:rsidRPr="00984755">
              <w:rPr>
                <w:rFonts w:hint="eastAsia"/>
              </w:rPr>
              <w:t>：</w:t>
            </w:r>
            <w:r w:rsidRPr="00984755">
              <w:rPr>
                <w:rFonts w:hint="eastAsia"/>
              </w:rPr>
              <w:t>&lt;</w:t>
            </w:r>
            <w:proofErr w:type="spellStart"/>
            <w:r w:rsidRPr="00984755">
              <w:t>time:xx:xx:xx</w:t>
            </w:r>
            <w:proofErr w:type="spellEnd"/>
            <w:r w:rsidRPr="00984755">
              <w:t>&gt;</w:t>
            </w:r>
          </w:p>
          <w:p w14:paraId="0A3DF544" w14:textId="77777777" w:rsidR="009459AB" w:rsidRPr="00984755" w:rsidRDefault="009459AB" w:rsidP="000D77FF">
            <w:pPr>
              <w:pStyle w:val="af4"/>
            </w:pPr>
            <w:r w:rsidRPr="00984755">
              <w:rPr>
                <w:rFonts w:hint="eastAsia"/>
              </w:rPr>
              <w:t>日志级别：</w:t>
            </w:r>
            <w:r w:rsidRPr="00984755">
              <w:rPr>
                <w:rFonts w:hint="eastAsia"/>
              </w:rPr>
              <w:t>&lt;</w:t>
            </w:r>
            <w:r w:rsidRPr="00984755">
              <w:t>log-level&gt;</w:t>
            </w:r>
          </w:p>
          <w:p w14:paraId="05F6D5D3" w14:textId="50DB64C9" w:rsidR="009459AB" w:rsidRPr="00984755" w:rsidRDefault="009459AB" w:rsidP="000D77FF">
            <w:pPr>
              <w:pStyle w:val="af4"/>
            </w:pPr>
            <w:r w:rsidRPr="00984755">
              <w:t>模型</w:t>
            </w:r>
            <w:del w:id="66" w:author="王 福" w:date="2021-10-07T14:39:00Z">
              <w:r w:rsidRPr="00984755" w:rsidDel="0059301D">
                <w:rPr>
                  <w:rFonts w:hint="eastAsia"/>
                </w:rPr>
                <w:delText>代码</w:delText>
              </w:r>
            </w:del>
            <w:ins w:id="67" w:author="王 福" w:date="2021-10-07T14:39:00Z">
              <w:r w:rsidR="0059301D">
                <w:rPr>
                  <w:rFonts w:hint="eastAsia"/>
                </w:rPr>
                <w:t>编码</w:t>
              </w:r>
            </w:ins>
            <w:r w:rsidRPr="00984755">
              <w:t>：</w:t>
            </w:r>
            <w:r w:rsidRPr="00984755">
              <w:rPr>
                <w:rFonts w:hint="eastAsia"/>
              </w:rPr>
              <w:t>&lt;</w:t>
            </w:r>
            <w:r w:rsidRPr="00984755">
              <w:t>model-id&gt;</w:t>
            </w:r>
          </w:p>
          <w:p w14:paraId="6975A1E4" w14:textId="77777777" w:rsidR="009459AB" w:rsidRPr="00984755" w:rsidRDefault="009459AB" w:rsidP="000D77FF">
            <w:pPr>
              <w:pStyle w:val="af4"/>
            </w:pPr>
            <w:r w:rsidRPr="00984755">
              <w:rPr>
                <w:rFonts w:hint="eastAsia"/>
              </w:rPr>
              <w:t>日志</w:t>
            </w:r>
            <w:r w:rsidRPr="00984755">
              <w:t>内容</w:t>
            </w:r>
            <w:r w:rsidRPr="00984755">
              <w:rPr>
                <w:rFonts w:hint="eastAsia"/>
              </w:rPr>
              <w:t>：</w:t>
            </w:r>
            <w:r w:rsidRPr="00984755">
              <w:rPr>
                <w:rFonts w:hint="eastAsia"/>
              </w:rPr>
              <w:t>&lt;</w:t>
            </w:r>
            <w:r w:rsidRPr="00984755">
              <w:t>log-message&gt;</w:t>
            </w:r>
          </w:p>
          <w:p w14:paraId="60D0A867" w14:textId="77777777" w:rsidR="009459AB" w:rsidRPr="00984755" w:rsidRDefault="009459AB" w:rsidP="000D77FF">
            <w:pPr>
              <w:pStyle w:val="af4"/>
            </w:pPr>
            <w:r w:rsidRPr="00984755">
              <w:rPr>
                <w:rFonts w:hint="eastAsia"/>
              </w:rPr>
              <w:t>用户标识：</w:t>
            </w:r>
            <w:r w:rsidRPr="00984755">
              <w:rPr>
                <w:rFonts w:hint="eastAsia"/>
              </w:rPr>
              <w:t>&lt;</w:t>
            </w:r>
            <w:r w:rsidRPr="00984755">
              <w:t>user-id&gt;</w:t>
            </w:r>
          </w:p>
          <w:p w14:paraId="3FD96BEF" w14:textId="77777777" w:rsidR="009459AB" w:rsidRPr="00984755" w:rsidRDefault="009459AB" w:rsidP="000D77FF">
            <w:pPr>
              <w:pStyle w:val="af4"/>
            </w:pPr>
            <w:r w:rsidRPr="00984755">
              <w:rPr>
                <w:rFonts w:hint="eastAsia"/>
              </w:rPr>
              <w:t>更新目的：</w:t>
            </w:r>
            <w:r w:rsidRPr="00984755">
              <w:rPr>
                <w:rFonts w:hint="eastAsia"/>
              </w:rPr>
              <w:t>&lt;</w:t>
            </w:r>
            <w:r w:rsidRPr="00984755">
              <w:t>update-aim&gt;</w:t>
            </w:r>
          </w:p>
          <w:p w14:paraId="130E749D" w14:textId="77777777" w:rsidR="009459AB" w:rsidRPr="00984755" w:rsidRDefault="009459AB" w:rsidP="000D77FF">
            <w:pPr>
              <w:pStyle w:val="af4"/>
            </w:pPr>
            <w:r w:rsidRPr="00984755">
              <w:rPr>
                <w:rFonts w:hint="eastAsia"/>
              </w:rPr>
              <w:t>更新结果：</w:t>
            </w:r>
            <w:r w:rsidRPr="00984755">
              <w:rPr>
                <w:rFonts w:hint="eastAsia"/>
              </w:rPr>
              <w:t>&lt;</w:t>
            </w:r>
            <w:r w:rsidRPr="00984755">
              <w:t>results-message&gt;</w:t>
            </w:r>
          </w:p>
          <w:p w14:paraId="1D693C32" w14:textId="77777777" w:rsidR="009459AB" w:rsidRDefault="009459AB" w:rsidP="000D77FF">
            <w:pPr>
              <w:pStyle w:val="af4"/>
              <w:rPr>
                <w:ins w:id="68" w:author="王 福" w:date="2021-10-07T14:39:00Z"/>
              </w:rPr>
            </w:pPr>
            <w:r w:rsidRPr="00984755">
              <w:rPr>
                <w:rFonts w:hint="eastAsia"/>
              </w:rPr>
              <w:t>版本号：</w:t>
            </w:r>
            <w:r w:rsidRPr="00984755">
              <w:rPr>
                <w:rFonts w:hint="eastAsia"/>
              </w:rPr>
              <w:t>&lt;</w:t>
            </w:r>
            <w:proofErr w:type="spellStart"/>
            <w:r w:rsidRPr="00984755">
              <w:t>x.y.z</w:t>
            </w:r>
            <w:proofErr w:type="spellEnd"/>
            <w:r w:rsidRPr="00984755">
              <w:t>&gt;</w:t>
            </w:r>
          </w:p>
          <w:p w14:paraId="2C9C54C6" w14:textId="0BB64E5C" w:rsidR="0059301D" w:rsidRPr="00984755" w:rsidRDefault="0059301D" w:rsidP="000D77FF">
            <w:pPr>
              <w:pStyle w:val="af4"/>
            </w:pPr>
            <w:ins w:id="69" w:author="王 福" w:date="2021-10-07T14:39:00Z">
              <w:r>
                <w:rPr>
                  <w:rFonts w:hint="eastAsia"/>
                </w:rPr>
                <w:t>备注：：</w:t>
              </w:r>
            </w:ins>
          </w:p>
        </w:tc>
      </w:tr>
    </w:tbl>
    <w:p w14:paraId="62400D87" w14:textId="49706721" w:rsidR="00CA1A89" w:rsidRDefault="008111EC" w:rsidP="00582E12">
      <w:pPr>
        <w:pStyle w:val="ac"/>
      </w:pPr>
      <w:r>
        <w:t>3</w:t>
      </w:r>
      <w:r w:rsidR="00BD5E33">
        <w:t>.</w:t>
      </w:r>
      <w:r w:rsidR="003462D3">
        <w:t>8</w:t>
      </w:r>
      <w:r w:rsidR="00BD5E33">
        <w:t xml:space="preserve"> </w:t>
      </w:r>
      <w:r w:rsidR="00BD5E33">
        <w:rPr>
          <w:rFonts w:hint="eastAsia"/>
        </w:rPr>
        <w:t>模型简介规范</w:t>
      </w:r>
      <w:bookmarkEnd w:id="45"/>
      <w:bookmarkEnd w:id="46"/>
    </w:p>
    <w:p w14:paraId="343B07CB" w14:textId="77777777" w:rsidR="00D30310" w:rsidRPr="00D30310" w:rsidRDefault="00D30310" w:rsidP="00D30310">
      <w:pPr>
        <w:spacing w:line="400" w:lineRule="exact"/>
        <w:ind w:firstLineChars="200" w:firstLine="480"/>
        <w:rPr>
          <w:rFonts w:eastAsia="宋体"/>
          <w:sz w:val="24"/>
        </w:rPr>
      </w:pPr>
      <w:r w:rsidRPr="00D30310">
        <w:rPr>
          <w:rFonts w:eastAsia="宋体" w:hint="eastAsia"/>
          <w:sz w:val="24"/>
        </w:rPr>
        <w:t>模型简介是指使用一小段简洁精炼的文字对模型的功能、主体、输入和输出等进行描述，能够方便读者更快速地理解模型，因此在编写模型简介时，应当具备以下特点：</w:t>
      </w:r>
    </w:p>
    <w:p w14:paraId="1045F59A" w14:textId="25057D86" w:rsidR="007219BD" w:rsidRDefault="007219BD" w:rsidP="0017715B">
      <w:pPr>
        <w:pStyle w:val="11"/>
        <w:ind w:firstLine="480"/>
      </w:pPr>
      <w:r>
        <w:rPr>
          <w:rFonts w:hint="eastAsia"/>
        </w:rPr>
        <w:t>（</w:t>
      </w:r>
      <w:r>
        <w:t>1</w:t>
      </w:r>
      <w:r>
        <w:rPr>
          <w:rFonts w:hint="eastAsia"/>
        </w:rPr>
        <w:t>）简要</w:t>
      </w:r>
      <w:r w:rsidR="0017715B">
        <w:rPr>
          <w:rFonts w:hint="eastAsia"/>
        </w:rPr>
        <w:t>：</w:t>
      </w:r>
      <w:r>
        <w:rPr>
          <w:rFonts w:hint="eastAsia"/>
        </w:rPr>
        <w:t>模型简介的篇幅不宜过长，应当抓住模型的关键点进行阐述。</w:t>
      </w:r>
    </w:p>
    <w:p w14:paraId="02293E3C" w14:textId="5EAD405D" w:rsidR="007219BD" w:rsidRDefault="007219BD" w:rsidP="0017715B">
      <w:pPr>
        <w:pStyle w:val="11"/>
        <w:ind w:firstLine="480"/>
      </w:pPr>
      <w:r>
        <w:rPr>
          <w:rFonts w:hint="eastAsia"/>
        </w:rPr>
        <w:t>（</w:t>
      </w:r>
      <w:r>
        <w:t>2</w:t>
      </w:r>
      <w:r>
        <w:rPr>
          <w:rFonts w:hint="eastAsia"/>
        </w:rPr>
        <w:t>）完备</w:t>
      </w:r>
      <w:r w:rsidR="0017715B">
        <w:rPr>
          <w:rFonts w:hint="eastAsia"/>
        </w:rPr>
        <w:t>：</w:t>
      </w:r>
      <w:r>
        <w:rPr>
          <w:rFonts w:hint="eastAsia"/>
        </w:rPr>
        <w:t>模型简介的内容编写必须包含模型的属性及功能简介。</w:t>
      </w:r>
    </w:p>
    <w:p w14:paraId="0EBFE8A1" w14:textId="378B22F3" w:rsidR="007219BD" w:rsidRDefault="007219BD" w:rsidP="0017715B">
      <w:pPr>
        <w:pStyle w:val="11"/>
        <w:ind w:firstLine="480"/>
      </w:pPr>
      <w:r>
        <w:rPr>
          <w:rFonts w:hint="eastAsia"/>
        </w:rPr>
        <w:t>（</w:t>
      </w:r>
      <w:r>
        <w:t>3</w:t>
      </w:r>
      <w:r>
        <w:rPr>
          <w:rFonts w:hint="eastAsia"/>
        </w:rPr>
        <w:t>）清晰</w:t>
      </w:r>
      <w:r w:rsidR="0017715B">
        <w:rPr>
          <w:rFonts w:hint="eastAsia"/>
        </w:rPr>
        <w:t>：</w:t>
      </w:r>
      <w:r>
        <w:rPr>
          <w:rFonts w:hint="eastAsia"/>
        </w:rPr>
        <w:t>编写的模型简介应当正确描述模型，清晰无二义性。</w:t>
      </w:r>
    </w:p>
    <w:p w14:paraId="4C394195" w14:textId="49EAA716" w:rsidR="004C0BD8" w:rsidRPr="00C33F87" w:rsidRDefault="007219BD" w:rsidP="00C33F87">
      <w:pPr>
        <w:pStyle w:val="11"/>
        <w:ind w:firstLine="480"/>
      </w:pPr>
      <w:r w:rsidRPr="00C33F87">
        <w:rPr>
          <w:rFonts w:hint="eastAsia"/>
        </w:rPr>
        <w:t>例：</w:t>
      </w:r>
      <w:r w:rsidR="004C0BD8" w:rsidRPr="00C33F87">
        <w:rPr>
          <w:rFonts w:hint="eastAsia"/>
        </w:rPr>
        <w:t>基于卷积神经网络的低速风洞风扇故障诊断模型，其模型简介可写为“</w:t>
      </w:r>
      <w:r w:rsidR="00935CA7" w:rsidRPr="00C33F87">
        <w:rPr>
          <w:rFonts w:hint="eastAsia"/>
        </w:rPr>
        <w:t>基于卷积神经网络的低速风洞风扇故障诊断模型，其主体为卷积神经网络</w:t>
      </w:r>
      <w:r w:rsidR="00752A06" w:rsidRPr="00C33F87">
        <w:rPr>
          <w:rFonts w:hint="eastAsia"/>
        </w:rPr>
        <w:t>，输入为</w:t>
      </w:r>
      <w:r w:rsidR="00752A06" w:rsidRPr="00C33F87">
        <w:rPr>
          <w:rFonts w:hint="eastAsia"/>
        </w:rPr>
        <w:t>1</w:t>
      </w:r>
      <w:r w:rsidR="00752A06" w:rsidRPr="00C33F87">
        <w:t>024</w:t>
      </w:r>
      <w:r w:rsidR="00752A06" w:rsidRPr="00C33F87">
        <w:rPr>
          <w:rFonts w:hint="eastAsia"/>
        </w:rPr>
        <w:t>×</w:t>
      </w:r>
      <w:r w:rsidR="00752A06" w:rsidRPr="00C33F87">
        <w:rPr>
          <w:rFonts w:hint="eastAsia"/>
        </w:rPr>
        <w:t>1</w:t>
      </w:r>
      <w:r w:rsidR="00752A06" w:rsidRPr="00C33F87">
        <w:t>024</w:t>
      </w:r>
      <w:r w:rsidR="00752A06" w:rsidRPr="00C33F87">
        <w:rPr>
          <w:rFonts w:hint="eastAsia"/>
        </w:rPr>
        <w:t>的</w:t>
      </w:r>
      <w:r w:rsidR="00752A06" w:rsidRPr="00C33F87">
        <w:rPr>
          <w:rFonts w:hint="eastAsia"/>
        </w:rPr>
        <w:t>R</w:t>
      </w:r>
      <w:r w:rsidR="00752A06" w:rsidRPr="00C33F87">
        <w:t>GB</w:t>
      </w:r>
      <w:r w:rsidR="00752A06" w:rsidRPr="00C33F87">
        <w:rPr>
          <w:rFonts w:hint="eastAsia"/>
        </w:rPr>
        <w:t>图像，输出为故障诊断结果（如“</w:t>
      </w:r>
      <w:r w:rsidR="00752A06" w:rsidRPr="00C33F87">
        <w:rPr>
          <w:rFonts w:hint="eastAsia"/>
        </w:rPr>
        <w:t>0</w:t>
      </w:r>
      <w:r w:rsidR="00752A06" w:rsidRPr="00C33F87">
        <w:rPr>
          <w:rFonts w:hint="eastAsia"/>
        </w:rPr>
        <w:t>”为“正常”，“</w:t>
      </w:r>
      <w:r w:rsidR="00752A06" w:rsidRPr="00C33F87">
        <w:rPr>
          <w:rFonts w:hint="eastAsia"/>
        </w:rPr>
        <w:t>1</w:t>
      </w:r>
      <w:r w:rsidR="00752A06" w:rsidRPr="00C33F87">
        <w:rPr>
          <w:rFonts w:hint="eastAsia"/>
        </w:rPr>
        <w:t>”为“风扇叶片故障”等）</w:t>
      </w:r>
      <w:r w:rsidR="0083403F" w:rsidRPr="00C33F87">
        <w:rPr>
          <w:rFonts w:hint="eastAsia"/>
        </w:rPr>
        <w:t>，</w:t>
      </w:r>
      <w:r w:rsidR="00D11882" w:rsidRPr="00C33F87">
        <w:rPr>
          <w:rFonts w:hint="eastAsia"/>
        </w:rPr>
        <w:t>模型采用</w:t>
      </w:r>
      <w:r w:rsidR="00D11882" w:rsidRPr="00C33F87">
        <w:t>API</w:t>
      </w:r>
      <w:r w:rsidR="00D11882" w:rsidRPr="00C33F87">
        <w:rPr>
          <w:rFonts w:hint="eastAsia"/>
        </w:rPr>
        <w:t>调用格式</w:t>
      </w:r>
      <w:r w:rsidR="00DB5306" w:rsidRPr="00C33F87">
        <w:rPr>
          <w:rFonts w:hint="eastAsia"/>
        </w:rPr>
        <w:t>为：</w:t>
      </w:r>
      <w:r w:rsidR="00DB5306" w:rsidRPr="00C33F87">
        <w:t>FAN_RNN_FD_001(</w:t>
      </w:r>
      <w:proofErr w:type="spellStart"/>
      <w:r w:rsidR="00DB5306" w:rsidRPr="00C33F87">
        <w:t>include_top</w:t>
      </w:r>
      <w:proofErr w:type="spellEnd"/>
      <w:r w:rsidR="00DB5306" w:rsidRPr="00C33F87">
        <w:t xml:space="preserve">=True, </w:t>
      </w:r>
      <w:r w:rsidR="00DB5306" w:rsidRPr="00C33F87">
        <w:lastRenderedPageBreak/>
        <w:t>weights='</w:t>
      </w:r>
      <w:proofErr w:type="spellStart"/>
      <w:r w:rsidR="00DB5306" w:rsidRPr="00C33F87">
        <w:t>imagenet</w:t>
      </w:r>
      <w:proofErr w:type="spellEnd"/>
      <w:r w:rsidR="00DB5306" w:rsidRPr="00C33F87">
        <w:t>',</w:t>
      </w:r>
      <w:r w:rsidR="00A328B0" w:rsidRPr="00C33F87">
        <w:rPr>
          <w:rFonts w:hint="eastAsia"/>
        </w:rPr>
        <w:t xml:space="preserve"> </w:t>
      </w:r>
      <w:proofErr w:type="spellStart"/>
      <w:r w:rsidR="00DB5306" w:rsidRPr="00C33F87">
        <w:t>input_tensor</w:t>
      </w:r>
      <w:proofErr w:type="spellEnd"/>
      <w:r w:rsidR="00DB5306" w:rsidRPr="00C33F87">
        <w:t xml:space="preserve">=None, </w:t>
      </w:r>
      <w:proofErr w:type="spellStart"/>
      <w:r w:rsidR="00DB5306" w:rsidRPr="00C33F87">
        <w:t>input_shape</w:t>
      </w:r>
      <w:proofErr w:type="spellEnd"/>
      <w:r w:rsidR="00DB5306" w:rsidRPr="00C33F87">
        <w:t>=None,</w:t>
      </w:r>
      <w:r w:rsidR="00A328B0" w:rsidRPr="00C33F87">
        <w:rPr>
          <w:rFonts w:hint="eastAsia"/>
        </w:rPr>
        <w:t xml:space="preserve"> </w:t>
      </w:r>
      <w:r w:rsidR="00DB5306" w:rsidRPr="00C33F87">
        <w:t>pooling=None,</w:t>
      </w:r>
      <w:r w:rsidR="00A328B0" w:rsidRPr="00C33F87">
        <w:rPr>
          <w:rFonts w:hint="eastAsia"/>
        </w:rPr>
        <w:t xml:space="preserve"> </w:t>
      </w:r>
      <w:r w:rsidR="00DB5306" w:rsidRPr="00C33F87">
        <w:t>classes=1000)</w:t>
      </w:r>
      <w:r w:rsidR="005871B1" w:rsidRPr="00C33F87">
        <w:rPr>
          <w:rFonts w:hint="eastAsia"/>
        </w:rPr>
        <w:t>，</w:t>
      </w:r>
      <w:r w:rsidR="00752A06" w:rsidRPr="00C33F87">
        <w:rPr>
          <w:rFonts w:hint="eastAsia"/>
        </w:rPr>
        <w:t>模型可用于恒定工况下风扇的故障诊断，现阶段在基础验证数据集上故障诊断准确率为</w:t>
      </w:r>
      <w:r w:rsidR="00752A06" w:rsidRPr="00C33F87">
        <w:rPr>
          <w:rFonts w:hint="eastAsia"/>
        </w:rPr>
        <w:t>1</w:t>
      </w:r>
      <w:r w:rsidR="00752A06" w:rsidRPr="00C33F87">
        <w:t>00%</w:t>
      </w:r>
      <w:r w:rsidR="00D11882" w:rsidRPr="00C33F87">
        <w:rPr>
          <w:rFonts w:hint="eastAsia"/>
        </w:rPr>
        <w:t>。</w:t>
      </w:r>
    </w:p>
    <w:p w14:paraId="1582B9E2" w14:textId="04FC2E92" w:rsidR="00C544F6" w:rsidRPr="00C33F87" w:rsidRDefault="00D64437" w:rsidP="00C33F87">
      <w:pPr>
        <w:pStyle w:val="11"/>
        <w:ind w:firstLine="480"/>
      </w:pPr>
      <w:r w:rsidRPr="00C33F87">
        <w:rPr>
          <w:rFonts w:hint="eastAsia"/>
        </w:rPr>
        <w:t>其中，</w:t>
      </w:r>
      <w:r w:rsidR="002F5C0E" w:rsidRPr="00C33F87">
        <w:t>模型</w:t>
      </w:r>
      <w:r w:rsidR="002F5C0E" w:rsidRPr="00C33F87">
        <w:t>API</w:t>
      </w:r>
      <w:r w:rsidR="002F5C0E" w:rsidRPr="00C33F87">
        <w:rPr>
          <w:rFonts w:hint="eastAsia"/>
        </w:rPr>
        <w:t>调用格式的解释如下：</w:t>
      </w:r>
    </w:p>
    <w:p w14:paraId="281CF901" w14:textId="3539E21D" w:rsidR="005F6D6C" w:rsidRPr="00C33F87" w:rsidRDefault="005F6D6C" w:rsidP="00C33F87">
      <w:pPr>
        <w:pStyle w:val="11"/>
        <w:ind w:firstLine="480"/>
      </w:pPr>
      <w:r w:rsidRPr="00C33F87">
        <w:rPr>
          <w:rFonts w:hint="eastAsia"/>
        </w:rPr>
        <w:t>该模型在</w:t>
      </w:r>
      <w:r w:rsidRPr="00C33F87">
        <w:t>Theano</w:t>
      </w:r>
      <w:r w:rsidRPr="00C33F87">
        <w:t>和</w:t>
      </w:r>
      <w:r w:rsidRPr="00C33F87">
        <w:t>TensorFlow</w:t>
      </w:r>
      <w:r w:rsidRPr="00C33F87">
        <w:t>后端均可使用</w:t>
      </w:r>
      <w:r w:rsidRPr="00C33F87">
        <w:t>,</w:t>
      </w:r>
      <w:r w:rsidRPr="00C33F87">
        <w:t>并接受</w:t>
      </w:r>
      <w:proofErr w:type="spellStart"/>
      <w:r w:rsidRPr="00C33F87">
        <w:t>channels_first</w:t>
      </w:r>
      <w:proofErr w:type="spellEnd"/>
      <w:r w:rsidRPr="00C33F87">
        <w:t>和</w:t>
      </w:r>
      <w:proofErr w:type="spellStart"/>
      <w:r w:rsidRPr="00C33F87">
        <w:t>channels_last</w:t>
      </w:r>
      <w:proofErr w:type="spellEnd"/>
      <w:r w:rsidRPr="00C33F87">
        <w:t>两种输入维度顺序</w:t>
      </w:r>
      <w:r w:rsidR="009D430B" w:rsidRPr="00C33F87">
        <w:t>。</w:t>
      </w:r>
    </w:p>
    <w:p w14:paraId="7A895F78" w14:textId="7EB7EC59" w:rsidR="005F6D6C" w:rsidRPr="00C33F87" w:rsidRDefault="005F6D6C" w:rsidP="00C33F87">
      <w:pPr>
        <w:pStyle w:val="11"/>
        <w:ind w:firstLine="480"/>
      </w:pPr>
      <w:r w:rsidRPr="00C33F87">
        <w:rPr>
          <w:rFonts w:hint="eastAsia"/>
        </w:rPr>
        <w:t>模型的默认输入尺寸时</w:t>
      </w:r>
      <w:ins w:id="70" w:author="王 福" w:date="2021-10-07T14:42:00Z">
        <w:r w:rsidR="005D4E4A" w:rsidRPr="00C33F87">
          <w:rPr>
            <w:rFonts w:hint="eastAsia"/>
          </w:rPr>
          <w:t>1</w:t>
        </w:r>
        <w:r w:rsidR="005D4E4A" w:rsidRPr="00C33F87">
          <w:t>024</w:t>
        </w:r>
        <w:r w:rsidR="005D4E4A" w:rsidRPr="00C33F87">
          <w:rPr>
            <w:rFonts w:hint="eastAsia"/>
          </w:rPr>
          <w:t>×</w:t>
        </w:r>
        <w:r w:rsidR="005D4E4A" w:rsidRPr="00C33F87">
          <w:rPr>
            <w:rFonts w:hint="eastAsia"/>
          </w:rPr>
          <w:t>1</w:t>
        </w:r>
        <w:r w:rsidR="005D4E4A" w:rsidRPr="00C33F87">
          <w:t>024</w:t>
        </w:r>
      </w:ins>
      <w:del w:id="71" w:author="王 福" w:date="2021-10-07T14:42:00Z">
        <w:r w:rsidRPr="00C33F87" w:rsidDel="005D4E4A">
          <w:delText>224x224</w:delText>
        </w:r>
      </w:del>
      <w:ins w:id="72" w:author="王 福" w:date="2021-10-07T16:19:00Z">
        <w:r w:rsidR="00DD46FC">
          <w:rPr>
            <w:rFonts w:hint="eastAsia"/>
          </w:rPr>
          <w:t>。</w:t>
        </w:r>
      </w:ins>
    </w:p>
    <w:p w14:paraId="03208312" w14:textId="0F88B374" w:rsidR="005F6D6C" w:rsidRPr="00C33F87" w:rsidRDefault="000D3B2E" w:rsidP="00C33F87">
      <w:pPr>
        <w:pStyle w:val="11"/>
        <w:ind w:firstLine="480"/>
      </w:pPr>
      <w:r w:rsidRPr="00C33F87">
        <w:rPr>
          <w:rFonts w:hint="eastAsia"/>
        </w:rPr>
        <w:t>①</w:t>
      </w:r>
      <w:r w:rsidR="005F6D6C" w:rsidRPr="00C33F87">
        <w:rPr>
          <w:rFonts w:hint="eastAsia"/>
        </w:rPr>
        <w:t>参数：</w:t>
      </w:r>
    </w:p>
    <w:p w14:paraId="1151026A" w14:textId="08A44123" w:rsidR="005F6D6C" w:rsidRPr="00C33F87" w:rsidRDefault="005F6D6C" w:rsidP="00C33F87">
      <w:pPr>
        <w:pStyle w:val="11"/>
        <w:ind w:firstLine="480"/>
      </w:pPr>
      <w:proofErr w:type="spellStart"/>
      <w:r w:rsidRPr="00C33F87">
        <w:t>nclude_top</w:t>
      </w:r>
      <w:proofErr w:type="spellEnd"/>
      <w:r w:rsidRPr="00C33F87">
        <w:t>：是否保留顶层的全连接网络</w:t>
      </w:r>
      <w:r w:rsidR="009D430B" w:rsidRPr="00C33F87">
        <w:t>。</w:t>
      </w:r>
    </w:p>
    <w:p w14:paraId="6BD64AD0" w14:textId="2063A3F3" w:rsidR="005F6D6C" w:rsidRPr="00C33F87" w:rsidRDefault="005F6D6C" w:rsidP="00C33F87">
      <w:pPr>
        <w:pStyle w:val="11"/>
        <w:ind w:firstLine="480"/>
      </w:pPr>
      <w:r w:rsidRPr="00C33F87">
        <w:t>weights</w:t>
      </w:r>
      <w:r w:rsidRPr="00C33F87">
        <w:t>：</w:t>
      </w:r>
      <w:r w:rsidRPr="00C33F87">
        <w:t>None</w:t>
      </w:r>
      <w:r w:rsidRPr="00C33F87">
        <w:t>代表随机初始化，即不加载预训练权重。</w:t>
      </w:r>
      <w:r w:rsidRPr="00C33F87">
        <w:t>'</w:t>
      </w:r>
      <w:proofErr w:type="spellStart"/>
      <w:r w:rsidRPr="00C33F87">
        <w:t>imagenet</w:t>
      </w:r>
      <w:proofErr w:type="spellEnd"/>
      <w:r w:rsidRPr="00C33F87">
        <w:t>'</w:t>
      </w:r>
      <w:r w:rsidRPr="00C33F87">
        <w:t>代表加载预训练权重</w:t>
      </w:r>
      <w:r w:rsidR="009D430B" w:rsidRPr="00C33F87">
        <w:t>。</w:t>
      </w:r>
    </w:p>
    <w:p w14:paraId="17010826" w14:textId="299558A7" w:rsidR="005F6D6C" w:rsidRPr="00C33F87" w:rsidRDefault="005F6D6C" w:rsidP="00C33F87">
      <w:pPr>
        <w:pStyle w:val="11"/>
        <w:ind w:firstLine="480"/>
      </w:pPr>
      <w:proofErr w:type="spellStart"/>
      <w:r w:rsidRPr="00C33F87">
        <w:t>input_tensor</w:t>
      </w:r>
      <w:proofErr w:type="spellEnd"/>
      <w:r w:rsidRPr="00C33F87">
        <w:t>：可填入</w:t>
      </w:r>
      <w:proofErr w:type="spellStart"/>
      <w:r w:rsidRPr="00C33F87">
        <w:t>Keras</w:t>
      </w:r>
      <w:proofErr w:type="spellEnd"/>
      <w:r w:rsidRPr="00C33F87">
        <w:t xml:space="preserve"> tensor</w:t>
      </w:r>
      <w:r w:rsidRPr="00C33F87">
        <w:t>作为模型的图像输出</w:t>
      </w:r>
      <w:r w:rsidRPr="00C33F87">
        <w:t>tensor</w:t>
      </w:r>
      <w:r w:rsidR="009D430B" w:rsidRPr="00C33F87">
        <w:t>。</w:t>
      </w:r>
    </w:p>
    <w:p w14:paraId="1DA25394" w14:textId="6176BB0F" w:rsidR="005F6D6C" w:rsidRPr="00C33F87" w:rsidRDefault="005F6D6C" w:rsidP="00C33F87">
      <w:pPr>
        <w:pStyle w:val="11"/>
        <w:ind w:firstLine="480"/>
      </w:pPr>
      <w:proofErr w:type="spellStart"/>
      <w:r w:rsidRPr="00C33F87">
        <w:t>input_shape</w:t>
      </w:r>
      <w:proofErr w:type="spellEnd"/>
      <w:r w:rsidRPr="00C33F87">
        <w:t>：可选，仅当</w:t>
      </w:r>
      <w:proofErr w:type="spellStart"/>
      <w:r w:rsidRPr="00C33F87">
        <w:t>include_top</w:t>
      </w:r>
      <w:proofErr w:type="spellEnd"/>
      <w:r w:rsidRPr="00C33F87">
        <w:t>=False</w:t>
      </w:r>
      <w:r w:rsidRPr="00C33F87">
        <w:t>有效，应为长为</w:t>
      </w:r>
      <w:r w:rsidRPr="00C33F87">
        <w:t>3</w:t>
      </w:r>
      <w:r w:rsidRPr="00C33F87">
        <w:t>的</w:t>
      </w:r>
      <w:r w:rsidRPr="00C33F87">
        <w:t>tuple</w:t>
      </w:r>
      <w:r w:rsidRPr="00C33F87">
        <w:t>，指明输入图片的</w:t>
      </w:r>
      <w:r w:rsidRPr="00C33F87">
        <w:t>shape</w:t>
      </w:r>
      <w:r w:rsidRPr="00C33F87">
        <w:t>，图片的宽高必须大于</w:t>
      </w:r>
      <w:r w:rsidRPr="00C33F87">
        <w:t>197</w:t>
      </w:r>
      <w:r w:rsidRPr="00C33F87">
        <w:t>，如</w:t>
      </w:r>
      <w:r w:rsidRPr="00C33F87">
        <w:t>(200,200,3)</w:t>
      </w:r>
      <w:r w:rsidR="009D430B" w:rsidRPr="00C33F87">
        <w:t>。</w:t>
      </w:r>
    </w:p>
    <w:p w14:paraId="776D09F6" w14:textId="77777777" w:rsidR="005F6D6C" w:rsidRPr="00C33F87" w:rsidRDefault="005F6D6C" w:rsidP="00C33F87">
      <w:pPr>
        <w:pStyle w:val="11"/>
        <w:ind w:firstLine="480"/>
      </w:pPr>
      <w:r w:rsidRPr="00C33F87">
        <w:t>pooling</w:t>
      </w:r>
      <w:r w:rsidRPr="00C33F87">
        <w:t>：当</w:t>
      </w:r>
      <w:proofErr w:type="spellStart"/>
      <w:r w:rsidRPr="00C33F87">
        <w:t>include_top</w:t>
      </w:r>
      <w:proofErr w:type="spellEnd"/>
      <w:r w:rsidRPr="00C33F87">
        <w:t>=False</w:t>
      </w:r>
      <w:r w:rsidRPr="00C33F87">
        <w:t>时，该参数指定了池化方式。</w:t>
      </w:r>
      <w:r w:rsidRPr="00C33F87">
        <w:t>None</w:t>
      </w:r>
      <w:r w:rsidRPr="00C33F87">
        <w:t>代表不池化，最后一个卷积层的输出为</w:t>
      </w:r>
      <w:r w:rsidRPr="00C33F87">
        <w:t>4D</w:t>
      </w:r>
      <w:r w:rsidRPr="00C33F87">
        <w:t>张量。</w:t>
      </w:r>
      <w:r w:rsidRPr="00C33F87">
        <w:t>‘avg’</w:t>
      </w:r>
      <w:r w:rsidRPr="00C33F87">
        <w:t>代表全局平均池化，</w:t>
      </w:r>
      <w:r w:rsidRPr="00C33F87">
        <w:t>‘max’</w:t>
      </w:r>
      <w:r w:rsidRPr="00C33F87">
        <w:t>代表全局最大值池化。</w:t>
      </w:r>
    </w:p>
    <w:p w14:paraId="2D242139" w14:textId="77777777" w:rsidR="005F6D6C" w:rsidRPr="00C33F87" w:rsidRDefault="005F6D6C" w:rsidP="00C33F87">
      <w:pPr>
        <w:pStyle w:val="11"/>
        <w:ind w:firstLine="480"/>
      </w:pPr>
      <w:r w:rsidRPr="00C33F87">
        <w:t>classes</w:t>
      </w:r>
      <w:r w:rsidRPr="00C33F87">
        <w:t>：可选，图片分类的类别数，仅当</w:t>
      </w:r>
      <w:proofErr w:type="spellStart"/>
      <w:r w:rsidRPr="00C33F87">
        <w:t>include_top</w:t>
      </w:r>
      <w:proofErr w:type="spellEnd"/>
      <w:r w:rsidRPr="00C33F87">
        <w:t>=True</w:t>
      </w:r>
      <w:r w:rsidRPr="00C33F87">
        <w:t>并且不加载预训练权重时可用。</w:t>
      </w:r>
    </w:p>
    <w:p w14:paraId="4021555B" w14:textId="7150F738" w:rsidR="002F5C0E" w:rsidRDefault="000D3B2E" w:rsidP="0017715B">
      <w:pPr>
        <w:pStyle w:val="11"/>
        <w:ind w:firstLine="480"/>
      </w:pPr>
      <w:r w:rsidRPr="00C33F87">
        <w:rPr>
          <w:rFonts w:hint="eastAsia"/>
        </w:rPr>
        <w:t>②</w:t>
      </w:r>
      <w:r w:rsidR="005F6D6C" w:rsidRPr="00C33F87">
        <w:rPr>
          <w:rFonts w:hint="eastAsia"/>
        </w:rPr>
        <w:t>返回值</w:t>
      </w:r>
      <w:r w:rsidR="00D60C89">
        <w:rPr>
          <w:rFonts w:hint="eastAsia"/>
        </w:rPr>
        <w:t>：</w:t>
      </w:r>
      <w:r w:rsidR="005F6D6C" w:rsidRPr="00C33F87">
        <w:rPr>
          <w:rFonts w:hint="eastAsia"/>
        </w:rPr>
        <w:t>用户定义模型对象。</w:t>
      </w:r>
    </w:p>
    <w:p w14:paraId="5622E825" w14:textId="77777777" w:rsidR="00984755" w:rsidRPr="00C33F87" w:rsidRDefault="00984755" w:rsidP="00C33F87">
      <w:pPr>
        <w:pStyle w:val="11"/>
        <w:ind w:firstLine="480"/>
      </w:pPr>
    </w:p>
    <w:p w14:paraId="73FE45E3" w14:textId="0252CEA7" w:rsidR="00BD5E33" w:rsidRDefault="00BD5E33" w:rsidP="002733C3">
      <w:pPr>
        <w:pStyle w:val="21"/>
        <w:sectPr w:rsidR="00BD5E33" w:rsidSect="00D64C56">
          <w:pgSz w:w="11906" w:h="16838" w:code="9"/>
          <w:pgMar w:top="1701" w:right="1701" w:bottom="1701" w:left="1701" w:header="1134" w:footer="1134" w:gutter="0"/>
          <w:cols w:space="425"/>
          <w:docGrid w:type="lines" w:linePitch="312"/>
        </w:sectPr>
      </w:pPr>
    </w:p>
    <w:p w14:paraId="57BF2905" w14:textId="139B2E7C" w:rsidR="00BF01EE" w:rsidRPr="00BF01EE" w:rsidRDefault="008111EC" w:rsidP="00306DF5">
      <w:pPr>
        <w:pStyle w:val="aa"/>
      </w:pPr>
      <w:bookmarkStart w:id="73" w:name="_Toc82806340"/>
      <w:bookmarkStart w:id="74" w:name="_Toc82874280"/>
      <w:bookmarkStart w:id="75" w:name="_Toc83732424"/>
      <w:r>
        <w:lastRenderedPageBreak/>
        <w:t>4</w:t>
      </w:r>
      <w:r w:rsidR="00705EAB" w:rsidRPr="00BF01EE">
        <w:t xml:space="preserve"> </w:t>
      </w:r>
      <w:r w:rsidR="00705EAB" w:rsidRPr="00BF01EE">
        <w:rPr>
          <w:rFonts w:hint="eastAsia"/>
        </w:rPr>
        <w:t>平台</w:t>
      </w:r>
      <w:r w:rsidR="00705EAB" w:rsidRPr="00BF01EE">
        <w:t>PHM</w:t>
      </w:r>
      <w:r w:rsidR="00705EAB" w:rsidRPr="00BF01EE">
        <w:rPr>
          <w:rFonts w:hint="eastAsia"/>
        </w:rPr>
        <w:t>模型库技术要求</w:t>
      </w:r>
      <w:bookmarkEnd w:id="73"/>
      <w:bookmarkEnd w:id="74"/>
      <w:bookmarkEnd w:id="75"/>
    </w:p>
    <w:p w14:paraId="4BB9D757" w14:textId="23F74EDA" w:rsidR="00260BD0" w:rsidRPr="000E0EC6" w:rsidRDefault="00260BD0" w:rsidP="00260BD0">
      <w:pPr>
        <w:pStyle w:val="11"/>
        <w:ind w:firstLine="480"/>
      </w:pPr>
      <w:bookmarkStart w:id="76" w:name="_Toc82806342"/>
      <w:bookmarkStart w:id="77" w:name="_Toc82874281"/>
      <w:r>
        <w:rPr>
          <w:rFonts w:hint="eastAsia"/>
        </w:rPr>
        <w:t>为了将数量庞大且类型各异的</w:t>
      </w:r>
      <w:r>
        <w:rPr>
          <w:rFonts w:hint="eastAsia"/>
        </w:rPr>
        <w:t>P</w:t>
      </w:r>
      <w:r>
        <w:t>HM</w:t>
      </w:r>
      <w:r>
        <w:rPr>
          <w:rFonts w:hint="eastAsia"/>
        </w:rPr>
        <w:t>模型统一到一体化平台中，就必须构建</w:t>
      </w:r>
      <w:r>
        <w:rPr>
          <w:rFonts w:hint="eastAsia"/>
        </w:rPr>
        <w:t>P</w:t>
      </w:r>
      <w:r>
        <w:t>HM</w:t>
      </w:r>
      <w:r>
        <w:rPr>
          <w:rFonts w:hint="eastAsia"/>
        </w:rPr>
        <w:t>模型库，对各种各样的模型进行集成，构成一体化平台的</w:t>
      </w:r>
      <w:r w:rsidR="005140BF">
        <w:rPr>
          <w:rFonts w:hint="eastAsia"/>
        </w:rPr>
        <w:t>“</w:t>
      </w:r>
      <w:r>
        <w:rPr>
          <w:rFonts w:hint="eastAsia"/>
        </w:rPr>
        <w:t>工具库</w:t>
      </w:r>
      <w:r w:rsidR="005140BF">
        <w:rPr>
          <w:rFonts w:hint="eastAsia"/>
        </w:rPr>
        <w:t>”</w:t>
      </w:r>
      <w:r>
        <w:rPr>
          <w:rFonts w:hint="eastAsia"/>
        </w:rPr>
        <w:t>，与数据库和知识库相互独立并行构建，分别为</w:t>
      </w:r>
      <w:r>
        <w:rPr>
          <w:rFonts w:hint="eastAsia"/>
        </w:rPr>
        <w:t>P</w:t>
      </w:r>
      <w:r>
        <w:t>HM</w:t>
      </w:r>
      <w:r>
        <w:rPr>
          <w:rFonts w:hint="eastAsia"/>
        </w:rPr>
        <w:t>工作的开展提供工具、数据原料和规则。因此，本部分针对将要开发</w:t>
      </w:r>
      <w:r>
        <w:rPr>
          <w:rFonts w:hint="eastAsia"/>
        </w:rPr>
        <w:t>P</w:t>
      </w:r>
      <w:r>
        <w:t>HM</w:t>
      </w:r>
      <w:r>
        <w:rPr>
          <w:rFonts w:hint="eastAsia"/>
        </w:rPr>
        <w:t>模型库，从</w:t>
      </w:r>
      <w:r>
        <w:rPr>
          <w:rFonts w:hint="eastAsia"/>
        </w:rPr>
        <w:t>P</w:t>
      </w:r>
      <w:r>
        <w:t>HM</w:t>
      </w:r>
      <w:r>
        <w:rPr>
          <w:rFonts w:hint="eastAsia"/>
        </w:rPr>
        <w:t>模型库设计原则、开发技术原则和设计说明三方面，提出了相应的技术要求和规范。</w:t>
      </w:r>
    </w:p>
    <w:p w14:paraId="2BBF7EF8" w14:textId="6109B737" w:rsidR="00BF01EE" w:rsidRPr="00BF01EE" w:rsidRDefault="008111EC" w:rsidP="00260BD0">
      <w:pPr>
        <w:pStyle w:val="ac"/>
      </w:pPr>
      <w:bookmarkStart w:id="78" w:name="_Toc82874282"/>
      <w:bookmarkStart w:id="79" w:name="_Toc83732425"/>
      <w:bookmarkEnd w:id="76"/>
      <w:bookmarkEnd w:id="77"/>
      <w:r>
        <w:t>4</w:t>
      </w:r>
      <w:r w:rsidR="00BF01EE" w:rsidRPr="00BF01EE">
        <w:t>.</w:t>
      </w:r>
      <w:r w:rsidR="00DC1E04">
        <w:t>1</w:t>
      </w:r>
      <w:r w:rsidR="00BF01EE" w:rsidRPr="00BF01EE">
        <w:t xml:space="preserve"> PHM</w:t>
      </w:r>
      <w:r w:rsidR="00BF01EE" w:rsidRPr="00BF01EE">
        <w:rPr>
          <w:rFonts w:hint="eastAsia"/>
        </w:rPr>
        <w:t>模型库设计原则</w:t>
      </w:r>
      <w:bookmarkEnd w:id="78"/>
      <w:bookmarkEnd w:id="79"/>
    </w:p>
    <w:p w14:paraId="6C76BBD8" w14:textId="386CABF2"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①用户友好原则</w:t>
      </w:r>
      <w:r w:rsidR="008B174B">
        <w:rPr>
          <w:rFonts w:eastAsia="宋体" w:hint="eastAsia"/>
          <w:sz w:val="24"/>
        </w:rPr>
        <w:t>：</w:t>
      </w:r>
      <w:r w:rsidRPr="00BF01EE">
        <w:rPr>
          <w:rFonts w:eastAsia="宋体"/>
          <w:sz w:val="24"/>
        </w:rPr>
        <w:t>PHM</w:t>
      </w:r>
      <w:r w:rsidRPr="00BF01EE">
        <w:rPr>
          <w:rFonts w:eastAsia="宋体" w:hint="eastAsia"/>
          <w:sz w:val="24"/>
        </w:rPr>
        <w:t>模型库是为应用人员而不是为机器设计的应用程序接口（</w:t>
      </w:r>
      <w:r w:rsidR="00BB44D3" w:rsidRPr="00BB44D3">
        <w:rPr>
          <w:rFonts w:eastAsia="宋体"/>
          <w:sz w:val="24"/>
        </w:rPr>
        <w:t>Ap</w:t>
      </w:r>
      <w:r w:rsidR="00BB44D3" w:rsidRPr="001F271A">
        <w:rPr>
          <w:rFonts w:eastAsia="宋体"/>
          <w:sz w:val="24"/>
        </w:rPr>
        <w:t>plication Programming Interface</w:t>
      </w:r>
      <w:r w:rsidR="00BB44D3" w:rsidRPr="001F271A">
        <w:rPr>
          <w:rFonts w:eastAsia="宋体" w:hint="eastAsia"/>
          <w:sz w:val="24"/>
        </w:rPr>
        <w:t>，</w:t>
      </w:r>
      <w:r w:rsidRPr="001F271A">
        <w:rPr>
          <w:rFonts w:eastAsia="宋体"/>
          <w:sz w:val="24"/>
        </w:rPr>
        <w:t>API</w:t>
      </w:r>
      <w:r w:rsidRPr="001F271A">
        <w:rPr>
          <w:rFonts w:eastAsia="宋体" w:hint="eastAsia"/>
          <w:sz w:val="24"/>
        </w:rPr>
        <w:t>）。它把</w:t>
      </w:r>
      <w:r w:rsidRPr="00BF01EE">
        <w:rPr>
          <w:rFonts w:eastAsia="宋体" w:hint="eastAsia"/>
          <w:sz w:val="24"/>
        </w:rPr>
        <w:t>用户体验放在首要和中心位置。</w:t>
      </w:r>
      <w:r w:rsidRPr="00BF01EE">
        <w:rPr>
          <w:rFonts w:eastAsia="宋体"/>
          <w:sz w:val="24"/>
        </w:rPr>
        <w:t>PHM</w:t>
      </w:r>
      <w:r w:rsidRPr="00BF01EE">
        <w:rPr>
          <w:rFonts w:eastAsia="宋体" w:hint="eastAsia"/>
          <w:sz w:val="24"/>
        </w:rPr>
        <w:t>模型库遵循减少认知困难的最佳实践：提供一致且简单的</w:t>
      </w:r>
      <w:r w:rsidRPr="00BF01EE">
        <w:rPr>
          <w:rFonts w:eastAsia="宋体"/>
          <w:sz w:val="24"/>
        </w:rPr>
        <w:t>API</w:t>
      </w:r>
      <w:r w:rsidRPr="00BF01EE">
        <w:rPr>
          <w:rFonts w:eastAsia="宋体" w:hint="eastAsia"/>
          <w:sz w:val="24"/>
        </w:rPr>
        <w:t>，将常见用例所需的用户操作数量降至最低，并且在用户错误时提供清晰和可操作的反馈。</w:t>
      </w:r>
    </w:p>
    <w:p w14:paraId="22113FD0" w14:textId="3BCCE92F"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②模块化原则</w:t>
      </w:r>
      <w:r w:rsidR="008B174B">
        <w:rPr>
          <w:rFonts w:eastAsia="宋体" w:hint="eastAsia"/>
          <w:sz w:val="24"/>
        </w:rPr>
        <w:t>：</w:t>
      </w:r>
      <w:r w:rsidRPr="00BF01EE">
        <w:rPr>
          <w:rFonts w:eastAsia="宋体"/>
          <w:sz w:val="24"/>
        </w:rPr>
        <w:t>PHM</w:t>
      </w:r>
      <w:r w:rsidRPr="00BF01EE">
        <w:rPr>
          <w:rFonts w:eastAsia="宋体" w:hint="eastAsia"/>
          <w:sz w:val="24"/>
        </w:rPr>
        <w:t>模型库被理解为由独立的、完全可配置的模块构成的序列或可视化控件。这些模块可以以尽可能少的限制组装在一起。比如，不同的模块都是可以结合起来构建新模型的模块。</w:t>
      </w:r>
    </w:p>
    <w:p w14:paraId="0AC9C93C" w14:textId="7629FEB2"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③易扩展性原则</w:t>
      </w:r>
      <w:r w:rsidR="008B174B">
        <w:rPr>
          <w:rFonts w:eastAsia="宋体" w:hint="eastAsia"/>
          <w:sz w:val="24"/>
        </w:rPr>
        <w:t>：</w:t>
      </w:r>
      <w:r w:rsidRPr="00BF01EE">
        <w:rPr>
          <w:rFonts w:eastAsia="宋体" w:hint="eastAsia"/>
          <w:sz w:val="24"/>
        </w:rPr>
        <w:t>新的模块是很容易添加的（作为新的类和函数）。由于能够轻松地创建可以提高表现力的新模块，</w:t>
      </w:r>
      <w:r w:rsidRPr="00BF01EE">
        <w:rPr>
          <w:rFonts w:eastAsia="宋体"/>
          <w:sz w:val="24"/>
        </w:rPr>
        <w:t>PHM</w:t>
      </w:r>
      <w:r w:rsidRPr="00BF01EE">
        <w:rPr>
          <w:rFonts w:eastAsia="宋体" w:hint="eastAsia"/>
          <w:sz w:val="24"/>
        </w:rPr>
        <w:t>模型库更加适合高级研究。</w:t>
      </w:r>
    </w:p>
    <w:p w14:paraId="7A39BEE3" w14:textId="06D2891E"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④基于编程语言或可视化控件实现原则</w:t>
      </w:r>
      <w:r w:rsidR="008B174B">
        <w:rPr>
          <w:rFonts w:eastAsia="宋体" w:hint="eastAsia"/>
          <w:sz w:val="24"/>
        </w:rPr>
        <w:t>：</w:t>
      </w:r>
      <w:r w:rsidRPr="00BF01EE">
        <w:rPr>
          <w:rFonts w:eastAsia="宋体"/>
          <w:sz w:val="24"/>
        </w:rPr>
        <w:t>PHM</w:t>
      </w:r>
      <w:r w:rsidRPr="00BF01EE">
        <w:rPr>
          <w:rFonts w:eastAsia="宋体" w:hint="eastAsia"/>
          <w:sz w:val="24"/>
        </w:rPr>
        <w:t>模型库没有特定格式的单独配置文件。模型定义在程序或可视化控件中，模型的代码紧凑易于调试且易于扩展。</w:t>
      </w:r>
    </w:p>
    <w:p w14:paraId="145CFE3B" w14:textId="790C932F" w:rsidR="00BF01EE" w:rsidRPr="00BF01EE" w:rsidRDefault="008111EC" w:rsidP="00260BD0">
      <w:pPr>
        <w:pStyle w:val="ac"/>
      </w:pPr>
      <w:bookmarkStart w:id="80" w:name="_Toc82874283"/>
      <w:bookmarkStart w:id="81" w:name="_Toc83732426"/>
      <w:r>
        <w:t>4</w:t>
      </w:r>
      <w:r w:rsidR="00BF01EE" w:rsidRPr="00BF01EE">
        <w:t>.2 PHM</w:t>
      </w:r>
      <w:r w:rsidR="00BF01EE" w:rsidRPr="00BF01EE">
        <w:rPr>
          <w:rFonts w:hint="eastAsia"/>
        </w:rPr>
        <w:t>模型库开发技术要求</w:t>
      </w:r>
      <w:bookmarkEnd w:id="80"/>
      <w:bookmarkEnd w:id="81"/>
    </w:p>
    <w:p w14:paraId="4E91E956"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w:t>
      </w:r>
      <w:r w:rsidRPr="00BF01EE">
        <w:rPr>
          <w:rFonts w:eastAsia="宋体"/>
          <w:sz w:val="24"/>
        </w:rPr>
        <w:t>PHM</w:t>
      </w:r>
      <w:r w:rsidRPr="00BF01EE">
        <w:rPr>
          <w:rFonts w:eastAsia="宋体" w:hint="eastAsia"/>
          <w:sz w:val="24"/>
        </w:rPr>
        <w:t>模型库中的模型需要给出明确的程序或可视化控件源代码存储地址，以方便后续的检索和调用；</w:t>
      </w:r>
    </w:p>
    <w:p w14:paraId="4EB16228"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w:t>
      </w:r>
      <w:r w:rsidRPr="00BF01EE">
        <w:rPr>
          <w:rFonts w:eastAsia="宋体"/>
          <w:sz w:val="24"/>
        </w:rPr>
        <w:t>PHM</w:t>
      </w:r>
      <w:r w:rsidRPr="00BF01EE">
        <w:rPr>
          <w:rFonts w:eastAsia="宋体" w:hint="eastAsia"/>
          <w:sz w:val="24"/>
        </w:rPr>
        <w:t>模型库中模型需要明确调用接口、调用格式、调用参数的数据类型和范围；</w:t>
      </w:r>
    </w:p>
    <w:p w14:paraId="060F712D"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w:t>
      </w:r>
      <w:r w:rsidRPr="00BF01EE">
        <w:rPr>
          <w:rFonts w:eastAsia="宋体"/>
          <w:sz w:val="24"/>
        </w:rPr>
        <w:t>PHM</w:t>
      </w:r>
      <w:r w:rsidRPr="00BF01EE">
        <w:rPr>
          <w:rFonts w:eastAsia="宋体" w:hint="eastAsia"/>
          <w:sz w:val="24"/>
        </w:rPr>
        <w:t>模型库中模型需要给出测试案例或程序，明确模型的运行方式、适用范围和功能边界等。</w:t>
      </w:r>
    </w:p>
    <w:p w14:paraId="19757A41" w14:textId="67A20AFE" w:rsidR="00BF01EE" w:rsidRPr="00BF01EE" w:rsidRDefault="008111EC" w:rsidP="00260BD0">
      <w:pPr>
        <w:pStyle w:val="ac"/>
      </w:pPr>
      <w:bookmarkStart w:id="82" w:name="_Toc82874284"/>
      <w:bookmarkStart w:id="83" w:name="_Toc83732427"/>
      <w:r>
        <w:t>4</w:t>
      </w:r>
      <w:r w:rsidR="00BF01EE" w:rsidRPr="00BF01EE">
        <w:t>.3 PHM</w:t>
      </w:r>
      <w:r w:rsidR="00BF01EE" w:rsidRPr="00BF01EE">
        <w:rPr>
          <w:rFonts w:hint="eastAsia"/>
        </w:rPr>
        <w:t>模型库设计说明</w:t>
      </w:r>
      <w:bookmarkEnd w:id="82"/>
      <w:bookmarkEnd w:id="83"/>
    </w:p>
    <w:p w14:paraId="4ADFDE36" w14:textId="7FF60AA2" w:rsidR="00BF01EE" w:rsidRPr="00BF01EE" w:rsidRDefault="00BF01EE" w:rsidP="00BF01EE">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1</w:t>
      </w:r>
      <w:r w:rsidRPr="00BF01EE">
        <w:rPr>
          <w:rFonts w:eastAsia="宋体" w:hint="eastAsia"/>
          <w:sz w:val="24"/>
        </w:rPr>
        <w:t>）</w:t>
      </w:r>
      <w:r w:rsidRPr="00BF01EE">
        <w:rPr>
          <w:rFonts w:eastAsia="宋体"/>
          <w:sz w:val="24"/>
        </w:rPr>
        <w:t>PHM</w:t>
      </w:r>
      <w:r w:rsidRPr="00BF01EE">
        <w:rPr>
          <w:rFonts w:eastAsia="宋体" w:hint="eastAsia"/>
          <w:sz w:val="24"/>
        </w:rPr>
        <w:t>模型库技术指标要求</w:t>
      </w:r>
    </w:p>
    <w:p w14:paraId="095CAC37" w14:textId="088444BC" w:rsidR="00BF01EE" w:rsidRPr="00BF01EE" w:rsidRDefault="00BF01EE" w:rsidP="00BF01EE">
      <w:pPr>
        <w:spacing w:line="400" w:lineRule="exact"/>
        <w:ind w:firstLineChars="200" w:firstLine="480"/>
        <w:rPr>
          <w:rFonts w:eastAsia="宋体"/>
          <w:sz w:val="24"/>
        </w:rPr>
      </w:pPr>
      <w:r w:rsidRPr="00BF01EE">
        <w:rPr>
          <w:rFonts w:eastAsia="宋体"/>
          <w:sz w:val="24"/>
        </w:rPr>
        <w:t>PHM</w:t>
      </w:r>
      <w:r w:rsidRPr="00BF01EE">
        <w:rPr>
          <w:rFonts w:eastAsia="宋体" w:hint="eastAsia"/>
          <w:sz w:val="24"/>
        </w:rPr>
        <w:t>模型库</w:t>
      </w:r>
      <w:r w:rsidR="00101D85">
        <w:rPr>
          <w:rFonts w:eastAsia="宋体" w:hint="eastAsia"/>
          <w:sz w:val="24"/>
        </w:rPr>
        <w:t>作为一种存储模型各项属性的数据库，</w:t>
      </w:r>
      <w:r w:rsidRPr="00BF01EE">
        <w:rPr>
          <w:rFonts w:eastAsia="宋体" w:hint="eastAsia"/>
          <w:sz w:val="24"/>
        </w:rPr>
        <w:t>应具备以下技术指标要求：</w:t>
      </w:r>
    </w:p>
    <w:p w14:paraId="4347715A"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①具备支持跨平台异类数据库的良好数据互联，实现对文件数据和文件系统</w:t>
      </w:r>
      <w:r w:rsidRPr="00BF01EE">
        <w:rPr>
          <w:rFonts w:eastAsia="宋体" w:hint="eastAsia"/>
          <w:sz w:val="24"/>
        </w:rPr>
        <w:lastRenderedPageBreak/>
        <w:t>的高效访问；</w:t>
      </w:r>
    </w:p>
    <w:p w14:paraId="26D46C74"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支持当前市场流行的的应用拓扑架构，如</w:t>
      </w:r>
      <w:r w:rsidRPr="00BF01EE">
        <w:rPr>
          <w:rFonts w:eastAsia="宋体"/>
          <w:sz w:val="24"/>
        </w:rPr>
        <w:t>C/S</w:t>
      </w:r>
      <w:r w:rsidRPr="00BF01EE">
        <w:rPr>
          <w:rFonts w:eastAsia="宋体" w:hint="eastAsia"/>
          <w:sz w:val="24"/>
        </w:rPr>
        <w:t>、</w:t>
      </w:r>
      <w:r w:rsidRPr="00BF01EE">
        <w:rPr>
          <w:rFonts w:eastAsia="宋体"/>
          <w:sz w:val="24"/>
        </w:rPr>
        <w:t>B/S</w:t>
      </w:r>
      <w:r w:rsidRPr="00BF01EE">
        <w:rPr>
          <w:rFonts w:eastAsia="宋体" w:hint="eastAsia"/>
          <w:sz w:val="24"/>
        </w:rPr>
        <w:t>等；</w:t>
      </w:r>
    </w:p>
    <w:p w14:paraId="3E51610D"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②具有保密性和安全性设计，实施正确有效的权限管理，保证只有经过认证且符合权限的用户可以合法地读写数据库；</w:t>
      </w:r>
    </w:p>
    <w:p w14:paraId="5305116E" w14:textId="5C59C270" w:rsidR="00BF01EE" w:rsidRPr="00BF01EE" w:rsidRDefault="00BF01EE" w:rsidP="00BF01EE">
      <w:pPr>
        <w:spacing w:line="400" w:lineRule="exact"/>
        <w:ind w:firstLineChars="200" w:firstLine="480"/>
        <w:rPr>
          <w:rFonts w:eastAsia="宋体"/>
          <w:sz w:val="24"/>
        </w:rPr>
      </w:pPr>
      <w:r w:rsidRPr="00BF01EE">
        <w:rPr>
          <w:rFonts w:eastAsia="宋体" w:hint="eastAsia"/>
          <w:sz w:val="24"/>
        </w:rPr>
        <w:t>③数据库基于</w:t>
      </w:r>
      <w:r w:rsidR="00795E09">
        <w:rPr>
          <w:rFonts w:eastAsia="宋体" w:hint="eastAsia"/>
          <w:sz w:val="24"/>
        </w:rPr>
        <w:t>主流</w:t>
      </w:r>
      <w:r w:rsidRPr="00BF01EE">
        <w:rPr>
          <w:rFonts w:eastAsia="宋体" w:hint="eastAsia"/>
          <w:sz w:val="24"/>
        </w:rPr>
        <w:t>通用</w:t>
      </w:r>
      <w:r w:rsidR="00795E09">
        <w:rPr>
          <w:rFonts w:eastAsia="宋体" w:hint="eastAsia"/>
          <w:sz w:val="24"/>
        </w:rPr>
        <w:t>的关系型</w:t>
      </w:r>
      <w:r w:rsidRPr="00BF01EE">
        <w:rPr>
          <w:rFonts w:eastAsia="宋体" w:hint="eastAsia"/>
          <w:sz w:val="24"/>
        </w:rPr>
        <w:t>数据库进行开发。</w:t>
      </w:r>
    </w:p>
    <w:p w14:paraId="047A7D69" w14:textId="7B6CCFA6"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w:t>
      </w:r>
      <w:r w:rsidR="00FA75FC">
        <w:rPr>
          <w:rFonts w:eastAsia="宋体" w:hint="eastAsia"/>
          <w:sz w:val="24"/>
        </w:rPr>
        <w:t>P</w:t>
      </w:r>
      <w:r w:rsidR="00FA75FC">
        <w:rPr>
          <w:rFonts w:eastAsia="宋体"/>
          <w:sz w:val="24"/>
        </w:rPr>
        <w:t>HM</w:t>
      </w:r>
      <w:r w:rsidR="00FA75FC">
        <w:rPr>
          <w:rFonts w:eastAsia="宋体" w:hint="eastAsia"/>
          <w:sz w:val="24"/>
        </w:rPr>
        <w:t>模型</w:t>
      </w:r>
      <w:r w:rsidRPr="00BF01EE">
        <w:rPr>
          <w:rFonts w:eastAsia="宋体" w:hint="eastAsia"/>
          <w:sz w:val="24"/>
        </w:rPr>
        <w:t>数据库除了需要合理存储相关数据，还需保证在多人同时访问数据库时正常工作，将数据库的响应时间控制在较短的时间内，数据库还应具有一定的可扩展性以存储目前没涉及到的数据。</w:t>
      </w:r>
    </w:p>
    <w:p w14:paraId="6A29CD74" w14:textId="77777777" w:rsidR="00BF01EE" w:rsidRPr="00BF01EE" w:rsidRDefault="00BF01EE" w:rsidP="00BF01EE">
      <w:pPr>
        <w:spacing w:line="400" w:lineRule="exact"/>
        <w:ind w:firstLineChars="160" w:firstLine="384"/>
        <w:rPr>
          <w:rFonts w:eastAsia="宋体"/>
          <w:sz w:val="24"/>
        </w:rPr>
      </w:pPr>
      <w:r w:rsidRPr="00BF01EE">
        <w:rPr>
          <w:rFonts w:eastAsia="宋体" w:hint="eastAsia"/>
          <w:sz w:val="24"/>
        </w:rPr>
        <w:t>（</w:t>
      </w:r>
      <w:r w:rsidRPr="00BF01EE">
        <w:rPr>
          <w:rFonts w:eastAsia="宋体" w:hint="eastAsia"/>
          <w:sz w:val="24"/>
        </w:rPr>
        <w:t>2</w:t>
      </w:r>
      <w:r w:rsidRPr="00BF01EE">
        <w:rPr>
          <w:rFonts w:eastAsia="宋体" w:hint="eastAsia"/>
          <w:sz w:val="24"/>
        </w:rPr>
        <w:t>）功能设计</w:t>
      </w:r>
    </w:p>
    <w:p w14:paraId="60BBD0B4" w14:textId="7BC2E238"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数据库功能设计包括</w:t>
      </w:r>
      <w:r w:rsidRPr="00BF01EE">
        <w:rPr>
          <w:rFonts w:eastAsia="宋体" w:hint="eastAsia"/>
          <w:sz w:val="24"/>
        </w:rPr>
        <w:t>P</w:t>
      </w:r>
      <w:r w:rsidRPr="00BF01EE">
        <w:rPr>
          <w:rFonts w:eastAsia="宋体"/>
          <w:sz w:val="24"/>
        </w:rPr>
        <w:t>HM</w:t>
      </w:r>
      <w:r w:rsidRPr="00BF01EE">
        <w:rPr>
          <w:rFonts w:eastAsia="宋体" w:hint="eastAsia"/>
          <w:sz w:val="24"/>
        </w:rPr>
        <w:t>模型库模块设计和系统综合管理模块设计。其中数据库模块包括</w:t>
      </w:r>
      <w:r w:rsidRPr="00BF01EE">
        <w:rPr>
          <w:rFonts w:eastAsia="宋体" w:hint="eastAsia"/>
          <w:sz w:val="24"/>
        </w:rPr>
        <w:t>P</w:t>
      </w:r>
      <w:r w:rsidRPr="00BF01EE">
        <w:rPr>
          <w:rFonts w:eastAsia="宋体"/>
          <w:sz w:val="24"/>
        </w:rPr>
        <w:t>HM</w:t>
      </w:r>
      <w:r w:rsidRPr="00BF01EE">
        <w:rPr>
          <w:rFonts w:eastAsia="宋体"/>
          <w:sz w:val="24"/>
        </w:rPr>
        <w:t>模型</w:t>
      </w:r>
      <w:r w:rsidRPr="00BF01EE">
        <w:rPr>
          <w:rFonts w:eastAsia="宋体" w:hint="eastAsia"/>
          <w:sz w:val="24"/>
        </w:rPr>
        <w:t>库维护管理子模块、数据导入导出子模块和数据备份与恢复</w:t>
      </w:r>
      <w:r w:rsidRPr="00BF01EE">
        <w:rPr>
          <w:rFonts w:eastAsia="宋体"/>
          <w:sz w:val="24"/>
        </w:rPr>
        <w:t>3</w:t>
      </w:r>
      <w:r w:rsidRPr="00BF01EE">
        <w:rPr>
          <w:rFonts w:eastAsia="宋体"/>
          <w:sz w:val="24"/>
        </w:rPr>
        <w:t>个子模块</w:t>
      </w:r>
      <w:r w:rsidRPr="00BF01EE">
        <w:rPr>
          <w:rFonts w:eastAsia="宋体" w:hint="eastAsia"/>
          <w:sz w:val="24"/>
        </w:rPr>
        <w:t>。</w:t>
      </w:r>
    </w:p>
    <w:p w14:paraId="20426302" w14:textId="65AFC8F5" w:rsidR="00BF01EE" w:rsidRPr="00BF01EE" w:rsidRDefault="00BF01EE" w:rsidP="00BF01EE">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sz w:val="24"/>
        </w:rPr>
        <w:t>模型</w:t>
      </w:r>
      <w:r w:rsidRPr="00BF01EE">
        <w:rPr>
          <w:rFonts w:eastAsia="宋体" w:hint="eastAsia"/>
          <w:sz w:val="24"/>
        </w:rPr>
        <w:t>库维护管理子模块用于定期或不定期存储、更新</w:t>
      </w:r>
      <w:r w:rsidR="00AC0F72">
        <w:rPr>
          <w:rFonts w:eastAsia="宋体" w:hint="eastAsia"/>
          <w:sz w:val="24"/>
        </w:rPr>
        <w:t>模型各项属性</w:t>
      </w:r>
      <w:r w:rsidR="00D73CFD">
        <w:rPr>
          <w:rFonts w:eastAsia="宋体" w:hint="eastAsia"/>
          <w:sz w:val="24"/>
        </w:rPr>
        <w:t>等</w:t>
      </w:r>
      <w:r w:rsidR="00AC0F72">
        <w:rPr>
          <w:rFonts w:eastAsia="宋体" w:hint="eastAsia"/>
          <w:sz w:val="24"/>
        </w:rPr>
        <w:t>信息</w:t>
      </w:r>
      <w:r w:rsidRPr="00BF01EE">
        <w:rPr>
          <w:rFonts w:eastAsia="宋体" w:hint="eastAsia"/>
          <w:sz w:val="24"/>
        </w:rPr>
        <w:t>，便于用户对数据进行快速查阅和使用。</w:t>
      </w:r>
    </w:p>
    <w:p w14:paraId="2DDD007F"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数据导入导出子模块用于实现良好的数据互联，快速响应数据读取和输出功能。由于部分监测内容下的数据量较大，可能使用文件形式存储，因此数据库需要有导入和导出规范化文件的功能。</w:t>
      </w:r>
    </w:p>
    <w:p w14:paraId="1268C787"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数据备份与恢复子模块用于保证数据库的安全性，防止因系统崩溃或其他意外关闭情况导致数据丢失和不完整等情况发生。</w:t>
      </w:r>
    </w:p>
    <w:p w14:paraId="58BB5325" w14:textId="2F55DAE0" w:rsidR="00BF01EE" w:rsidRPr="00BF01EE" w:rsidRDefault="00BF01EE" w:rsidP="00BF01EE">
      <w:pPr>
        <w:spacing w:line="400" w:lineRule="exact"/>
        <w:ind w:firstLineChars="200" w:firstLine="480"/>
        <w:rPr>
          <w:rFonts w:eastAsia="宋体"/>
          <w:sz w:val="24"/>
        </w:rPr>
      </w:pPr>
      <w:r w:rsidRPr="00BF01EE">
        <w:rPr>
          <w:rFonts w:eastAsia="宋体" w:hint="eastAsia"/>
          <w:sz w:val="24"/>
        </w:rPr>
        <w:t>P</w:t>
      </w:r>
      <w:r w:rsidRPr="00BF01EE">
        <w:rPr>
          <w:rFonts w:eastAsia="宋体"/>
          <w:sz w:val="24"/>
        </w:rPr>
        <w:t>HM</w:t>
      </w:r>
      <w:r w:rsidRPr="00BF01EE">
        <w:rPr>
          <w:rFonts w:eastAsia="宋体" w:hint="eastAsia"/>
          <w:sz w:val="24"/>
        </w:rPr>
        <w:t>模型库中，</w:t>
      </w:r>
      <w:r w:rsidR="00AD465F">
        <w:rPr>
          <w:rFonts w:eastAsia="宋体" w:hint="eastAsia"/>
          <w:sz w:val="24"/>
        </w:rPr>
        <w:t>针对特定的</w:t>
      </w:r>
      <w:r w:rsidRPr="00BF01EE">
        <w:rPr>
          <w:rFonts w:eastAsia="宋体" w:hint="eastAsia"/>
          <w:sz w:val="24"/>
        </w:rPr>
        <w:t>模型的部分存储</w:t>
      </w:r>
      <w:r w:rsidR="004D7BD4">
        <w:rPr>
          <w:rFonts w:eastAsia="宋体" w:hint="eastAsia"/>
          <w:sz w:val="24"/>
        </w:rPr>
        <w:t>属性和信息</w:t>
      </w:r>
      <w:r w:rsidRPr="00BF01EE">
        <w:rPr>
          <w:rFonts w:eastAsia="宋体" w:hint="eastAsia"/>
          <w:sz w:val="24"/>
        </w:rPr>
        <w:t>如表</w:t>
      </w:r>
      <w:r w:rsidR="001F271A">
        <w:rPr>
          <w:rFonts w:eastAsia="宋体"/>
          <w:sz w:val="24"/>
        </w:rPr>
        <w:t>4</w:t>
      </w:r>
      <w:r w:rsidR="001266E9">
        <w:rPr>
          <w:rFonts w:eastAsia="宋体"/>
          <w:sz w:val="24"/>
        </w:rPr>
        <w:t>-1</w:t>
      </w:r>
      <w:r w:rsidRPr="00BF01EE">
        <w:rPr>
          <w:rFonts w:eastAsia="宋体" w:hint="eastAsia"/>
          <w:sz w:val="24"/>
        </w:rPr>
        <w:t>所示。</w:t>
      </w:r>
    </w:p>
    <w:p w14:paraId="257188C3" w14:textId="3EBE335E" w:rsidR="00BF01EE" w:rsidRPr="00BF01EE" w:rsidRDefault="00BF01EE" w:rsidP="00665C2A">
      <w:pPr>
        <w:pStyle w:val="af2"/>
      </w:pPr>
      <w:r w:rsidRPr="00BF01EE">
        <w:t>表</w:t>
      </w:r>
      <w:r w:rsidR="001F271A">
        <w:t>4</w:t>
      </w:r>
      <w:r w:rsidR="00B82C14">
        <w:t>-1</w:t>
      </w:r>
      <w:r w:rsidRPr="00BF01EE">
        <w:t xml:space="preserve"> PHM</w:t>
      </w:r>
      <w:r w:rsidRPr="00BF01EE">
        <w:rPr>
          <w:rFonts w:hint="eastAsia"/>
          <w:lang w:bidi="en-US"/>
        </w:rPr>
        <w:t>模型的</w:t>
      </w:r>
      <w:r w:rsidRPr="00665C2A">
        <w:rPr>
          <w:rFonts w:hint="eastAsia"/>
        </w:rPr>
        <w:t>部分存储</w:t>
      </w:r>
      <w:r w:rsidR="00736E0D" w:rsidRPr="00665C2A">
        <w:rPr>
          <w:rFonts w:hint="eastAsia"/>
        </w:rPr>
        <w:t>属性和信息</w:t>
      </w:r>
      <w:r w:rsidRPr="00665C2A">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586"/>
        <w:gridCol w:w="586"/>
        <w:gridCol w:w="586"/>
        <w:gridCol w:w="587"/>
        <w:gridCol w:w="587"/>
        <w:gridCol w:w="587"/>
        <w:gridCol w:w="587"/>
        <w:gridCol w:w="587"/>
        <w:gridCol w:w="587"/>
        <w:gridCol w:w="814"/>
        <w:gridCol w:w="587"/>
        <w:gridCol w:w="473"/>
        <w:gridCol w:w="587"/>
      </w:tblGrid>
      <w:tr w:rsidR="00E952A3" w:rsidRPr="002F21D3" w14:paraId="4CCA8D35" w14:textId="77777777" w:rsidTr="00E952A3">
        <w:tc>
          <w:tcPr>
            <w:tcW w:w="0" w:type="auto"/>
            <w:shd w:val="clear" w:color="auto" w:fill="auto"/>
            <w:vAlign w:val="center"/>
          </w:tcPr>
          <w:p w14:paraId="2930EFFB" w14:textId="77777777" w:rsidR="007D7E19" w:rsidRPr="002F21D3" w:rsidRDefault="007D7E19" w:rsidP="001F271A">
            <w:pPr>
              <w:pStyle w:val="af4"/>
              <w:spacing w:line="280" w:lineRule="exact"/>
              <w:jc w:val="center"/>
            </w:pPr>
            <w:r w:rsidRPr="002F21D3">
              <w:rPr>
                <w:rFonts w:hint="eastAsia"/>
              </w:rPr>
              <w:t>P</w:t>
            </w:r>
            <w:r w:rsidRPr="002F21D3">
              <w:t>HM</w:t>
            </w:r>
          </w:p>
          <w:p w14:paraId="0F985DE9" w14:textId="38582930" w:rsidR="007D7E19" w:rsidRPr="002F21D3" w:rsidRDefault="007D7E19" w:rsidP="001F271A">
            <w:pPr>
              <w:pStyle w:val="af4"/>
              <w:spacing w:line="280" w:lineRule="exact"/>
              <w:jc w:val="center"/>
            </w:pPr>
            <w:r w:rsidRPr="002F21D3">
              <w:rPr>
                <w:rFonts w:hint="eastAsia"/>
              </w:rPr>
              <w:t>模型名称</w:t>
            </w:r>
          </w:p>
        </w:tc>
        <w:tc>
          <w:tcPr>
            <w:tcW w:w="0" w:type="auto"/>
            <w:vAlign w:val="center"/>
          </w:tcPr>
          <w:p w14:paraId="4C7C0A9D" w14:textId="4F9D1489" w:rsidR="007D7E19" w:rsidRPr="002F21D3" w:rsidRDefault="007D7E19" w:rsidP="001F271A">
            <w:pPr>
              <w:pStyle w:val="af4"/>
              <w:spacing w:line="280" w:lineRule="exact"/>
              <w:jc w:val="center"/>
            </w:pPr>
            <w:r w:rsidRPr="002F21D3">
              <w:rPr>
                <w:rFonts w:hint="eastAsia"/>
              </w:rPr>
              <w:t>模型编码</w:t>
            </w:r>
          </w:p>
        </w:tc>
        <w:tc>
          <w:tcPr>
            <w:tcW w:w="0" w:type="auto"/>
            <w:vAlign w:val="center"/>
          </w:tcPr>
          <w:p w14:paraId="2CEB8F02" w14:textId="5CA1F68B" w:rsidR="007D7E19" w:rsidRPr="002F21D3" w:rsidRDefault="007D7E19" w:rsidP="001F271A">
            <w:pPr>
              <w:pStyle w:val="af4"/>
              <w:spacing w:line="280" w:lineRule="exact"/>
              <w:jc w:val="center"/>
            </w:pPr>
            <w:r w:rsidRPr="002F21D3">
              <w:rPr>
                <w:rFonts w:hint="eastAsia"/>
              </w:rPr>
              <w:t>模型分类</w:t>
            </w:r>
          </w:p>
        </w:tc>
        <w:tc>
          <w:tcPr>
            <w:tcW w:w="0" w:type="auto"/>
            <w:shd w:val="clear" w:color="auto" w:fill="auto"/>
            <w:vAlign w:val="center"/>
          </w:tcPr>
          <w:p w14:paraId="6357688B" w14:textId="490DAE7B" w:rsidR="007D7E19" w:rsidRPr="002F21D3" w:rsidRDefault="007D7E19" w:rsidP="001F271A">
            <w:pPr>
              <w:pStyle w:val="af4"/>
              <w:spacing w:line="280" w:lineRule="exact"/>
              <w:jc w:val="center"/>
            </w:pPr>
            <w:r w:rsidRPr="002F21D3">
              <w:rPr>
                <w:rFonts w:hint="eastAsia"/>
              </w:rPr>
              <w:t>模型功能</w:t>
            </w:r>
          </w:p>
        </w:tc>
        <w:tc>
          <w:tcPr>
            <w:tcW w:w="0" w:type="auto"/>
            <w:shd w:val="clear" w:color="auto" w:fill="auto"/>
            <w:vAlign w:val="center"/>
          </w:tcPr>
          <w:p w14:paraId="2B527F7A" w14:textId="77777777" w:rsidR="007D7E19" w:rsidRPr="002F21D3" w:rsidRDefault="007D7E19" w:rsidP="001F271A">
            <w:pPr>
              <w:pStyle w:val="af4"/>
              <w:spacing w:line="280" w:lineRule="exact"/>
              <w:jc w:val="center"/>
            </w:pPr>
            <w:r w:rsidRPr="002F21D3">
              <w:rPr>
                <w:rFonts w:hint="eastAsia"/>
              </w:rPr>
              <w:t>存储地址</w:t>
            </w:r>
          </w:p>
        </w:tc>
        <w:tc>
          <w:tcPr>
            <w:tcW w:w="0" w:type="auto"/>
            <w:vAlign w:val="center"/>
          </w:tcPr>
          <w:p w14:paraId="0134EB67" w14:textId="52B89D91" w:rsidR="007D7E19" w:rsidRPr="002F21D3" w:rsidRDefault="007D7E19" w:rsidP="001F271A">
            <w:pPr>
              <w:pStyle w:val="af4"/>
              <w:spacing w:line="280" w:lineRule="exact"/>
              <w:jc w:val="center"/>
            </w:pPr>
            <w:r w:rsidRPr="002F21D3">
              <w:rPr>
                <w:rFonts w:hint="eastAsia"/>
              </w:rPr>
              <w:t>存储类型</w:t>
            </w:r>
          </w:p>
        </w:tc>
        <w:tc>
          <w:tcPr>
            <w:tcW w:w="0" w:type="auto"/>
            <w:vAlign w:val="center"/>
          </w:tcPr>
          <w:p w14:paraId="7E901A98" w14:textId="65876F0E" w:rsidR="007D7E19" w:rsidRPr="002F21D3" w:rsidRDefault="007D7E19" w:rsidP="001F271A">
            <w:pPr>
              <w:pStyle w:val="af4"/>
              <w:spacing w:line="280" w:lineRule="exact"/>
              <w:jc w:val="center"/>
            </w:pPr>
            <w:r w:rsidRPr="002F21D3">
              <w:rPr>
                <w:rFonts w:hint="eastAsia"/>
              </w:rPr>
              <w:t>调用格式</w:t>
            </w:r>
          </w:p>
        </w:tc>
        <w:tc>
          <w:tcPr>
            <w:tcW w:w="0" w:type="auto"/>
            <w:shd w:val="clear" w:color="auto" w:fill="auto"/>
            <w:vAlign w:val="center"/>
          </w:tcPr>
          <w:p w14:paraId="16F14324" w14:textId="5A6562E7" w:rsidR="007D7E19" w:rsidRPr="002F21D3" w:rsidRDefault="007D7E19" w:rsidP="001F271A">
            <w:pPr>
              <w:pStyle w:val="af4"/>
              <w:spacing w:line="280" w:lineRule="exact"/>
              <w:jc w:val="center"/>
            </w:pPr>
            <w:r w:rsidRPr="002F21D3">
              <w:rPr>
                <w:rFonts w:hint="eastAsia"/>
              </w:rPr>
              <w:t>输入类型</w:t>
            </w:r>
          </w:p>
        </w:tc>
        <w:tc>
          <w:tcPr>
            <w:tcW w:w="0" w:type="auto"/>
            <w:shd w:val="clear" w:color="auto" w:fill="auto"/>
            <w:vAlign w:val="center"/>
          </w:tcPr>
          <w:p w14:paraId="40A96B0F" w14:textId="77777777" w:rsidR="007D7E19" w:rsidRPr="002F21D3" w:rsidRDefault="007D7E19" w:rsidP="001F271A">
            <w:pPr>
              <w:pStyle w:val="af4"/>
              <w:spacing w:line="280" w:lineRule="exact"/>
              <w:jc w:val="center"/>
            </w:pPr>
            <w:r w:rsidRPr="002F21D3">
              <w:rPr>
                <w:rFonts w:hint="eastAsia"/>
              </w:rPr>
              <w:t>输出类型</w:t>
            </w:r>
          </w:p>
        </w:tc>
        <w:tc>
          <w:tcPr>
            <w:tcW w:w="0" w:type="auto"/>
          </w:tcPr>
          <w:p w14:paraId="37E8BDF4" w14:textId="4AF65F49" w:rsidR="007D7E19" w:rsidRPr="002F21D3" w:rsidRDefault="00E952A3" w:rsidP="001F271A">
            <w:pPr>
              <w:pStyle w:val="af4"/>
              <w:spacing w:line="280" w:lineRule="exact"/>
              <w:jc w:val="center"/>
            </w:pPr>
            <w:r>
              <w:rPr>
                <w:rFonts w:hint="eastAsia"/>
              </w:rPr>
              <w:t>模型参数</w:t>
            </w:r>
          </w:p>
        </w:tc>
        <w:tc>
          <w:tcPr>
            <w:tcW w:w="0" w:type="auto"/>
            <w:vAlign w:val="center"/>
          </w:tcPr>
          <w:p w14:paraId="453DF515" w14:textId="72F83A7D" w:rsidR="007D7E19" w:rsidRPr="002F21D3" w:rsidRDefault="007D7E19" w:rsidP="001F271A">
            <w:pPr>
              <w:pStyle w:val="af4"/>
              <w:spacing w:line="280" w:lineRule="exact"/>
              <w:jc w:val="center"/>
            </w:pPr>
            <w:r w:rsidRPr="002F21D3">
              <w:rPr>
                <w:rFonts w:hint="eastAsia"/>
              </w:rPr>
              <w:t>模型中间运算结果</w:t>
            </w:r>
          </w:p>
        </w:tc>
        <w:tc>
          <w:tcPr>
            <w:tcW w:w="0" w:type="auto"/>
            <w:shd w:val="clear" w:color="auto" w:fill="auto"/>
            <w:vAlign w:val="center"/>
          </w:tcPr>
          <w:p w14:paraId="3E7CF405" w14:textId="6A2269B3" w:rsidR="007D7E19" w:rsidRPr="002F21D3" w:rsidRDefault="007D7E19" w:rsidP="001F271A">
            <w:pPr>
              <w:pStyle w:val="af4"/>
              <w:spacing w:line="280" w:lineRule="exact"/>
              <w:jc w:val="center"/>
            </w:pPr>
            <w:r w:rsidRPr="002F21D3">
              <w:rPr>
                <w:rFonts w:hint="eastAsia"/>
              </w:rPr>
              <w:t>适用范围</w:t>
            </w:r>
          </w:p>
        </w:tc>
        <w:tc>
          <w:tcPr>
            <w:tcW w:w="0" w:type="auto"/>
            <w:vAlign w:val="center"/>
          </w:tcPr>
          <w:p w14:paraId="7923E258" w14:textId="19CCDD52" w:rsidR="007D7E19" w:rsidRPr="002F21D3" w:rsidRDefault="007D7E19" w:rsidP="001F271A">
            <w:pPr>
              <w:pStyle w:val="af4"/>
              <w:spacing w:line="280" w:lineRule="exact"/>
              <w:jc w:val="center"/>
            </w:pPr>
            <w:r w:rsidRPr="002F21D3">
              <w:rPr>
                <w:rFonts w:hint="eastAsia"/>
              </w:rPr>
              <w:t>特点</w:t>
            </w:r>
          </w:p>
        </w:tc>
        <w:tc>
          <w:tcPr>
            <w:tcW w:w="0" w:type="auto"/>
            <w:shd w:val="clear" w:color="auto" w:fill="auto"/>
            <w:vAlign w:val="center"/>
          </w:tcPr>
          <w:p w14:paraId="5AAA27ED" w14:textId="50E84174" w:rsidR="007D7E19" w:rsidRPr="002F21D3" w:rsidRDefault="007D7E19" w:rsidP="001F271A">
            <w:pPr>
              <w:pStyle w:val="af4"/>
              <w:spacing w:line="280" w:lineRule="exact"/>
              <w:jc w:val="center"/>
            </w:pPr>
            <w:r w:rsidRPr="002F21D3">
              <w:rPr>
                <w:rFonts w:hint="eastAsia"/>
              </w:rPr>
              <w:t>模型性能</w:t>
            </w:r>
          </w:p>
        </w:tc>
      </w:tr>
      <w:tr w:rsidR="00E952A3" w:rsidRPr="002F21D3" w14:paraId="35148DD7" w14:textId="77777777" w:rsidTr="00E952A3">
        <w:tc>
          <w:tcPr>
            <w:tcW w:w="0" w:type="auto"/>
            <w:shd w:val="clear" w:color="auto" w:fill="auto"/>
            <w:vAlign w:val="center"/>
          </w:tcPr>
          <w:p w14:paraId="1198097E" w14:textId="77777777" w:rsidR="007D7E19" w:rsidRPr="002F21D3" w:rsidRDefault="007D7E19" w:rsidP="002F21D3">
            <w:pPr>
              <w:pStyle w:val="af4"/>
              <w:jc w:val="center"/>
            </w:pPr>
          </w:p>
        </w:tc>
        <w:tc>
          <w:tcPr>
            <w:tcW w:w="0" w:type="auto"/>
            <w:vAlign w:val="center"/>
          </w:tcPr>
          <w:p w14:paraId="722C36E9" w14:textId="77777777" w:rsidR="007D7E19" w:rsidRPr="002F21D3" w:rsidRDefault="007D7E19" w:rsidP="002F21D3">
            <w:pPr>
              <w:pStyle w:val="af4"/>
              <w:jc w:val="center"/>
            </w:pPr>
          </w:p>
        </w:tc>
        <w:tc>
          <w:tcPr>
            <w:tcW w:w="0" w:type="auto"/>
            <w:vAlign w:val="center"/>
          </w:tcPr>
          <w:p w14:paraId="3FA0D208" w14:textId="4DAFF3E3" w:rsidR="007D7E19" w:rsidRPr="002F21D3" w:rsidRDefault="007D7E19" w:rsidP="002F21D3">
            <w:pPr>
              <w:pStyle w:val="af4"/>
              <w:jc w:val="center"/>
            </w:pPr>
          </w:p>
        </w:tc>
        <w:tc>
          <w:tcPr>
            <w:tcW w:w="0" w:type="auto"/>
            <w:shd w:val="clear" w:color="auto" w:fill="auto"/>
            <w:vAlign w:val="center"/>
          </w:tcPr>
          <w:p w14:paraId="10B0D515" w14:textId="63DA0FE6" w:rsidR="007D7E19" w:rsidRPr="002F21D3" w:rsidRDefault="007D7E19" w:rsidP="002F21D3">
            <w:pPr>
              <w:pStyle w:val="af4"/>
              <w:jc w:val="center"/>
            </w:pPr>
          </w:p>
        </w:tc>
        <w:tc>
          <w:tcPr>
            <w:tcW w:w="0" w:type="auto"/>
            <w:shd w:val="clear" w:color="auto" w:fill="auto"/>
            <w:vAlign w:val="center"/>
          </w:tcPr>
          <w:p w14:paraId="6AEB43D8" w14:textId="77777777" w:rsidR="007D7E19" w:rsidRPr="002F21D3" w:rsidRDefault="007D7E19" w:rsidP="002F21D3">
            <w:pPr>
              <w:pStyle w:val="af4"/>
              <w:jc w:val="center"/>
            </w:pPr>
          </w:p>
        </w:tc>
        <w:tc>
          <w:tcPr>
            <w:tcW w:w="0" w:type="auto"/>
            <w:vAlign w:val="center"/>
          </w:tcPr>
          <w:p w14:paraId="7B1D18C0" w14:textId="77777777" w:rsidR="007D7E19" w:rsidRPr="002F21D3" w:rsidRDefault="007D7E19" w:rsidP="002F21D3">
            <w:pPr>
              <w:pStyle w:val="af4"/>
              <w:jc w:val="center"/>
            </w:pPr>
          </w:p>
        </w:tc>
        <w:tc>
          <w:tcPr>
            <w:tcW w:w="0" w:type="auto"/>
            <w:vAlign w:val="center"/>
          </w:tcPr>
          <w:p w14:paraId="7041874A" w14:textId="77777777" w:rsidR="007D7E19" w:rsidRPr="002F21D3" w:rsidRDefault="007D7E19" w:rsidP="002F21D3">
            <w:pPr>
              <w:pStyle w:val="af4"/>
              <w:jc w:val="center"/>
            </w:pPr>
          </w:p>
        </w:tc>
        <w:tc>
          <w:tcPr>
            <w:tcW w:w="0" w:type="auto"/>
            <w:shd w:val="clear" w:color="auto" w:fill="auto"/>
            <w:vAlign w:val="center"/>
          </w:tcPr>
          <w:p w14:paraId="5E969EAB" w14:textId="795941E3" w:rsidR="007D7E19" w:rsidRPr="002F21D3" w:rsidRDefault="007D7E19" w:rsidP="002F21D3">
            <w:pPr>
              <w:pStyle w:val="af4"/>
              <w:jc w:val="center"/>
            </w:pPr>
          </w:p>
        </w:tc>
        <w:tc>
          <w:tcPr>
            <w:tcW w:w="0" w:type="auto"/>
            <w:shd w:val="clear" w:color="auto" w:fill="auto"/>
            <w:vAlign w:val="center"/>
          </w:tcPr>
          <w:p w14:paraId="5351E0DC" w14:textId="77777777" w:rsidR="007D7E19" w:rsidRPr="002F21D3" w:rsidRDefault="007D7E19" w:rsidP="002F21D3">
            <w:pPr>
              <w:pStyle w:val="af4"/>
              <w:jc w:val="center"/>
            </w:pPr>
          </w:p>
        </w:tc>
        <w:tc>
          <w:tcPr>
            <w:tcW w:w="0" w:type="auto"/>
          </w:tcPr>
          <w:p w14:paraId="0D1732BD" w14:textId="77777777" w:rsidR="007D7E19" w:rsidRPr="002F21D3" w:rsidRDefault="007D7E19" w:rsidP="002F21D3">
            <w:pPr>
              <w:pStyle w:val="af4"/>
              <w:jc w:val="center"/>
            </w:pPr>
          </w:p>
        </w:tc>
        <w:tc>
          <w:tcPr>
            <w:tcW w:w="0" w:type="auto"/>
            <w:vAlign w:val="center"/>
          </w:tcPr>
          <w:p w14:paraId="3737A2CB" w14:textId="76CC0CE2" w:rsidR="007D7E19" w:rsidRPr="002F21D3" w:rsidRDefault="007D7E19" w:rsidP="002F21D3">
            <w:pPr>
              <w:pStyle w:val="af4"/>
              <w:jc w:val="center"/>
            </w:pPr>
          </w:p>
        </w:tc>
        <w:tc>
          <w:tcPr>
            <w:tcW w:w="0" w:type="auto"/>
            <w:shd w:val="clear" w:color="auto" w:fill="auto"/>
            <w:vAlign w:val="center"/>
          </w:tcPr>
          <w:p w14:paraId="072C307E" w14:textId="74F00689" w:rsidR="007D7E19" w:rsidRPr="002F21D3" w:rsidRDefault="007D7E19" w:rsidP="002F21D3">
            <w:pPr>
              <w:pStyle w:val="af4"/>
              <w:jc w:val="center"/>
            </w:pPr>
          </w:p>
        </w:tc>
        <w:tc>
          <w:tcPr>
            <w:tcW w:w="0" w:type="auto"/>
            <w:vAlign w:val="center"/>
          </w:tcPr>
          <w:p w14:paraId="0CD1ED5C" w14:textId="77777777" w:rsidR="007D7E19" w:rsidRPr="002F21D3" w:rsidRDefault="007D7E19" w:rsidP="002F21D3">
            <w:pPr>
              <w:pStyle w:val="af4"/>
              <w:jc w:val="center"/>
            </w:pPr>
          </w:p>
        </w:tc>
        <w:tc>
          <w:tcPr>
            <w:tcW w:w="0" w:type="auto"/>
            <w:shd w:val="clear" w:color="auto" w:fill="auto"/>
            <w:vAlign w:val="center"/>
          </w:tcPr>
          <w:p w14:paraId="454CF9B6" w14:textId="70AF36B0" w:rsidR="007D7E19" w:rsidRPr="002F21D3" w:rsidRDefault="007D7E19" w:rsidP="002F21D3">
            <w:pPr>
              <w:pStyle w:val="af4"/>
              <w:jc w:val="center"/>
            </w:pPr>
          </w:p>
        </w:tc>
      </w:tr>
    </w:tbl>
    <w:p w14:paraId="1B659310" w14:textId="214D271E" w:rsidR="00E952A3" w:rsidRDefault="002F21D3" w:rsidP="00D75426">
      <w:pPr>
        <w:pStyle w:val="11"/>
        <w:spacing w:beforeLines="50" w:before="156"/>
        <w:ind w:firstLine="480"/>
        <w:rPr>
          <w:rStyle w:val="12"/>
        </w:rPr>
      </w:pPr>
      <w:r>
        <w:rPr>
          <w:rStyle w:val="12"/>
          <w:rFonts w:hint="eastAsia"/>
        </w:rPr>
        <w:t>其中，模型名称严格遵循</w:t>
      </w:r>
      <w:r w:rsidR="001F271A">
        <w:rPr>
          <w:rStyle w:val="12"/>
        </w:rPr>
        <w:t>3</w:t>
      </w:r>
      <w:r>
        <w:rPr>
          <w:rStyle w:val="12"/>
        </w:rPr>
        <w:t>.3.1</w:t>
      </w:r>
      <w:r>
        <w:rPr>
          <w:rStyle w:val="12"/>
          <w:rFonts w:hint="eastAsia"/>
        </w:rPr>
        <w:t>节中模型命名规范进行填写。</w:t>
      </w:r>
      <w:r w:rsidR="00D75BA3">
        <w:rPr>
          <w:rStyle w:val="12"/>
          <w:rFonts w:hint="eastAsia"/>
        </w:rPr>
        <w:t>模型编码遵循</w:t>
      </w:r>
      <w:r w:rsidR="001F271A">
        <w:rPr>
          <w:rStyle w:val="12"/>
        </w:rPr>
        <w:t>3</w:t>
      </w:r>
      <w:r w:rsidR="00D75BA3">
        <w:rPr>
          <w:rStyle w:val="12"/>
        </w:rPr>
        <w:t>.1</w:t>
      </w:r>
      <w:r w:rsidR="00C6212E">
        <w:rPr>
          <w:rStyle w:val="12"/>
          <w:rFonts w:hint="eastAsia"/>
        </w:rPr>
        <w:t>节模型编码规范进行填写。</w:t>
      </w:r>
      <w:r>
        <w:rPr>
          <w:rStyle w:val="12"/>
          <w:rFonts w:hint="eastAsia"/>
        </w:rPr>
        <w:t>模型分类</w:t>
      </w:r>
      <w:r w:rsidR="00C6212E">
        <w:rPr>
          <w:rStyle w:val="12"/>
          <w:rFonts w:hint="eastAsia"/>
        </w:rPr>
        <w:t>遵循</w:t>
      </w:r>
      <w:r w:rsidR="001F271A">
        <w:rPr>
          <w:rStyle w:val="12"/>
        </w:rPr>
        <w:t>3</w:t>
      </w:r>
      <w:r w:rsidR="00C6212E">
        <w:rPr>
          <w:rStyle w:val="12"/>
        </w:rPr>
        <w:t>.1.5</w:t>
      </w:r>
      <w:r w:rsidR="00C6212E">
        <w:rPr>
          <w:rStyle w:val="12"/>
          <w:rFonts w:hint="eastAsia"/>
        </w:rPr>
        <w:t>节中</w:t>
      </w:r>
      <w:r w:rsidR="00C6212E" w:rsidRPr="00903FDF">
        <w:rPr>
          <w:rFonts w:hint="eastAsia"/>
        </w:rPr>
        <w:t>模型原理类别</w:t>
      </w:r>
      <w:r w:rsidR="00C163CD">
        <w:rPr>
          <w:rFonts w:hint="eastAsia"/>
        </w:rPr>
        <w:t>的说明和分类依据进行填写，</w:t>
      </w:r>
      <w:r w:rsidR="00D944CC">
        <w:rPr>
          <w:rFonts w:hint="eastAsia"/>
        </w:rPr>
        <w:t>模型功能遵循</w:t>
      </w:r>
      <w:r w:rsidR="00D944CC" w:rsidRPr="00246C73">
        <w:rPr>
          <w:rFonts w:hint="eastAsia"/>
        </w:rPr>
        <w:t>模型</w:t>
      </w:r>
      <w:r w:rsidR="001F271A">
        <w:rPr>
          <w:rStyle w:val="12"/>
        </w:rPr>
        <w:t>3</w:t>
      </w:r>
      <w:r w:rsidR="00D944CC">
        <w:rPr>
          <w:rStyle w:val="12"/>
        </w:rPr>
        <w:t>.1.5</w:t>
      </w:r>
      <w:r w:rsidR="00D944CC">
        <w:rPr>
          <w:rStyle w:val="12"/>
          <w:rFonts w:hint="eastAsia"/>
        </w:rPr>
        <w:t>节中</w:t>
      </w:r>
      <w:r w:rsidR="00D944CC" w:rsidRPr="00246C73">
        <w:rPr>
          <w:rFonts w:hint="eastAsia"/>
        </w:rPr>
        <w:t>任务与功能类别</w:t>
      </w:r>
      <w:r w:rsidR="00E950A1">
        <w:rPr>
          <w:rFonts w:hint="eastAsia"/>
        </w:rPr>
        <w:t>的说明和分类依据进行填写。存储地址用于存储模型源文件或可执行文件的计算机硬盘地址，也可用于存储</w:t>
      </w:r>
      <w:r w:rsidR="00DD7F7A">
        <w:rPr>
          <w:rFonts w:hint="eastAsia"/>
        </w:rPr>
        <w:t>模型的动态链接库等。存储类型需要明确</w:t>
      </w:r>
      <w:r w:rsidR="00FA0E76">
        <w:rPr>
          <w:rFonts w:hint="eastAsia"/>
        </w:rPr>
        <w:t>填写</w:t>
      </w:r>
      <w:r w:rsidR="00DD7F7A">
        <w:rPr>
          <w:rFonts w:hint="eastAsia"/>
        </w:rPr>
        <w:t>模型存储的形式，如模型源文件、可执行文件、动态链接库等</w:t>
      </w:r>
      <w:r w:rsidR="00FA0E76">
        <w:rPr>
          <w:rFonts w:hint="eastAsia"/>
        </w:rPr>
        <w:t>。调用格式填写模型调用的方式（如：</w:t>
      </w:r>
      <w:r w:rsidR="00FA0E76">
        <w:rPr>
          <w:rFonts w:hint="eastAsia"/>
        </w:rPr>
        <w:t>A</w:t>
      </w:r>
      <w:r w:rsidR="00FA0E76">
        <w:t>PI</w:t>
      </w:r>
      <w:r w:rsidR="00FA0E76">
        <w:rPr>
          <w:rFonts w:hint="eastAsia"/>
        </w:rPr>
        <w:t>、可视化控件等）和对用的调用接口</w:t>
      </w:r>
      <w:r w:rsidR="00CE12B7">
        <w:rPr>
          <w:rFonts w:hint="eastAsia"/>
        </w:rPr>
        <w:t>。</w:t>
      </w:r>
      <w:r w:rsidR="00191652">
        <w:rPr>
          <w:rFonts w:hint="eastAsia"/>
        </w:rPr>
        <w:t>输入输出类型</w:t>
      </w:r>
      <w:r w:rsidR="00ED3A87">
        <w:rPr>
          <w:rFonts w:hint="eastAsia"/>
        </w:rPr>
        <w:t>需要明确模型的输入输出表或字段的内容</w:t>
      </w:r>
      <w:r w:rsidR="004377F2">
        <w:rPr>
          <w:rFonts w:hint="eastAsia"/>
        </w:rPr>
        <w:lastRenderedPageBreak/>
        <w:t>和</w:t>
      </w:r>
      <w:r w:rsidR="00ED3A87">
        <w:rPr>
          <w:rFonts w:hint="eastAsia"/>
        </w:rPr>
        <w:t>形式</w:t>
      </w:r>
      <w:r w:rsidR="001538C5">
        <w:rPr>
          <w:rFonts w:hint="eastAsia"/>
        </w:rPr>
        <w:t>。</w:t>
      </w:r>
      <w:r w:rsidR="001538C5" w:rsidRPr="002F21D3">
        <w:rPr>
          <w:rFonts w:hint="eastAsia"/>
        </w:rPr>
        <w:t>模型中间运算结果</w:t>
      </w:r>
      <w:r w:rsidR="001538C5">
        <w:rPr>
          <w:rFonts w:hint="eastAsia"/>
        </w:rPr>
        <w:t>通过表的形式被暂存到数据库中</w:t>
      </w:r>
      <w:r w:rsidR="00311AF9">
        <w:rPr>
          <w:rFonts w:hint="eastAsia"/>
        </w:rPr>
        <w:t>，以方便后续对模型的调整</w:t>
      </w:r>
      <w:r w:rsidR="005B2BEC">
        <w:rPr>
          <w:rFonts w:hint="eastAsia"/>
        </w:rPr>
        <w:t>。适用范围和特点通过文本的方式被存储到数据库中。</w:t>
      </w:r>
      <w:r w:rsidR="00291B25">
        <w:rPr>
          <w:rFonts w:hint="eastAsia"/>
        </w:rPr>
        <w:t>模型性能</w:t>
      </w:r>
      <w:r w:rsidR="004B3679">
        <w:rPr>
          <w:rFonts w:hint="eastAsia"/>
        </w:rPr>
        <w:t>存储模型性能评估后的数值量化结果，</w:t>
      </w:r>
      <w:r w:rsidR="002239D4">
        <w:rPr>
          <w:rFonts w:hint="eastAsia"/>
        </w:rPr>
        <w:t>具体可遵循</w:t>
      </w:r>
      <w:r w:rsidR="001F271A">
        <w:t>3</w:t>
      </w:r>
      <w:r w:rsidR="002239D4">
        <w:t>.6</w:t>
      </w:r>
      <w:r w:rsidR="002239D4">
        <w:rPr>
          <w:rFonts w:hint="eastAsia"/>
        </w:rPr>
        <w:t>节模型性能评价规范进行填写。</w:t>
      </w:r>
      <w:r w:rsidR="00D75426">
        <w:rPr>
          <w:rFonts w:hint="eastAsia"/>
        </w:rPr>
        <w:t>模型参数的填写和存储需要遵循数据库</w:t>
      </w:r>
      <w:r w:rsidR="00F136AC">
        <w:rPr>
          <w:rFonts w:hint="eastAsia"/>
        </w:rPr>
        <w:t>中数据</w:t>
      </w:r>
      <w:r w:rsidR="00D75426">
        <w:rPr>
          <w:rFonts w:hint="eastAsia"/>
        </w:rPr>
        <w:t>表的要求和规范，其中部分模型的数据库表设计如下。</w:t>
      </w:r>
    </w:p>
    <w:p w14:paraId="7C41EBB3" w14:textId="3EDC79F4" w:rsidR="00E952A3" w:rsidRPr="00013E4A" w:rsidRDefault="005D02C1" w:rsidP="00013E4A">
      <w:pPr>
        <w:pStyle w:val="11"/>
        <w:ind w:firstLine="480"/>
        <w:rPr>
          <w:rStyle w:val="12"/>
        </w:rPr>
      </w:pPr>
      <w:r w:rsidRPr="00013E4A">
        <w:rPr>
          <w:rStyle w:val="12"/>
          <w:rFonts w:hint="eastAsia"/>
        </w:rPr>
        <w:t>a</w:t>
      </w:r>
      <w:r w:rsidR="00994F04" w:rsidRPr="00013E4A">
        <w:rPr>
          <w:rStyle w:val="12"/>
        </w:rPr>
        <w:t>.</w:t>
      </w:r>
      <w:r w:rsidRPr="00013E4A">
        <w:rPr>
          <w:rStyle w:val="12"/>
          <w:rFonts w:hint="eastAsia"/>
        </w:rPr>
        <w:t>维纳过程</w:t>
      </w:r>
    </w:p>
    <w:p w14:paraId="32D6A1D4" w14:textId="77777777" w:rsidR="009E1542" w:rsidRDefault="009E1542" w:rsidP="00013E4A">
      <w:pPr>
        <w:pStyle w:val="11"/>
        <w:ind w:firstLine="480"/>
      </w:pPr>
      <w:r>
        <w:rPr>
          <w:rFonts w:hint="eastAsia"/>
        </w:rPr>
        <w:t>维纳过程包含的参数有漂移参数和扩散参数，均为浮点类型数值，因此可以在存储时指定其字段类型为</w:t>
      </w:r>
      <w:r>
        <w:rPr>
          <w:rFonts w:hint="eastAsia"/>
        </w:rPr>
        <w:t>float</w:t>
      </w:r>
      <w:r>
        <w:rPr>
          <w:rFonts w:hint="eastAsia"/>
        </w:rPr>
        <w:t>。其参数表名设置为</w:t>
      </w:r>
      <w:proofErr w:type="spellStart"/>
      <w:r>
        <w:rPr>
          <w:rFonts w:hint="eastAsia"/>
        </w:rPr>
        <w:t>wiener</w:t>
      </w:r>
      <w:r>
        <w:t>_</w:t>
      </w:r>
      <w:r>
        <w:rPr>
          <w:rFonts w:hint="eastAsia"/>
        </w:rPr>
        <w:t>parameter</w:t>
      </w:r>
      <w:proofErr w:type="spellEnd"/>
      <w:r>
        <w:rPr>
          <w:rFonts w:hint="eastAsia"/>
        </w:rPr>
        <w:t>，在对字段进行命名时，使用“</w:t>
      </w:r>
      <w:r>
        <w:rPr>
          <w:rFonts w:hint="eastAsia"/>
        </w:rPr>
        <w:t>wiener</w:t>
      </w:r>
      <w:r>
        <w:t>_</w:t>
      </w:r>
      <w:r>
        <w:rPr>
          <w:rFonts w:hint="eastAsia"/>
        </w:rPr>
        <w:t>”</w:t>
      </w:r>
      <w:r>
        <w:rPr>
          <w:rFonts w:hint="eastAsia"/>
        </w:rPr>
        <w:t>+</w:t>
      </w:r>
      <w:r>
        <w:rPr>
          <w:rFonts w:hint="eastAsia"/>
        </w:rPr>
        <w:t>参数英文名的形式进行命名，如</w:t>
      </w:r>
      <w:proofErr w:type="spellStart"/>
      <w:r>
        <w:t>w</w:t>
      </w:r>
      <w:r w:rsidRPr="0053782A">
        <w:t>iener</w:t>
      </w:r>
      <w:r>
        <w:t>_drift</w:t>
      </w:r>
      <w:proofErr w:type="spellEnd"/>
      <w:r>
        <w:rPr>
          <w:rFonts w:hint="eastAsia"/>
        </w:rPr>
        <w:t>表示维纳过程中的漂移参数。</w:t>
      </w:r>
    </w:p>
    <w:p w14:paraId="6F0B0333" w14:textId="32501B9C" w:rsidR="009E1542" w:rsidRDefault="009E1542" w:rsidP="00013E4A">
      <w:pPr>
        <w:pStyle w:val="11"/>
        <w:ind w:firstLine="480"/>
      </w:pPr>
      <w:r>
        <w:rPr>
          <w:rFonts w:hint="eastAsia"/>
        </w:rPr>
        <w:t>其二维表结构可以设计成如下</w:t>
      </w:r>
      <w:r w:rsidRPr="001F271A">
        <w:rPr>
          <w:rFonts w:hint="eastAsia"/>
        </w:rPr>
        <w:t>表</w:t>
      </w:r>
      <w:r w:rsidR="001F271A" w:rsidRPr="001F271A">
        <w:t>4</w:t>
      </w:r>
      <w:r w:rsidR="00EC09FE" w:rsidRPr="001F271A">
        <w:t>-2</w:t>
      </w:r>
      <w:r>
        <w:rPr>
          <w:rFonts w:hint="eastAsia"/>
        </w:rPr>
        <w:t>所示：</w:t>
      </w:r>
    </w:p>
    <w:p w14:paraId="1486BCC8" w14:textId="1E24C185" w:rsidR="009E1542" w:rsidRPr="00B164FF" w:rsidRDefault="009E1542" w:rsidP="00B164FF">
      <w:pPr>
        <w:pStyle w:val="af2"/>
        <w:rPr>
          <w:rStyle w:val="32"/>
          <w:sz w:val="20"/>
        </w:rPr>
      </w:pPr>
      <w:r w:rsidRPr="001F271A">
        <w:rPr>
          <w:rStyle w:val="32"/>
          <w:rFonts w:hint="eastAsia"/>
          <w:sz w:val="20"/>
        </w:rPr>
        <w:t>表</w:t>
      </w:r>
      <w:r w:rsidR="001F271A" w:rsidRPr="001F271A">
        <w:rPr>
          <w:rStyle w:val="32"/>
          <w:sz w:val="20"/>
        </w:rPr>
        <w:t>4</w:t>
      </w:r>
      <w:r w:rsidR="00EC09FE" w:rsidRPr="001F271A">
        <w:rPr>
          <w:rStyle w:val="32"/>
          <w:sz w:val="20"/>
        </w:rPr>
        <w:t>-2</w:t>
      </w:r>
      <w:r w:rsidRPr="001F271A">
        <w:rPr>
          <w:rStyle w:val="32"/>
          <w:rFonts w:hint="eastAsia"/>
          <w:sz w:val="20"/>
        </w:rPr>
        <w:t xml:space="preserve"> </w:t>
      </w:r>
      <w:proofErr w:type="spellStart"/>
      <w:r w:rsidRPr="001F271A">
        <w:rPr>
          <w:rFonts w:hint="eastAsia"/>
        </w:rPr>
        <w:t>wiener</w:t>
      </w:r>
      <w:r w:rsidRPr="001F271A">
        <w:t>_</w:t>
      </w:r>
      <w:r w:rsidRPr="001F271A">
        <w:rPr>
          <w:rFonts w:hint="eastAsia"/>
        </w:rPr>
        <w:t>parameter</w:t>
      </w:r>
      <w:proofErr w:type="spellEnd"/>
      <w:r w:rsidRPr="001F271A">
        <w:rPr>
          <w:rFonts w:hint="eastAsia"/>
        </w:rPr>
        <w:t>二维表结构</w:t>
      </w:r>
    </w:p>
    <w:tbl>
      <w:tblPr>
        <w:tblStyle w:val="61"/>
        <w:tblW w:w="3911" w:type="pct"/>
        <w:jc w:val="center"/>
        <w:tblLook w:val="04A0" w:firstRow="1" w:lastRow="0" w:firstColumn="1" w:lastColumn="0" w:noHBand="0" w:noVBand="1"/>
      </w:tblPr>
      <w:tblGrid>
        <w:gridCol w:w="1583"/>
        <w:gridCol w:w="1452"/>
        <w:gridCol w:w="1804"/>
        <w:gridCol w:w="1805"/>
      </w:tblGrid>
      <w:tr w:rsidR="009E1542" w:rsidRPr="00E21CAC" w14:paraId="6047952F"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100504E0" w14:textId="77777777" w:rsidR="009E1542" w:rsidRPr="00E21CAC" w:rsidRDefault="009E1542" w:rsidP="00E21CAC">
            <w:pPr>
              <w:pStyle w:val="af4"/>
              <w:jc w:val="center"/>
            </w:pPr>
            <w:r w:rsidRPr="00E21CAC">
              <w:rPr>
                <w:rFonts w:hint="eastAsia"/>
              </w:rPr>
              <w:t>字段名称</w:t>
            </w:r>
          </w:p>
        </w:tc>
        <w:tc>
          <w:tcPr>
            <w:tcW w:w="1127" w:type="pct"/>
            <w:tcBorders>
              <w:top w:val="single" w:sz="4" w:space="0" w:color="auto"/>
              <w:left w:val="single" w:sz="4" w:space="0" w:color="auto"/>
              <w:bottom w:val="single" w:sz="4" w:space="0" w:color="auto"/>
              <w:right w:val="single" w:sz="4" w:space="0" w:color="auto"/>
            </w:tcBorders>
            <w:vAlign w:val="center"/>
          </w:tcPr>
          <w:p w14:paraId="2B98AC0A" w14:textId="77777777" w:rsidR="009E1542" w:rsidRPr="00E21CAC" w:rsidRDefault="009E1542" w:rsidP="00E21CAC">
            <w:pPr>
              <w:pStyle w:val="af4"/>
              <w:jc w:val="center"/>
            </w:pPr>
            <w:r w:rsidRPr="00E21CAC">
              <w:rPr>
                <w:rFonts w:hint="eastAsia"/>
              </w:rPr>
              <w:t>类型</w:t>
            </w:r>
          </w:p>
        </w:tc>
        <w:tc>
          <w:tcPr>
            <w:tcW w:w="1392" w:type="pct"/>
            <w:tcBorders>
              <w:top w:val="single" w:sz="4" w:space="0" w:color="auto"/>
              <w:left w:val="single" w:sz="4" w:space="0" w:color="auto"/>
              <w:bottom w:val="single" w:sz="4" w:space="0" w:color="auto"/>
              <w:right w:val="single" w:sz="4" w:space="0" w:color="auto"/>
            </w:tcBorders>
            <w:vAlign w:val="center"/>
          </w:tcPr>
          <w:p w14:paraId="1B0CCAFC" w14:textId="77777777" w:rsidR="009E1542" w:rsidRPr="00E21CAC" w:rsidRDefault="009E1542" w:rsidP="00E21CAC">
            <w:pPr>
              <w:pStyle w:val="af4"/>
              <w:jc w:val="center"/>
            </w:pPr>
            <w:r w:rsidRPr="00E21CAC">
              <w:rPr>
                <w:rFonts w:hint="eastAsia"/>
              </w:rPr>
              <w:t>是否为空</w:t>
            </w:r>
          </w:p>
        </w:tc>
        <w:tc>
          <w:tcPr>
            <w:tcW w:w="1392" w:type="pct"/>
            <w:tcBorders>
              <w:top w:val="single" w:sz="4" w:space="0" w:color="auto"/>
              <w:left w:val="single" w:sz="4" w:space="0" w:color="auto"/>
              <w:bottom w:val="single" w:sz="4" w:space="0" w:color="auto"/>
              <w:right w:val="single" w:sz="4" w:space="0" w:color="auto"/>
            </w:tcBorders>
            <w:vAlign w:val="center"/>
          </w:tcPr>
          <w:p w14:paraId="54D3E6BC" w14:textId="77777777" w:rsidR="009E1542" w:rsidRPr="00E21CAC" w:rsidRDefault="009E1542" w:rsidP="00E21CAC">
            <w:pPr>
              <w:pStyle w:val="af4"/>
              <w:jc w:val="center"/>
            </w:pPr>
            <w:r w:rsidRPr="00E21CAC">
              <w:rPr>
                <w:rFonts w:hint="eastAsia"/>
              </w:rPr>
              <w:t>注释</w:t>
            </w:r>
          </w:p>
        </w:tc>
      </w:tr>
      <w:tr w:rsidR="009E1542" w:rsidRPr="00E21CAC" w14:paraId="18CB761A"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35331294" w14:textId="77777777" w:rsidR="009E1542" w:rsidRPr="00E21CAC" w:rsidRDefault="009E1542" w:rsidP="00E21CAC">
            <w:pPr>
              <w:pStyle w:val="af4"/>
              <w:jc w:val="center"/>
            </w:pPr>
            <w:proofErr w:type="spellStart"/>
            <w:r w:rsidRPr="00E21CAC">
              <w:t>wiener_drift</w:t>
            </w:r>
            <w:proofErr w:type="spellEnd"/>
          </w:p>
        </w:tc>
        <w:tc>
          <w:tcPr>
            <w:tcW w:w="1127" w:type="pct"/>
            <w:tcBorders>
              <w:top w:val="single" w:sz="4" w:space="0" w:color="auto"/>
              <w:left w:val="single" w:sz="4" w:space="0" w:color="auto"/>
              <w:bottom w:val="single" w:sz="4" w:space="0" w:color="auto"/>
              <w:right w:val="single" w:sz="4" w:space="0" w:color="auto"/>
            </w:tcBorders>
            <w:vAlign w:val="center"/>
          </w:tcPr>
          <w:p w14:paraId="035C7DD4" w14:textId="77777777" w:rsidR="009E1542" w:rsidRPr="00E21CAC" w:rsidRDefault="009E1542" w:rsidP="00E21CAC">
            <w:pPr>
              <w:pStyle w:val="af4"/>
              <w:jc w:val="center"/>
            </w:pPr>
            <w:r w:rsidRPr="00E21CAC">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0E53DB20" w14:textId="77777777" w:rsidR="009E1542" w:rsidRPr="00E21CAC" w:rsidRDefault="009E1542" w:rsidP="00E21CAC">
            <w:pPr>
              <w:pStyle w:val="af4"/>
              <w:jc w:val="center"/>
            </w:pPr>
            <w:r w:rsidRPr="00E21CAC">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420A1B70" w14:textId="77777777" w:rsidR="009E1542" w:rsidRPr="00E21CAC" w:rsidRDefault="009E1542" w:rsidP="00E21CAC">
            <w:pPr>
              <w:pStyle w:val="af4"/>
            </w:pPr>
            <w:r w:rsidRPr="00E21CAC">
              <w:rPr>
                <w:rFonts w:hint="eastAsia"/>
              </w:rPr>
              <w:t>维纳过程模型中的漂移参数</w:t>
            </w:r>
          </w:p>
        </w:tc>
      </w:tr>
      <w:tr w:rsidR="009E1542" w:rsidRPr="00E21CAC" w14:paraId="6A332447" w14:textId="77777777" w:rsidTr="00E21CAC">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507E71D3" w14:textId="77777777" w:rsidR="009E1542" w:rsidRPr="00E21CAC" w:rsidRDefault="009E1542" w:rsidP="00E21CAC">
            <w:pPr>
              <w:pStyle w:val="af4"/>
              <w:jc w:val="center"/>
            </w:pPr>
            <w:proofErr w:type="spellStart"/>
            <w:r w:rsidRPr="00E21CAC">
              <w:t>wiener_diffusion</w:t>
            </w:r>
            <w:proofErr w:type="spellEnd"/>
          </w:p>
        </w:tc>
        <w:tc>
          <w:tcPr>
            <w:tcW w:w="1127" w:type="pct"/>
            <w:tcBorders>
              <w:top w:val="single" w:sz="4" w:space="0" w:color="auto"/>
              <w:left w:val="single" w:sz="4" w:space="0" w:color="auto"/>
              <w:bottom w:val="single" w:sz="4" w:space="0" w:color="auto"/>
              <w:right w:val="single" w:sz="4" w:space="0" w:color="auto"/>
            </w:tcBorders>
            <w:vAlign w:val="center"/>
          </w:tcPr>
          <w:p w14:paraId="1DE19634" w14:textId="77777777" w:rsidR="009E1542" w:rsidRPr="00E21CAC" w:rsidRDefault="009E1542" w:rsidP="00E21CAC">
            <w:pPr>
              <w:pStyle w:val="af4"/>
              <w:jc w:val="center"/>
            </w:pPr>
            <w:r w:rsidRPr="00E21CAC">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724C079A" w14:textId="77777777" w:rsidR="009E1542" w:rsidRPr="00E21CAC" w:rsidRDefault="009E1542" w:rsidP="00E21CAC">
            <w:pPr>
              <w:pStyle w:val="af4"/>
              <w:jc w:val="center"/>
            </w:pPr>
            <w:r w:rsidRPr="00E21CAC">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69CCA06B" w14:textId="77777777" w:rsidR="009E1542" w:rsidRPr="00E21CAC" w:rsidRDefault="009E1542" w:rsidP="00E21CAC">
            <w:pPr>
              <w:pStyle w:val="af4"/>
            </w:pPr>
            <w:r w:rsidRPr="00E21CAC">
              <w:rPr>
                <w:rFonts w:hint="eastAsia"/>
              </w:rPr>
              <w:t>维纳过程模型中的扩散参数</w:t>
            </w:r>
          </w:p>
        </w:tc>
      </w:tr>
    </w:tbl>
    <w:p w14:paraId="2CED9D8E" w14:textId="31523010" w:rsidR="00013E4A" w:rsidRPr="008D3308" w:rsidRDefault="00013E4A" w:rsidP="00997A9C">
      <w:pPr>
        <w:pStyle w:val="11"/>
        <w:spacing w:beforeLines="50" w:before="156"/>
        <w:ind w:firstLine="480"/>
        <w:rPr>
          <w:rStyle w:val="12"/>
        </w:rPr>
      </w:pPr>
      <w:r w:rsidRPr="008D3308">
        <w:rPr>
          <w:rStyle w:val="12"/>
        </w:rPr>
        <w:t>b.</w:t>
      </w:r>
      <w:r w:rsidRPr="008D3308">
        <w:rPr>
          <w:rStyle w:val="12"/>
          <w:rFonts w:hint="eastAsia"/>
        </w:rPr>
        <w:t>伽马过程</w:t>
      </w:r>
    </w:p>
    <w:p w14:paraId="666142C0" w14:textId="77777777" w:rsidR="00B164FF" w:rsidRDefault="00B164FF" w:rsidP="00B164FF">
      <w:pPr>
        <w:pStyle w:val="11"/>
        <w:ind w:firstLine="480"/>
      </w:pPr>
      <w:r>
        <w:rPr>
          <w:rFonts w:hint="eastAsia"/>
        </w:rPr>
        <w:t>伽马过程包含的参数有形状参数和尺度参数，均为浮点类型数值，因此可以在存储时指定其字段类型为</w:t>
      </w:r>
      <w:r>
        <w:rPr>
          <w:rFonts w:hint="eastAsia"/>
        </w:rPr>
        <w:t>float</w:t>
      </w:r>
      <w:r>
        <w:rPr>
          <w:rFonts w:hint="eastAsia"/>
        </w:rPr>
        <w:t>。其参数表名设置为</w:t>
      </w:r>
      <w:proofErr w:type="spellStart"/>
      <w:r>
        <w:rPr>
          <w:rFonts w:hint="eastAsia"/>
        </w:rPr>
        <w:t>gamma</w:t>
      </w:r>
      <w:r>
        <w:t>_parameter</w:t>
      </w:r>
      <w:proofErr w:type="spellEnd"/>
      <w:r>
        <w:rPr>
          <w:rFonts w:hint="eastAsia"/>
        </w:rPr>
        <w:t>，在对字段进行命名时，使用“</w:t>
      </w:r>
      <w:r>
        <w:rPr>
          <w:rFonts w:hint="eastAsia"/>
        </w:rPr>
        <w:t>gamma</w:t>
      </w:r>
      <w:r>
        <w:t>_</w:t>
      </w:r>
      <w:r>
        <w:rPr>
          <w:rFonts w:hint="eastAsia"/>
        </w:rPr>
        <w:t>”</w:t>
      </w:r>
      <w:r>
        <w:rPr>
          <w:rFonts w:hint="eastAsia"/>
        </w:rPr>
        <w:t>+</w:t>
      </w:r>
      <w:r>
        <w:rPr>
          <w:rFonts w:hint="eastAsia"/>
        </w:rPr>
        <w:t>参数英文名的形式进行命名，如</w:t>
      </w:r>
      <w:proofErr w:type="spellStart"/>
      <w:r>
        <w:rPr>
          <w:rFonts w:hint="eastAsia"/>
        </w:rPr>
        <w:t>gamma</w:t>
      </w:r>
      <w:r>
        <w:t>_</w:t>
      </w:r>
      <w:r>
        <w:rPr>
          <w:rFonts w:hint="eastAsia"/>
        </w:rPr>
        <w:t>shape</w:t>
      </w:r>
      <w:proofErr w:type="spellEnd"/>
      <w:r>
        <w:rPr>
          <w:rFonts w:hint="eastAsia"/>
        </w:rPr>
        <w:t>表示维纳过程中的形状参数。</w:t>
      </w:r>
    </w:p>
    <w:p w14:paraId="3C4ABA8F" w14:textId="1BBCD27B" w:rsidR="00B164FF" w:rsidRDefault="00B164FF" w:rsidP="00B164FF">
      <w:pPr>
        <w:pStyle w:val="11"/>
        <w:ind w:firstLine="480"/>
      </w:pPr>
      <w:r>
        <w:rPr>
          <w:rFonts w:hint="eastAsia"/>
        </w:rPr>
        <w:t>其二维表结构可以设计成如下表</w:t>
      </w:r>
      <w:r w:rsidR="001F271A">
        <w:t>4</w:t>
      </w:r>
      <w:r w:rsidR="00DC2149">
        <w:t>-3</w:t>
      </w:r>
      <w:r>
        <w:rPr>
          <w:rFonts w:hint="eastAsia"/>
        </w:rPr>
        <w:t>所示：</w:t>
      </w:r>
    </w:p>
    <w:p w14:paraId="19E3CEA0" w14:textId="703DAF21" w:rsidR="00B164FF" w:rsidRPr="00B164FF" w:rsidRDefault="00B164FF" w:rsidP="00B164FF">
      <w:pPr>
        <w:pStyle w:val="af2"/>
        <w:rPr>
          <w:rStyle w:val="32"/>
          <w:sz w:val="20"/>
        </w:rPr>
      </w:pPr>
      <w:r w:rsidRPr="00B164FF">
        <w:rPr>
          <w:rStyle w:val="32"/>
          <w:rFonts w:hint="eastAsia"/>
          <w:sz w:val="20"/>
        </w:rPr>
        <w:t>表</w:t>
      </w:r>
      <w:r w:rsidR="001F271A">
        <w:rPr>
          <w:rStyle w:val="32"/>
          <w:sz w:val="20"/>
        </w:rPr>
        <w:t>4</w:t>
      </w:r>
      <w:r w:rsidR="00DC2149">
        <w:rPr>
          <w:rStyle w:val="32"/>
          <w:sz w:val="20"/>
        </w:rPr>
        <w:t>-3</w:t>
      </w:r>
      <w:r w:rsidRPr="00B164FF">
        <w:rPr>
          <w:rStyle w:val="32"/>
          <w:rFonts w:hint="eastAsia"/>
          <w:sz w:val="20"/>
        </w:rPr>
        <w:t xml:space="preserve"> </w:t>
      </w:r>
      <w:proofErr w:type="spellStart"/>
      <w:r w:rsidRPr="00B164FF">
        <w:rPr>
          <w:rFonts w:hint="eastAsia"/>
        </w:rPr>
        <w:t>gamma</w:t>
      </w:r>
      <w:r w:rsidRPr="00B164FF">
        <w:t>_parameter</w:t>
      </w:r>
      <w:proofErr w:type="spellEnd"/>
      <w:r w:rsidRPr="00B164FF">
        <w:rPr>
          <w:rFonts w:hint="eastAsia"/>
        </w:rPr>
        <w:t>二维表结构</w:t>
      </w:r>
    </w:p>
    <w:tbl>
      <w:tblPr>
        <w:tblStyle w:val="61"/>
        <w:tblW w:w="3911" w:type="pct"/>
        <w:jc w:val="center"/>
        <w:tblLook w:val="04A0" w:firstRow="1" w:lastRow="0" w:firstColumn="1" w:lastColumn="0" w:noHBand="0" w:noVBand="1"/>
      </w:tblPr>
      <w:tblGrid>
        <w:gridCol w:w="1446"/>
        <w:gridCol w:w="1498"/>
        <w:gridCol w:w="1850"/>
        <w:gridCol w:w="1850"/>
      </w:tblGrid>
      <w:tr w:rsidR="00B164FF" w:rsidRPr="00191FC5" w14:paraId="5703FBF4"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537A9F53" w14:textId="77777777" w:rsidR="00B164FF" w:rsidRPr="00191FC5" w:rsidRDefault="00B164FF" w:rsidP="00191FC5">
            <w:pPr>
              <w:pStyle w:val="af4"/>
              <w:jc w:val="center"/>
            </w:pPr>
            <w:r w:rsidRPr="00191FC5">
              <w:rPr>
                <w:rFonts w:hint="eastAsia"/>
              </w:rPr>
              <w:t>字段名称</w:t>
            </w:r>
          </w:p>
        </w:tc>
        <w:tc>
          <w:tcPr>
            <w:tcW w:w="1127" w:type="pct"/>
            <w:tcBorders>
              <w:top w:val="single" w:sz="4" w:space="0" w:color="auto"/>
              <w:left w:val="single" w:sz="4" w:space="0" w:color="auto"/>
              <w:bottom w:val="single" w:sz="4" w:space="0" w:color="auto"/>
              <w:right w:val="single" w:sz="4" w:space="0" w:color="auto"/>
            </w:tcBorders>
            <w:vAlign w:val="center"/>
          </w:tcPr>
          <w:p w14:paraId="223F0CC5" w14:textId="77777777" w:rsidR="00B164FF" w:rsidRPr="00191FC5" w:rsidRDefault="00B164FF" w:rsidP="00191FC5">
            <w:pPr>
              <w:pStyle w:val="af4"/>
              <w:jc w:val="center"/>
            </w:pPr>
            <w:r w:rsidRPr="00191FC5">
              <w:rPr>
                <w:rFonts w:hint="eastAsia"/>
              </w:rPr>
              <w:t>类型</w:t>
            </w:r>
          </w:p>
        </w:tc>
        <w:tc>
          <w:tcPr>
            <w:tcW w:w="1392" w:type="pct"/>
            <w:tcBorders>
              <w:top w:val="single" w:sz="4" w:space="0" w:color="auto"/>
              <w:left w:val="single" w:sz="4" w:space="0" w:color="auto"/>
              <w:bottom w:val="single" w:sz="4" w:space="0" w:color="auto"/>
              <w:right w:val="single" w:sz="4" w:space="0" w:color="auto"/>
            </w:tcBorders>
            <w:vAlign w:val="center"/>
          </w:tcPr>
          <w:p w14:paraId="67D99E55" w14:textId="77777777" w:rsidR="00B164FF" w:rsidRPr="00191FC5" w:rsidRDefault="00B164FF" w:rsidP="00191FC5">
            <w:pPr>
              <w:pStyle w:val="af4"/>
              <w:jc w:val="center"/>
            </w:pPr>
            <w:r w:rsidRPr="00191FC5">
              <w:rPr>
                <w:rFonts w:hint="eastAsia"/>
              </w:rPr>
              <w:t>是否为空</w:t>
            </w:r>
          </w:p>
        </w:tc>
        <w:tc>
          <w:tcPr>
            <w:tcW w:w="1392" w:type="pct"/>
            <w:tcBorders>
              <w:top w:val="single" w:sz="4" w:space="0" w:color="auto"/>
              <w:left w:val="single" w:sz="4" w:space="0" w:color="auto"/>
              <w:bottom w:val="single" w:sz="4" w:space="0" w:color="auto"/>
              <w:right w:val="single" w:sz="4" w:space="0" w:color="auto"/>
            </w:tcBorders>
            <w:vAlign w:val="center"/>
          </w:tcPr>
          <w:p w14:paraId="229C08A2" w14:textId="77777777" w:rsidR="00B164FF" w:rsidRPr="00191FC5" w:rsidRDefault="00B164FF" w:rsidP="00191FC5">
            <w:pPr>
              <w:pStyle w:val="af4"/>
              <w:jc w:val="center"/>
            </w:pPr>
            <w:r w:rsidRPr="00191FC5">
              <w:rPr>
                <w:rFonts w:hint="eastAsia"/>
              </w:rPr>
              <w:t>注释</w:t>
            </w:r>
          </w:p>
        </w:tc>
      </w:tr>
      <w:tr w:rsidR="00B164FF" w:rsidRPr="00191FC5" w14:paraId="27DF8EDA"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4EE595F5" w14:textId="77777777" w:rsidR="00B164FF" w:rsidRPr="00191FC5" w:rsidRDefault="00B164FF" w:rsidP="00191FC5">
            <w:pPr>
              <w:pStyle w:val="af4"/>
              <w:jc w:val="center"/>
            </w:pPr>
            <w:proofErr w:type="spellStart"/>
            <w:r w:rsidRPr="00191FC5">
              <w:t>gamma</w:t>
            </w:r>
            <w:r w:rsidRPr="00191FC5">
              <w:rPr>
                <w:rFonts w:hint="eastAsia"/>
              </w:rPr>
              <w:t>_</w:t>
            </w:r>
            <w:r w:rsidRPr="00191FC5">
              <w:t>shape</w:t>
            </w:r>
            <w:proofErr w:type="spellEnd"/>
          </w:p>
        </w:tc>
        <w:tc>
          <w:tcPr>
            <w:tcW w:w="1127" w:type="pct"/>
            <w:tcBorders>
              <w:top w:val="single" w:sz="4" w:space="0" w:color="auto"/>
              <w:left w:val="single" w:sz="4" w:space="0" w:color="auto"/>
              <w:bottom w:val="single" w:sz="4" w:space="0" w:color="auto"/>
              <w:right w:val="single" w:sz="4" w:space="0" w:color="auto"/>
            </w:tcBorders>
            <w:vAlign w:val="center"/>
          </w:tcPr>
          <w:p w14:paraId="58B6BB6F" w14:textId="77777777" w:rsidR="00B164FF" w:rsidRPr="00191FC5" w:rsidRDefault="00B164FF" w:rsidP="00191FC5">
            <w:pPr>
              <w:pStyle w:val="af4"/>
              <w:jc w:val="center"/>
            </w:pPr>
            <w:r w:rsidRPr="00191FC5">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75416C95" w14:textId="77777777" w:rsidR="00B164FF" w:rsidRPr="00191FC5" w:rsidRDefault="00B164FF" w:rsidP="00191FC5">
            <w:pPr>
              <w:pStyle w:val="af4"/>
              <w:jc w:val="center"/>
            </w:pPr>
            <w:r w:rsidRPr="00191FC5">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69EF9978" w14:textId="77777777" w:rsidR="00B164FF" w:rsidRPr="00191FC5" w:rsidRDefault="00B164FF" w:rsidP="00191FC5">
            <w:pPr>
              <w:pStyle w:val="af4"/>
            </w:pPr>
            <w:r w:rsidRPr="00191FC5">
              <w:rPr>
                <w:rFonts w:hint="eastAsia"/>
              </w:rPr>
              <w:t>伽马过程模型中的形状参数</w:t>
            </w:r>
          </w:p>
        </w:tc>
      </w:tr>
      <w:tr w:rsidR="00B164FF" w:rsidRPr="00191FC5" w14:paraId="51F01D4C" w14:textId="77777777" w:rsidTr="00191FC5">
        <w:trPr>
          <w:jc w:val="center"/>
        </w:trPr>
        <w:tc>
          <w:tcPr>
            <w:tcW w:w="1089" w:type="pct"/>
            <w:tcBorders>
              <w:top w:val="single" w:sz="4" w:space="0" w:color="auto"/>
              <w:left w:val="single" w:sz="4" w:space="0" w:color="auto"/>
              <w:bottom w:val="single" w:sz="4" w:space="0" w:color="auto"/>
              <w:right w:val="single" w:sz="4" w:space="0" w:color="auto"/>
            </w:tcBorders>
            <w:vAlign w:val="center"/>
            <w:hideMark/>
          </w:tcPr>
          <w:p w14:paraId="4677F725" w14:textId="77777777" w:rsidR="00B164FF" w:rsidRPr="00191FC5" w:rsidRDefault="00B164FF" w:rsidP="00191FC5">
            <w:pPr>
              <w:pStyle w:val="af4"/>
              <w:jc w:val="center"/>
            </w:pPr>
            <w:proofErr w:type="spellStart"/>
            <w:r w:rsidRPr="00191FC5">
              <w:t>gamma_scale</w:t>
            </w:r>
            <w:proofErr w:type="spellEnd"/>
          </w:p>
        </w:tc>
        <w:tc>
          <w:tcPr>
            <w:tcW w:w="1127" w:type="pct"/>
            <w:tcBorders>
              <w:top w:val="single" w:sz="4" w:space="0" w:color="auto"/>
              <w:left w:val="single" w:sz="4" w:space="0" w:color="auto"/>
              <w:bottom w:val="single" w:sz="4" w:space="0" w:color="auto"/>
              <w:right w:val="single" w:sz="4" w:space="0" w:color="auto"/>
            </w:tcBorders>
            <w:vAlign w:val="center"/>
          </w:tcPr>
          <w:p w14:paraId="035117E4" w14:textId="77777777" w:rsidR="00B164FF" w:rsidRPr="00191FC5" w:rsidRDefault="00B164FF" w:rsidP="00191FC5">
            <w:pPr>
              <w:pStyle w:val="af4"/>
              <w:jc w:val="center"/>
            </w:pPr>
            <w:r w:rsidRPr="00191FC5">
              <w:rPr>
                <w:rFonts w:hint="eastAsia"/>
              </w:rPr>
              <w:t>float</w:t>
            </w:r>
          </w:p>
        </w:tc>
        <w:tc>
          <w:tcPr>
            <w:tcW w:w="1392" w:type="pct"/>
            <w:tcBorders>
              <w:top w:val="single" w:sz="4" w:space="0" w:color="auto"/>
              <w:left w:val="single" w:sz="4" w:space="0" w:color="auto"/>
              <w:bottom w:val="single" w:sz="4" w:space="0" w:color="auto"/>
              <w:right w:val="single" w:sz="4" w:space="0" w:color="auto"/>
            </w:tcBorders>
            <w:vAlign w:val="center"/>
          </w:tcPr>
          <w:p w14:paraId="590E4A50" w14:textId="77777777" w:rsidR="00B164FF" w:rsidRPr="00191FC5" w:rsidRDefault="00B164FF" w:rsidP="00191FC5">
            <w:pPr>
              <w:pStyle w:val="af4"/>
              <w:jc w:val="center"/>
            </w:pPr>
            <w:r w:rsidRPr="00191FC5">
              <w:rPr>
                <w:rFonts w:hint="eastAsia"/>
              </w:rPr>
              <w:t>否</w:t>
            </w:r>
          </w:p>
        </w:tc>
        <w:tc>
          <w:tcPr>
            <w:tcW w:w="1392" w:type="pct"/>
            <w:tcBorders>
              <w:top w:val="single" w:sz="4" w:space="0" w:color="auto"/>
              <w:left w:val="single" w:sz="4" w:space="0" w:color="auto"/>
              <w:bottom w:val="single" w:sz="4" w:space="0" w:color="auto"/>
              <w:right w:val="single" w:sz="4" w:space="0" w:color="auto"/>
            </w:tcBorders>
            <w:vAlign w:val="center"/>
          </w:tcPr>
          <w:p w14:paraId="1445B9A8" w14:textId="77777777" w:rsidR="00B164FF" w:rsidRPr="00191FC5" w:rsidRDefault="00B164FF" w:rsidP="00191FC5">
            <w:pPr>
              <w:pStyle w:val="af4"/>
            </w:pPr>
            <w:r w:rsidRPr="00191FC5">
              <w:rPr>
                <w:rFonts w:hint="eastAsia"/>
              </w:rPr>
              <w:t>伽马过程模型中的尺度参数</w:t>
            </w:r>
          </w:p>
        </w:tc>
      </w:tr>
    </w:tbl>
    <w:p w14:paraId="1E59EEDE" w14:textId="77777777" w:rsidR="001F271A" w:rsidRDefault="001F271A" w:rsidP="00997A9C">
      <w:pPr>
        <w:pStyle w:val="11"/>
        <w:spacing w:beforeLines="50" w:before="156"/>
        <w:ind w:firstLine="480"/>
        <w:rPr>
          <w:rStyle w:val="12"/>
        </w:rPr>
      </w:pPr>
    </w:p>
    <w:p w14:paraId="6615C8F9" w14:textId="3DA92E17" w:rsidR="00282A03" w:rsidRPr="008D3308" w:rsidRDefault="00282A03" w:rsidP="00997A9C">
      <w:pPr>
        <w:pStyle w:val="11"/>
        <w:spacing w:beforeLines="50" w:before="156"/>
        <w:ind w:firstLine="480"/>
        <w:rPr>
          <w:rStyle w:val="12"/>
        </w:rPr>
      </w:pPr>
      <w:r w:rsidRPr="008D3308">
        <w:rPr>
          <w:rStyle w:val="12"/>
          <w:rFonts w:hint="eastAsia"/>
        </w:rPr>
        <w:lastRenderedPageBreak/>
        <w:t>c</w:t>
      </w:r>
      <w:r w:rsidRPr="008D3308">
        <w:rPr>
          <w:rStyle w:val="12"/>
        </w:rPr>
        <w:t>.</w:t>
      </w:r>
      <w:r w:rsidRPr="008D3308">
        <w:rPr>
          <w:rStyle w:val="12"/>
          <w:rFonts w:hint="eastAsia"/>
        </w:rPr>
        <w:t>逆高斯过程</w:t>
      </w:r>
    </w:p>
    <w:p w14:paraId="6CCBE9F9" w14:textId="77777777" w:rsidR="00282A03" w:rsidRPr="008D3308" w:rsidRDefault="00282A03" w:rsidP="008D3308">
      <w:pPr>
        <w:pStyle w:val="11"/>
        <w:ind w:firstLine="480"/>
        <w:rPr>
          <w:rStyle w:val="12"/>
        </w:rPr>
      </w:pPr>
      <w:r w:rsidRPr="008D3308">
        <w:rPr>
          <w:rStyle w:val="12"/>
          <w:rFonts w:hint="eastAsia"/>
        </w:rPr>
        <w:t>逆高斯过程包含的参数有形状参数和尺度参数，均为浮点类型数值，因此可以在存储时指定其字段类型为</w:t>
      </w:r>
      <w:r w:rsidRPr="008D3308">
        <w:rPr>
          <w:rStyle w:val="12"/>
        </w:rPr>
        <w:t>float</w:t>
      </w:r>
      <w:r w:rsidRPr="008D3308">
        <w:rPr>
          <w:rStyle w:val="12"/>
          <w:rFonts w:hint="eastAsia"/>
        </w:rPr>
        <w:t>。其参数表名设置为</w:t>
      </w:r>
      <w:proofErr w:type="spellStart"/>
      <w:r w:rsidRPr="008D3308">
        <w:rPr>
          <w:rStyle w:val="12"/>
        </w:rPr>
        <w:t>inverse_gaussian_parameter</w:t>
      </w:r>
      <w:proofErr w:type="spellEnd"/>
      <w:r w:rsidRPr="008D3308">
        <w:rPr>
          <w:rStyle w:val="12"/>
          <w:rFonts w:hint="eastAsia"/>
        </w:rPr>
        <w:t>，在对字段进行命名时，使用“</w:t>
      </w:r>
      <w:proofErr w:type="spellStart"/>
      <w:r w:rsidRPr="008D3308">
        <w:rPr>
          <w:rStyle w:val="12"/>
        </w:rPr>
        <w:t>inverse_gaussian</w:t>
      </w:r>
      <w:proofErr w:type="spellEnd"/>
      <w:r w:rsidRPr="008D3308">
        <w:rPr>
          <w:rStyle w:val="12"/>
        </w:rPr>
        <w:t>_”+</w:t>
      </w:r>
      <w:r w:rsidRPr="008D3308">
        <w:rPr>
          <w:rStyle w:val="12"/>
          <w:rFonts w:hint="eastAsia"/>
        </w:rPr>
        <w:t>参数英文名的形式进行命名，如</w:t>
      </w:r>
      <w:proofErr w:type="spellStart"/>
      <w:r w:rsidRPr="008D3308">
        <w:rPr>
          <w:rStyle w:val="12"/>
        </w:rPr>
        <w:t>inverse_gaussian</w:t>
      </w:r>
      <w:proofErr w:type="spellEnd"/>
      <w:r w:rsidRPr="008D3308">
        <w:rPr>
          <w:rStyle w:val="12"/>
        </w:rPr>
        <w:t xml:space="preserve"> _shape</w:t>
      </w:r>
      <w:r w:rsidRPr="008D3308">
        <w:rPr>
          <w:rStyle w:val="12"/>
          <w:rFonts w:hint="eastAsia"/>
        </w:rPr>
        <w:t>表示逆高斯过程中的形状参数。</w:t>
      </w:r>
    </w:p>
    <w:p w14:paraId="65DBD66A" w14:textId="5288E431" w:rsidR="00282A03" w:rsidRDefault="00282A03" w:rsidP="00282A03">
      <w:pPr>
        <w:pStyle w:val="11"/>
        <w:ind w:firstLine="480"/>
        <w:rPr>
          <w:rStyle w:val="12"/>
        </w:rPr>
      </w:pPr>
      <w:r w:rsidRPr="00282A03">
        <w:rPr>
          <w:rStyle w:val="12"/>
          <w:rFonts w:hint="eastAsia"/>
        </w:rPr>
        <w:t>其二维表结构可以设计成如下表</w:t>
      </w:r>
      <w:r w:rsidR="001F271A">
        <w:rPr>
          <w:rStyle w:val="12"/>
        </w:rPr>
        <w:t>4</w:t>
      </w:r>
      <w:r w:rsidR="00B854C6">
        <w:rPr>
          <w:rStyle w:val="12"/>
        </w:rPr>
        <w:t>-4</w:t>
      </w:r>
      <w:r w:rsidRPr="00282A03">
        <w:rPr>
          <w:rStyle w:val="12"/>
          <w:rFonts w:hint="eastAsia"/>
        </w:rPr>
        <w:t>所示：</w:t>
      </w:r>
    </w:p>
    <w:p w14:paraId="38A307AD" w14:textId="692EA628" w:rsidR="008D3308" w:rsidRPr="00296573" w:rsidRDefault="008D3308" w:rsidP="00296573">
      <w:pPr>
        <w:pStyle w:val="af2"/>
        <w:rPr>
          <w:rStyle w:val="12"/>
          <w:sz w:val="20"/>
        </w:rPr>
      </w:pPr>
      <w:r w:rsidRPr="00296573">
        <w:rPr>
          <w:rStyle w:val="32"/>
          <w:rFonts w:hint="eastAsia"/>
          <w:sz w:val="20"/>
        </w:rPr>
        <w:t>表</w:t>
      </w:r>
      <w:r w:rsidR="001F271A">
        <w:rPr>
          <w:rStyle w:val="32"/>
          <w:sz w:val="20"/>
        </w:rPr>
        <w:t>4</w:t>
      </w:r>
      <w:r w:rsidR="00B854C6">
        <w:rPr>
          <w:rStyle w:val="32"/>
          <w:sz w:val="20"/>
        </w:rPr>
        <w:t>-4</w:t>
      </w:r>
      <w:r w:rsidRPr="00296573">
        <w:rPr>
          <w:rStyle w:val="32"/>
          <w:rFonts w:hint="eastAsia"/>
          <w:sz w:val="20"/>
        </w:rPr>
        <w:t xml:space="preserve"> </w:t>
      </w:r>
      <w:proofErr w:type="spellStart"/>
      <w:r w:rsidRPr="00296573">
        <w:rPr>
          <w:rFonts w:hint="eastAsia"/>
        </w:rPr>
        <w:t>inverse</w:t>
      </w:r>
      <w:r w:rsidRPr="00296573">
        <w:t>_gaussian_parameter</w:t>
      </w:r>
      <w:proofErr w:type="spellEnd"/>
      <w:r w:rsidRPr="00296573">
        <w:rPr>
          <w:rFonts w:hint="eastAsia"/>
        </w:rPr>
        <w:t>二维表结构</w:t>
      </w:r>
    </w:p>
    <w:tbl>
      <w:tblPr>
        <w:tblStyle w:val="61"/>
        <w:tblW w:w="3911" w:type="pct"/>
        <w:jc w:val="center"/>
        <w:tblLook w:val="04A0" w:firstRow="1" w:lastRow="0" w:firstColumn="1" w:lastColumn="0" w:noHBand="0" w:noVBand="1"/>
      </w:tblPr>
      <w:tblGrid>
        <w:gridCol w:w="2290"/>
        <w:gridCol w:w="1098"/>
        <w:gridCol w:w="1252"/>
        <w:gridCol w:w="2004"/>
      </w:tblGrid>
      <w:tr w:rsidR="008D3308" w:rsidRPr="00296573" w14:paraId="65C7E5A3"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59EBD841" w14:textId="77777777" w:rsidR="008D3308" w:rsidRPr="00296573" w:rsidRDefault="008D3308" w:rsidP="00296573">
            <w:pPr>
              <w:pStyle w:val="af4"/>
              <w:jc w:val="center"/>
            </w:pPr>
            <w:r w:rsidRPr="00296573">
              <w:rPr>
                <w:rFonts w:hint="eastAsia"/>
              </w:rPr>
              <w:t>字段名称</w:t>
            </w:r>
          </w:p>
        </w:tc>
        <w:tc>
          <w:tcPr>
            <w:tcW w:w="826" w:type="pct"/>
            <w:tcBorders>
              <w:top w:val="single" w:sz="4" w:space="0" w:color="auto"/>
              <w:left w:val="single" w:sz="4" w:space="0" w:color="auto"/>
              <w:bottom w:val="single" w:sz="4" w:space="0" w:color="auto"/>
              <w:right w:val="single" w:sz="4" w:space="0" w:color="auto"/>
            </w:tcBorders>
            <w:vAlign w:val="center"/>
          </w:tcPr>
          <w:p w14:paraId="47D4142C" w14:textId="77777777" w:rsidR="008D3308" w:rsidRPr="00296573" w:rsidRDefault="008D3308" w:rsidP="00296573">
            <w:pPr>
              <w:pStyle w:val="af4"/>
              <w:jc w:val="center"/>
            </w:pPr>
            <w:r w:rsidRPr="00296573">
              <w:rPr>
                <w:rFonts w:hint="eastAsia"/>
              </w:rPr>
              <w:t>类型</w:t>
            </w:r>
          </w:p>
        </w:tc>
        <w:tc>
          <w:tcPr>
            <w:tcW w:w="942" w:type="pct"/>
            <w:tcBorders>
              <w:top w:val="single" w:sz="4" w:space="0" w:color="auto"/>
              <w:left w:val="single" w:sz="4" w:space="0" w:color="auto"/>
              <w:bottom w:val="single" w:sz="4" w:space="0" w:color="auto"/>
              <w:right w:val="single" w:sz="4" w:space="0" w:color="auto"/>
            </w:tcBorders>
            <w:vAlign w:val="center"/>
          </w:tcPr>
          <w:p w14:paraId="2E16BEAB" w14:textId="77777777" w:rsidR="008D3308" w:rsidRPr="00296573" w:rsidRDefault="008D3308" w:rsidP="00296573">
            <w:pPr>
              <w:pStyle w:val="af4"/>
              <w:jc w:val="center"/>
            </w:pPr>
            <w:r w:rsidRPr="00296573">
              <w:rPr>
                <w:rFonts w:hint="eastAsia"/>
              </w:rPr>
              <w:t>是否为空</w:t>
            </w:r>
          </w:p>
        </w:tc>
        <w:tc>
          <w:tcPr>
            <w:tcW w:w="1509" w:type="pct"/>
            <w:tcBorders>
              <w:top w:val="single" w:sz="4" w:space="0" w:color="auto"/>
              <w:left w:val="single" w:sz="4" w:space="0" w:color="auto"/>
              <w:bottom w:val="single" w:sz="4" w:space="0" w:color="auto"/>
              <w:right w:val="single" w:sz="4" w:space="0" w:color="auto"/>
            </w:tcBorders>
            <w:vAlign w:val="center"/>
          </w:tcPr>
          <w:p w14:paraId="399D6210" w14:textId="77777777" w:rsidR="008D3308" w:rsidRPr="00296573" w:rsidRDefault="008D3308" w:rsidP="00296573">
            <w:pPr>
              <w:pStyle w:val="af4"/>
              <w:jc w:val="center"/>
            </w:pPr>
            <w:r w:rsidRPr="00296573">
              <w:rPr>
                <w:rFonts w:hint="eastAsia"/>
              </w:rPr>
              <w:t>注释</w:t>
            </w:r>
          </w:p>
        </w:tc>
      </w:tr>
      <w:tr w:rsidR="008D3308" w:rsidRPr="00296573" w14:paraId="71A2E9A3"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40C198A6" w14:textId="77777777" w:rsidR="008D3308" w:rsidRPr="00296573" w:rsidRDefault="008D3308" w:rsidP="00296573">
            <w:pPr>
              <w:pStyle w:val="af4"/>
              <w:jc w:val="center"/>
            </w:pPr>
            <w:proofErr w:type="spellStart"/>
            <w:r w:rsidRPr="00296573">
              <w:t>inverse_gaussian</w:t>
            </w:r>
            <w:proofErr w:type="spellEnd"/>
            <w:r w:rsidRPr="00296573">
              <w:rPr>
                <w:rFonts w:hint="eastAsia"/>
              </w:rPr>
              <w:t xml:space="preserve"> _</w:t>
            </w:r>
            <w:r w:rsidRPr="00296573">
              <w:t>shape</w:t>
            </w:r>
          </w:p>
        </w:tc>
        <w:tc>
          <w:tcPr>
            <w:tcW w:w="826" w:type="pct"/>
            <w:tcBorders>
              <w:top w:val="single" w:sz="4" w:space="0" w:color="auto"/>
              <w:left w:val="single" w:sz="4" w:space="0" w:color="auto"/>
              <w:bottom w:val="single" w:sz="4" w:space="0" w:color="auto"/>
              <w:right w:val="single" w:sz="4" w:space="0" w:color="auto"/>
            </w:tcBorders>
            <w:vAlign w:val="center"/>
          </w:tcPr>
          <w:p w14:paraId="5E09EA80" w14:textId="77777777" w:rsidR="008D3308" w:rsidRPr="00296573" w:rsidRDefault="008D3308" w:rsidP="00296573">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3D76144E" w14:textId="77777777" w:rsidR="008D3308" w:rsidRPr="00296573" w:rsidRDefault="008D3308" w:rsidP="00296573">
            <w:pPr>
              <w:pStyle w:val="af4"/>
              <w:jc w:val="center"/>
            </w:pPr>
            <w:r w:rsidRPr="00296573">
              <w:rPr>
                <w:rFonts w:hint="eastAsia"/>
              </w:rPr>
              <w:t>否</w:t>
            </w:r>
          </w:p>
        </w:tc>
        <w:tc>
          <w:tcPr>
            <w:tcW w:w="1509" w:type="pct"/>
            <w:tcBorders>
              <w:top w:val="single" w:sz="4" w:space="0" w:color="auto"/>
              <w:left w:val="single" w:sz="4" w:space="0" w:color="auto"/>
              <w:bottom w:val="single" w:sz="4" w:space="0" w:color="auto"/>
              <w:right w:val="single" w:sz="4" w:space="0" w:color="auto"/>
            </w:tcBorders>
            <w:vAlign w:val="center"/>
          </w:tcPr>
          <w:p w14:paraId="75F5CC13" w14:textId="77777777" w:rsidR="008D3308" w:rsidRPr="00296573" w:rsidRDefault="008D3308" w:rsidP="00296573">
            <w:pPr>
              <w:pStyle w:val="af4"/>
            </w:pPr>
            <w:r w:rsidRPr="00296573">
              <w:rPr>
                <w:rFonts w:hint="eastAsia"/>
              </w:rPr>
              <w:t>逆高斯过程模型中的形状参数</w:t>
            </w:r>
          </w:p>
        </w:tc>
      </w:tr>
      <w:tr w:rsidR="008D3308" w:rsidRPr="00296573" w14:paraId="7C02B541" w14:textId="77777777" w:rsidTr="00296573">
        <w:trPr>
          <w:jc w:val="center"/>
        </w:trPr>
        <w:tc>
          <w:tcPr>
            <w:tcW w:w="1724" w:type="pct"/>
            <w:tcBorders>
              <w:top w:val="single" w:sz="4" w:space="0" w:color="auto"/>
              <w:left w:val="single" w:sz="4" w:space="0" w:color="auto"/>
              <w:bottom w:val="single" w:sz="4" w:space="0" w:color="auto"/>
              <w:right w:val="single" w:sz="4" w:space="0" w:color="auto"/>
            </w:tcBorders>
            <w:vAlign w:val="center"/>
            <w:hideMark/>
          </w:tcPr>
          <w:p w14:paraId="11EA126C" w14:textId="77777777" w:rsidR="008D3308" w:rsidRPr="00296573" w:rsidRDefault="008D3308" w:rsidP="00296573">
            <w:pPr>
              <w:pStyle w:val="af4"/>
              <w:jc w:val="center"/>
            </w:pPr>
            <w:proofErr w:type="spellStart"/>
            <w:r w:rsidRPr="00296573">
              <w:t>inverse_gaussian</w:t>
            </w:r>
            <w:proofErr w:type="spellEnd"/>
            <w:r w:rsidRPr="00296573">
              <w:t xml:space="preserve"> _scale</w:t>
            </w:r>
          </w:p>
        </w:tc>
        <w:tc>
          <w:tcPr>
            <w:tcW w:w="826" w:type="pct"/>
            <w:tcBorders>
              <w:top w:val="single" w:sz="4" w:space="0" w:color="auto"/>
              <w:left w:val="single" w:sz="4" w:space="0" w:color="auto"/>
              <w:bottom w:val="single" w:sz="4" w:space="0" w:color="auto"/>
              <w:right w:val="single" w:sz="4" w:space="0" w:color="auto"/>
            </w:tcBorders>
            <w:vAlign w:val="center"/>
          </w:tcPr>
          <w:p w14:paraId="5BD1649E" w14:textId="77777777" w:rsidR="008D3308" w:rsidRPr="00296573" w:rsidRDefault="008D3308" w:rsidP="00296573">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0B0DE1C3" w14:textId="77777777" w:rsidR="008D3308" w:rsidRPr="00296573" w:rsidRDefault="008D3308" w:rsidP="00296573">
            <w:pPr>
              <w:pStyle w:val="af4"/>
              <w:jc w:val="center"/>
            </w:pPr>
            <w:r w:rsidRPr="00296573">
              <w:rPr>
                <w:rFonts w:hint="eastAsia"/>
              </w:rPr>
              <w:t>否</w:t>
            </w:r>
          </w:p>
        </w:tc>
        <w:tc>
          <w:tcPr>
            <w:tcW w:w="1509" w:type="pct"/>
            <w:tcBorders>
              <w:top w:val="single" w:sz="4" w:space="0" w:color="auto"/>
              <w:left w:val="single" w:sz="4" w:space="0" w:color="auto"/>
              <w:bottom w:val="single" w:sz="4" w:space="0" w:color="auto"/>
              <w:right w:val="single" w:sz="4" w:space="0" w:color="auto"/>
            </w:tcBorders>
            <w:vAlign w:val="center"/>
          </w:tcPr>
          <w:p w14:paraId="2E9A9995" w14:textId="77777777" w:rsidR="008D3308" w:rsidRPr="00296573" w:rsidRDefault="008D3308" w:rsidP="00296573">
            <w:pPr>
              <w:pStyle w:val="af4"/>
            </w:pPr>
            <w:r w:rsidRPr="00296573">
              <w:t>逆高斯</w:t>
            </w:r>
            <w:r w:rsidRPr="00296573">
              <w:rPr>
                <w:rFonts w:hint="eastAsia"/>
              </w:rPr>
              <w:t>过程模型中的尺度参数</w:t>
            </w:r>
          </w:p>
        </w:tc>
      </w:tr>
    </w:tbl>
    <w:p w14:paraId="390A9EB8" w14:textId="00F3D825" w:rsidR="00013E4A" w:rsidRDefault="00296573" w:rsidP="00997A9C">
      <w:pPr>
        <w:pStyle w:val="11"/>
        <w:spacing w:beforeLines="50" w:before="156"/>
        <w:ind w:firstLine="480"/>
        <w:rPr>
          <w:rStyle w:val="12"/>
        </w:rPr>
      </w:pPr>
      <w:r>
        <w:rPr>
          <w:rStyle w:val="12"/>
          <w:rFonts w:hint="eastAsia"/>
        </w:rPr>
        <w:t>d</w:t>
      </w:r>
      <w:r>
        <w:rPr>
          <w:rStyle w:val="12"/>
        </w:rPr>
        <w:t>.</w:t>
      </w:r>
      <w:r>
        <w:rPr>
          <w:rStyle w:val="12"/>
          <w:rFonts w:hint="eastAsia"/>
        </w:rPr>
        <w:t>神经网络模型</w:t>
      </w:r>
    </w:p>
    <w:p w14:paraId="6F1175FD" w14:textId="6366513E" w:rsidR="00821EE9" w:rsidRDefault="00821EE9" w:rsidP="00821EE9">
      <w:pPr>
        <w:pStyle w:val="11"/>
        <w:ind w:firstLine="480"/>
      </w:pPr>
      <w:r>
        <w:rPr>
          <w:rFonts w:hint="eastAsia"/>
        </w:rPr>
        <w:t>神经网络模型包含的参数表中保存的格式为“模型名字模型参数路径”，因此可以将多个模型参数共同保存在同一张表中。在表中设置两个字段，第一个字段命名为“</w:t>
      </w:r>
      <w:proofErr w:type="spellStart"/>
      <w:r>
        <w:rPr>
          <w:rFonts w:hint="eastAsia"/>
        </w:rPr>
        <w:t>model</w:t>
      </w:r>
      <w:r>
        <w:t>_name</w:t>
      </w:r>
      <w:proofErr w:type="spellEnd"/>
      <w:r>
        <w:rPr>
          <w:rFonts w:hint="eastAsia"/>
        </w:rPr>
        <w:t>”，类型设置为</w:t>
      </w:r>
      <w:r>
        <w:rPr>
          <w:rFonts w:hint="eastAsia"/>
        </w:rPr>
        <w:t>varchar</w:t>
      </w:r>
      <w:r>
        <w:rPr>
          <w:rFonts w:hint="eastAsia"/>
        </w:rPr>
        <w:t>，第二个字段命名为“</w:t>
      </w:r>
      <w:proofErr w:type="spellStart"/>
      <w:r>
        <w:rPr>
          <w:rFonts w:hint="eastAsia"/>
        </w:rPr>
        <w:t>parameter</w:t>
      </w:r>
      <w:r>
        <w:t>_path</w:t>
      </w:r>
      <w:proofErr w:type="spellEnd"/>
      <w:r>
        <w:rPr>
          <w:rFonts w:hint="eastAsia"/>
        </w:rPr>
        <w:t>”，类型同样设置为</w:t>
      </w:r>
      <w:r>
        <w:rPr>
          <w:rFonts w:hint="eastAsia"/>
        </w:rPr>
        <w:t>varchar</w:t>
      </w:r>
      <w:r>
        <w:rPr>
          <w:rFonts w:hint="eastAsia"/>
        </w:rPr>
        <w:t>，表的名字设置为</w:t>
      </w:r>
      <w:proofErr w:type="spellStart"/>
      <w:r>
        <w:rPr>
          <w:rFonts w:hint="eastAsia"/>
        </w:rPr>
        <w:t>neural</w:t>
      </w:r>
      <w:r>
        <w:t>_</w:t>
      </w:r>
      <w:r>
        <w:rPr>
          <w:rFonts w:hint="eastAsia"/>
        </w:rPr>
        <w:t>network</w:t>
      </w:r>
      <w:r>
        <w:t>_parameter</w:t>
      </w:r>
      <w:proofErr w:type="spellEnd"/>
      <w:r>
        <w:rPr>
          <w:rFonts w:hint="eastAsia"/>
        </w:rPr>
        <w:t>。</w:t>
      </w:r>
    </w:p>
    <w:p w14:paraId="0BE85A68" w14:textId="18767858" w:rsidR="00821EE9" w:rsidRDefault="00821EE9" w:rsidP="00821EE9">
      <w:pPr>
        <w:pStyle w:val="11"/>
        <w:ind w:firstLine="480"/>
      </w:pPr>
      <w:r>
        <w:rPr>
          <w:rFonts w:hint="eastAsia"/>
        </w:rPr>
        <w:t>其二维表结构可以设计成如下表</w:t>
      </w:r>
      <w:r w:rsidR="001F271A">
        <w:t>4</w:t>
      </w:r>
      <w:r w:rsidR="00B854C6">
        <w:t>-5</w:t>
      </w:r>
      <w:r>
        <w:rPr>
          <w:rFonts w:hint="eastAsia"/>
        </w:rPr>
        <w:t>所示：</w:t>
      </w:r>
    </w:p>
    <w:p w14:paraId="239F165A" w14:textId="7FDC0A2F" w:rsidR="00821EE9" w:rsidRPr="00821EE9" w:rsidRDefault="00821EE9" w:rsidP="00821EE9">
      <w:pPr>
        <w:pStyle w:val="af2"/>
        <w:rPr>
          <w:rStyle w:val="32"/>
          <w:sz w:val="20"/>
        </w:rPr>
      </w:pPr>
      <w:r w:rsidRPr="00821EE9">
        <w:rPr>
          <w:rStyle w:val="32"/>
          <w:rFonts w:hint="eastAsia"/>
          <w:sz w:val="20"/>
        </w:rPr>
        <w:t>表</w:t>
      </w:r>
      <w:r w:rsidR="001F271A">
        <w:rPr>
          <w:rStyle w:val="32"/>
          <w:sz w:val="20"/>
        </w:rPr>
        <w:t>4</w:t>
      </w:r>
      <w:r w:rsidR="00B854C6">
        <w:rPr>
          <w:rStyle w:val="32"/>
          <w:sz w:val="20"/>
        </w:rPr>
        <w:t>-5</w:t>
      </w:r>
      <w:r w:rsidRPr="00821EE9">
        <w:rPr>
          <w:rStyle w:val="32"/>
          <w:rFonts w:hint="eastAsia"/>
          <w:sz w:val="20"/>
        </w:rPr>
        <w:t xml:space="preserve"> </w:t>
      </w:r>
      <w:proofErr w:type="spellStart"/>
      <w:r w:rsidRPr="00821EE9">
        <w:rPr>
          <w:rFonts w:hint="eastAsia"/>
        </w:rPr>
        <w:t>neural</w:t>
      </w:r>
      <w:r w:rsidRPr="00821EE9">
        <w:t>_</w:t>
      </w:r>
      <w:r w:rsidRPr="00821EE9">
        <w:rPr>
          <w:rFonts w:hint="eastAsia"/>
        </w:rPr>
        <w:t>network</w:t>
      </w:r>
      <w:r w:rsidRPr="00821EE9">
        <w:t>_parameter</w:t>
      </w:r>
      <w:proofErr w:type="spellEnd"/>
      <w:r w:rsidRPr="00821EE9">
        <w:rPr>
          <w:rFonts w:hint="eastAsia"/>
        </w:rPr>
        <w:t>二维表结构</w:t>
      </w:r>
    </w:p>
    <w:tbl>
      <w:tblPr>
        <w:tblStyle w:val="61"/>
        <w:tblW w:w="3911" w:type="pct"/>
        <w:jc w:val="center"/>
        <w:tblLook w:val="04A0" w:firstRow="1" w:lastRow="0" w:firstColumn="1" w:lastColumn="0" w:noHBand="0" w:noVBand="1"/>
      </w:tblPr>
      <w:tblGrid>
        <w:gridCol w:w="2290"/>
        <w:gridCol w:w="1098"/>
        <w:gridCol w:w="1252"/>
        <w:gridCol w:w="2004"/>
      </w:tblGrid>
      <w:tr w:rsidR="00821EE9" w:rsidRPr="00821EE9" w14:paraId="0500A926"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29293BE2" w14:textId="77777777" w:rsidR="00821EE9" w:rsidRPr="00821EE9" w:rsidRDefault="00821EE9" w:rsidP="00821EE9">
            <w:pPr>
              <w:pStyle w:val="af4"/>
              <w:jc w:val="center"/>
            </w:pPr>
            <w:r w:rsidRPr="00821EE9">
              <w:rPr>
                <w:rFonts w:hint="eastAsia"/>
              </w:rPr>
              <w:t>字段名称</w:t>
            </w:r>
          </w:p>
        </w:tc>
        <w:tc>
          <w:tcPr>
            <w:tcW w:w="826" w:type="pct"/>
            <w:tcBorders>
              <w:top w:val="single" w:sz="4" w:space="0" w:color="auto"/>
              <w:left w:val="single" w:sz="4" w:space="0" w:color="auto"/>
              <w:bottom w:val="single" w:sz="4" w:space="0" w:color="auto"/>
              <w:right w:val="single" w:sz="4" w:space="0" w:color="auto"/>
            </w:tcBorders>
            <w:vAlign w:val="center"/>
          </w:tcPr>
          <w:p w14:paraId="2DEB27FE" w14:textId="77777777" w:rsidR="00821EE9" w:rsidRPr="00821EE9" w:rsidRDefault="00821EE9" w:rsidP="00821EE9">
            <w:pPr>
              <w:pStyle w:val="af4"/>
              <w:jc w:val="center"/>
            </w:pPr>
            <w:r w:rsidRPr="00821EE9">
              <w:rPr>
                <w:rFonts w:hint="eastAsia"/>
              </w:rPr>
              <w:t>类型</w:t>
            </w:r>
          </w:p>
        </w:tc>
        <w:tc>
          <w:tcPr>
            <w:tcW w:w="942" w:type="pct"/>
            <w:tcBorders>
              <w:top w:val="single" w:sz="4" w:space="0" w:color="auto"/>
              <w:left w:val="single" w:sz="4" w:space="0" w:color="auto"/>
              <w:bottom w:val="single" w:sz="4" w:space="0" w:color="auto"/>
              <w:right w:val="single" w:sz="4" w:space="0" w:color="auto"/>
            </w:tcBorders>
            <w:vAlign w:val="center"/>
          </w:tcPr>
          <w:p w14:paraId="3169FB6A" w14:textId="77777777" w:rsidR="00821EE9" w:rsidRPr="00821EE9" w:rsidRDefault="00821EE9" w:rsidP="00821EE9">
            <w:pPr>
              <w:pStyle w:val="af4"/>
              <w:jc w:val="center"/>
            </w:pPr>
            <w:r w:rsidRPr="00821EE9">
              <w:rPr>
                <w:rFonts w:hint="eastAsia"/>
              </w:rPr>
              <w:t>是否为空</w:t>
            </w:r>
          </w:p>
        </w:tc>
        <w:tc>
          <w:tcPr>
            <w:tcW w:w="1508" w:type="pct"/>
            <w:tcBorders>
              <w:top w:val="single" w:sz="4" w:space="0" w:color="auto"/>
              <w:left w:val="single" w:sz="4" w:space="0" w:color="auto"/>
              <w:bottom w:val="single" w:sz="4" w:space="0" w:color="auto"/>
              <w:right w:val="single" w:sz="4" w:space="0" w:color="auto"/>
            </w:tcBorders>
            <w:vAlign w:val="center"/>
          </w:tcPr>
          <w:p w14:paraId="49DED791" w14:textId="77777777" w:rsidR="00821EE9" w:rsidRPr="00821EE9" w:rsidRDefault="00821EE9" w:rsidP="00821EE9">
            <w:pPr>
              <w:pStyle w:val="af4"/>
              <w:jc w:val="center"/>
            </w:pPr>
            <w:r w:rsidRPr="00821EE9">
              <w:rPr>
                <w:rFonts w:hint="eastAsia"/>
              </w:rPr>
              <w:t>注释</w:t>
            </w:r>
          </w:p>
        </w:tc>
      </w:tr>
      <w:tr w:rsidR="00821EE9" w:rsidRPr="00821EE9" w14:paraId="45A72B29"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0565D79F" w14:textId="77777777" w:rsidR="00821EE9" w:rsidRPr="00821EE9" w:rsidRDefault="00821EE9" w:rsidP="00821EE9">
            <w:pPr>
              <w:pStyle w:val="af4"/>
              <w:jc w:val="center"/>
            </w:pPr>
            <w:proofErr w:type="spellStart"/>
            <w:r w:rsidRPr="00821EE9">
              <w:rPr>
                <w:rFonts w:hint="eastAsia"/>
              </w:rPr>
              <w:t>model</w:t>
            </w:r>
            <w:r w:rsidRPr="00821EE9">
              <w:t>_name</w:t>
            </w:r>
            <w:proofErr w:type="spellEnd"/>
          </w:p>
        </w:tc>
        <w:tc>
          <w:tcPr>
            <w:tcW w:w="826" w:type="pct"/>
            <w:tcBorders>
              <w:top w:val="single" w:sz="4" w:space="0" w:color="auto"/>
              <w:left w:val="single" w:sz="4" w:space="0" w:color="auto"/>
              <w:bottom w:val="single" w:sz="4" w:space="0" w:color="auto"/>
              <w:right w:val="single" w:sz="4" w:space="0" w:color="auto"/>
            </w:tcBorders>
            <w:vAlign w:val="center"/>
          </w:tcPr>
          <w:p w14:paraId="2F0DA6CF" w14:textId="77777777" w:rsidR="00821EE9" w:rsidRPr="00821EE9" w:rsidRDefault="00821EE9" w:rsidP="00821EE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39C527F2" w14:textId="77777777" w:rsidR="00821EE9" w:rsidRPr="00821EE9" w:rsidRDefault="00821EE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B9A3319" w14:textId="77777777" w:rsidR="00821EE9" w:rsidRPr="00821EE9" w:rsidRDefault="00821EE9" w:rsidP="00821EE9">
            <w:pPr>
              <w:pStyle w:val="af4"/>
            </w:pPr>
            <w:r w:rsidRPr="00821EE9">
              <w:rPr>
                <w:rFonts w:hint="eastAsia"/>
              </w:rPr>
              <w:t>神经网络模型名称</w:t>
            </w:r>
          </w:p>
        </w:tc>
      </w:tr>
      <w:tr w:rsidR="001F6EB9" w:rsidRPr="00821EE9" w14:paraId="710F4B20"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tcPr>
          <w:p w14:paraId="1DA43FF0" w14:textId="13066A16" w:rsidR="001F6EB9" w:rsidRPr="00821EE9" w:rsidRDefault="001F6EB9" w:rsidP="00821EE9">
            <w:pPr>
              <w:pStyle w:val="af4"/>
              <w:jc w:val="center"/>
            </w:pPr>
            <w:proofErr w:type="spellStart"/>
            <w:r>
              <w:t>model_path</w:t>
            </w:r>
            <w:proofErr w:type="spellEnd"/>
          </w:p>
        </w:tc>
        <w:tc>
          <w:tcPr>
            <w:tcW w:w="826" w:type="pct"/>
            <w:tcBorders>
              <w:top w:val="single" w:sz="4" w:space="0" w:color="auto"/>
              <w:left w:val="single" w:sz="4" w:space="0" w:color="auto"/>
              <w:bottom w:val="single" w:sz="4" w:space="0" w:color="auto"/>
              <w:right w:val="single" w:sz="4" w:space="0" w:color="auto"/>
            </w:tcBorders>
            <w:vAlign w:val="center"/>
          </w:tcPr>
          <w:p w14:paraId="4135A38B" w14:textId="460B0FF5" w:rsidR="001F6EB9" w:rsidRPr="00821EE9" w:rsidRDefault="001F6EB9" w:rsidP="00821EE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41CFDEAB" w14:textId="5B2DF2CC" w:rsidR="001F6EB9" w:rsidRPr="00821EE9" w:rsidRDefault="001F6EB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E9E116C" w14:textId="29DEB97B" w:rsidR="001F6EB9" w:rsidRPr="00821EE9" w:rsidRDefault="00836571" w:rsidP="00821EE9">
            <w:pPr>
              <w:pStyle w:val="af4"/>
            </w:pPr>
            <w:r w:rsidRPr="00821EE9">
              <w:rPr>
                <w:rFonts w:hint="eastAsia"/>
              </w:rPr>
              <w:t>神经网络模型</w:t>
            </w:r>
            <w:r>
              <w:rPr>
                <w:rFonts w:hint="eastAsia"/>
              </w:rPr>
              <w:t>存放地址</w:t>
            </w:r>
          </w:p>
        </w:tc>
      </w:tr>
      <w:tr w:rsidR="00821EE9" w:rsidRPr="00821EE9" w14:paraId="1EDEC633"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hideMark/>
          </w:tcPr>
          <w:p w14:paraId="392F9F02" w14:textId="1CD6F598" w:rsidR="00821EE9" w:rsidRPr="00821EE9" w:rsidRDefault="001F6EB9" w:rsidP="00821EE9">
            <w:pPr>
              <w:pStyle w:val="af4"/>
              <w:jc w:val="center"/>
            </w:pPr>
            <w:proofErr w:type="spellStart"/>
            <w:r>
              <w:t>m</w:t>
            </w:r>
            <w:r>
              <w:rPr>
                <w:rFonts w:hint="eastAsia"/>
              </w:rPr>
              <w:t>odel</w:t>
            </w:r>
            <w:r>
              <w:t>_</w:t>
            </w:r>
            <w:r w:rsidR="00821EE9" w:rsidRPr="00821EE9">
              <w:rPr>
                <w:rFonts w:hint="eastAsia"/>
              </w:rPr>
              <w:t>p</w:t>
            </w:r>
            <w:r w:rsidR="00821EE9" w:rsidRPr="00821EE9">
              <w:t>arameter</w:t>
            </w:r>
            <w:proofErr w:type="spellEnd"/>
          </w:p>
        </w:tc>
        <w:tc>
          <w:tcPr>
            <w:tcW w:w="826" w:type="pct"/>
            <w:tcBorders>
              <w:top w:val="single" w:sz="4" w:space="0" w:color="auto"/>
              <w:left w:val="single" w:sz="4" w:space="0" w:color="auto"/>
              <w:bottom w:val="single" w:sz="4" w:space="0" w:color="auto"/>
              <w:right w:val="single" w:sz="4" w:space="0" w:color="auto"/>
            </w:tcBorders>
            <w:vAlign w:val="center"/>
          </w:tcPr>
          <w:p w14:paraId="72F3E4C4" w14:textId="1C5B1DDA" w:rsidR="00821EE9" w:rsidRPr="00821EE9" w:rsidRDefault="001F6EB9" w:rsidP="00821EE9">
            <w:pPr>
              <w:pStyle w:val="af4"/>
              <w:jc w:val="center"/>
            </w:pPr>
            <w:r w:rsidRPr="00296573">
              <w:rPr>
                <w:rFonts w:hint="eastAsia"/>
              </w:rPr>
              <w:t>float</w:t>
            </w:r>
          </w:p>
        </w:tc>
        <w:tc>
          <w:tcPr>
            <w:tcW w:w="942" w:type="pct"/>
            <w:tcBorders>
              <w:top w:val="single" w:sz="4" w:space="0" w:color="auto"/>
              <w:left w:val="single" w:sz="4" w:space="0" w:color="auto"/>
              <w:bottom w:val="single" w:sz="4" w:space="0" w:color="auto"/>
              <w:right w:val="single" w:sz="4" w:space="0" w:color="auto"/>
            </w:tcBorders>
            <w:vAlign w:val="center"/>
          </w:tcPr>
          <w:p w14:paraId="119C39A1" w14:textId="63C2E28B" w:rsidR="00821EE9" w:rsidRPr="00821EE9" w:rsidRDefault="001F6EB9" w:rsidP="00821EE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315B83DF" w14:textId="607E659E" w:rsidR="00821EE9" w:rsidRPr="00821EE9" w:rsidRDefault="00821EE9" w:rsidP="00821EE9">
            <w:pPr>
              <w:pStyle w:val="af4"/>
            </w:pPr>
            <w:r w:rsidRPr="00821EE9">
              <w:rPr>
                <w:rFonts w:hint="eastAsia"/>
              </w:rPr>
              <w:t>神经网络模型参数</w:t>
            </w:r>
          </w:p>
        </w:tc>
      </w:tr>
      <w:tr w:rsidR="001F6EB9" w:rsidRPr="00821EE9" w14:paraId="02FA1118" w14:textId="77777777" w:rsidTr="001F6EB9">
        <w:trPr>
          <w:jc w:val="center"/>
        </w:trPr>
        <w:tc>
          <w:tcPr>
            <w:tcW w:w="1723" w:type="pct"/>
            <w:tcBorders>
              <w:top w:val="single" w:sz="4" w:space="0" w:color="auto"/>
              <w:left w:val="single" w:sz="4" w:space="0" w:color="auto"/>
              <w:bottom w:val="single" w:sz="4" w:space="0" w:color="auto"/>
              <w:right w:val="single" w:sz="4" w:space="0" w:color="auto"/>
            </w:tcBorders>
            <w:vAlign w:val="center"/>
          </w:tcPr>
          <w:p w14:paraId="6E1F84B0" w14:textId="6F976834" w:rsidR="001F6EB9" w:rsidRPr="00821EE9" w:rsidRDefault="001F6EB9" w:rsidP="001F6EB9">
            <w:pPr>
              <w:pStyle w:val="af4"/>
              <w:jc w:val="center"/>
            </w:pPr>
            <w:proofErr w:type="spellStart"/>
            <w:r w:rsidRPr="00821EE9">
              <w:rPr>
                <w:rFonts w:hint="eastAsia"/>
              </w:rPr>
              <w:t>p</w:t>
            </w:r>
            <w:r w:rsidRPr="00821EE9">
              <w:t>arameter_path</w:t>
            </w:r>
            <w:proofErr w:type="spellEnd"/>
          </w:p>
        </w:tc>
        <w:tc>
          <w:tcPr>
            <w:tcW w:w="826" w:type="pct"/>
            <w:tcBorders>
              <w:top w:val="single" w:sz="4" w:space="0" w:color="auto"/>
              <w:left w:val="single" w:sz="4" w:space="0" w:color="auto"/>
              <w:bottom w:val="single" w:sz="4" w:space="0" w:color="auto"/>
              <w:right w:val="single" w:sz="4" w:space="0" w:color="auto"/>
            </w:tcBorders>
            <w:vAlign w:val="center"/>
          </w:tcPr>
          <w:p w14:paraId="4A3256B0" w14:textId="1E85768C" w:rsidR="001F6EB9" w:rsidRPr="00821EE9" w:rsidRDefault="001F6EB9" w:rsidP="001F6EB9">
            <w:pPr>
              <w:pStyle w:val="af4"/>
              <w:jc w:val="center"/>
            </w:pPr>
            <w:r w:rsidRPr="00821EE9">
              <w:rPr>
                <w:rFonts w:hint="eastAsia"/>
              </w:rPr>
              <w:t>v</w:t>
            </w:r>
            <w:r w:rsidRPr="00821EE9">
              <w:t>archar</w:t>
            </w:r>
          </w:p>
        </w:tc>
        <w:tc>
          <w:tcPr>
            <w:tcW w:w="942" w:type="pct"/>
            <w:tcBorders>
              <w:top w:val="single" w:sz="4" w:space="0" w:color="auto"/>
              <w:left w:val="single" w:sz="4" w:space="0" w:color="auto"/>
              <w:bottom w:val="single" w:sz="4" w:space="0" w:color="auto"/>
              <w:right w:val="single" w:sz="4" w:space="0" w:color="auto"/>
            </w:tcBorders>
            <w:vAlign w:val="center"/>
          </w:tcPr>
          <w:p w14:paraId="0834766E" w14:textId="0121A2D1" w:rsidR="001F6EB9" w:rsidRPr="00821EE9" w:rsidRDefault="001F6EB9" w:rsidP="001F6EB9">
            <w:pPr>
              <w:pStyle w:val="af4"/>
              <w:jc w:val="center"/>
            </w:pPr>
            <w:r w:rsidRPr="00821EE9">
              <w:rPr>
                <w:rFonts w:hint="eastAsia"/>
              </w:rPr>
              <w:t>否</w:t>
            </w:r>
          </w:p>
        </w:tc>
        <w:tc>
          <w:tcPr>
            <w:tcW w:w="1508" w:type="pct"/>
            <w:tcBorders>
              <w:top w:val="single" w:sz="4" w:space="0" w:color="auto"/>
              <w:left w:val="single" w:sz="4" w:space="0" w:color="auto"/>
              <w:bottom w:val="single" w:sz="4" w:space="0" w:color="auto"/>
              <w:right w:val="single" w:sz="4" w:space="0" w:color="auto"/>
            </w:tcBorders>
            <w:vAlign w:val="center"/>
          </w:tcPr>
          <w:p w14:paraId="5FB0214B" w14:textId="026FEA1F" w:rsidR="001F6EB9" w:rsidRPr="00821EE9" w:rsidRDefault="001F6EB9" w:rsidP="001F6EB9">
            <w:pPr>
              <w:pStyle w:val="af4"/>
            </w:pPr>
            <w:r w:rsidRPr="00821EE9">
              <w:rPr>
                <w:rFonts w:hint="eastAsia"/>
              </w:rPr>
              <w:t>神经网络模型参数存放路径</w:t>
            </w:r>
          </w:p>
        </w:tc>
      </w:tr>
    </w:tbl>
    <w:p w14:paraId="709238F6" w14:textId="50747068" w:rsidR="00BF01EE" w:rsidRPr="00E952A3" w:rsidRDefault="00BF01EE" w:rsidP="00997A9C">
      <w:pPr>
        <w:pStyle w:val="11"/>
        <w:spacing w:beforeLines="50" w:before="156"/>
        <w:ind w:firstLine="480"/>
      </w:pPr>
      <w:r w:rsidRPr="00E952A3">
        <w:rPr>
          <w:rStyle w:val="12"/>
          <w:rFonts w:hint="eastAsia"/>
        </w:rPr>
        <w:t>此外，系统的综合管理模块包括用户注册信息及权限管理、数据资源管理以及日志管理</w:t>
      </w:r>
      <w:r w:rsidRPr="00E952A3">
        <w:rPr>
          <w:rStyle w:val="12"/>
        </w:rPr>
        <w:t>3</w:t>
      </w:r>
      <w:r w:rsidRPr="00E952A3">
        <w:rPr>
          <w:rStyle w:val="12"/>
          <w:rFonts w:hint="eastAsia"/>
        </w:rPr>
        <w:t>个子模块，用于对系统访问用户登录信息、访问权限以及</w:t>
      </w:r>
      <w:r w:rsidR="00677446" w:rsidRPr="00E952A3">
        <w:rPr>
          <w:rStyle w:val="12"/>
          <w:rFonts w:hint="eastAsia"/>
        </w:rPr>
        <w:t>P</w:t>
      </w:r>
      <w:r w:rsidR="00677446" w:rsidRPr="00E952A3">
        <w:rPr>
          <w:rStyle w:val="12"/>
        </w:rPr>
        <w:t>HM</w:t>
      </w:r>
      <w:r w:rsidR="00677446" w:rsidRPr="00E952A3">
        <w:rPr>
          <w:rStyle w:val="12"/>
          <w:rFonts w:hint="eastAsia"/>
        </w:rPr>
        <w:t>模型</w:t>
      </w:r>
      <w:r w:rsidR="003C20E7" w:rsidRPr="00E952A3">
        <w:rPr>
          <w:rStyle w:val="12"/>
          <w:rFonts w:hint="eastAsia"/>
        </w:rPr>
        <w:t>的</w:t>
      </w:r>
      <w:r w:rsidRPr="00E952A3">
        <w:rPr>
          <w:rFonts w:hint="eastAsia"/>
        </w:rPr>
        <w:t>信息进行增加、删除和修改，并对系统的操作日志进行管理以便对非法操作行为进行审计追踪。</w:t>
      </w:r>
    </w:p>
    <w:p w14:paraId="34A016A0"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szCs w:val="22"/>
        </w:rPr>
        <w:lastRenderedPageBreak/>
        <w:t>①</w:t>
      </w:r>
      <w:r w:rsidRPr="00BF01EE">
        <w:rPr>
          <w:rFonts w:eastAsia="宋体"/>
          <w:sz w:val="24"/>
        </w:rPr>
        <w:t>用户和权限管理子模块</w:t>
      </w:r>
    </w:p>
    <w:p w14:paraId="7C90C945" w14:textId="77777777" w:rsidR="00BF01EE" w:rsidRPr="00193046" w:rsidRDefault="00BF01EE" w:rsidP="00193046">
      <w:pPr>
        <w:pStyle w:val="11"/>
        <w:ind w:firstLine="480"/>
      </w:pPr>
      <w:r w:rsidRPr="00193046">
        <w:rPr>
          <w:rFonts w:hint="eastAsia"/>
        </w:rPr>
        <w:t>本子模块</w:t>
      </w:r>
      <w:r w:rsidRPr="00193046">
        <w:t>用于对用户登录信息及访问权限进行管理，包含的功能如下：</w:t>
      </w:r>
    </w:p>
    <w:p w14:paraId="59865167" w14:textId="70EF6AD3" w:rsidR="00BF01EE" w:rsidRPr="00193046" w:rsidRDefault="00BF01EE" w:rsidP="00193046">
      <w:pPr>
        <w:pStyle w:val="11"/>
        <w:ind w:firstLine="480"/>
      </w:pPr>
      <w:r w:rsidRPr="00193046">
        <w:rPr>
          <w:rFonts w:hint="eastAsia"/>
        </w:rPr>
        <w:t>a</w:t>
      </w:r>
      <w:r w:rsidRPr="00193046">
        <w:t>.</w:t>
      </w:r>
      <w:r w:rsidRPr="00193046">
        <w:t>用户创建：系统管理员可创建新的用户，录入用户信息，为用户分配权限类别以及创建初始密码</w:t>
      </w:r>
      <w:r w:rsidRPr="00193046">
        <w:rPr>
          <w:rFonts w:hint="eastAsia"/>
        </w:rPr>
        <w:t>，访问用户注册信息如表</w:t>
      </w:r>
      <w:r w:rsidR="001F271A">
        <w:t>4</w:t>
      </w:r>
      <w:r w:rsidR="008C534F">
        <w:t>-</w:t>
      </w:r>
      <w:r w:rsidR="00B854C6">
        <w:t>6</w:t>
      </w:r>
      <w:r w:rsidRPr="00193046">
        <w:rPr>
          <w:rFonts w:hint="eastAsia"/>
        </w:rPr>
        <w:t>所示</w:t>
      </w:r>
      <w:r w:rsidRPr="00193046">
        <w:t>；</w:t>
      </w:r>
    </w:p>
    <w:p w14:paraId="10EDC7A5" w14:textId="38C2878F" w:rsidR="00BF01EE" w:rsidRPr="00BF01EE" w:rsidRDefault="00BF01EE" w:rsidP="00BF01EE">
      <w:pPr>
        <w:widowControl/>
        <w:adjustRightInd/>
        <w:spacing w:line="360" w:lineRule="auto"/>
        <w:jc w:val="center"/>
        <w:textAlignment w:val="auto"/>
        <w:rPr>
          <w:rFonts w:eastAsia="宋体"/>
          <w:bCs/>
          <w:sz w:val="21"/>
          <w:szCs w:val="21"/>
          <w:lang w:bidi="en-US"/>
        </w:rPr>
      </w:pPr>
      <w:r w:rsidRPr="00BF01EE">
        <w:rPr>
          <w:rFonts w:eastAsia="宋体"/>
          <w:bCs/>
          <w:sz w:val="21"/>
          <w:szCs w:val="21"/>
          <w:lang w:bidi="en-US"/>
        </w:rPr>
        <w:t>表</w:t>
      </w:r>
      <w:r w:rsidR="001F271A">
        <w:rPr>
          <w:rFonts w:eastAsia="宋体"/>
          <w:bCs/>
          <w:sz w:val="21"/>
          <w:szCs w:val="21"/>
          <w:lang w:bidi="en-US"/>
        </w:rPr>
        <w:t>4</w:t>
      </w:r>
      <w:r w:rsidR="005E305A">
        <w:rPr>
          <w:rFonts w:eastAsia="宋体"/>
          <w:bCs/>
          <w:sz w:val="21"/>
          <w:szCs w:val="21"/>
          <w:lang w:bidi="en-US"/>
        </w:rPr>
        <w:t>-</w:t>
      </w:r>
      <w:r w:rsidR="00B854C6">
        <w:rPr>
          <w:rFonts w:eastAsia="宋体"/>
          <w:bCs/>
          <w:sz w:val="21"/>
          <w:szCs w:val="21"/>
          <w:lang w:bidi="en-US"/>
        </w:rPr>
        <w:t>6</w:t>
      </w:r>
      <w:r w:rsidRPr="00BF01EE">
        <w:rPr>
          <w:rFonts w:eastAsia="宋体"/>
          <w:bCs/>
          <w:sz w:val="21"/>
          <w:szCs w:val="21"/>
          <w:lang w:bidi="en-US"/>
        </w:rPr>
        <w:t xml:space="preserve"> </w:t>
      </w:r>
      <w:r w:rsidRPr="00BF01EE">
        <w:rPr>
          <w:rFonts w:eastAsia="宋体"/>
          <w:bCs/>
          <w:sz w:val="21"/>
          <w:szCs w:val="21"/>
          <w:lang w:bidi="en-US"/>
        </w:rPr>
        <w:t>访问用户注册信息表</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1134"/>
        <w:gridCol w:w="1276"/>
        <w:gridCol w:w="1275"/>
        <w:gridCol w:w="1134"/>
        <w:gridCol w:w="1276"/>
      </w:tblGrid>
      <w:tr w:rsidR="00BF01EE" w:rsidRPr="00253966" w14:paraId="14745508" w14:textId="77777777" w:rsidTr="00F414B8">
        <w:tc>
          <w:tcPr>
            <w:tcW w:w="1134" w:type="dxa"/>
            <w:shd w:val="clear" w:color="auto" w:fill="auto"/>
            <w:vAlign w:val="center"/>
          </w:tcPr>
          <w:p w14:paraId="0D10B5A6" w14:textId="77777777" w:rsidR="00BF01EE" w:rsidRPr="00253966" w:rsidRDefault="00BF01EE" w:rsidP="00F414B8">
            <w:pPr>
              <w:pStyle w:val="af4"/>
              <w:jc w:val="center"/>
            </w:pPr>
            <w:r w:rsidRPr="00253966">
              <w:rPr>
                <w:rFonts w:hint="eastAsia"/>
              </w:rPr>
              <w:t>用户名</w:t>
            </w:r>
          </w:p>
        </w:tc>
        <w:tc>
          <w:tcPr>
            <w:tcW w:w="1276" w:type="dxa"/>
            <w:shd w:val="clear" w:color="auto" w:fill="auto"/>
            <w:vAlign w:val="center"/>
          </w:tcPr>
          <w:p w14:paraId="55155754" w14:textId="77777777" w:rsidR="00BF01EE" w:rsidRPr="00253966" w:rsidRDefault="00BF01EE" w:rsidP="00F414B8">
            <w:pPr>
              <w:pStyle w:val="af4"/>
              <w:jc w:val="center"/>
            </w:pPr>
            <w:r w:rsidRPr="00253966">
              <w:rPr>
                <w:rFonts w:hint="eastAsia"/>
              </w:rPr>
              <w:t>登录密码</w:t>
            </w:r>
          </w:p>
        </w:tc>
        <w:tc>
          <w:tcPr>
            <w:tcW w:w="1134" w:type="dxa"/>
            <w:shd w:val="clear" w:color="auto" w:fill="auto"/>
            <w:vAlign w:val="center"/>
          </w:tcPr>
          <w:p w14:paraId="2EC409EF" w14:textId="77777777" w:rsidR="00BF01EE" w:rsidRPr="00253966" w:rsidRDefault="00BF01EE" w:rsidP="00F414B8">
            <w:pPr>
              <w:pStyle w:val="af4"/>
              <w:jc w:val="center"/>
            </w:pPr>
            <w:r w:rsidRPr="00253966">
              <w:rPr>
                <w:rFonts w:hint="eastAsia"/>
              </w:rPr>
              <w:t>个人姓名</w:t>
            </w:r>
          </w:p>
        </w:tc>
        <w:tc>
          <w:tcPr>
            <w:tcW w:w="1276" w:type="dxa"/>
            <w:shd w:val="clear" w:color="auto" w:fill="auto"/>
            <w:vAlign w:val="center"/>
          </w:tcPr>
          <w:p w14:paraId="31BDD630" w14:textId="77777777" w:rsidR="00BF01EE" w:rsidRPr="00253966" w:rsidRDefault="00BF01EE" w:rsidP="00F414B8">
            <w:pPr>
              <w:pStyle w:val="af4"/>
              <w:jc w:val="center"/>
            </w:pPr>
            <w:r w:rsidRPr="00253966">
              <w:rPr>
                <w:rFonts w:hint="eastAsia"/>
              </w:rPr>
              <w:t>所属部门</w:t>
            </w:r>
          </w:p>
        </w:tc>
        <w:tc>
          <w:tcPr>
            <w:tcW w:w="1275" w:type="dxa"/>
            <w:shd w:val="clear" w:color="auto" w:fill="auto"/>
            <w:vAlign w:val="center"/>
          </w:tcPr>
          <w:p w14:paraId="5ACECA66" w14:textId="77777777" w:rsidR="00BF01EE" w:rsidRPr="00253966" w:rsidRDefault="00BF01EE" w:rsidP="00F414B8">
            <w:pPr>
              <w:pStyle w:val="af4"/>
              <w:jc w:val="center"/>
            </w:pPr>
            <w:r w:rsidRPr="00253966">
              <w:rPr>
                <w:rFonts w:hint="eastAsia"/>
              </w:rPr>
              <w:t>权限等级</w:t>
            </w:r>
          </w:p>
        </w:tc>
        <w:tc>
          <w:tcPr>
            <w:tcW w:w="1134" w:type="dxa"/>
            <w:shd w:val="clear" w:color="auto" w:fill="auto"/>
            <w:vAlign w:val="center"/>
          </w:tcPr>
          <w:p w14:paraId="4A379886" w14:textId="77777777" w:rsidR="00BF01EE" w:rsidRPr="00253966" w:rsidRDefault="00BF01EE" w:rsidP="00F414B8">
            <w:pPr>
              <w:pStyle w:val="af4"/>
              <w:jc w:val="center"/>
            </w:pPr>
            <w:r w:rsidRPr="00253966">
              <w:rPr>
                <w:rFonts w:hint="eastAsia"/>
              </w:rPr>
              <w:t>人员岗位</w:t>
            </w:r>
          </w:p>
        </w:tc>
        <w:tc>
          <w:tcPr>
            <w:tcW w:w="1276" w:type="dxa"/>
            <w:shd w:val="clear" w:color="auto" w:fill="auto"/>
            <w:vAlign w:val="center"/>
          </w:tcPr>
          <w:p w14:paraId="51E334FB" w14:textId="77777777" w:rsidR="00BF01EE" w:rsidRPr="00253966" w:rsidRDefault="00BF01EE" w:rsidP="00F414B8">
            <w:pPr>
              <w:pStyle w:val="af4"/>
              <w:jc w:val="center"/>
            </w:pPr>
            <w:r w:rsidRPr="00253966">
              <w:rPr>
                <w:rFonts w:hint="eastAsia"/>
              </w:rPr>
              <w:t>用户状态</w:t>
            </w:r>
          </w:p>
        </w:tc>
      </w:tr>
      <w:tr w:rsidR="00BF01EE" w:rsidRPr="00253966" w14:paraId="3A13435F" w14:textId="77777777" w:rsidTr="00F414B8">
        <w:tc>
          <w:tcPr>
            <w:tcW w:w="1134" w:type="dxa"/>
            <w:shd w:val="clear" w:color="auto" w:fill="auto"/>
            <w:vAlign w:val="center"/>
          </w:tcPr>
          <w:p w14:paraId="4DEED132" w14:textId="77777777" w:rsidR="00BF01EE" w:rsidRPr="00253966" w:rsidRDefault="00BF01EE" w:rsidP="00F414B8">
            <w:pPr>
              <w:pStyle w:val="af4"/>
              <w:jc w:val="center"/>
            </w:pPr>
          </w:p>
        </w:tc>
        <w:tc>
          <w:tcPr>
            <w:tcW w:w="1276" w:type="dxa"/>
            <w:shd w:val="clear" w:color="auto" w:fill="auto"/>
            <w:vAlign w:val="center"/>
          </w:tcPr>
          <w:p w14:paraId="5DDC5B55" w14:textId="77777777" w:rsidR="00BF01EE" w:rsidRPr="00253966" w:rsidRDefault="00BF01EE" w:rsidP="00F414B8">
            <w:pPr>
              <w:pStyle w:val="af4"/>
              <w:jc w:val="center"/>
            </w:pPr>
          </w:p>
        </w:tc>
        <w:tc>
          <w:tcPr>
            <w:tcW w:w="1134" w:type="dxa"/>
            <w:shd w:val="clear" w:color="auto" w:fill="auto"/>
            <w:vAlign w:val="center"/>
          </w:tcPr>
          <w:p w14:paraId="69A8A27E" w14:textId="77777777" w:rsidR="00BF01EE" w:rsidRPr="00253966" w:rsidRDefault="00BF01EE" w:rsidP="00F414B8">
            <w:pPr>
              <w:pStyle w:val="af4"/>
              <w:jc w:val="center"/>
            </w:pPr>
          </w:p>
        </w:tc>
        <w:tc>
          <w:tcPr>
            <w:tcW w:w="1276" w:type="dxa"/>
            <w:shd w:val="clear" w:color="auto" w:fill="auto"/>
            <w:vAlign w:val="center"/>
          </w:tcPr>
          <w:p w14:paraId="056EBB15" w14:textId="77777777" w:rsidR="00BF01EE" w:rsidRPr="00253966" w:rsidRDefault="00BF01EE" w:rsidP="00F414B8">
            <w:pPr>
              <w:pStyle w:val="af4"/>
              <w:jc w:val="center"/>
            </w:pPr>
          </w:p>
        </w:tc>
        <w:tc>
          <w:tcPr>
            <w:tcW w:w="1275" w:type="dxa"/>
            <w:shd w:val="clear" w:color="auto" w:fill="auto"/>
            <w:vAlign w:val="center"/>
          </w:tcPr>
          <w:p w14:paraId="040BB90C" w14:textId="77777777" w:rsidR="00BF01EE" w:rsidRPr="00253966" w:rsidRDefault="00BF01EE" w:rsidP="00F414B8">
            <w:pPr>
              <w:pStyle w:val="af4"/>
              <w:jc w:val="center"/>
            </w:pPr>
          </w:p>
        </w:tc>
        <w:tc>
          <w:tcPr>
            <w:tcW w:w="1134" w:type="dxa"/>
            <w:shd w:val="clear" w:color="auto" w:fill="auto"/>
            <w:vAlign w:val="center"/>
          </w:tcPr>
          <w:p w14:paraId="50C6BF79" w14:textId="77777777" w:rsidR="00BF01EE" w:rsidRPr="00253966" w:rsidRDefault="00BF01EE" w:rsidP="00F414B8">
            <w:pPr>
              <w:pStyle w:val="af4"/>
              <w:jc w:val="center"/>
            </w:pPr>
          </w:p>
        </w:tc>
        <w:tc>
          <w:tcPr>
            <w:tcW w:w="1276" w:type="dxa"/>
            <w:shd w:val="clear" w:color="auto" w:fill="auto"/>
            <w:vAlign w:val="center"/>
          </w:tcPr>
          <w:p w14:paraId="73AC750C" w14:textId="77777777" w:rsidR="00BF01EE" w:rsidRPr="00253966" w:rsidRDefault="00BF01EE" w:rsidP="00F414B8">
            <w:pPr>
              <w:pStyle w:val="af4"/>
              <w:jc w:val="center"/>
            </w:pPr>
          </w:p>
        </w:tc>
      </w:tr>
    </w:tbl>
    <w:p w14:paraId="100C70A7" w14:textId="77777777" w:rsidR="00BF01EE" w:rsidRPr="00193046" w:rsidRDefault="00BF01EE" w:rsidP="00542794">
      <w:pPr>
        <w:pStyle w:val="11"/>
        <w:spacing w:beforeLines="50" w:before="156"/>
        <w:ind w:firstLine="480"/>
      </w:pPr>
      <w:r w:rsidRPr="00193046">
        <w:rPr>
          <w:rFonts w:hint="eastAsia"/>
        </w:rPr>
        <w:t>b</w:t>
      </w:r>
      <w:r w:rsidRPr="00193046">
        <w:t>.</w:t>
      </w:r>
      <w:r w:rsidRPr="00193046">
        <w:t>用户管理：系统管理员可以可折叠的树状结构浏览、删除和修改用户和用户信息；系统管理人员可查看和修改用户的登录密码；系统管理员可对用户执行启用和停用的操作；</w:t>
      </w:r>
    </w:p>
    <w:p w14:paraId="484A61AD" w14:textId="77777777" w:rsidR="00BF01EE" w:rsidRPr="00193046" w:rsidRDefault="00BF01EE" w:rsidP="00193046">
      <w:pPr>
        <w:pStyle w:val="11"/>
        <w:ind w:firstLine="480"/>
      </w:pPr>
      <w:r w:rsidRPr="00193046">
        <w:rPr>
          <w:rFonts w:hint="eastAsia"/>
        </w:rPr>
        <w:t>c</w:t>
      </w:r>
      <w:r w:rsidRPr="00193046">
        <w:t>.</w:t>
      </w:r>
      <w:r w:rsidRPr="00193046">
        <w:t>部门管理：系统管理员可创建、修改和删除部门和部门信息；</w:t>
      </w:r>
    </w:p>
    <w:p w14:paraId="68920DBA" w14:textId="1B447834" w:rsidR="00BF01EE" w:rsidRPr="00193046" w:rsidRDefault="00BF01EE" w:rsidP="00193046">
      <w:pPr>
        <w:pStyle w:val="11"/>
        <w:ind w:firstLine="480"/>
      </w:pPr>
      <w:r w:rsidRPr="00193046">
        <w:rPr>
          <w:rFonts w:hint="eastAsia"/>
        </w:rPr>
        <w:t>d</w:t>
      </w:r>
      <w:r w:rsidRPr="00193046">
        <w:t>.</w:t>
      </w:r>
      <w:r w:rsidRPr="00193046">
        <w:t>权限管理：系统管理员可浏览和管理系统所有的可分配权限，并修改权限的名称和分组</w:t>
      </w:r>
      <w:r w:rsidRPr="00193046">
        <w:rPr>
          <w:rFonts w:hint="eastAsia"/>
        </w:rPr>
        <w:t>。本软件设置</w:t>
      </w:r>
      <w:r w:rsidRPr="00193046">
        <w:rPr>
          <w:rFonts w:hint="eastAsia"/>
        </w:rPr>
        <w:t>3</w:t>
      </w:r>
      <w:r w:rsidRPr="00193046">
        <w:rPr>
          <w:rFonts w:hint="eastAsia"/>
        </w:rPr>
        <w:t>种访问权限，不同权限的用户只能对特定的软件功能模块进行操作，如表</w:t>
      </w:r>
      <w:r w:rsidR="001F271A">
        <w:t>4</w:t>
      </w:r>
      <w:r w:rsidR="00D44A9C">
        <w:t>-</w:t>
      </w:r>
      <w:r w:rsidR="00B854C6">
        <w:t>7</w:t>
      </w:r>
      <w:r w:rsidRPr="00193046">
        <w:rPr>
          <w:rFonts w:hint="eastAsia"/>
        </w:rPr>
        <w:t>所示</w:t>
      </w:r>
      <w:r w:rsidRPr="00193046">
        <w:t>；</w:t>
      </w:r>
    </w:p>
    <w:p w14:paraId="46257748" w14:textId="7D525B03" w:rsidR="00BF01EE" w:rsidRPr="00BF01EE" w:rsidRDefault="00BF01EE" w:rsidP="00BF01EE">
      <w:pPr>
        <w:spacing w:before="240" w:after="60" w:line="400" w:lineRule="exact"/>
        <w:jc w:val="center"/>
        <w:rPr>
          <w:rFonts w:eastAsia="宋体"/>
          <w:lang w:bidi="en-US"/>
        </w:rPr>
      </w:pPr>
      <w:r w:rsidRPr="00BF01EE">
        <w:rPr>
          <w:rFonts w:eastAsia="宋体" w:hint="eastAsia"/>
          <w:lang w:bidi="en-US"/>
        </w:rPr>
        <w:t>表</w:t>
      </w:r>
      <w:r w:rsidR="001F271A">
        <w:rPr>
          <w:rFonts w:eastAsia="宋体"/>
          <w:lang w:bidi="en-US"/>
        </w:rPr>
        <w:t>4</w:t>
      </w:r>
      <w:r w:rsidR="00644170">
        <w:rPr>
          <w:rFonts w:eastAsia="宋体"/>
          <w:lang w:bidi="en-US"/>
        </w:rPr>
        <w:t>-</w:t>
      </w:r>
      <w:r w:rsidR="00B854C6">
        <w:rPr>
          <w:rFonts w:eastAsia="宋体"/>
          <w:lang w:bidi="en-US"/>
        </w:rPr>
        <w:t>7</w:t>
      </w:r>
      <w:r w:rsidRPr="00BF01EE">
        <w:rPr>
          <w:rFonts w:eastAsia="宋体" w:hint="eastAsia"/>
          <w:lang w:bidi="en-US"/>
        </w:rPr>
        <w:t xml:space="preserve"> </w:t>
      </w:r>
      <w:r w:rsidRPr="00BF01EE">
        <w:rPr>
          <w:rFonts w:eastAsia="宋体" w:hint="eastAsia"/>
          <w:lang w:bidi="en-US"/>
        </w:rPr>
        <w:t>访问用户权限设置表</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7017"/>
      </w:tblGrid>
      <w:tr w:rsidR="00BF01EE" w:rsidRPr="00BF01EE" w14:paraId="0535DCD6" w14:textId="77777777" w:rsidTr="00C46D8E">
        <w:tc>
          <w:tcPr>
            <w:tcW w:w="1935" w:type="dxa"/>
            <w:shd w:val="clear" w:color="auto" w:fill="auto"/>
            <w:vAlign w:val="center"/>
          </w:tcPr>
          <w:p w14:paraId="265DCF69" w14:textId="31A8906D" w:rsidR="00BF01EE" w:rsidRPr="00BF01EE" w:rsidRDefault="00031DE2" w:rsidP="00C46D8E">
            <w:pPr>
              <w:pStyle w:val="af4"/>
              <w:jc w:val="center"/>
              <w:rPr>
                <w:lang w:bidi="en-US"/>
              </w:rPr>
            </w:pPr>
            <w:r w:rsidRPr="00BF01EE">
              <w:rPr>
                <w:rFonts w:hint="eastAsia"/>
                <w:lang w:bidi="en-US"/>
              </w:rPr>
              <w:t>权限类别</w:t>
            </w:r>
          </w:p>
        </w:tc>
        <w:tc>
          <w:tcPr>
            <w:tcW w:w="7017" w:type="dxa"/>
            <w:shd w:val="clear" w:color="auto" w:fill="auto"/>
            <w:vAlign w:val="center"/>
          </w:tcPr>
          <w:p w14:paraId="77EAC935" w14:textId="77777777" w:rsidR="00BF01EE" w:rsidRPr="00BF01EE" w:rsidRDefault="00BF01EE" w:rsidP="00C46D8E">
            <w:pPr>
              <w:pStyle w:val="af4"/>
              <w:jc w:val="center"/>
              <w:rPr>
                <w:lang w:bidi="en-US"/>
              </w:rPr>
            </w:pPr>
            <w:r w:rsidRPr="00BF01EE">
              <w:rPr>
                <w:rFonts w:hint="eastAsia"/>
                <w:lang w:bidi="en-US"/>
              </w:rPr>
              <w:t>权限具体描述</w:t>
            </w:r>
          </w:p>
        </w:tc>
      </w:tr>
      <w:tr w:rsidR="00BF01EE" w:rsidRPr="00BF01EE" w14:paraId="3D88B86E" w14:textId="77777777" w:rsidTr="00C46D8E">
        <w:tc>
          <w:tcPr>
            <w:tcW w:w="1935" w:type="dxa"/>
            <w:shd w:val="clear" w:color="auto" w:fill="auto"/>
            <w:vAlign w:val="center"/>
          </w:tcPr>
          <w:p w14:paraId="038F55B0" w14:textId="77777777" w:rsidR="009F4456" w:rsidRDefault="006F3AFF" w:rsidP="00C46D8E">
            <w:pPr>
              <w:pStyle w:val="af4"/>
              <w:jc w:val="center"/>
              <w:rPr>
                <w:lang w:bidi="en-US"/>
              </w:rPr>
            </w:pPr>
            <w:r w:rsidRPr="00BF01EE">
              <w:rPr>
                <w:rFonts w:hint="eastAsia"/>
                <w:lang w:bidi="en-US"/>
              </w:rPr>
              <w:t>超级管理员</w:t>
            </w:r>
          </w:p>
          <w:p w14:paraId="7E65A47A" w14:textId="710C6519" w:rsidR="00BF01EE" w:rsidRPr="00BF01EE" w:rsidRDefault="009F4456" w:rsidP="00C46D8E">
            <w:pPr>
              <w:pStyle w:val="af4"/>
              <w:jc w:val="center"/>
              <w:rPr>
                <w:lang w:bidi="en-US"/>
              </w:rPr>
            </w:pPr>
            <w:r>
              <w:rPr>
                <w:rFonts w:hint="eastAsia"/>
                <w:lang w:bidi="en-US"/>
              </w:rPr>
              <w:t>（角色</w:t>
            </w:r>
            <w:r>
              <w:rPr>
                <w:rFonts w:hint="eastAsia"/>
                <w:lang w:bidi="en-US"/>
              </w:rPr>
              <w:t>1</w:t>
            </w:r>
            <w:r>
              <w:rPr>
                <w:rFonts w:hint="eastAsia"/>
                <w:lang w:bidi="en-US"/>
              </w:rPr>
              <w:t>）</w:t>
            </w:r>
          </w:p>
        </w:tc>
        <w:tc>
          <w:tcPr>
            <w:tcW w:w="7017" w:type="dxa"/>
            <w:shd w:val="clear" w:color="auto" w:fill="auto"/>
            <w:vAlign w:val="center"/>
          </w:tcPr>
          <w:p w14:paraId="1C63D901" w14:textId="77777777" w:rsidR="00BF01EE" w:rsidRPr="00BF01EE" w:rsidRDefault="00BF01EE" w:rsidP="00C46D8E">
            <w:pPr>
              <w:pStyle w:val="af4"/>
              <w:rPr>
                <w:lang w:bidi="en-US"/>
              </w:rPr>
            </w:pPr>
            <w:r w:rsidRPr="00BF01EE">
              <w:rPr>
                <w:rFonts w:hint="eastAsia"/>
                <w:lang w:bidi="en-US"/>
              </w:rPr>
              <w:t>可以使用系统软件的所有功能进行系统维护管理，能查看所有数据内容，可进行所有软件模块操作。</w:t>
            </w:r>
          </w:p>
        </w:tc>
      </w:tr>
      <w:tr w:rsidR="00BF01EE" w:rsidRPr="00BF01EE" w14:paraId="27CDB7C1" w14:textId="77777777" w:rsidTr="00C46D8E">
        <w:tc>
          <w:tcPr>
            <w:tcW w:w="1935" w:type="dxa"/>
            <w:shd w:val="clear" w:color="auto" w:fill="auto"/>
            <w:vAlign w:val="center"/>
          </w:tcPr>
          <w:p w14:paraId="1331B14E" w14:textId="77777777" w:rsidR="009F4456" w:rsidRDefault="006F3AFF" w:rsidP="00C46D8E">
            <w:pPr>
              <w:pStyle w:val="af4"/>
              <w:jc w:val="center"/>
              <w:rPr>
                <w:lang w:bidi="en-US"/>
              </w:rPr>
            </w:pPr>
            <w:r w:rsidRPr="00BF01EE">
              <w:rPr>
                <w:rFonts w:hint="eastAsia"/>
                <w:lang w:bidi="en-US"/>
              </w:rPr>
              <w:t>管理人员</w:t>
            </w:r>
          </w:p>
          <w:p w14:paraId="41182F39" w14:textId="6436D88A" w:rsidR="00BF01EE" w:rsidRPr="00BF01EE" w:rsidRDefault="009F4456" w:rsidP="00C46D8E">
            <w:pPr>
              <w:pStyle w:val="af4"/>
              <w:jc w:val="center"/>
              <w:rPr>
                <w:lang w:bidi="en-US"/>
              </w:rPr>
            </w:pPr>
            <w:r>
              <w:rPr>
                <w:rFonts w:hint="eastAsia"/>
                <w:lang w:bidi="en-US"/>
              </w:rPr>
              <w:t>（角色</w:t>
            </w:r>
            <w:r>
              <w:rPr>
                <w:lang w:bidi="en-US"/>
              </w:rPr>
              <w:t>2</w:t>
            </w:r>
            <w:r>
              <w:rPr>
                <w:rFonts w:hint="eastAsia"/>
                <w:lang w:bidi="en-US"/>
              </w:rPr>
              <w:t>）</w:t>
            </w:r>
          </w:p>
        </w:tc>
        <w:tc>
          <w:tcPr>
            <w:tcW w:w="7017" w:type="dxa"/>
            <w:shd w:val="clear" w:color="auto" w:fill="auto"/>
            <w:vAlign w:val="center"/>
          </w:tcPr>
          <w:p w14:paraId="57D880B0" w14:textId="77777777" w:rsidR="00BF01EE" w:rsidRPr="00BF01EE" w:rsidRDefault="00BF01EE" w:rsidP="00C46D8E">
            <w:pPr>
              <w:pStyle w:val="af4"/>
              <w:rPr>
                <w:lang w:bidi="en-US"/>
              </w:rPr>
            </w:pPr>
            <w:r w:rsidRPr="00BF01EE">
              <w:rPr>
                <w:rFonts w:hint="eastAsia"/>
                <w:lang w:bidi="en-US"/>
              </w:rPr>
              <w:t>可以查看本系统所有数据分析结果信息，但不能进行数据修改。</w:t>
            </w:r>
          </w:p>
        </w:tc>
      </w:tr>
      <w:tr w:rsidR="00BF01EE" w:rsidRPr="00BF01EE" w14:paraId="704DDF02" w14:textId="77777777" w:rsidTr="00C46D8E">
        <w:tc>
          <w:tcPr>
            <w:tcW w:w="1935" w:type="dxa"/>
            <w:shd w:val="clear" w:color="auto" w:fill="auto"/>
            <w:vAlign w:val="center"/>
          </w:tcPr>
          <w:p w14:paraId="1A0F3C76" w14:textId="0376C756" w:rsidR="00BF01EE" w:rsidRPr="00BF01EE" w:rsidRDefault="006F3AFF" w:rsidP="00C46D8E">
            <w:pPr>
              <w:pStyle w:val="af4"/>
              <w:jc w:val="center"/>
              <w:rPr>
                <w:lang w:bidi="en-US"/>
              </w:rPr>
            </w:pPr>
            <w:r w:rsidRPr="00BF01EE">
              <w:rPr>
                <w:rFonts w:hint="eastAsia"/>
                <w:lang w:bidi="en-US"/>
              </w:rPr>
              <w:t>负责人</w:t>
            </w:r>
            <w:r w:rsidR="009F4456">
              <w:rPr>
                <w:rFonts w:hint="eastAsia"/>
                <w:lang w:bidi="en-US"/>
              </w:rPr>
              <w:t>（角色</w:t>
            </w:r>
            <w:r w:rsidR="009F4456">
              <w:rPr>
                <w:lang w:bidi="en-US"/>
              </w:rPr>
              <w:t>3</w:t>
            </w:r>
            <w:r w:rsidR="009F4456">
              <w:rPr>
                <w:rFonts w:hint="eastAsia"/>
                <w:lang w:bidi="en-US"/>
              </w:rPr>
              <w:t>）</w:t>
            </w:r>
          </w:p>
        </w:tc>
        <w:tc>
          <w:tcPr>
            <w:tcW w:w="7017" w:type="dxa"/>
            <w:shd w:val="clear" w:color="auto" w:fill="auto"/>
            <w:vAlign w:val="center"/>
          </w:tcPr>
          <w:p w14:paraId="558F2A12" w14:textId="092DB2F9" w:rsidR="00BF01EE" w:rsidRPr="00BF01EE" w:rsidRDefault="00BF01EE" w:rsidP="00C46D8E">
            <w:pPr>
              <w:pStyle w:val="af4"/>
              <w:rPr>
                <w:lang w:bidi="en-US"/>
              </w:rPr>
            </w:pPr>
            <w:r w:rsidRPr="00BF01EE">
              <w:rPr>
                <w:rFonts w:hint="eastAsia"/>
                <w:lang w:bidi="en-US"/>
              </w:rPr>
              <w:t>可以录入、修改和查询所负责</w:t>
            </w:r>
            <w:r w:rsidR="008D47FC">
              <w:rPr>
                <w:rFonts w:hint="eastAsia"/>
                <w:lang w:bidi="en-US"/>
              </w:rPr>
              <w:t>P</w:t>
            </w:r>
            <w:r w:rsidR="008D47FC">
              <w:rPr>
                <w:lang w:bidi="en-US"/>
              </w:rPr>
              <w:t>HM</w:t>
            </w:r>
            <w:r w:rsidR="008D47FC">
              <w:rPr>
                <w:rFonts w:hint="eastAsia"/>
                <w:lang w:bidi="en-US"/>
              </w:rPr>
              <w:t>模型</w:t>
            </w:r>
            <w:r w:rsidRPr="00BF01EE">
              <w:rPr>
                <w:rFonts w:hint="eastAsia"/>
                <w:lang w:bidi="en-US"/>
              </w:rPr>
              <w:t>的所有信息，对本人负责的设备进行健康管理评估和故障诊断分析。</w:t>
            </w:r>
          </w:p>
        </w:tc>
      </w:tr>
    </w:tbl>
    <w:p w14:paraId="76715432" w14:textId="77777777" w:rsidR="00BF01EE" w:rsidRPr="00193046" w:rsidRDefault="00BF01EE" w:rsidP="00542794">
      <w:pPr>
        <w:pStyle w:val="11"/>
        <w:spacing w:beforeLines="50" w:before="156"/>
        <w:ind w:firstLine="480"/>
      </w:pPr>
      <w:r w:rsidRPr="00193046">
        <w:rPr>
          <w:rFonts w:hint="eastAsia"/>
        </w:rPr>
        <w:t>e</w:t>
      </w:r>
      <w:r w:rsidRPr="00193046">
        <w:t>.</w:t>
      </w:r>
      <w:r w:rsidRPr="00193046">
        <w:t>用户类别管理：</w:t>
      </w:r>
      <w:r w:rsidRPr="00193046">
        <w:rPr>
          <w:rFonts w:hint="eastAsia"/>
        </w:rPr>
        <w:t>超级</w:t>
      </w:r>
      <w:r w:rsidRPr="00193046">
        <w:t>管理员可创建、修改和删除各个权限类别，为每个用户类别分配访问权限；每个用户类别的用户只能访问到有权查看的模块、页面、功能点和数据内容；初始用户类别如下表所示，</w:t>
      </w:r>
      <w:r w:rsidRPr="00193046">
        <w:rPr>
          <w:rFonts w:hint="eastAsia"/>
        </w:rPr>
        <w:t>超级</w:t>
      </w:r>
      <w:r w:rsidRPr="00193046">
        <w:t>管理员可根据需求增加或减少每个类别的权限（系统管理员类别除外），或增加更多的用户类别。</w:t>
      </w:r>
    </w:p>
    <w:p w14:paraId="74B807C2" w14:textId="77777777" w:rsidR="00BF01EE" w:rsidRPr="00BF01EE" w:rsidRDefault="00BF01EE" w:rsidP="001F271A">
      <w:pPr>
        <w:spacing w:line="400" w:lineRule="exact"/>
        <w:ind w:firstLineChars="200" w:firstLine="480"/>
        <w:rPr>
          <w:rFonts w:eastAsia="宋体"/>
          <w:sz w:val="24"/>
        </w:rPr>
      </w:pPr>
      <w:r w:rsidRPr="00BF01EE">
        <w:rPr>
          <w:rFonts w:eastAsia="宋体" w:hint="eastAsia"/>
          <w:bCs/>
          <w:sz w:val="24"/>
          <w:szCs w:val="22"/>
        </w:rPr>
        <w:t>②</w:t>
      </w:r>
      <w:r w:rsidRPr="00BF01EE">
        <w:rPr>
          <w:rFonts w:eastAsia="宋体" w:hint="eastAsia"/>
          <w:sz w:val="24"/>
        </w:rPr>
        <w:t>数据</w:t>
      </w:r>
      <w:r w:rsidRPr="00BF01EE">
        <w:rPr>
          <w:rFonts w:eastAsia="宋体"/>
          <w:sz w:val="24"/>
        </w:rPr>
        <w:t>资源管理子模块</w:t>
      </w:r>
      <w:r w:rsidRPr="00BF01EE">
        <w:rPr>
          <w:rFonts w:eastAsia="宋体" w:hint="eastAsia"/>
          <w:sz w:val="24"/>
        </w:rPr>
        <w:t>：</w:t>
      </w:r>
    </w:p>
    <w:p w14:paraId="530E9895" w14:textId="3BD6FC2A" w:rsidR="00BF01EE" w:rsidRPr="00BF01EE" w:rsidRDefault="00BF01EE" w:rsidP="00193046">
      <w:pPr>
        <w:pStyle w:val="11"/>
        <w:ind w:firstLine="480"/>
      </w:pPr>
      <w:r w:rsidRPr="00BF01EE">
        <w:rPr>
          <w:rFonts w:hint="eastAsia"/>
        </w:rPr>
        <w:t>本子模块</w:t>
      </w:r>
      <w:r w:rsidRPr="00BF01EE">
        <w:t>用于对</w:t>
      </w:r>
      <w:r w:rsidR="00E014A8">
        <w:t>PHM</w:t>
      </w:r>
      <w:r w:rsidR="00E014A8">
        <w:rPr>
          <w:rFonts w:hint="eastAsia"/>
        </w:rPr>
        <w:t>模型的</w:t>
      </w:r>
      <w:r w:rsidRPr="00BF01EE">
        <w:t>信息进行数据库管理和可视化显示，具体包含功能如下：</w:t>
      </w:r>
    </w:p>
    <w:p w14:paraId="720076C0" w14:textId="228E0AD2" w:rsidR="00BF01EE" w:rsidRPr="00193046" w:rsidRDefault="00BF01EE" w:rsidP="00193046">
      <w:pPr>
        <w:pStyle w:val="11"/>
        <w:ind w:firstLine="480"/>
      </w:pPr>
      <w:r w:rsidRPr="00193046">
        <w:rPr>
          <w:rFonts w:hint="eastAsia"/>
        </w:rPr>
        <w:t>a.</w:t>
      </w:r>
      <w:r w:rsidRPr="00193046">
        <w:rPr>
          <w:rFonts w:hint="eastAsia"/>
        </w:rPr>
        <w:t>参数一览</w:t>
      </w:r>
      <w:r w:rsidRPr="00193046">
        <w:t>：能以可折叠的树状结构</w:t>
      </w:r>
      <w:r w:rsidRPr="00193046">
        <w:rPr>
          <w:rFonts w:hint="eastAsia"/>
        </w:rPr>
        <w:t>分类</w:t>
      </w:r>
      <w:r w:rsidRPr="00193046">
        <w:t>显示各</w:t>
      </w:r>
      <w:r w:rsidRPr="00193046">
        <w:rPr>
          <w:rFonts w:hint="eastAsia"/>
        </w:rPr>
        <w:t>类</w:t>
      </w:r>
      <w:r w:rsidR="00D73CFD">
        <w:rPr>
          <w:rFonts w:hint="eastAsia"/>
        </w:rPr>
        <w:t>P</w:t>
      </w:r>
      <w:r w:rsidR="00D73CFD">
        <w:t>HM</w:t>
      </w:r>
      <w:r w:rsidR="00D73CFD">
        <w:rPr>
          <w:rFonts w:hint="eastAsia"/>
        </w:rPr>
        <w:t>模型信息</w:t>
      </w:r>
      <w:r w:rsidRPr="00193046">
        <w:rPr>
          <w:rFonts w:hint="eastAsia"/>
        </w:rPr>
        <w:t>概要</w:t>
      </w:r>
      <w:r w:rsidRPr="00193046">
        <w:t>；</w:t>
      </w:r>
    </w:p>
    <w:p w14:paraId="16D88FCD" w14:textId="24F146A2" w:rsidR="00BF01EE" w:rsidRDefault="00BF01EE" w:rsidP="00193046">
      <w:pPr>
        <w:pStyle w:val="11"/>
        <w:ind w:firstLine="480"/>
      </w:pPr>
      <w:r w:rsidRPr="00193046">
        <w:rPr>
          <w:rFonts w:hint="eastAsia"/>
        </w:rPr>
        <w:t>b</w:t>
      </w:r>
      <w:r w:rsidRPr="00193046">
        <w:t>.</w:t>
      </w:r>
      <w:r w:rsidRPr="00193046">
        <w:rPr>
          <w:rFonts w:hint="eastAsia"/>
        </w:rPr>
        <w:t>参数修改</w:t>
      </w:r>
      <w:r w:rsidRPr="00193046">
        <w:t>：能以可折叠的树状结构添加、修改和删除</w:t>
      </w:r>
      <w:r w:rsidRPr="00193046">
        <w:rPr>
          <w:rFonts w:hint="eastAsia"/>
        </w:rPr>
        <w:t>关键</w:t>
      </w:r>
      <w:r w:rsidRPr="00193046">
        <w:t>的有关信息</w:t>
      </w:r>
      <w:r w:rsidR="0053593F">
        <w:rPr>
          <w:rFonts w:hint="eastAsia"/>
        </w:rPr>
        <w:t>。</w:t>
      </w:r>
    </w:p>
    <w:p w14:paraId="0D115C41" w14:textId="77777777" w:rsidR="00BF01EE" w:rsidRPr="00BF01EE" w:rsidRDefault="00BF01EE" w:rsidP="00F2514C">
      <w:pPr>
        <w:spacing w:line="400" w:lineRule="exact"/>
        <w:ind w:firstLineChars="200" w:firstLine="480"/>
        <w:rPr>
          <w:rFonts w:eastAsia="宋体"/>
          <w:sz w:val="24"/>
        </w:rPr>
      </w:pPr>
      <w:r w:rsidRPr="00BF01EE">
        <w:rPr>
          <w:rFonts w:eastAsia="宋体" w:hint="eastAsia"/>
          <w:sz w:val="24"/>
        </w:rPr>
        <w:lastRenderedPageBreak/>
        <w:t>③</w:t>
      </w:r>
      <w:r w:rsidRPr="00BF01EE">
        <w:rPr>
          <w:rFonts w:eastAsia="宋体"/>
          <w:sz w:val="24"/>
        </w:rPr>
        <w:t>日志管理子模块</w:t>
      </w:r>
      <w:r w:rsidRPr="00BF01EE">
        <w:rPr>
          <w:rFonts w:eastAsia="宋体" w:hint="eastAsia"/>
          <w:sz w:val="24"/>
        </w:rPr>
        <w:t>：</w:t>
      </w:r>
    </w:p>
    <w:p w14:paraId="6E0CE69A" w14:textId="77777777" w:rsidR="00BF01EE" w:rsidRPr="00D36997" w:rsidRDefault="00BF01EE" w:rsidP="00D36997">
      <w:pPr>
        <w:pStyle w:val="11"/>
        <w:ind w:firstLine="480"/>
      </w:pPr>
      <w:r w:rsidRPr="00D36997">
        <w:t>本子模块对系统各类日志信息进行管理，以便系统管理员通过查询操作日志详细掌握有关访问用户对系统软件功能模块的操作行为、</w:t>
      </w:r>
      <w:r w:rsidRPr="00D36997">
        <w:t>IP</w:t>
      </w:r>
      <w:r w:rsidRPr="00D36997">
        <w:t>地址和访问时间等信息，对访问用户的数据篡改、恶意操作等非法行为进行责任追踪。系统涉及的日志包括用户（含系统管理员和一般访问用户）操作日志、系统异常日志和账户安全日志三种，具体功能如下：</w:t>
      </w:r>
    </w:p>
    <w:p w14:paraId="7FF79C99" w14:textId="02A0CE8E" w:rsidR="00BF01EE" w:rsidRPr="00D36997" w:rsidRDefault="00BF01EE" w:rsidP="00D36997">
      <w:pPr>
        <w:pStyle w:val="11"/>
        <w:ind w:firstLine="480"/>
      </w:pPr>
      <w:r w:rsidRPr="00D36997">
        <w:rPr>
          <w:rFonts w:hint="eastAsia"/>
        </w:rPr>
        <w:t>a</w:t>
      </w:r>
      <w:r w:rsidRPr="00D36997">
        <w:t>.</w:t>
      </w:r>
      <w:r w:rsidRPr="00D36997">
        <w:t>用户操作日志：记录用户对系统各个软件子模块的操作，包括用户的真实信息、注册用户名、操作模块</w:t>
      </w:r>
      <w:r w:rsidRPr="001F271A">
        <w:t>、操作内容、</w:t>
      </w:r>
      <w:r w:rsidRPr="001F271A">
        <w:t>IP</w:t>
      </w:r>
      <w:r w:rsidRPr="001F271A">
        <w:t>地址、日志信息类别（分为</w:t>
      </w:r>
      <w:r w:rsidR="006901DA" w:rsidRPr="001F271A">
        <w:rPr>
          <w:rFonts w:hint="eastAsia"/>
        </w:rPr>
        <w:t>调试、报告、</w:t>
      </w:r>
      <w:r w:rsidRPr="001F271A">
        <w:t>警告、</w:t>
      </w:r>
      <w:r w:rsidR="006901DA" w:rsidRPr="001F271A">
        <w:rPr>
          <w:rFonts w:hint="eastAsia"/>
        </w:rPr>
        <w:t>错误、</w:t>
      </w:r>
      <w:r w:rsidRPr="001F271A">
        <w:t>严重警告）和操作时间</w:t>
      </w:r>
      <w:r w:rsidRPr="001F271A">
        <w:rPr>
          <w:rFonts w:hint="eastAsia"/>
        </w:rPr>
        <w:t>，操作日志信息如表</w:t>
      </w:r>
      <w:r w:rsidR="001F271A" w:rsidRPr="001F271A">
        <w:t>4</w:t>
      </w:r>
      <w:r w:rsidR="004B6409" w:rsidRPr="001F271A">
        <w:t>-</w:t>
      </w:r>
      <w:r w:rsidR="00B854C6" w:rsidRPr="001F271A">
        <w:t>8</w:t>
      </w:r>
      <w:r w:rsidRPr="001F271A">
        <w:rPr>
          <w:rFonts w:hint="eastAsia"/>
        </w:rPr>
        <w:t>所示</w:t>
      </w:r>
      <w:r w:rsidRPr="00D36997">
        <w:t>；</w:t>
      </w:r>
    </w:p>
    <w:p w14:paraId="593FA71F" w14:textId="7D6E340F" w:rsidR="00BF01EE" w:rsidRPr="00BF01EE" w:rsidRDefault="00BF01EE" w:rsidP="00D36997">
      <w:pPr>
        <w:pStyle w:val="af2"/>
        <w:rPr>
          <w:lang w:bidi="en-US"/>
        </w:rPr>
      </w:pPr>
      <w:r w:rsidRPr="001F271A">
        <w:rPr>
          <w:rFonts w:hint="eastAsia"/>
          <w:lang w:bidi="en-US"/>
        </w:rPr>
        <w:t>表</w:t>
      </w:r>
      <w:r w:rsidR="001F271A" w:rsidRPr="001F271A">
        <w:rPr>
          <w:lang w:bidi="en-US"/>
        </w:rPr>
        <w:t>4</w:t>
      </w:r>
      <w:r w:rsidR="0016409F" w:rsidRPr="001F271A">
        <w:rPr>
          <w:lang w:bidi="en-US"/>
        </w:rPr>
        <w:t>-</w:t>
      </w:r>
      <w:r w:rsidR="00B854C6" w:rsidRPr="001F271A">
        <w:rPr>
          <w:lang w:bidi="en-US"/>
        </w:rPr>
        <w:t>8</w:t>
      </w:r>
      <w:r w:rsidRPr="001F271A">
        <w:rPr>
          <w:rFonts w:hint="eastAsia"/>
          <w:lang w:bidi="en-US"/>
        </w:rPr>
        <w:t xml:space="preserve"> </w:t>
      </w:r>
      <w:r w:rsidRPr="001F271A">
        <w:rPr>
          <w:rFonts w:hint="eastAsia"/>
          <w:lang w:bidi="en-US"/>
        </w:rPr>
        <w:t>操作</w:t>
      </w:r>
      <w:r w:rsidRPr="00BF01EE">
        <w:rPr>
          <w:rFonts w:hint="eastAsia"/>
          <w:lang w:bidi="en-US"/>
        </w:rPr>
        <w:t>日志信息表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1178"/>
        <w:gridCol w:w="1178"/>
        <w:gridCol w:w="714"/>
        <w:gridCol w:w="713"/>
        <w:gridCol w:w="1410"/>
        <w:gridCol w:w="1177"/>
        <w:gridCol w:w="1177"/>
      </w:tblGrid>
      <w:tr w:rsidR="00BF01EE" w:rsidRPr="00BF01EE" w14:paraId="7C414582" w14:textId="77777777" w:rsidTr="00E636A9">
        <w:tc>
          <w:tcPr>
            <w:tcW w:w="557" w:type="pct"/>
            <w:shd w:val="clear" w:color="auto" w:fill="auto"/>
            <w:vAlign w:val="center"/>
          </w:tcPr>
          <w:p w14:paraId="79FB2EBE" w14:textId="77777777" w:rsidR="00BF01EE" w:rsidRPr="00BF01EE" w:rsidRDefault="00BF01EE" w:rsidP="00E636A9">
            <w:pPr>
              <w:pStyle w:val="af4"/>
              <w:jc w:val="center"/>
              <w:rPr>
                <w:lang w:bidi="en-US"/>
              </w:rPr>
            </w:pPr>
            <w:r w:rsidRPr="00BF01EE">
              <w:rPr>
                <w:rFonts w:hint="eastAsia"/>
                <w:lang w:bidi="en-US"/>
              </w:rPr>
              <w:t>登录人</w:t>
            </w:r>
          </w:p>
          <w:p w14:paraId="343D311A" w14:textId="77777777" w:rsidR="00BF01EE" w:rsidRPr="00BF01EE" w:rsidRDefault="00BF01EE" w:rsidP="00E636A9">
            <w:pPr>
              <w:pStyle w:val="af4"/>
              <w:jc w:val="center"/>
              <w:rPr>
                <w:lang w:bidi="en-US"/>
              </w:rPr>
            </w:pPr>
            <w:r w:rsidRPr="00BF01EE">
              <w:rPr>
                <w:rFonts w:hint="eastAsia"/>
                <w:lang w:bidi="en-US"/>
              </w:rPr>
              <w:t>姓名</w:t>
            </w:r>
          </w:p>
        </w:tc>
        <w:tc>
          <w:tcPr>
            <w:tcW w:w="693" w:type="pct"/>
            <w:shd w:val="clear" w:color="auto" w:fill="auto"/>
            <w:vAlign w:val="center"/>
          </w:tcPr>
          <w:p w14:paraId="2A917283" w14:textId="77777777" w:rsidR="00BF01EE" w:rsidRPr="00BF01EE" w:rsidRDefault="00BF01EE" w:rsidP="00E636A9">
            <w:pPr>
              <w:pStyle w:val="af4"/>
              <w:jc w:val="center"/>
              <w:rPr>
                <w:lang w:bidi="en-US"/>
              </w:rPr>
            </w:pPr>
            <w:r w:rsidRPr="00BF01EE">
              <w:rPr>
                <w:rFonts w:hint="eastAsia"/>
                <w:lang w:bidi="en-US"/>
              </w:rPr>
              <w:t>登录人注</w:t>
            </w:r>
          </w:p>
          <w:p w14:paraId="28E2CAAE" w14:textId="77777777" w:rsidR="00BF01EE" w:rsidRPr="00BF01EE" w:rsidRDefault="00BF01EE" w:rsidP="00E636A9">
            <w:pPr>
              <w:pStyle w:val="af4"/>
              <w:jc w:val="center"/>
              <w:rPr>
                <w:lang w:bidi="en-US"/>
              </w:rPr>
            </w:pPr>
            <w:r w:rsidRPr="00BF01EE">
              <w:rPr>
                <w:rFonts w:hint="eastAsia"/>
                <w:lang w:bidi="en-US"/>
              </w:rPr>
              <w:t>册用户名</w:t>
            </w:r>
          </w:p>
        </w:tc>
        <w:tc>
          <w:tcPr>
            <w:tcW w:w="693" w:type="pct"/>
            <w:shd w:val="clear" w:color="auto" w:fill="auto"/>
            <w:vAlign w:val="center"/>
          </w:tcPr>
          <w:p w14:paraId="1F864CCE" w14:textId="77777777" w:rsidR="00BF01EE" w:rsidRPr="00BF01EE" w:rsidRDefault="00BF01EE" w:rsidP="00E636A9">
            <w:pPr>
              <w:pStyle w:val="af4"/>
              <w:jc w:val="center"/>
              <w:rPr>
                <w:lang w:bidi="en-US"/>
              </w:rPr>
            </w:pPr>
            <w:r w:rsidRPr="00BF01EE">
              <w:rPr>
                <w:rFonts w:hint="eastAsia"/>
                <w:lang w:bidi="en-US"/>
              </w:rPr>
              <w:t>软件操作</w:t>
            </w:r>
          </w:p>
          <w:p w14:paraId="7E3D3B45" w14:textId="77777777" w:rsidR="00BF01EE" w:rsidRPr="00BF01EE" w:rsidRDefault="00BF01EE" w:rsidP="00E636A9">
            <w:pPr>
              <w:pStyle w:val="af4"/>
              <w:jc w:val="center"/>
              <w:rPr>
                <w:lang w:bidi="en-US"/>
              </w:rPr>
            </w:pPr>
            <w:r w:rsidRPr="00BF01EE">
              <w:rPr>
                <w:rFonts w:hint="eastAsia"/>
                <w:lang w:bidi="en-US"/>
              </w:rPr>
              <w:t>功能模块</w:t>
            </w:r>
          </w:p>
        </w:tc>
        <w:tc>
          <w:tcPr>
            <w:tcW w:w="420" w:type="pct"/>
            <w:shd w:val="clear" w:color="auto" w:fill="auto"/>
            <w:vAlign w:val="center"/>
          </w:tcPr>
          <w:p w14:paraId="0E17CE5D" w14:textId="77777777" w:rsidR="00BF01EE" w:rsidRPr="00BF01EE" w:rsidRDefault="00BF01EE" w:rsidP="00E636A9">
            <w:pPr>
              <w:pStyle w:val="af4"/>
              <w:jc w:val="center"/>
              <w:rPr>
                <w:lang w:bidi="en-US"/>
              </w:rPr>
            </w:pPr>
            <w:r w:rsidRPr="00BF01EE">
              <w:rPr>
                <w:rFonts w:hint="eastAsia"/>
                <w:lang w:bidi="en-US"/>
              </w:rPr>
              <w:t>操作</w:t>
            </w:r>
          </w:p>
          <w:p w14:paraId="425488D9" w14:textId="77777777" w:rsidR="00BF01EE" w:rsidRPr="00BF01EE" w:rsidRDefault="00BF01EE" w:rsidP="00E636A9">
            <w:pPr>
              <w:pStyle w:val="af4"/>
              <w:jc w:val="center"/>
              <w:rPr>
                <w:lang w:bidi="en-US"/>
              </w:rPr>
            </w:pPr>
            <w:r w:rsidRPr="00BF01EE">
              <w:rPr>
                <w:rFonts w:hint="eastAsia"/>
                <w:lang w:bidi="en-US"/>
              </w:rPr>
              <w:t>类型</w:t>
            </w:r>
          </w:p>
        </w:tc>
        <w:tc>
          <w:tcPr>
            <w:tcW w:w="420" w:type="pct"/>
            <w:shd w:val="clear" w:color="auto" w:fill="auto"/>
            <w:vAlign w:val="center"/>
          </w:tcPr>
          <w:p w14:paraId="4012B61D" w14:textId="77777777" w:rsidR="00BF01EE" w:rsidRPr="00BF01EE" w:rsidRDefault="00BF01EE" w:rsidP="00E636A9">
            <w:pPr>
              <w:pStyle w:val="af4"/>
              <w:jc w:val="center"/>
              <w:rPr>
                <w:lang w:bidi="en-US"/>
              </w:rPr>
            </w:pPr>
            <w:r w:rsidRPr="00BF01EE">
              <w:rPr>
                <w:rFonts w:hint="eastAsia"/>
                <w:lang w:bidi="en-US"/>
              </w:rPr>
              <w:t>操作</w:t>
            </w:r>
          </w:p>
          <w:p w14:paraId="28E142BD" w14:textId="77777777" w:rsidR="00BF01EE" w:rsidRPr="00BF01EE" w:rsidRDefault="00BF01EE" w:rsidP="00E636A9">
            <w:pPr>
              <w:pStyle w:val="af4"/>
              <w:jc w:val="center"/>
              <w:rPr>
                <w:lang w:bidi="en-US"/>
              </w:rPr>
            </w:pPr>
            <w:r w:rsidRPr="00BF01EE">
              <w:rPr>
                <w:rFonts w:hint="eastAsia"/>
                <w:lang w:bidi="en-US"/>
              </w:rPr>
              <w:t>内容</w:t>
            </w:r>
          </w:p>
        </w:tc>
        <w:tc>
          <w:tcPr>
            <w:tcW w:w="830" w:type="pct"/>
            <w:shd w:val="clear" w:color="auto" w:fill="auto"/>
            <w:vAlign w:val="center"/>
          </w:tcPr>
          <w:p w14:paraId="64CA1C15" w14:textId="77777777" w:rsidR="00BF01EE" w:rsidRPr="00BF01EE" w:rsidRDefault="00BF01EE" w:rsidP="00E636A9">
            <w:pPr>
              <w:pStyle w:val="af4"/>
              <w:jc w:val="center"/>
              <w:rPr>
                <w:lang w:bidi="en-US"/>
              </w:rPr>
            </w:pPr>
            <w:r w:rsidRPr="00BF01EE">
              <w:rPr>
                <w:rFonts w:hint="eastAsia"/>
                <w:lang w:bidi="en-US"/>
              </w:rPr>
              <w:t>访问计算机</w:t>
            </w:r>
          </w:p>
          <w:p w14:paraId="38A44026" w14:textId="77777777" w:rsidR="00BF01EE" w:rsidRPr="00BF01EE" w:rsidRDefault="00BF01EE" w:rsidP="00E636A9">
            <w:pPr>
              <w:pStyle w:val="af4"/>
              <w:jc w:val="center"/>
              <w:rPr>
                <w:lang w:bidi="en-US"/>
              </w:rPr>
            </w:pPr>
            <w:r w:rsidRPr="00BF01EE">
              <w:rPr>
                <w:rFonts w:hint="eastAsia"/>
                <w:lang w:bidi="en-US"/>
              </w:rPr>
              <w:t>IP</w:t>
            </w:r>
            <w:r w:rsidRPr="00BF01EE">
              <w:rPr>
                <w:rFonts w:hint="eastAsia"/>
                <w:lang w:bidi="en-US"/>
              </w:rPr>
              <w:t>地址</w:t>
            </w:r>
          </w:p>
        </w:tc>
        <w:tc>
          <w:tcPr>
            <w:tcW w:w="693" w:type="pct"/>
            <w:shd w:val="clear" w:color="auto" w:fill="auto"/>
            <w:vAlign w:val="center"/>
          </w:tcPr>
          <w:p w14:paraId="103DC893" w14:textId="77777777" w:rsidR="00BF01EE" w:rsidRPr="00BF01EE" w:rsidRDefault="00BF01EE" w:rsidP="00E636A9">
            <w:pPr>
              <w:pStyle w:val="af4"/>
              <w:jc w:val="center"/>
              <w:rPr>
                <w:lang w:bidi="en-US"/>
              </w:rPr>
            </w:pPr>
            <w:r w:rsidRPr="00BF01EE">
              <w:rPr>
                <w:rFonts w:hint="eastAsia"/>
                <w:lang w:bidi="en-US"/>
              </w:rPr>
              <w:t>日志信息</w:t>
            </w:r>
          </w:p>
          <w:p w14:paraId="2D446FEB" w14:textId="77777777" w:rsidR="00BF01EE" w:rsidRPr="00BF01EE" w:rsidRDefault="00BF01EE" w:rsidP="00E636A9">
            <w:pPr>
              <w:pStyle w:val="af4"/>
              <w:jc w:val="center"/>
              <w:rPr>
                <w:lang w:bidi="en-US"/>
              </w:rPr>
            </w:pPr>
            <w:r w:rsidRPr="00BF01EE">
              <w:rPr>
                <w:rFonts w:hint="eastAsia"/>
                <w:lang w:bidi="en-US"/>
              </w:rPr>
              <w:t>类别</w:t>
            </w:r>
          </w:p>
        </w:tc>
        <w:tc>
          <w:tcPr>
            <w:tcW w:w="693" w:type="pct"/>
            <w:vAlign w:val="center"/>
          </w:tcPr>
          <w:p w14:paraId="35864CE9" w14:textId="77777777" w:rsidR="00BF01EE" w:rsidRPr="00BF01EE" w:rsidRDefault="00BF01EE" w:rsidP="00E636A9">
            <w:pPr>
              <w:pStyle w:val="af4"/>
              <w:jc w:val="center"/>
              <w:rPr>
                <w:lang w:bidi="en-US"/>
              </w:rPr>
            </w:pPr>
            <w:r w:rsidRPr="00BF01EE">
              <w:rPr>
                <w:rFonts w:hint="eastAsia"/>
                <w:lang w:bidi="en-US"/>
              </w:rPr>
              <w:t>访问时间</w:t>
            </w:r>
          </w:p>
        </w:tc>
      </w:tr>
      <w:tr w:rsidR="00BF01EE" w:rsidRPr="00BF01EE" w14:paraId="362AE2FC" w14:textId="77777777" w:rsidTr="00E636A9">
        <w:tc>
          <w:tcPr>
            <w:tcW w:w="557" w:type="pct"/>
            <w:shd w:val="clear" w:color="auto" w:fill="auto"/>
            <w:vAlign w:val="center"/>
          </w:tcPr>
          <w:p w14:paraId="6F147546"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7EE3F1BE"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09BDF4D9" w14:textId="77777777" w:rsidR="00BF01EE" w:rsidRPr="00BF01EE" w:rsidRDefault="00BF01EE" w:rsidP="00E636A9">
            <w:pPr>
              <w:pStyle w:val="af4"/>
              <w:jc w:val="center"/>
              <w:rPr>
                <w:rFonts w:ascii="Calibri" w:hAnsi="Calibri"/>
                <w:bCs/>
                <w:sz w:val="24"/>
                <w:szCs w:val="21"/>
                <w:lang w:bidi="en-US"/>
              </w:rPr>
            </w:pPr>
          </w:p>
        </w:tc>
        <w:tc>
          <w:tcPr>
            <w:tcW w:w="420" w:type="pct"/>
            <w:shd w:val="clear" w:color="auto" w:fill="auto"/>
            <w:vAlign w:val="center"/>
          </w:tcPr>
          <w:p w14:paraId="5766CED2" w14:textId="77777777" w:rsidR="00BF01EE" w:rsidRPr="00BF01EE" w:rsidRDefault="00BF01EE" w:rsidP="00E636A9">
            <w:pPr>
              <w:pStyle w:val="af4"/>
              <w:jc w:val="center"/>
              <w:rPr>
                <w:rFonts w:ascii="Calibri" w:hAnsi="Calibri"/>
                <w:bCs/>
                <w:sz w:val="24"/>
                <w:szCs w:val="21"/>
                <w:lang w:bidi="en-US"/>
              </w:rPr>
            </w:pPr>
          </w:p>
        </w:tc>
        <w:tc>
          <w:tcPr>
            <w:tcW w:w="420" w:type="pct"/>
            <w:shd w:val="clear" w:color="auto" w:fill="auto"/>
            <w:vAlign w:val="center"/>
          </w:tcPr>
          <w:p w14:paraId="1E192BA7" w14:textId="77777777" w:rsidR="00BF01EE" w:rsidRPr="00BF01EE" w:rsidRDefault="00BF01EE" w:rsidP="00E636A9">
            <w:pPr>
              <w:pStyle w:val="af4"/>
              <w:jc w:val="center"/>
              <w:rPr>
                <w:rFonts w:ascii="Calibri" w:hAnsi="Calibri"/>
                <w:bCs/>
                <w:sz w:val="24"/>
                <w:szCs w:val="21"/>
                <w:lang w:bidi="en-US"/>
              </w:rPr>
            </w:pPr>
          </w:p>
        </w:tc>
        <w:tc>
          <w:tcPr>
            <w:tcW w:w="830" w:type="pct"/>
            <w:shd w:val="clear" w:color="auto" w:fill="auto"/>
            <w:vAlign w:val="center"/>
          </w:tcPr>
          <w:p w14:paraId="46AC6595" w14:textId="77777777" w:rsidR="00BF01EE" w:rsidRPr="00BF01EE" w:rsidRDefault="00BF01EE" w:rsidP="00E636A9">
            <w:pPr>
              <w:pStyle w:val="af4"/>
              <w:jc w:val="center"/>
              <w:rPr>
                <w:rFonts w:ascii="Calibri" w:hAnsi="Calibri"/>
                <w:bCs/>
                <w:sz w:val="24"/>
                <w:szCs w:val="21"/>
                <w:lang w:bidi="en-US"/>
              </w:rPr>
            </w:pPr>
          </w:p>
        </w:tc>
        <w:tc>
          <w:tcPr>
            <w:tcW w:w="693" w:type="pct"/>
            <w:shd w:val="clear" w:color="auto" w:fill="auto"/>
            <w:vAlign w:val="center"/>
          </w:tcPr>
          <w:p w14:paraId="5EC1DCA5" w14:textId="77777777" w:rsidR="00BF01EE" w:rsidRPr="00BF01EE" w:rsidRDefault="00BF01EE" w:rsidP="00E636A9">
            <w:pPr>
              <w:pStyle w:val="af4"/>
              <w:jc w:val="center"/>
              <w:rPr>
                <w:rFonts w:ascii="Calibri" w:hAnsi="Calibri"/>
                <w:bCs/>
                <w:sz w:val="24"/>
                <w:szCs w:val="21"/>
                <w:lang w:bidi="en-US"/>
              </w:rPr>
            </w:pPr>
          </w:p>
        </w:tc>
        <w:tc>
          <w:tcPr>
            <w:tcW w:w="693" w:type="pct"/>
            <w:vAlign w:val="center"/>
          </w:tcPr>
          <w:p w14:paraId="4E3A85C6" w14:textId="77777777" w:rsidR="00BF01EE" w:rsidRPr="00BF01EE" w:rsidRDefault="00BF01EE" w:rsidP="00E636A9">
            <w:pPr>
              <w:pStyle w:val="af4"/>
              <w:jc w:val="center"/>
              <w:rPr>
                <w:rFonts w:ascii="Calibri" w:hAnsi="Calibri"/>
                <w:bCs/>
                <w:sz w:val="24"/>
                <w:szCs w:val="21"/>
                <w:lang w:bidi="en-US"/>
              </w:rPr>
            </w:pPr>
          </w:p>
        </w:tc>
      </w:tr>
    </w:tbl>
    <w:p w14:paraId="2652A029" w14:textId="77777777" w:rsidR="00BF01EE" w:rsidRPr="00D36997" w:rsidRDefault="00BF01EE" w:rsidP="00542794">
      <w:pPr>
        <w:pStyle w:val="11"/>
        <w:spacing w:beforeLines="50" w:before="156"/>
        <w:ind w:firstLine="480"/>
      </w:pPr>
      <w:r w:rsidRPr="00D36997">
        <w:rPr>
          <w:rFonts w:hint="eastAsia"/>
        </w:rPr>
        <w:t>b</w:t>
      </w:r>
      <w:r w:rsidRPr="00D36997">
        <w:t>.</w:t>
      </w:r>
      <w:r w:rsidRPr="00D36997">
        <w:t>系统异常日志：记录系统运行过程中产生的预警和报错信息，如故障报错、意外中断、存储空间不足等；</w:t>
      </w:r>
    </w:p>
    <w:p w14:paraId="4AD70ABA" w14:textId="77777777" w:rsidR="00BF01EE" w:rsidRPr="00D36997" w:rsidRDefault="00BF01EE" w:rsidP="00D36997">
      <w:pPr>
        <w:pStyle w:val="11"/>
        <w:ind w:firstLine="480"/>
      </w:pPr>
      <w:r w:rsidRPr="00D36997">
        <w:rPr>
          <w:rFonts w:hint="eastAsia"/>
        </w:rPr>
        <w:t>c</w:t>
      </w:r>
      <w:r w:rsidRPr="00D36997">
        <w:t>.</w:t>
      </w:r>
      <w:r w:rsidRPr="00D36997">
        <w:t>账户安全日志：对用户的异常行为如使用错误密码登录等进行记录，对用户不合理的数据修改及潜在的恶意操作等非法行为进行识别和记录；</w:t>
      </w:r>
    </w:p>
    <w:p w14:paraId="36C36680" w14:textId="77777777" w:rsidR="00BF01EE" w:rsidRPr="00D36997" w:rsidRDefault="00BF01EE" w:rsidP="00D36997">
      <w:pPr>
        <w:pStyle w:val="11"/>
        <w:ind w:firstLine="480"/>
      </w:pPr>
      <w:r w:rsidRPr="00D36997">
        <w:rPr>
          <w:rFonts w:hint="eastAsia"/>
        </w:rPr>
        <w:t>d</w:t>
      </w:r>
      <w:r w:rsidRPr="00D36997">
        <w:t>.</w:t>
      </w:r>
      <w:r w:rsidRPr="00D36997">
        <w:t>日志管理：系统管理员能够导出、删除和清空已经存储的日志信息，同时可以通过关键词、用户、时间范围等方式查询日志信息。</w:t>
      </w:r>
    </w:p>
    <w:p w14:paraId="014009AE" w14:textId="77777777" w:rsidR="00BF01EE" w:rsidRPr="00BF01EE" w:rsidRDefault="00BF01EE" w:rsidP="00D36997">
      <w:pPr>
        <w:pStyle w:val="31"/>
        <w:ind w:firstLine="384"/>
      </w:pPr>
      <w:r w:rsidRPr="00BF01EE">
        <w:rPr>
          <w:rFonts w:hint="eastAsia"/>
        </w:rPr>
        <w:t>（</w:t>
      </w:r>
      <w:r w:rsidRPr="00BF01EE">
        <w:rPr>
          <w:rFonts w:hint="eastAsia"/>
        </w:rPr>
        <w:t>3</w:t>
      </w:r>
      <w:r w:rsidRPr="00BF01EE">
        <w:rPr>
          <w:rFonts w:hint="eastAsia"/>
        </w:rPr>
        <w:t>）详细设计方案</w:t>
      </w:r>
    </w:p>
    <w:p w14:paraId="10C00F23" w14:textId="39622429" w:rsidR="00BF01EE" w:rsidRPr="00192AA8" w:rsidRDefault="00BF01EE" w:rsidP="00192AA8">
      <w:pPr>
        <w:pStyle w:val="11"/>
        <w:ind w:firstLine="480"/>
      </w:pPr>
      <w:r w:rsidRPr="00192AA8">
        <w:rPr>
          <w:rFonts w:hint="eastAsia"/>
        </w:rPr>
        <w:t>根据以上提出的</w:t>
      </w:r>
      <w:r w:rsidRPr="00192AA8">
        <w:t>PHM</w:t>
      </w:r>
      <w:r w:rsidRPr="00192AA8">
        <w:t>模型</w:t>
      </w:r>
      <w:r w:rsidRPr="00192AA8">
        <w:rPr>
          <w:rFonts w:hint="eastAsia"/>
        </w:rPr>
        <w:t>库设计与研发要求，本节制定了更为详细的设计方案，包括数据库选型、数据库设计、技术指标、数据库性能等。</w:t>
      </w:r>
    </w:p>
    <w:p w14:paraId="33116AAA" w14:textId="77777777" w:rsidR="00BF01EE" w:rsidRPr="00192AA8" w:rsidRDefault="00BF01EE" w:rsidP="00192AA8">
      <w:pPr>
        <w:pStyle w:val="11"/>
        <w:ind w:firstLine="480"/>
      </w:pPr>
      <w:r w:rsidRPr="00192AA8">
        <w:rPr>
          <w:rFonts w:hint="eastAsia"/>
        </w:rPr>
        <w:t>①数据库选型</w:t>
      </w:r>
    </w:p>
    <w:p w14:paraId="3E35BC89" w14:textId="1DBB2C4C" w:rsidR="00BF01EE" w:rsidRPr="00192AA8" w:rsidRDefault="002F3988" w:rsidP="00192AA8">
      <w:pPr>
        <w:pStyle w:val="11"/>
        <w:ind w:firstLine="480"/>
      </w:pPr>
      <w:r>
        <w:rPr>
          <w:rFonts w:hint="eastAsia"/>
        </w:rPr>
        <w:t>P</w:t>
      </w:r>
      <w:r>
        <w:t>HM</w:t>
      </w:r>
      <w:r>
        <w:rPr>
          <w:rFonts w:hint="eastAsia"/>
        </w:rPr>
        <w:t>模型</w:t>
      </w:r>
      <w:r w:rsidR="00BF01EE" w:rsidRPr="00192AA8">
        <w:rPr>
          <w:rFonts w:hint="eastAsia"/>
        </w:rPr>
        <w:t>库的选型主要考虑可靠性与安全性，可靠性高的数据库需要保证数据的一致性，目前主流数据库可分为关系型数据库与非关系型数据库，非关系型数据库注重最终一致性；关系型数据库注重数据整个生命周期的强一致性。</w:t>
      </w:r>
    </w:p>
    <w:p w14:paraId="2E8E9B84" w14:textId="4A770287" w:rsidR="00BF01EE" w:rsidRPr="00192AA8" w:rsidRDefault="00BF01EE" w:rsidP="00192AA8">
      <w:pPr>
        <w:pStyle w:val="11"/>
        <w:ind w:firstLine="480"/>
      </w:pPr>
      <w:r w:rsidRPr="00192AA8">
        <w:rPr>
          <w:rFonts w:hint="eastAsia"/>
        </w:rPr>
        <w:t>针对系统数据存储的设计中，数据存取效率是考虑的重点。本系统将覆盖对各类</w:t>
      </w:r>
      <w:r w:rsidR="00A43353">
        <w:rPr>
          <w:rFonts w:hint="eastAsia"/>
        </w:rPr>
        <w:t>P</w:t>
      </w:r>
      <w:r w:rsidR="00A43353">
        <w:t>HM</w:t>
      </w:r>
      <w:r w:rsidR="00A43353">
        <w:rPr>
          <w:rFonts w:hint="eastAsia"/>
        </w:rPr>
        <w:t>模型</w:t>
      </w:r>
      <w:r w:rsidRPr="00192AA8">
        <w:rPr>
          <w:rFonts w:hint="eastAsia"/>
        </w:rPr>
        <w:t>的存储，存储对象为</w:t>
      </w:r>
      <w:r w:rsidR="002C66ED">
        <w:rPr>
          <w:rFonts w:hint="eastAsia"/>
        </w:rPr>
        <w:t>P</w:t>
      </w:r>
      <w:r w:rsidR="002C66ED">
        <w:t>HM</w:t>
      </w:r>
      <w:r w:rsidR="002C66ED">
        <w:rPr>
          <w:rFonts w:hint="eastAsia"/>
        </w:rPr>
        <w:t>模型的各项属性和信息</w:t>
      </w:r>
      <w:r w:rsidRPr="00192AA8">
        <w:rPr>
          <w:rFonts w:hint="eastAsia"/>
        </w:rPr>
        <w:t>以及最新记录的</w:t>
      </w:r>
      <w:r w:rsidR="00E2530B">
        <w:rPr>
          <w:rFonts w:hint="eastAsia"/>
        </w:rPr>
        <w:t>模型</w:t>
      </w:r>
      <w:r w:rsidRPr="00192AA8">
        <w:rPr>
          <w:rFonts w:hint="eastAsia"/>
        </w:rPr>
        <w:t>运行</w:t>
      </w:r>
      <w:r w:rsidR="00254330">
        <w:rPr>
          <w:rFonts w:hint="eastAsia"/>
        </w:rPr>
        <w:t>输出</w:t>
      </w:r>
      <w:r w:rsidRPr="00192AA8">
        <w:rPr>
          <w:rFonts w:hint="eastAsia"/>
        </w:rPr>
        <w:t>数据等，包括文档类数据存储和模型类数据存储。总的来说，存在以下三个方面的特点：</w:t>
      </w:r>
    </w:p>
    <w:p w14:paraId="2FF0DA8A" w14:textId="77777777" w:rsidR="00BF01EE" w:rsidRPr="00192AA8" w:rsidRDefault="00BF01EE" w:rsidP="00192AA8">
      <w:pPr>
        <w:pStyle w:val="11"/>
        <w:ind w:firstLine="480"/>
      </w:pPr>
      <w:r w:rsidRPr="00192AA8">
        <w:rPr>
          <w:rFonts w:hint="eastAsia"/>
        </w:rPr>
        <w:t>a</w:t>
      </w:r>
      <w:r w:rsidRPr="00192AA8">
        <w:t>.</w:t>
      </w:r>
      <w:r w:rsidRPr="00192AA8">
        <w:rPr>
          <w:rFonts w:hint="eastAsia"/>
        </w:rPr>
        <w:t>数据种类繁多：本次系统将覆盖文档类数据来源于换料检修相关技术总结报</w:t>
      </w:r>
      <w:r w:rsidRPr="00192AA8">
        <w:rPr>
          <w:rFonts w:hint="eastAsia"/>
        </w:rPr>
        <w:lastRenderedPageBreak/>
        <w:t>告、现场试验、工程实施数据记录文件、工艺说明书、设备说明书等，经过整理和提取后形成易于存储和提取的结构化数据，以及相关设备工艺的图片等信息数据。模型类数据主要是由三维软件设计生成的三维数字化模型文件等；</w:t>
      </w:r>
    </w:p>
    <w:p w14:paraId="45FCB3D4" w14:textId="77777777" w:rsidR="00BF01EE" w:rsidRPr="00192AA8" w:rsidRDefault="00BF01EE" w:rsidP="00192AA8">
      <w:pPr>
        <w:pStyle w:val="11"/>
        <w:ind w:firstLine="480"/>
      </w:pPr>
      <w:r w:rsidRPr="00192AA8">
        <w:rPr>
          <w:rFonts w:hint="eastAsia"/>
        </w:rPr>
        <w:t>b</w:t>
      </w:r>
      <w:r w:rsidRPr="00192AA8">
        <w:t>.</w:t>
      </w:r>
      <w:r w:rsidRPr="00192AA8">
        <w:rPr>
          <w:rFonts w:hint="eastAsia"/>
        </w:rPr>
        <w:t>数据存取效率要求高：大量数据在采集完成后，需要以最快的速度完成结构化并进行分析处理，并提供运维人员查看。</w:t>
      </w:r>
    </w:p>
    <w:p w14:paraId="0A8BA1BD" w14:textId="2818CB81" w:rsidR="00BF01EE" w:rsidRPr="00192AA8" w:rsidRDefault="00BF01EE" w:rsidP="00192AA8">
      <w:pPr>
        <w:pStyle w:val="11"/>
        <w:ind w:firstLine="480"/>
      </w:pPr>
      <w:r w:rsidRPr="00192AA8">
        <w:rPr>
          <w:rFonts w:hint="eastAsia"/>
        </w:rPr>
        <w:t>c</w:t>
      </w:r>
      <w:r w:rsidRPr="00192AA8">
        <w:t>.</w:t>
      </w:r>
      <w:r w:rsidRPr="00192AA8">
        <w:rPr>
          <w:rFonts w:hint="eastAsia"/>
        </w:rPr>
        <w:t>历史表具备</w:t>
      </w:r>
      <w:r w:rsidRPr="00192AA8">
        <w:rPr>
          <w:rFonts w:hint="eastAsia"/>
        </w:rPr>
        <w:t>1</w:t>
      </w:r>
      <w:r w:rsidRPr="00192AA8">
        <w:rPr>
          <w:rFonts w:hint="eastAsia"/>
        </w:rPr>
        <w:t>年历史数据的在线存储能力，支持对历史数据的在线检索功能。</w:t>
      </w:r>
    </w:p>
    <w:p w14:paraId="5A1EAD3A" w14:textId="2ADFC59B" w:rsidR="00BF01EE" w:rsidRPr="00192AA8" w:rsidRDefault="00BF01EE" w:rsidP="004325FA">
      <w:pPr>
        <w:pStyle w:val="11"/>
        <w:ind w:firstLine="480"/>
      </w:pPr>
      <w:r w:rsidRPr="00192AA8">
        <w:rPr>
          <w:rFonts w:hint="eastAsia"/>
        </w:rPr>
        <w:t>针对以上数据存储方面的特点，由于</w:t>
      </w:r>
      <w:r w:rsidR="00D42CFA">
        <w:rPr>
          <w:rFonts w:hint="eastAsia"/>
        </w:rPr>
        <w:t>P</w:t>
      </w:r>
      <w:r w:rsidR="00D42CFA">
        <w:t>HM</w:t>
      </w:r>
      <w:r w:rsidR="00D42CFA">
        <w:rPr>
          <w:rFonts w:hint="eastAsia"/>
        </w:rPr>
        <w:t>模型</w:t>
      </w:r>
      <w:r w:rsidRPr="00192AA8">
        <w:rPr>
          <w:rFonts w:hint="eastAsia"/>
        </w:rPr>
        <w:t>库系统对数据库的高可靠性要求，项目组选择了有事务机制且能确保数据强一致性的</w:t>
      </w:r>
      <w:r w:rsidR="004325FA" w:rsidRPr="004325FA">
        <w:t>Oracle</w:t>
      </w:r>
      <w:r w:rsidR="004325FA">
        <w:rPr>
          <w:rFonts w:hint="eastAsia"/>
        </w:rPr>
        <w:t>、</w:t>
      </w:r>
      <w:r w:rsidR="004325FA" w:rsidRPr="004325FA">
        <w:t>DB2</w:t>
      </w:r>
      <w:r w:rsidR="004325FA">
        <w:rPr>
          <w:rFonts w:hint="eastAsia"/>
        </w:rPr>
        <w:t>、</w:t>
      </w:r>
      <w:r w:rsidR="004325FA" w:rsidRPr="004325FA">
        <w:t>SQL/Access</w:t>
      </w:r>
      <w:r w:rsidR="004325FA">
        <w:rPr>
          <w:rFonts w:hint="eastAsia"/>
        </w:rPr>
        <w:t>和</w:t>
      </w:r>
      <w:r w:rsidR="004325FA" w:rsidRPr="004325FA">
        <w:t>MySQL</w:t>
      </w:r>
      <w:r w:rsidR="004325FA">
        <w:rPr>
          <w:rFonts w:hint="eastAsia"/>
        </w:rPr>
        <w:t>等</w:t>
      </w:r>
      <w:r w:rsidRPr="00192AA8">
        <w:rPr>
          <w:rFonts w:hint="eastAsia"/>
        </w:rPr>
        <w:t>关系型数据库。</w:t>
      </w:r>
    </w:p>
    <w:p w14:paraId="65E860C3" w14:textId="68A5C563" w:rsidR="00BF01EE" w:rsidRPr="00192AA8" w:rsidRDefault="00BF01EE" w:rsidP="00192AA8">
      <w:pPr>
        <w:pStyle w:val="11"/>
        <w:ind w:firstLine="480"/>
      </w:pPr>
      <w:r w:rsidRPr="00192AA8">
        <w:rPr>
          <w:rFonts w:hint="eastAsia"/>
        </w:rPr>
        <w:t>通过</w:t>
      </w:r>
      <w:r w:rsidR="008130D4">
        <w:rPr>
          <w:rFonts w:hint="eastAsia"/>
        </w:rPr>
        <w:t>使用关系型数据库</w:t>
      </w:r>
      <w:r w:rsidRPr="00192AA8">
        <w:rPr>
          <w:rFonts w:hint="eastAsia"/>
        </w:rPr>
        <w:t>，</w:t>
      </w:r>
      <w:r w:rsidR="0087380A">
        <w:t>PHM</w:t>
      </w:r>
      <w:r w:rsidR="0087380A">
        <w:rPr>
          <w:rFonts w:hint="eastAsia"/>
        </w:rPr>
        <w:t>模型</w:t>
      </w:r>
      <w:r w:rsidRPr="00192AA8">
        <w:rPr>
          <w:rFonts w:hint="eastAsia"/>
        </w:rPr>
        <w:t>库系统可以对用户行为进行约束，并能有效满足涉密数据管理要求。</w:t>
      </w:r>
    </w:p>
    <w:p w14:paraId="1ED4F8C0" w14:textId="5D139920" w:rsidR="00BF01EE" w:rsidRPr="00192AA8" w:rsidRDefault="00BF01EE" w:rsidP="00192AA8">
      <w:pPr>
        <w:pStyle w:val="11"/>
        <w:ind w:firstLine="480"/>
      </w:pPr>
      <w:r w:rsidRPr="00192AA8">
        <w:rPr>
          <w:rFonts w:hint="eastAsia"/>
        </w:rPr>
        <w:t>②数据库设计</w:t>
      </w:r>
    </w:p>
    <w:p w14:paraId="6B57A468" w14:textId="77777777" w:rsidR="00BF01EE" w:rsidRPr="00192AA8" w:rsidRDefault="00BF01EE" w:rsidP="00192AA8">
      <w:pPr>
        <w:pStyle w:val="11"/>
        <w:ind w:firstLine="480"/>
      </w:pPr>
      <w:r w:rsidRPr="00192AA8">
        <w:rPr>
          <w:rFonts w:hint="eastAsia"/>
        </w:rPr>
        <w:t>数据库的设计开发分为六个阶段：需求分析阶段、概要设计阶段、逻辑设计阶段、物理设计阶段、实施阶段和运行维护阶段。</w:t>
      </w:r>
    </w:p>
    <w:p w14:paraId="1C4B0EA3" w14:textId="13109EB9" w:rsidR="00BF01EE" w:rsidRPr="00192AA8" w:rsidRDefault="00BF01EE" w:rsidP="00192AA8">
      <w:pPr>
        <w:pStyle w:val="11"/>
        <w:ind w:firstLine="480"/>
      </w:pPr>
      <w:r w:rsidRPr="00192AA8">
        <w:rPr>
          <w:rFonts w:hint="eastAsia"/>
        </w:rPr>
        <w:t>a</w:t>
      </w:r>
      <w:r w:rsidRPr="00192AA8">
        <w:t>.</w:t>
      </w:r>
      <w:r w:rsidRPr="00192AA8">
        <w:rPr>
          <w:rFonts w:hint="eastAsia"/>
        </w:rPr>
        <w:t>需求分析阶段的重点是分析数据与处理过程，在</w:t>
      </w:r>
      <w:r w:rsidR="0091316B">
        <w:rPr>
          <w:rFonts w:hint="eastAsia"/>
        </w:rPr>
        <w:t>模型</w:t>
      </w:r>
      <w:r w:rsidRPr="00192AA8">
        <w:rPr>
          <w:rFonts w:hint="eastAsia"/>
        </w:rPr>
        <w:t>库系统项目中，就是结构化、规范化存储涉及到的所有数据，了解数据项、数据结构、数据流、处理过程，最终形成数据字典，作为后续设计开发数据库表的基础；</w:t>
      </w:r>
    </w:p>
    <w:p w14:paraId="067D4994" w14:textId="5EE5175F" w:rsidR="00BF01EE" w:rsidRPr="00192AA8" w:rsidRDefault="00BF01EE" w:rsidP="00192AA8">
      <w:pPr>
        <w:pStyle w:val="11"/>
        <w:ind w:firstLine="480"/>
      </w:pPr>
      <w:r w:rsidRPr="00192AA8">
        <w:rPr>
          <w:rFonts w:hint="eastAsia"/>
        </w:rPr>
        <w:t>b</w:t>
      </w:r>
      <w:r w:rsidRPr="00192AA8">
        <w:t>.</w:t>
      </w:r>
      <w:r w:rsidRPr="00192AA8">
        <w:rPr>
          <w:rFonts w:hint="eastAsia"/>
        </w:rPr>
        <w:t>概要设计阶段需要将需求分析阶段的需求转化为抽象模型，在</w:t>
      </w:r>
      <w:r w:rsidR="006901DA">
        <w:rPr>
          <w:rFonts w:hint="eastAsia"/>
        </w:rPr>
        <w:t>模型</w:t>
      </w:r>
      <w:r w:rsidRPr="00192AA8">
        <w:rPr>
          <w:rFonts w:hint="eastAsia"/>
        </w:rPr>
        <w:t>库系统项目中，就是</w:t>
      </w:r>
      <w:r w:rsidR="00B81A2E">
        <w:rPr>
          <w:rFonts w:hint="eastAsia"/>
        </w:rPr>
        <w:t>将</w:t>
      </w:r>
      <w:r w:rsidR="00B81BDA">
        <w:rPr>
          <w:rFonts w:hint="eastAsia"/>
        </w:rPr>
        <w:t>各个</w:t>
      </w:r>
      <w:r w:rsidR="001921CF">
        <w:rPr>
          <w:rFonts w:hint="eastAsia"/>
        </w:rPr>
        <w:t>P</w:t>
      </w:r>
      <w:r w:rsidR="001921CF">
        <w:t>HM</w:t>
      </w:r>
      <w:r w:rsidR="001921CF">
        <w:rPr>
          <w:rFonts w:hint="eastAsia"/>
        </w:rPr>
        <w:t>模型</w:t>
      </w:r>
      <w:r w:rsidRPr="00192AA8">
        <w:rPr>
          <w:rFonts w:hint="eastAsia"/>
        </w:rPr>
        <w:t>对象抽象为诸多实体以及实体之间的关系，绘制实体关系图，形成关系数据库的基本雏形；</w:t>
      </w:r>
    </w:p>
    <w:p w14:paraId="0F7C5563" w14:textId="77777777" w:rsidR="00BF01EE" w:rsidRPr="00192AA8" w:rsidRDefault="00BF01EE" w:rsidP="00192AA8">
      <w:pPr>
        <w:pStyle w:val="11"/>
        <w:ind w:firstLine="480"/>
      </w:pPr>
      <w:r w:rsidRPr="00192AA8">
        <w:rPr>
          <w:rFonts w:hint="eastAsia"/>
        </w:rPr>
        <w:t>c</w:t>
      </w:r>
      <w:r w:rsidRPr="00192AA8">
        <w:t>.</w:t>
      </w:r>
      <w:r w:rsidRPr="00192AA8">
        <w:rPr>
          <w:rFonts w:hint="eastAsia"/>
        </w:rPr>
        <w:t>逻辑设计阶段需要将概要设计阶段的实体关系转化为逻辑结构，将实体转化为表，关系转化为外键，并进行一定的优化；</w:t>
      </w:r>
    </w:p>
    <w:p w14:paraId="2FE4674B" w14:textId="6B54A116" w:rsidR="00BF01EE" w:rsidRDefault="00BF01EE" w:rsidP="00192AA8">
      <w:pPr>
        <w:pStyle w:val="11"/>
        <w:ind w:firstLine="480"/>
      </w:pPr>
      <w:r w:rsidRPr="00192AA8">
        <w:rPr>
          <w:rFonts w:hint="eastAsia"/>
        </w:rPr>
        <w:t>d</w:t>
      </w:r>
      <w:r w:rsidRPr="00192AA8">
        <w:t>.</w:t>
      </w:r>
      <w:r w:rsidRPr="00192AA8">
        <w:rPr>
          <w:rFonts w:hint="eastAsia"/>
        </w:rPr>
        <w:t>物理设计阶段就是为数据库设计物理存储结构，即合适的数据库管理系统，定义</w:t>
      </w:r>
      <w:r w:rsidR="009E49FA">
        <w:rPr>
          <w:rFonts w:hint="eastAsia"/>
        </w:rPr>
        <w:t>P</w:t>
      </w:r>
      <w:r w:rsidR="009E49FA">
        <w:t>HM</w:t>
      </w:r>
      <w:r w:rsidR="009E49FA">
        <w:rPr>
          <w:rFonts w:hint="eastAsia"/>
        </w:rPr>
        <w:t>模型的</w:t>
      </w:r>
      <w:r w:rsidRPr="00192AA8">
        <w:rPr>
          <w:rFonts w:hint="eastAsia"/>
        </w:rPr>
        <w:t>数据库、表、字段的命名规范，选择合适的字段数据类型，并进行一定的反范式化处理，提高查询和维护的效率；</w:t>
      </w:r>
    </w:p>
    <w:p w14:paraId="685B8827" w14:textId="77777777" w:rsidR="00BF01EE" w:rsidRPr="00192AA8" w:rsidRDefault="00BF01EE" w:rsidP="00192AA8">
      <w:pPr>
        <w:pStyle w:val="11"/>
        <w:ind w:firstLine="480"/>
      </w:pPr>
      <w:r w:rsidRPr="00192AA8">
        <w:rPr>
          <w:rFonts w:hint="eastAsia"/>
        </w:rPr>
        <w:t>e</w:t>
      </w:r>
      <w:r w:rsidRPr="00192AA8">
        <w:t>.</w:t>
      </w:r>
      <w:r w:rsidRPr="00192AA8">
        <w:rPr>
          <w:rFonts w:hint="eastAsia"/>
        </w:rPr>
        <w:t>实施阶段指在服务器中创建数据库，将数据存入数据库中，进行试运行，包括功能测试及性能测试，即测试数据库的增删查改等功能，以及数据库的响应时间，同时响应的最大请求数量等；</w:t>
      </w:r>
    </w:p>
    <w:p w14:paraId="1A832D31" w14:textId="14A0168E" w:rsidR="00BF01EE" w:rsidRPr="00192AA8" w:rsidRDefault="00BF01EE" w:rsidP="00192AA8">
      <w:pPr>
        <w:pStyle w:val="11"/>
        <w:ind w:firstLine="480"/>
      </w:pPr>
      <w:r w:rsidRPr="00192AA8">
        <w:rPr>
          <w:rFonts w:hint="eastAsia"/>
        </w:rPr>
        <w:t>f</w:t>
      </w:r>
      <w:r w:rsidRPr="00192AA8">
        <w:t>.</w:t>
      </w:r>
      <w:r w:rsidRPr="00192AA8">
        <w:rPr>
          <w:rFonts w:hint="eastAsia"/>
        </w:rPr>
        <w:t>运行维护阶段指数据库投入使用后的管理工作，包括监控数据库的运行状况，进行数据一致性检查，磁盘空间检查，数据库备份与恢复。数据库备份与恢复是其中最关键的步骤，</w:t>
      </w:r>
      <w:r w:rsidR="00756316">
        <w:rPr>
          <w:rFonts w:hint="eastAsia"/>
        </w:rPr>
        <w:t>P</w:t>
      </w:r>
      <w:r w:rsidR="00756316">
        <w:t>HM</w:t>
      </w:r>
      <w:r w:rsidR="00756316">
        <w:rPr>
          <w:rFonts w:hint="eastAsia"/>
        </w:rPr>
        <w:t>模型</w:t>
      </w:r>
      <w:r w:rsidRPr="00192AA8">
        <w:rPr>
          <w:rFonts w:hint="eastAsia"/>
        </w:rPr>
        <w:t>数据库系统中有专门的数据库管理模块进行数据库的日常维护工作。</w:t>
      </w:r>
    </w:p>
    <w:p w14:paraId="368E180C" w14:textId="77777777" w:rsidR="003A0F84" w:rsidRDefault="003A0F84" w:rsidP="00192AA8">
      <w:pPr>
        <w:pStyle w:val="11"/>
        <w:ind w:firstLine="480"/>
      </w:pPr>
    </w:p>
    <w:p w14:paraId="35696F4B" w14:textId="2BD21C22" w:rsidR="00BF01EE" w:rsidRPr="00BF01EE" w:rsidRDefault="00BF01EE" w:rsidP="00192AA8">
      <w:pPr>
        <w:pStyle w:val="11"/>
        <w:ind w:firstLine="480"/>
      </w:pPr>
      <w:r w:rsidRPr="00BF01EE">
        <w:rPr>
          <w:rFonts w:hint="eastAsia"/>
        </w:rPr>
        <w:lastRenderedPageBreak/>
        <w:t>③技术指标</w:t>
      </w:r>
    </w:p>
    <w:p w14:paraId="28DF5675" w14:textId="73A42296" w:rsidR="00BF01EE" w:rsidRPr="00BF01EE" w:rsidRDefault="00BF01EE" w:rsidP="00192AA8">
      <w:pPr>
        <w:pStyle w:val="11"/>
        <w:ind w:firstLine="480"/>
      </w:pPr>
      <w:r w:rsidRPr="00BF01EE">
        <w:rPr>
          <w:rFonts w:hint="eastAsia"/>
        </w:rPr>
        <w:t>a</w:t>
      </w:r>
      <w:r w:rsidRPr="00BF01EE">
        <w:t>.</w:t>
      </w:r>
      <w:r w:rsidRPr="00BF01EE">
        <w:t>数据库系统：数据存储总容量不低于</w:t>
      </w:r>
      <w:r w:rsidRPr="00BF01EE">
        <w:t>2TB</w:t>
      </w:r>
      <w:r w:rsidRPr="00BF01EE">
        <w:t>，支持存储容量平滑扩展；</w:t>
      </w:r>
    </w:p>
    <w:p w14:paraId="1B04818D" w14:textId="77777777" w:rsidR="00BF01EE" w:rsidRPr="00BF01EE" w:rsidRDefault="00BF01EE" w:rsidP="00192AA8">
      <w:pPr>
        <w:pStyle w:val="11"/>
        <w:ind w:firstLine="480"/>
      </w:pPr>
      <w:r w:rsidRPr="00BF01EE">
        <w:rPr>
          <w:rFonts w:hint="eastAsia"/>
        </w:rPr>
        <w:t>b</w:t>
      </w:r>
      <w:r w:rsidRPr="00BF01EE">
        <w:t>.</w:t>
      </w:r>
      <w:r w:rsidRPr="00BF01EE">
        <w:t>数据库响应：数据库查询响应速度在</w:t>
      </w:r>
      <w:r w:rsidRPr="00BF01EE">
        <w:t>1000ms</w:t>
      </w:r>
      <w:r w:rsidRPr="00BF01EE">
        <w:t>以内；</w:t>
      </w:r>
    </w:p>
    <w:p w14:paraId="16EAB6CC" w14:textId="77777777" w:rsidR="00BF01EE" w:rsidRPr="00BF01EE" w:rsidRDefault="00BF01EE" w:rsidP="00192AA8">
      <w:pPr>
        <w:pStyle w:val="11"/>
        <w:ind w:firstLine="480"/>
      </w:pPr>
      <w:r w:rsidRPr="00BF01EE">
        <w:rPr>
          <w:rFonts w:hint="eastAsia"/>
        </w:rPr>
        <w:t>c</w:t>
      </w:r>
      <w:r w:rsidRPr="00BF01EE">
        <w:t>.</w:t>
      </w:r>
      <w:r w:rsidRPr="00BF01EE">
        <w:t>数据接口：采用具有签名机制的</w:t>
      </w:r>
      <w:r w:rsidRPr="00BF01EE">
        <w:t>JSON API</w:t>
      </w:r>
      <w:r w:rsidRPr="00BF01EE">
        <w:t>设计，保证只有经认证的符合权限的用户可以合法地读写数据库数据；</w:t>
      </w:r>
    </w:p>
    <w:p w14:paraId="457368E8" w14:textId="77777777" w:rsidR="00BF01EE" w:rsidRPr="00BF01EE" w:rsidRDefault="00BF01EE" w:rsidP="00192AA8">
      <w:pPr>
        <w:pStyle w:val="11"/>
        <w:ind w:firstLine="480"/>
      </w:pPr>
      <w:r w:rsidRPr="00BF01EE">
        <w:rPr>
          <w:rFonts w:hint="eastAsia"/>
        </w:rPr>
        <w:t>d</w:t>
      </w:r>
      <w:r w:rsidRPr="00BF01EE">
        <w:t>.</w:t>
      </w:r>
      <w:r w:rsidRPr="00BF01EE">
        <w:t>存储管理：但系统存储容量低于</w:t>
      </w:r>
      <w:r w:rsidRPr="00BF01EE">
        <w:t>10%</w:t>
      </w:r>
      <w:r w:rsidRPr="00BF01EE">
        <w:t>或数据库存储异常，及时向系统管理人员发出预警；</w:t>
      </w:r>
    </w:p>
    <w:p w14:paraId="778C59FB" w14:textId="77777777" w:rsidR="00BF01EE" w:rsidRPr="00BF01EE" w:rsidRDefault="00BF01EE" w:rsidP="00D36997">
      <w:pPr>
        <w:pStyle w:val="11"/>
        <w:ind w:firstLine="480"/>
      </w:pPr>
      <w:r w:rsidRPr="00BF01EE">
        <w:rPr>
          <w:rFonts w:hint="eastAsia"/>
        </w:rPr>
        <w:t>e</w:t>
      </w:r>
      <w:r w:rsidRPr="00BF01EE">
        <w:t>.</w:t>
      </w:r>
      <w:r w:rsidRPr="00BF01EE">
        <w:t>分布式架构：使用应用服务器和数据备份服务器完成数据库分布式架构。</w:t>
      </w:r>
    </w:p>
    <w:p w14:paraId="5E64D9E2" w14:textId="77777777" w:rsidR="00BF01EE" w:rsidRPr="00BF01EE" w:rsidRDefault="00BF01EE" w:rsidP="00BF01EE">
      <w:pPr>
        <w:spacing w:line="400" w:lineRule="exact"/>
        <w:ind w:firstLineChars="200" w:firstLine="480"/>
        <w:rPr>
          <w:rFonts w:eastAsia="宋体"/>
          <w:sz w:val="24"/>
        </w:rPr>
      </w:pPr>
      <w:r w:rsidRPr="00BF01EE">
        <w:rPr>
          <w:rFonts w:eastAsia="宋体" w:hint="eastAsia"/>
          <w:sz w:val="24"/>
        </w:rPr>
        <w:t>④数据库性能</w:t>
      </w:r>
    </w:p>
    <w:p w14:paraId="5E079BED" w14:textId="77777777" w:rsidR="00BF01EE" w:rsidRPr="00D36997" w:rsidRDefault="00BF01EE" w:rsidP="00D36997">
      <w:pPr>
        <w:pStyle w:val="11"/>
        <w:ind w:firstLine="480"/>
      </w:pPr>
      <w:r w:rsidRPr="00D36997">
        <w:rPr>
          <w:rFonts w:hint="eastAsia"/>
        </w:rPr>
        <w:t>a</w:t>
      </w:r>
      <w:r w:rsidRPr="00D36997">
        <w:t>.</w:t>
      </w:r>
      <w:r w:rsidRPr="00D36997">
        <w:rPr>
          <w:rFonts w:hint="eastAsia"/>
        </w:rPr>
        <w:t>数据库系统</w:t>
      </w:r>
      <w:r w:rsidRPr="00D36997">
        <w:t>依照国内外</w:t>
      </w:r>
      <w:r w:rsidRPr="00D36997">
        <w:rPr>
          <w:rFonts w:hint="eastAsia"/>
        </w:rPr>
        <w:t>软件可靠性</w:t>
      </w:r>
      <w:r w:rsidRPr="00D36997">
        <w:t>相关标准规范进行研制与开发，采用的算法与报表满足相关国家军用标准。</w:t>
      </w:r>
    </w:p>
    <w:p w14:paraId="64F5B15B" w14:textId="07D0218F" w:rsidR="00BF01EE" w:rsidRPr="003B4E79" w:rsidRDefault="00BF01EE" w:rsidP="003B4E79">
      <w:pPr>
        <w:pStyle w:val="11"/>
        <w:ind w:firstLine="480"/>
      </w:pPr>
      <w:r w:rsidRPr="003B4E79">
        <w:rPr>
          <w:rFonts w:hint="eastAsia"/>
        </w:rPr>
        <w:t>b</w:t>
      </w:r>
      <w:r w:rsidRPr="003B4E79">
        <w:t>.</w:t>
      </w:r>
      <w:r w:rsidRPr="003B4E79">
        <w:rPr>
          <w:rFonts w:hint="eastAsia"/>
        </w:rPr>
        <w:t>数据库查询响应时间控制在</w:t>
      </w:r>
      <w:r w:rsidRPr="003B4E79">
        <w:t>1000</w:t>
      </w:r>
      <w:r w:rsidRPr="003B4E79">
        <w:t>毫秒以内，专家系统数据库设计通过以下措施保证数据操作的性能：软件具有灵活的功能扩展性，便于后续结合实际需求进行软件二次开发；</w:t>
      </w:r>
      <w:r w:rsidRPr="003B4E79">
        <w:t xml:space="preserve"> </w:t>
      </w:r>
    </w:p>
    <w:p w14:paraId="40A1DD3B" w14:textId="77777777" w:rsidR="00BF01EE" w:rsidRPr="003B4E79" w:rsidRDefault="00BF01EE" w:rsidP="003B4E79">
      <w:pPr>
        <w:pStyle w:val="11"/>
        <w:ind w:firstLine="480"/>
      </w:pPr>
      <w:r w:rsidRPr="003B4E79">
        <w:rPr>
          <w:rFonts w:hint="eastAsia"/>
        </w:rPr>
        <w:t>c</w:t>
      </w:r>
      <w:r w:rsidRPr="003B4E79">
        <w:t>.</w:t>
      </w:r>
      <w:r w:rsidRPr="003B4E79">
        <w:t>系统具有良好的容错性</w:t>
      </w:r>
      <w:r w:rsidRPr="001F271A">
        <w:t>，对</w:t>
      </w:r>
      <w:r w:rsidRPr="001F271A">
        <w:rPr>
          <w:rFonts w:hint="eastAsia"/>
        </w:rPr>
        <w:t>有</w:t>
      </w:r>
      <w:r w:rsidRPr="001F271A">
        <w:t>Bug</w:t>
      </w:r>
      <w:r w:rsidRPr="001F271A">
        <w:rPr>
          <w:rFonts w:hint="eastAsia"/>
        </w:rPr>
        <w:t>的程序</w:t>
      </w:r>
      <w:r w:rsidRPr="001F271A">
        <w:t>写入的错误数</w:t>
      </w:r>
      <w:r w:rsidRPr="003B4E79">
        <w:t>据有足够的适应能力，对人为操作具有较好的容错性；</w:t>
      </w:r>
    </w:p>
    <w:p w14:paraId="1CB0ECDD" w14:textId="77777777" w:rsidR="00BF01EE" w:rsidRPr="003B4E79" w:rsidRDefault="00BF01EE" w:rsidP="003B4E79">
      <w:pPr>
        <w:pStyle w:val="11"/>
        <w:ind w:firstLine="480"/>
      </w:pPr>
      <w:r w:rsidRPr="003B4E79">
        <w:rPr>
          <w:rFonts w:hint="eastAsia"/>
        </w:rPr>
        <w:t>d</w:t>
      </w:r>
      <w:r w:rsidRPr="003B4E79">
        <w:t>.</w:t>
      </w:r>
      <w:r w:rsidRPr="003B4E79">
        <w:t>系统软件具备不少于</w:t>
      </w:r>
      <w:r w:rsidRPr="003B4E79">
        <w:t>20</w:t>
      </w:r>
      <w:r w:rsidRPr="003B4E79">
        <w:t>个用户终端的并发访问能力；</w:t>
      </w:r>
    </w:p>
    <w:p w14:paraId="4A7B9840" w14:textId="77777777" w:rsidR="00BF01EE" w:rsidRPr="003B4E79" w:rsidRDefault="00BF01EE" w:rsidP="003B4E79">
      <w:pPr>
        <w:pStyle w:val="11"/>
        <w:ind w:firstLine="480"/>
      </w:pPr>
      <w:r w:rsidRPr="003B4E79">
        <w:rPr>
          <w:rFonts w:hint="eastAsia"/>
        </w:rPr>
        <w:t>e</w:t>
      </w:r>
      <w:r w:rsidRPr="003B4E79">
        <w:t>.</w:t>
      </w:r>
      <w:r w:rsidRPr="003B4E79">
        <w:t>系统平均无故障时间（</w:t>
      </w:r>
      <w:r w:rsidRPr="003B4E79">
        <w:t>MTBF</w:t>
      </w:r>
      <w:r w:rsidRPr="003B4E79">
        <w:t>）</w:t>
      </w:r>
      <w:r w:rsidRPr="003B4E79">
        <w:t>≥1000</w:t>
      </w:r>
      <w:r w:rsidRPr="003B4E79">
        <w:t>小时，平均恢复时间（</w:t>
      </w:r>
      <w:r w:rsidRPr="003B4E79">
        <w:t>MTTR</w:t>
      </w:r>
      <w:r w:rsidRPr="003B4E79">
        <w:t>）</w:t>
      </w:r>
      <w:r w:rsidRPr="003B4E79">
        <w:t>≤30</w:t>
      </w:r>
      <w:r w:rsidRPr="003B4E79">
        <w:t>分钟，可</w:t>
      </w:r>
      <w:r w:rsidRPr="003B4E79">
        <w:t>7*24</w:t>
      </w:r>
      <w:r w:rsidRPr="003B4E79">
        <w:t>小时持续运行；</w:t>
      </w:r>
    </w:p>
    <w:p w14:paraId="028CB169" w14:textId="77777777" w:rsidR="00BF01EE" w:rsidRPr="003B4E79" w:rsidRDefault="00BF01EE" w:rsidP="003B4E79">
      <w:pPr>
        <w:pStyle w:val="11"/>
        <w:ind w:firstLine="480"/>
      </w:pPr>
      <w:r w:rsidRPr="003B4E79">
        <w:rPr>
          <w:rFonts w:hint="eastAsia"/>
        </w:rPr>
        <w:t>f</w:t>
      </w:r>
      <w:r w:rsidRPr="003B4E79">
        <w:t>.</w:t>
      </w:r>
      <w:r w:rsidRPr="003B4E79">
        <w:t>系统运行期间，</w:t>
      </w:r>
      <w:r w:rsidRPr="003B4E79">
        <w:t>CPU</w:t>
      </w:r>
      <w:r w:rsidRPr="003B4E79">
        <w:t>平均占用率</w:t>
      </w:r>
      <w:r w:rsidRPr="003B4E79">
        <w:t>≤60%</w:t>
      </w:r>
      <w:r w:rsidRPr="003B4E79">
        <w:t>，内存资源总占用率</w:t>
      </w:r>
      <w:r w:rsidRPr="003B4E79">
        <w:t>≤60%</w:t>
      </w:r>
      <w:r w:rsidRPr="003B4E79">
        <w:t>，用户界面响应迅速。</w:t>
      </w:r>
    </w:p>
    <w:p w14:paraId="6A7EBAAB" w14:textId="0C23544E" w:rsidR="00BF01EE" w:rsidRPr="003B4E79" w:rsidRDefault="00BF01EE" w:rsidP="003B4E79">
      <w:pPr>
        <w:pStyle w:val="11"/>
        <w:ind w:firstLine="480"/>
      </w:pPr>
      <w:r w:rsidRPr="003B4E79">
        <w:rPr>
          <w:rFonts w:hint="eastAsia"/>
        </w:rPr>
        <w:t>g</w:t>
      </w:r>
      <w:r w:rsidRPr="003B4E79">
        <w:t>.</w:t>
      </w:r>
      <w:r w:rsidRPr="003B4E79">
        <w:t>系统支持</w:t>
      </w:r>
      <w:r w:rsidR="000D3F16">
        <w:rPr>
          <w:rFonts w:hint="eastAsia"/>
        </w:rPr>
        <w:t>主流的关系型</w:t>
      </w:r>
      <w:r w:rsidRPr="003B4E79">
        <w:t>数据库；</w:t>
      </w:r>
    </w:p>
    <w:p w14:paraId="1ACC34CD" w14:textId="77777777" w:rsidR="00BF01EE" w:rsidRPr="003B4E79" w:rsidRDefault="00BF01EE" w:rsidP="003B4E79">
      <w:pPr>
        <w:pStyle w:val="11"/>
        <w:ind w:firstLine="480"/>
      </w:pPr>
      <w:r w:rsidRPr="003B4E79">
        <w:rPr>
          <w:rFonts w:hint="eastAsia"/>
        </w:rPr>
        <w:t>h</w:t>
      </w:r>
      <w:r w:rsidRPr="003B4E79">
        <w:t>.</w:t>
      </w:r>
      <w:r w:rsidRPr="003B4E79">
        <w:t>系统数据库初步设计为可支撑</w:t>
      </w:r>
      <w:r w:rsidRPr="003B4E79">
        <w:t>5000</w:t>
      </w:r>
      <w:r w:rsidRPr="003B4E79">
        <w:t>套以上设备的可靠性数据以及设备资源信息存储，数据存储总容量不小于</w:t>
      </w:r>
      <w:r w:rsidRPr="003B4E79">
        <w:t>2TB</w:t>
      </w:r>
      <w:r w:rsidRPr="003B4E79">
        <w:t>，支持存储容量平滑扩展；</w:t>
      </w:r>
    </w:p>
    <w:p w14:paraId="27125E90" w14:textId="00C85374" w:rsidR="00BF01EE" w:rsidRPr="003B4E79" w:rsidRDefault="00BF01EE" w:rsidP="003B4E79">
      <w:pPr>
        <w:pStyle w:val="11"/>
        <w:ind w:firstLine="480"/>
      </w:pPr>
      <w:proofErr w:type="spellStart"/>
      <w:r w:rsidRPr="003B4E79">
        <w:rPr>
          <w:rFonts w:hint="eastAsia"/>
        </w:rPr>
        <w:t>i</w:t>
      </w:r>
      <w:proofErr w:type="spellEnd"/>
      <w:r w:rsidRPr="003B4E79">
        <w:t>.</w:t>
      </w:r>
      <w:r w:rsidRPr="003B4E79">
        <w:t>支持</w:t>
      </w:r>
      <w:r w:rsidRPr="003B4E79">
        <w:t>EXCEL</w:t>
      </w:r>
      <w:r w:rsidRPr="003B4E79">
        <w:t>表格、</w:t>
      </w:r>
      <w:r w:rsidRPr="003B4E79">
        <w:t>WORD</w:t>
      </w:r>
      <w:r w:rsidRPr="003B4E79">
        <w:t>或</w:t>
      </w:r>
      <w:r w:rsidRPr="003B4E79">
        <w:t>PDF</w:t>
      </w:r>
      <w:r w:rsidRPr="003B4E79">
        <w:t>格式的可靠性分析评估结果数据导出；</w:t>
      </w:r>
    </w:p>
    <w:p w14:paraId="25221147" w14:textId="11A51F89" w:rsidR="00317426" w:rsidRDefault="00BF01EE" w:rsidP="003B4E79">
      <w:pPr>
        <w:pStyle w:val="11"/>
        <w:ind w:firstLine="480"/>
      </w:pPr>
      <w:r w:rsidRPr="003B4E79">
        <w:rPr>
          <w:rFonts w:hint="eastAsia"/>
        </w:rPr>
        <w:t>j</w:t>
      </w:r>
      <w:r w:rsidRPr="003B4E79">
        <w:t>.</w:t>
      </w:r>
      <w:r w:rsidRPr="003B4E79">
        <w:t>存储数据安全，当系统存储容量低于</w:t>
      </w:r>
      <w:r w:rsidRPr="003B4E79">
        <w:t>10%</w:t>
      </w:r>
      <w:r w:rsidRPr="003B4E79">
        <w:t>或系统存储设备损坏，应及时提醒系统管理员。</w:t>
      </w:r>
    </w:p>
    <w:p w14:paraId="15F7B644" w14:textId="77777777" w:rsidR="00575816" w:rsidRDefault="00575816" w:rsidP="003B4E79">
      <w:pPr>
        <w:pStyle w:val="11"/>
        <w:ind w:firstLine="480"/>
        <w:sectPr w:rsidR="00575816" w:rsidSect="00D64C56">
          <w:pgSz w:w="11906" w:h="16838" w:code="9"/>
          <w:pgMar w:top="1701" w:right="1701" w:bottom="1701" w:left="1701" w:header="1134" w:footer="1134" w:gutter="0"/>
          <w:cols w:space="425"/>
          <w:docGrid w:type="lines" w:linePitch="312"/>
        </w:sectPr>
      </w:pPr>
    </w:p>
    <w:p w14:paraId="7F61DC81" w14:textId="77777777" w:rsidR="002B351F" w:rsidRPr="006F4208" w:rsidRDefault="002B351F" w:rsidP="002B351F">
      <w:pPr>
        <w:pStyle w:val="aa"/>
        <w:jc w:val="center"/>
      </w:pPr>
      <w:bookmarkStart w:id="84" w:name="_Toc83371138"/>
      <w:bookmarkStart w:id="85" w:name="_Toc83732428"/>
      <w:bookmarkStart w:id="86" w:name="_Ref83385778"/>
      <w:r w:rsidRPr="006F4208">
        <w:rPr>
          <w:rFonts w:hint="eastAsia"/>
        </w:rPr>
        <w:lastRenderedPageBreak/>
        <w:t>参考文献</w:t>
      </w:r>
      <w:bookmarkEnd w:id="84"/>
      <w:bookmarkEnd w:id="85"/>
    </w:p>
    <w:p w14:paraId="68552B7C" w14:textId="77777777" w:rsidR="002B351F" w:rsidRDefault="002B351F" w:rsidP="002B351F">
      <w:pPr>
        <w:pStyle w:val="a"/>
      </w:pPr>
      <w:r w:rsidRPr="00017DAC">
        <w:rPr>
          <w:rFonts w:hint="eastAsia"/>
        </w:rPr>
        <w:t>范彬</w:t>
      </w:r>
      <w:r w:rsidRPr="00017DAC">
        <w:t xml:space="preserve">. </w:t>
      </w:r>
      <w:r w:rsidRPr="00017DAC">
        <w:rPr>
          <w:rFonts w:hint="eastAsia"/>
        </w:rPr>
        <w:t>面向飞行器关键部件健康管理的故障预测方法研究</w:t>
      </w:r>
      <w:r w:rsidRPr="00017DAC">
        <w:t>[D].</w:t>
      </w:r>
      <w:r>
        <w:t xml:space="preserve"> </w:t>
      </w:r>
      <w:r w:rsidRPr="00017DAC">
        <w:rPr>
          <w:rFonts w:hint="eastAsia"/>
        </w:rPr>
        <w:t>国防科学技术大学</w:t>
      </w:r>
      <w:r w:rsidRPr="00017DAC">
        <w:t>,</w:t>
      </w:r>
      <w:r>
        <w:t xml:space="preserve"> </w:t>
      </w:r>
      <w:r w:rsidRPr="00017DAC">
        <w:t>2015.</w:t>
      </w:r>
    </w:p>
    <w:p w14:paraId="2672202C" w14:textId="77777777" w:rsidR="002B351F" w:rsidRDefault="002B351F" w:rsidP="002B351F">
      <w:pPr>
        <w:pStyle w:val="a"/>
      </w:pPr>
      <w:r w:rsidRPr="000F5750">
        <w:rPr>
          <w:rFonts w:hint="eastAsia"/>
        </w:rPr>
        <w:t>李旻</w:t>
      </w:r>
      <w:r w:rsidRPr="000F5750">
        <w:t xml:space="preserve">. </w:t>
      </w:r>
      <w:r w:rsidRPr="000F5750">
        <w:rPr>
          <w:rFonts w:hint="eastAsia"/>
        </w:rPr>
        <w:t>复杂电子系统综合诊断与故障预测关键技术研究</w:t>
      </w:r>
      <w:r w:rsidRPr="000F5750">
        <w:t>[D].</w:t>
      </w:r>
      <w:r>
        <w:t xml:space="preserve"> </w:t>
      </w:r>
      <w:r w:rsidRPr="000F5750">
        <w:rPr>
          <w:rFonts w:hint="eastAsia"/>
        </w:rPr>
        <w:t>电子科技大学</w:t>
      </w:r>
      <w:r w:rsidRPr="000F5750">
        <w:t>,</w:t>
      </w:r>
      <w:r>
        <w:t xml:space="preserve"> </w:t>
      </w:r>
      <w:r w:rsidRPr="000F5750">
        <w:t>2014.</w:t>
      </w:r>
    </w:p>
    <w:p w14:paraId="0348EF96" w14:textId="77777777" w:rsidR="002B351F" w:rsidRDefault="002B351F" w:rsidP="002B351F">
      <w:pPr>
        <w:pStyle w:val="a"/>
      </w:pPr>
      <w:r>
        <w:rPr>
          <w:rFonts w:hint="eastAsia"/>
        </w:rPr>
        <w:t>姜正</w:t>
      </w:r>
      <w:r>
        <w:t xml:space="preserve">. </w:t>
      </w:r>
      <w:r>
        <w:rPr>
          <w:rFonts w:hint="eastAsia"/>
        </w:rPr>
        <w:t>水轮发电机组轴系故障趋势预测与评估</w:t>
      </w:r>
      <w:r>
        <w:t xml:space="preserve">[D]. </w:t>
      </w:r>
      <w:r>
        <w:rPr>
          <w:rFonts w:hint="eastAsia"/>
        </w:rPr>
        <w:t>华中科技大学</w:t>
      </w:r>
      <w:r>
        <w:t>, 2012.</w:t>
      </w:r>
      <w:bookmarkEnd w:id="86"/>
    </w:p>
    <w:p w14:paraId="201BF86E" w14:textId="77777777" w:rsidR="002B351F" w:rsidRDefault="002B351F" w:rsidP="002B351F">
      <w:pPr>
        <w:pStyle w:val="a"/>
      </w:pPr>
      <w:bookmarkStart w:id="87" w:name="_Ref83385781"/>
      <w:r>
        <w:rPr>
          <w:rFonts w:hint="eastAsia"/>
        </w:rPr>
        <w:t>肖飞</w:t>
      </w:r>
      <w:r>
        <w:t xml:space="preserve">. </w:t>
      </w:r>
      <w:r>
        <w:rPr>
          <w:rFonts w:hint="eastAsia"/>
        </w:rPr>
        <w:t>基于时间序列分析和智能算法的故障预测方法研究</w:t>
      </w:r>
      <w:r>
        <w:t xml:space="preserve">[D]. </w:t>
      </w:r>
      <w:r>
        <w:rPr>
          <w:rFonts w:hint="eastAsia"/>
        </w:rPr>
        <w:t>北京化工大学</w:t>
      </w:r>
      <w:r>
        <w:t>, 2014.</w:t>
      </w:r>
      <w:bookmarkEnd w:id="87"/>
    </w:p>
    <w:p w14:paraId="6C164A82" w14:textId="77777777" w:rsidR="002B351F" w:rsidRDefault="002B351F" w:rsidP="002B351F">
      <w:pPr>
        <w:pStyle w:val="a"/>
      </w:pPr>
      <w:bookmarkStart w:id="88" w:name="_Ref83385789"/>
      <w:r>
        <w:rPr>
          <w:rFonts w:hint="eastAsia"/>
        </w:rPr>
        <w:t>王岩</w:t>
      </w:r>
      <w:r>
        <w:t xml:space="preserve">. </w:t>
      </w:r>
      <w:r>
        <w:rPr>
          <w:rFonts w:hint="eastAsia"/>
        </w:rPr>
        <w:t>基于威布尔比例风险模型的滚动轴承剩余寿命预测</w:t>
      </w:r>
      <w:r>
        <w:t xml:space="preserve">[D]. </w:t>
      </w:r>
      <w:r>
        <w:rPr>
          <w:rFonts w:hint="eastAsia"/>
        </w:rPr>
        <w:t>哈尔滨理工大学</w:t>
      </w:r>
      <w:r>
        <w:t>, 2020.</w:t>
      </w:r>
      <w:bookmarkEnd w:id="88"/>
    </w:p>
    <w:p w14:paraId="2E355710" w14:textId="77777777" w:rsidR="002B351F" w:rsidRDefault="002B351F" w:rsidP="002B351F">
      <w:pPr>
        <w:pStyle w:val="a"/>
      </w:pPr>
      <w:bookmarkStart w:id="89" w:name="_Ref83385796"/>
      <w:r>
        <w:rPr>
          <w:rFonts w:hint="eastAsia"/>
        </w:rPr>
        <w:t>潘东辉</w:t>
      </w:r>
      <w:r>
        <w:t xml:space="preserve">. </w:t>
      </w:r>
      <w:r>
        <w:rPr>
          <w:rFonts w:hint="eastAsia"/>
        </w:rPr>
        <w:t>基于退化数据的产品可靠性建模与剩余寿命预测方法研究</w:t>
      </w:r>
      <w:r>
        <w:t xml:space="preserve">[D]. </w:t>
      </w:r>
      <w:r>
        <w:rPr>
          <w:rFonts w:hint="eastAsia"/>
        </w:rPr>
        <w:t>华中科技大学</w:t>
      </w:r>
      <w:r>
        <w:t>, 2014.</w:t>
      </w:r>
      <w:bookmarkEnd w:id="89"/>
    </w:p>
    <w:p w14:paraId="4F59C1C6" w14:textId="77777777" w:rsidR="002B351F" w:rsidRDefault="002B351F" w:rsidP="002B351F">
      <w:pPr>
        <w:pStyle w:val="a"/>
      </w:pPr>
      <w:bookmarkStart w:id="90" w:name="_Ref83385799"/>
      <w:r>
        <w:rPr>
          <w:rFonts w:hint="eastAsia"/>
        </w:rPr>
        <w:t>袁容</w:t>
      </w:r>
      <w:r>
        <w:t xml:space="preserve">. </w:t>
      </w:r>
      <w:r>
        <w:rPr>
          <w:rFonts w:hint="eastAsia"/>
        </w:rPr>
        <w:t>基于性能退化分析的可靠性方法研究</w:t>
      </w:r>
      <w:r>
        <w:t xml:space="preserve">[D]. </w:t>
      </w:r>
      <w:r>
        <w:rPr>
          <w:rFonts w:hint="eastAsia"/>
        </w:rPr>
        <w:t>电子科技大学</w:t>
      </w:r>
      <w:r>
        <w:t>, 2015.</w:t>
      </w:r>
      <w:bookmarkEnd w:id="90"/>
    </w:p>
    <w:p w14:paraId="416BB547" w14:textId="77777777" w:rsidR="002B351F" w:rsidRDefault="002B351F" w:rsidP="002B351F">
      <w:pPr>
        <w:pStyle w:val="a"/>
      </w:pPr>
      <w:bookmarkStart w:id="91" w:name="_Ref83385806"/>
      <w:r>
        <w:rPr>
          <w:rFonts w:hint="eastAsia"/>
        </w:rPr>
        <w:t>马雁春</w:t>
      </w:r>
      <w:r>
        <w:t xml:space="preserve">. </w:t>
      </w:r>
      <w:r>
        <w:rPr>
          <w:rFonts w:hint="eastAsia"/>
        </w:rPr>
        <w:t>基于数据挖掘的航空</w:t>
      </w:r>
      <w:r>
        <w:t>PHM</w:t>
      </w:r>
      <w:r>
        <w:rPr>
          <w:rFonts w:hint="eastAsia"/>
        </w:rPr>
        <w:t>中预测方法的研究</w:t>
      </w:r>
      <w:r>
        <w:t xml:space="preserve">[D]. </w:t>
      </w:r>
      <w:r>
        <w:rPr>
          <w:rFonts w:hint="eastAsia"/>
        </w:rPr>
        <w:t>南京航空航天大学</w:t>
      </w:r>
      <w:r>
        <w:t>, 2010.</w:t>
      </w:r>
      <w:bookmarkEnd w:id="91"/>
    </w:p>
    <w:p w14:paraId="5C16314B" w14:textId="77777777" w:rsidR="002B351F" w:rsidRDefault="002B351F" w:rsidP="002B351F">
      <w:pPr>
        <w:pStyle w:val="a"/>
      </w:pPr>
      <w:bookmarkStart w:id="92" w:name="_Ref83385809"/>
      <w:r>
        <w:rPr>
          <w:rFonts w:hint="eastAsia"/>
        </w:rPr>
        <w:t>尚小税</w:t>
      </w:r>
      <w:r>
        <w:t xml:space="preserve">. </w:t>
      </w:r>
      <w:r>
        <w:rPr>
          <w:rFonts w:hint="eastAsia"/>
        </w:rPr>
        <w:t>基于大数据的公交车辆状态细分与故障预测研究</w:t>
      </w:r>
      <w:r>
        <w:t xml:space="preserve">[D]. </w:t>
      </w:r>
      <w:r>
        <w:rPr>
          <w:rFonts w:hint="eastAsia"/>
        </w:rPr>
        <w:t>北京交通大学</w:t>
      </w:r>
      <w:r>
        <w:t>, 2018.</w:t>
      </w:r>
      <w:bookmarkEnd w:id="92"/>
    </w:p>
    <w:p w14:paraId="5A6DF58B" w14:textId="77777777" w:rsidR="002B351F" w:rsidRDefault="002B351F" w:rsidP="002B351F">
      <w:pPr>
        <w:pStyle w:val="a"/>
      </w:pPr>
      <w:bookmarkStart w:id="93" w:name="_Ref83385814"/>
      <w:r>
        <w:rPr>
          <w:rFonts w:hint="eastAsia"/>
        </w:rPr>
        <w:t>苏航</w:t>
      </w:r>
      <w:r>
        <w:t xml:space="preserve">. </w:t>
      </w:r>
      <w:r>
        <w:rPr>
          <w:rFonts w:hint="eastAsia"/>
        </w:rPr>
        <w:t>基于</w:t>
      </w:r>
      <w:r>
        <w:t>BP</w:t>
      </w:r>
      <w:r>
        <w:rPr>
          <w:rFonts w:hint="eastAsia"/>
        </w:rPr>
        <w:t>神经网络的地铁信号设备故障预测</w:t>
      </w:r>
      <w:r>
        <w:t>[D].</w:t>
      </w:r>
      <w:r>
        <w:rPr>
          <w:rFonts w:hint="eastAsia"/>
        </w:rPr>
        <w:t>华南理工大学</w:t>
      </w:r>
      <w:r>
        <w:t>,2013.</w:t>
      </w:r>
      <w:bookmarkEnd w:id="93"/>
    </w:p>
    <w:p w14:paraId="4771B388" w14:textId="77777777" w:rsidR="002B351F" w:rsidRDefault="002B351F" w:rsidP="002B351F">
      <w:pPr>
        <w:pStyle w:val="a"/>
      </w:pPr>
      <w:bookmarkStart w:id="94" w:name="_Ref83385818"/>
      <w:r>
        <w:rPr>
          <w:rFonts w:hint="eastAsia"/>
        </w:rPr>
        <w:t>张炳森</w:t>
      </w:r>
      <w:r>
        <w:t xml:space="preserve">. </w:t>
      </w:r>
      <w:r>
        <w:rPr>
          <w:rFonts w:hint="eastAsia"/>
        </w:rPr>
        <w:t>轨道交通自动检票机设备故障预测技术研究</w:t>
      </w:r>
      <w:r>
        <w:t xml:space="preserve">[D]. </w:t>
      </w:r>
      <w:r>
        <w:rPr>
          <w:rFonts w:hint="eastAsia"/>
        </w:rPr>
        <w:t>东南大学</w:t>
      </w:r>
      <w:r>
        <w:t>, 2018.</w:t>
      </w:r>
      <w:bookmarkEnd w:id="94"/>
    </w:p>
    <w:p w14:paraId="700140AB" w14:textId="77777777" w:rsidR="002B351F" w:rsidRDefault="002B351F" w:rsidP="002B351F">
      <w:pPr>
        <w:pStyle w:val="a"/>
      </w:pPr>
      <w:bookmarkStart w:id="95" w:name="_Ref83385836"/>
      <w:r>
        <w:rPr>
          <w:rFonts w:hint="eastAsia"/>
        </w:rPr>
        <w:t>梁天辰</w:t>
      </w:r>
      <w:r>
        <w:t xml:space="preserve">. </w:t>
      </w:r>
      <w:r>
        <w:rPr>
          <w:rFonts w:hint="eastAsia"/>
        </w:rPr>
        <w:t>基于多深度置信网络融合的航空电子设备故障预测</w:t>
      </w:r>
      <w:r>
        <w:t xml:space="preserve">[J]. </w:t>
      </w:r>
      <w:r>
        <w:rPr>
          <w:rFonts w:hint="eastAsia"/>
        </w:rPr>
        <w:t>电讯技术</w:t>
      </w:r>
      <w:r>
        <w:t>, 2021, 61(02): 248-253.</w:t>
      </w:r>
      <w:bookmarkEnd w:id="95"/>
    </w:p>
    <w:p w14:paraId="7B1ADF45" w14:textId="77777777" w:rsidR="002B351F" w:rsidRDefault="002B351F" w:rsidP="002B351F">
      <w:pPr>
        <w:pStyle w:val="a"/>
      </w:pPr>
      <w:bookmarkStart w:id="96" w:name="_Ref83385841"/>
      <w:r>
        <w:rPr>
          <w:rFonts w:hint="eastAsia"/>
        </w:rPr>
        <w:t>计炜梁</w:t>
      </w:r>
      <w:r>
        <w:t xml:space="preserve">. </w:t>
      </w:r>
      <w:r>
        <w:rPr>
          <w:rFonts w:hint="eastAsia"/>
        </w:rPr>
        <w:t>基于深度学习的无线网络日志故障预测算法研究</w:t>
      </w:r>
      <w:r>
        <w:t xml:space="preserve">[D]. </w:t>
      </w:r>
      <w:r>
        <w:rPr>
          <w:rFonts w:hint="eastAsia"/>
        </w:rPr>
        <w:t>中国科学技术大学</w:t>
      </w:r>
      <w:r>
        <w:t>, 2018.</w:t>
      </w:r>
      <w:bookmarkEnd w:id="96"/>
    </w:p>
    <w:p w14:paraId="50F463B5" w14:textId="77777777" w:rsidR="002B351F" w:rsidRDefault="002B351F" w:rsidP="002B351F">
      <w:pPr>
        <w:pStyle w:val="a"/>
      </w:pPr>
      <w:bookmarkStart w:id="97" w:name="_Ref83385842"/>
      <w:r>
        <w:rPr>
          <w:rFonts w:hint="eastAsia"/>
        </w:rPr>
        <w:t>李旭东</w:t>
      </w:r>
      <w:r>
        <w:t xml:space="preserve">. </w:t>
      </w:r>
      <w:r>
        <w:rPr>
          <w:rFonts w:hint="eastAsia"/>
        </w:rPr>
        <w:t>基于深度学习的旋转部件故障诊断研究</w:t>
      </w:r>
      <w:r>
        <w:t xml:space="preserve">[D]. </w:t>
      </w:r>
      <w:r>
        <w:rPr>
          <w:rFonts w:hint="eastAsia"/>
        </w:rPr>
        <w:t>中国科学院大学</w:t>
      </w:r>
      <w:r>
        <w:t>(</w:t>
      </w:r>
      <w:r>
        <w:rPr>
          <w:rFonts w:hint="eastAsia"/>
        </w:rPr>
        <w:t>中国科学院国家空间科学中心</w:t>
      </w:r>
      <w:r>
        <w:t>), 2021.</w:t>
      </w:r>
      <w:bookmarkEnd w:id="97"/>
    </w:p>
    <w:p w14:paraId="4AA20A85" w14:textId="77777777" w:rsidR="002B351F" w:rsidRDefault="002B351F" w:rsidP="002B351F">
      <w:pPr>
        <w:pStyle w:val="a"/>
      </w:pPr>
      <w:bookmarkStart w:id="98" w:name="_Ref83385855"/>
      <w:r>
        <w:rPr>
          <w:rFonts w:hint="eastAsia"/>
        </w:rPr>
        <w:t>祁丽洁</w:t>
      </w:r>
      <w:r>
        <w:t xml:space="preserve">. </w:t>
      </w:r>
      <w:r>
        <w:rPr>
          <w:rFonts w:hint="eastAsia"/>
        </w:rPr>
        <w:t>基于高斯过程回归模型的贝叶斯滤波故障诊断方法研究</w:t>
      </w:r>
      <w:r>
        <w:t xml:space="preserve">[D]. </w:t>
      </w:r>
      <w:r>
        <w:rPr>
          <w:rFonts w:hint="eastAsia"/>
        </w:rPr>
        <w:t>北京交通大学</w:t>
      </w:r>
      <w:r>
        <w:t>, 2017.</w:t>
      </w:r>
      <w:bookmarkEnd w:id="98"/>
    </w:p>
    <w:p w14:paraId="457A5C25" w14:textId="77777777" w:rsidR="002B351F" w:rsidRDefault="002B351F" w:rsidP="002B351F">
      <w:pPr>
        <w:pStyle w:val="a"/>
      </w:pPr>
      <w:bookmarkStart w:id="99" w:name="_Ref83385856"/>
      <w:r>
        <w:rPr>
          <w:rFonts w:hint="eastAsia"/>
        </w:rPr>
        <w:t>张晔</w:t>
      </w:r>
      <w:r>
        <w:t xml:space="preserve">. </w:t>
      </w:r>
      <w:r>
        <w:rPr>
          <w:rFonts w:hint="eastAsia"/>
        </w:rPr>
        <w:t>某高压电源板的早期故障检测与性能退化预测</w:t>
      </w:r>
      <w:r>
        <w:t xml:space="preserve">[D]. </w:t>
      </w:r>
      <w:r>
        <w:rPr>
          <w:rFonts w:hint="eastAsia"/>
        </w:rPr>
        <w:t>哈尔滨工业大学</w:t>
      </w:r>
      <w:r>
        <w:t>, 2019.</w:t>
      </w:r>
      <w:bookmarkEnd w:id="99"/>
    </w:p>
    <w:p w14:paraId="022DCA64" w14:textId="77777777" w:rsidR="002B351F" w:rsidRDefault="002B351F" w:rsidP="002B351F">
      <w:pPr>
        <w:pStyle w:val="a"/>
      </w:pPr>
      <w:bookmarkStart w:id="100" w:name="_Ref83385861"/>
      <w:r>
        <w:rPr>
          <w:rFonts w:hint="eastAsia"/>
        </w:rPr>
        <w:t>董晗拓</w:t>
      </w:r>
      <w:r>
        <w:t xml:space="preserve">. </w:t>
      </w:r>
      <w:r>
        <w:rPr>
          <w:rFonts w:hint="eastAsia"/>
        </w:rPr>
        <w:t>基于隐马尔可夫模型的结构损伤识别研究</w:t>
      </w:r>
      <w:r>
        <w:t xml:space="preserve">[D]. </w:t>
      </w:r>
      <w:r>
        <w:rPr>
          <w:rFonts w:hint="eastAsia"/>
        </w:rPr>
        <w:t>哈尔滨工业大学</w:t>
      </w:r>
      <w:r>
        <w:t>, 2019.</w:t>
      </w:r>
      <w:bookmarkEnd w:id="100"/>
    </w:p>
    <w:p w14:paraId="31BA14BA" w14:textId="77777777" w:rsidR="002B351F" w:rsidRDefault="002B351F" w:rsidP="002B351F">
      <w:pPr>
        <w:pStyle w:val="a"/>
      </w:pPr>
      <w:bookmarkStart w:id="101" w:name="_Ref83385862"/>
      <w:r>
        <w:rPr>
          <w:rFonts w:hint="eastAsia"/>
        </w:rPr>
        <w:t>夏丽莎</w:t>
      </w:r>
      <w:r>
        <w:t xml:space="preserve">. </w:t>
      </w:r>
      <w:r>
        <w:rPr>
          <w:rFonts w:hint="eastAsia"/>
        </w:rPr>
        <w:t>基于隐马尔可夫模型的故障诊断及相关算法研究</w:t>
      </w:r>
      <w:r>
        <w:t xml:space="preserve">[D]. </w:t>
      </w:r>
      <w:r>
        <w:rPr>
          <w:rFonts w:hint="eastAsia"/>
        </w:rPr>
        <w:t>华中科技大学</w:t>
      </w:r>
      <w:r>
        <w:t>, 2014.</w:t>
      </w:r>
      <w:bookmarkEnd w:id="101"/>
    </w:p>
    <w:p w14:paraId="4AB9F877" w14:textId="77777777" w:rsidR="002B351F" w:rsidRDefault="002B351F" w:rsidP="002B351F">
      <w:pPr>
        <w:pStyle w:val="a"/>
      </w:pPr>
      <w:bookmarkStart w:id="102" w:name="_Ref83385867"/>
      <w:r>
        <w:rPr>
          <w:rFonts w:hint="eastAsia"/>
        </w:rPr>
        <w:t>陈扬文</w:t>
      </w:r>
      <w:r>
        <w:t xml:space="preserve">. </w:t>
      </w:r>
      <w:r>
        <w:rPr>
          <w:rFonts w:hint="eastAsia"/>
        </w:rPr>
        <w:t>支持向量机在航空发动机气路故障诊断中的应用</w:t>
      </w:r>
      <w:r>
        <w:t xml:space="preserve">[D]. </w:t>
      </w:r>
      <w:r>
        <w:rPr>
          <w:rFonts w:hint="eastAsia"/>
        </w:rPr>
        <w:t>上海交通大学</w:t>
      </w:r>
      <w:r>
        <w:t>, 2014.</w:t>
      </w:r>
      <w:bookmarkEnd w:id="102"/>
    </w:p>
    <w:p w14:paraId="5B7DD65A" w14:textId="77777777" w:rsidR="002B351F" w:rsidRDefault="002B351F" w:rsidP="002B351F">
      <w:pPr>
        <w:pStyle w:val="a"/>
      </w:pPr>
      <w:bookmarkStart w:id="103" w:name="_Ref83385868"/>
      <w:r>
        <w:rPr>
          <w:rFonts w:hint="eastAsia"/>
        </w:rPr>
        <w:t>李永亮</w:t>
      </w:r>
      <w:r>
        <w:t xml:space="preserve">. </w:t>
      </w:r>
      <w:r>
        <w:rPr>
          <w:rFonts w:hint="eastAsia"/>
        </w:rPr>
        <w:t>基于机器学习的故障预测与健康管理（</w:t>
      </w:r>
      <w:r>
        <w:t>PHM</w:t>
      </w:r>
      <w:r>
        <w:rPr>
          <w:rFonts w:hint="eastAsia"/>
        </w:rPr>
        <w:t>）方法研究</w:t>
      </w:r>
      <w:r>
        <w:t xml:space="preserve">[D]. </w:t>
      </w:r>
      <w:r>
        <w:rPr>
          <w:rFonts w:hint="eastAsia"/>
        </w:rPr>
        <w:t>电子科技大学</w:t>
      </w:r>
      <w:r>
        <w:t>, 2017.</w:t>
      </w:r>
      <w:bookmarkEnd w:id="103"/>
    </w:p>
    <w:p w14:paraId="059534D5" w14:textId="77777777" w:rsidR="002B351F" w:rsidRDefault="002B351F" w:rsidP="002B351F">
      <w:pPr>
        <w:pStyle w:val="a"/>
      </w:pPr>
      <w:bookmarkStart w:id="104" w:name="_Ref83385872"/>
      <w:r>
        <w:rPr>
          <w:rFonts w:hint="eastAsia"/>
        </w:rPr>
        <w:t>吴渊</w:t>
      </w:r>
      <w:r>
        <w:t xml:space="preserve">. </w:t>
      </w:r>
      <w:r>
        <w:rPr>
          <w:rFonts w:hint="eastAsia"/>
        </w:rPr>
        <w:t>基于</w:t>
      </w:r>
      <w:r>
        <w:t>BP</w:t>
      </w:r>
      <w:r>
        <w:rPr>
          <w:rFonts w:hint="eastAsia"/>
        </w:rPr>
        <w:t>神经网络的车载设备故障诊断与预测研究</w:t>
      </w:r>
      <w:r>
        <w:t xml:space="preserve">[D]. </w:t>
      </w:r>
      <w:r>
        <w:rPr>
          <w:rFonts w:hint="eastAsia"/>
        </w:rPr>
        <w:t>北京交通大学</w:t>
      </w:r>
      <w:r>
        <w:t>, 2016.</w:t>
      </w:r>
      <w:bookmarkEnd w:id="104"/>
    </w:p>
    <w:p w14:paraId="481885B4" w14:textId="77777777" w:rsidR="002B351F" w:rsidRDefault="002B351F" w:rsidP="002B351F">
      <w:pPr>
        <w:pStyle w:val="a"/>
      </w:pPr>
      <w:bookmarkStart w:id="105" w:name="_Ref83385877"/>
      <w:r>
        <w:rPr>
          <w:rFonts w:hint="eastAsia"/>
        </w:rPr>
        <w:t>李健</w:t>
      </w:r>
      <w:r>
        <w:t xml:space="preserve">. </w:t>
      </w:r>
      <w:r>
        <w:rPr>
          <w:rFonts w:hint="eastAsia"/>
        </w:rPr>
        <w:t>基于深度学习的变循环发动机气路故障诊断</w:t>
      </w:r>
      <w:r>
        <w:t xml:space="preserve">[D]. </w:t>
      </w:r>
      <w:r>
        <w:rPr>
          <w:rFonts w:hint="eastAsia"/>
        </w:rPr>
        <w:t>上海交通大学</w:t>
      </w:r>
      <w:r>
        <w:t>, 2019.</w:t>
      </w:r>
      <w:bookmarkEnd w:id="105"/>
    </w:p>
    <w:p w14:paraId="6FCE1850" w14:textId="77777777" w:rsidR="002B351F" w:rsidRDefault="002B351F" w:rsidP="002B351F">
      <w:pPr>
        <w:pStyle w:val="a"/>
      </w:pPr>
      <w:bookmarkStart w:id="106" w:name="_Ref83385884"/>
      <w:r>
        <w:rPr>
          <w:rFonts w:hint="eastAsia"/>
        </w:rPr>
        <w:t>代杰杰</w:t>
      </w:r>
      <w:r>
        <w:t xml:space="preserve">. </w:t>
      </w:r>
      <w:r>
        <w:rPr>
          <w:rFonts w:hint="eastAsia"/>
        </w:rPr>
        <w:t>基于深度学习的变压器状态评估技术研究</w:t>
      </w:r>
      <w:r>
        <w:t xml:space="preserve">[D]. </w:t>
      </w:r>
      <w:r>
        <w:rPr>
          <w:rFonts w:hint="eastAsia"/>
        </w:rPr>
        <w:t>上海交通大学</w:t>
      </w:r>
      <w:r>
        <w:t>, 2018.</w:t>
      </w:r>
      <w:bookmarkEnd w:id="106"/>
    </w:p>
    <w:p w14:paraId="5087B1AB" w14:textId="77777777" w:rsidR="002B351F" w:rsidRDefault="002B351F" w:rsidP="002B351F">
      <w:pPr>
        <w:pStyle w:val="a"/>
      </w:pPr>
      <w:bookmarkStart w:id="107" w:name="_Ref83385890"/>
      <w:r>
        <w:rPr>
          <w:rFonts w:hint="eastAsia"/>
        </w:rPr>
        <w:t>孟祥峰</w:t>
      </w:r>
      <w:r>
        <w:t xml:space="preserve">. </w:t>
      </w:r>
      <w:r>
        <w:rPr>
          <w:rFonts w:hint="eastAsia"/>
        </w:rPr>
        <w:t>基于深度学习的滚动轴承的故障诊断及预测</w:t>
      </w:r>
      <w:r>
        <w:t xml:space="preserve">[D]. </w:t>
      </w:r>
      <w:r>
        <w:rPr>
          <w:rFonts w:hint="eastAsia"/>
        </w:rPr>
        <w:t>电子科技大学</w:t>
      </w:r>
      <w:r>
        <w:t>, 2020.</w:t>
      </w:r>
      <w:bookmarkEnd w:id="107"/>
    </w:p>
    <w:p w14:paraId="00B7C9A9" w14:textId="77777777" w:rsidR="002B351F" w:rsidRDefault="002B351F" w:rsidP="002B351F">
      <w:pPr>
        <w:pStyle w:val="a"/>
      </w:pPr>
      <w:bookmarkStart w:id="108" w:name="_Ref83385902"/>
      <w:r>
        <w:rPr>
          <w:rFonts w:hint="eastAsia"/>
        </w:rPr>
        <w:t>廖广纯</w:t>
      </w:r>
      <w:r>
        <w:t xml:space="preserve">. </w:t>
      </w:r>
      <w:r>
        <w:rPr>
          <w:rFonts w:hint="eastAsia"/>
        </w:rPr>
        <w:t>数据驱动的设备健康评估与维修决策</w:t>
      </w:r>
      <w:r>
        <w:t xml:space="preserve">[D]. </w:t>
      </w:r>
      <w:r>
        <w:rPr>
          <w:rFonts w:hint="eastAsia"/>
        </w:rPr>
        <w:t>华中科技大学</w:t>
      </w:r>
      <w:r>
        <w:t>, 2016.</w:t>
      </w:r>
      <w:bookmarkEnd w:id="108"/>
    </w:p>
    <w:p w14:paraId="25C01863" w14:textId="77777777" w:rsidR="002B351F" w:rsidRDefault="002B351F" w:rsidP="002B351F">
      <w:pPr>
        <w:pStyle w:val="a"/>
      </w:pPr>
      <w:bookmarkStart w:id="109" w:name="_Ref83385903"/>
      <w:r>
        <w:rPr>
          <w:rFonts w:hint="eastAsia"/>
        </w:rPr>
        <w:t>崔诗好</w:t>
      </w:r>
      <w:r>
        <w:t xml:space="preserve">. </w:t>
      </w:r>
      <w:r>
        <w:rPr>
          <w:rFonts w:hint="eastAsia"/>
        </w:rPr>
        <w:t>基于劣化隐马尔可夫模型的设备状态评估研究</w:t>
      </w:r>
      <w:r>
        <w:t xml:space="preserve">[D]. </w:t>
      </w:r>
      <w:r>
        <w:rPr>
          <w:rFonts w:hint="eastAsia"/>
        </w:rPr>
        <w:t>重庆大学</w:t>
      </w:r>
      <w:r>
        <w:t>, 2018.</w:t>
      </w:r>
      <w:bookmarkEnd w:id="109"/>
    </w:p>
    <w:p w14:paraId="55744616" w14:textId="77777777" w:rsidR="002B351F" w:rsidRDefault="002B351F" w:rsidP="002B351F">
      <w:pPr>
        <w:pStyle w:val="a"/>
      </w:pPr>
      <w:bookmarkStart w:id="110" w:name="_Ref83385908"/>
      <w:r>
        <w:rPr>
          <w:rFonts w:hint="eastAsia"/>
        </w:rPr>
        <w:t>张静</w:t>
      </w:r>
      <w:r>
        <w:t xml:space="preserve">. </w:t>
      </w:r>
      <w:r>
        <w:rPr>
          <w:rFonts w:hint="eastAsia"/>
        </w:rPr>
        <w:t>基于数据的风电机组发电机健康评估与故障预测研究</w:t>
      </w:r>
      <w:r>
        <w:t xml:space="preserve">[D]. </w:t>
      </w:r>
      <w:r>
        <w:rPr>
          <w:rFonts w:hint="eastAsia"/>
        </w:rPr>
        <w:t>上海交通大学</w:t>
      </w:r>
      <w:r>
        <w:t>, 2019.</w:t>
      </w:r>
      <w:bookmarkEnd w:id="110"/>
    </w:p>
    <w:p w14:paraId="68B1A134" w14:textId="77777777" w:rsidR="002B351F" w:rsidRDefault="002B351F" w:rsidP="002B351F">
      <w:pPr>
        <w:pStyle w:val="a"/>
      </w:pPr>
      <w:bookmarkStart w:id="111" w:name="_Ref83385913"/>
      <w:r>
        <w:rPr>
          <w:rFonts w:hint="eastAsia"/>
        </w:rPr>
        <w:t>王玉静</w:t>
      </w:r>
      <w:r>
        <w:t xml:space="preserve">. </w:t>
      </w:r>
      <w:r>
        <w:rPr>
          <w:rFonts w:hint="eastAsia"/>
        </w:rPr>
        <w:t>滚动轴承振动信号特征提取与状态评估方法研究</w:t>
      </w:r>
      <w:r>
        <w:t xml:space="preserve">[D]. </w:t>
      </w:r>
      <w:r>
        <w:rPr>
          <w:rFonts w:hint="eastAsia"/>
        </w:rPr>
        <w:t>哈尔滨工业大学</w:t>
      </w:r>
      <w:r>
        <w:t>, 2015.</w:t>
      </w:r>
      <w:bookmarkEnd w:id="111"/>
    </w:p>
    <w:p w14:paraId="01823CEF" w14:textId="77777777" w:rsidR="002B351F" w:rsidRDefault="002B351F" w:rsidP="002B351F">
      <w:pPr>
        <w:pStyle w:val="a"/>
      </w:pPr>
      <w:bookmarkStart w:id="112" w:name="_Ref83385920"/>
      <w:r>
        <w:rPr>
          <w:rFonts w:hint="eastAsia"/>
        </w:rPr>
        <w:t>常田</w:t>
      </w:r>
      <w:r>
        <w:t xml:space="preserve">. </w:t>
      </w:r>
      <w:r>
        <w:rPr>
          <w:rFonts w:hint="eastAsia"/>
        </w:rPr>
        <w:t>城市供水管网管线健康状态评估方法研究及其应用</w:t>
      </w:r>
      <w:r>
        <w:t xml:space="preserve">[D]. </w:t>
      </w:r>
      <w:r>
        <w:rPr>
          <w:rFonts w:hint="eastAsia"/>
        </w:rPr>
        <w:t>清华大学</w:t>
      </w:r>
      <w:r>
        <w:t>, 2016.</w:t>
      </w:r>
      <w:bookmarkEnd w:id="112"/>
    </w:p>
    <w:p w14:paraId="7C6845A8" w14:textId="77777777" w:rsidR="002B351F" w:rsidRDefault="002B351F" w:rsidP="002B351F">
      <w:pPr>
        <w:pStyle w:val="a"/>
      </w:pPr>
      <w:bookmarkStart w:id="113" w:name="_Ref83385924"/>
      <w:r>
        <w:rPr>
          <w:rFonts w:hint="eastAsia"/>
        </w:rPr>
        <w:lastRenderedPageBreak/>
        <w:t>李惠柯</w:t>
      </w:r>
      <w:r>
        <w:t xml:space="preserve">. </w:t>
      </w:r>
      <w:r>
        <w:rPr>
          <w:rFonts w:hint="eastAsia"/>
        </w:rPr>
        <w:t>基于数据的风电设备健康评估研究</w:t>
      </w:r>
      <w:r>
        <w:t xml:space="preserve">[D]. </w:t>
      </w:r>
      <w:r>
        <w:rPr>
          <w:rFonts w:hint="eastAsia"/>
        </w:rPr>
        <w:t>上海交通大学</w:t>
      </w:r>
      <w:r>
        <w:t>, 2017.</w:t>
      </w:r>
      <w:bookmarkEnd w:id="113"/>
    </w:p>
    <w:p w14:paraId="47453E03" w14:textId="77777777" w:rsidR="002B351F" w:rsidRDefault="002B351F" w:rsidP="002B351F">
      <w:pPr>
        <w:pStyle w:val="a"/>
      </w:pPr>
      <w:bookmarkStart w:id="114" w:name="_Ref83385928"/>
      <w:r>
        <w:rPr>
          <w:rFonts w:hint="eastAsia"/>
        </w:rPr>
        <w:t>赵帅</w:t>
      </w:r>
      <w:r>
        <w:t xml:space="preserve">. </w:t>
      </w:r>
      <w:r>
        <w:rPr>
          <w:rFonts w:hint="eastAsia"/>
        </w:rPr>
        <w:t>基于数据驱动的数控机床关键功能部件健康评估</w:t>
      </w:r>
      <w:r>
        <w:t xml:space="preserve">[D]. </w:t>
      </w:r>
      <w:r>
        <w:rPr>
          <w:rFonts w:hint="eastAsia"/>
        </w:rPr>
        <w:t>上海交通大学</w:t>
      </w:r>
      <w:r>
        <w:t>, 2018.</w:t>
      </w:r>
      <w:bookmarkEnd w:id="114"/>
    </w:p>
    <w:p w14:paraId="4668C165" w14:textId="77777777" w:rsidR="002B351F" w:rsidRDefault="002B351F" w:rsidP="002B351F">
      <w:pPr>
        <w:pStyle w:val="a"/>
      </w:pPr>
      <w:bookmarkStart w:id="115" w:name="_Ref83385929"/>
      <w:r>
        <w:rPr>
          <w:rFonts w:hint="eastAsia"/>
        </w:rPr>
        <w:t>罗嗣棂</w:t>
      </w:r>
      <w:r>
        <w:t xml:space="preserve">. </w:t>
      </w:r>
      <w:r>
        <w:rPr>
          <w:rFonts w:hint="eastAsia"/>
        </w:rPr>
        <w:t>基于长短时记忆神经网络的风电机组健康状态评估与预测研究</w:t>
      </w:r>
      <w:r>
        <w:t xml:space="preserve">[D]. </w:t>
      </w:r>
      <w:r>
        <w:rPr>
          <w:rFonts w:hint="eastAsia"/>
        </w:rPr>
        <w:t>华北电力大学</w:t>
      </w:r>
      <w:r>
        <w:t>(</w:t>
      </w:r>
      <w:r>
        <w:rPr>
          <w:rFonts w:hint="eastAsia"/>
        </w:rPr>
        <w:t>北京</w:t>
      </w:r>
      <w:r>
        <w:t>), 2019.</w:t>
      </w:r>
      <w:bookmarkEnd w:id="115"/>
    </w:p>
    <w:p w14:paraId="3BD02465" w14:textId="77777777" w:rsidR="002B351F" w:rsidRDefault="002B351F" w:rsidP="002B351F">
      <w:pPr>
        <w:pStyle w:val="a"/>
      </w:pPr>
      <w:bookmarkStart w:id="116" w:name="_Ref83385934"/>
      <w:r>
        <w:rPr>
          <w:rFonts w:hint="eastAsia"/>
        </w:rPr>
        <w:t>罗阳青</w:t>
      </w:r>
      <w:r>
        <w:t xml:space="preserve">. </w:t>
      </w:r>
      <w:r>
        <w:rPr>
          <w:rFonts w:hint="eastAsia"/>
        </w:rPr>
        <w:t>基于模糊层次分析法的服役石拱桥健康评估研究</w:t>
      </w:r>
      <w:r>
        <w:t xml:space="preserve">[D]. </w:t>
      </w:r>
      <w:r>
        <w:rPr>
          <w:rFonts w:hint="eastAsia"/>
        </w:rPr>
        <w:t>湖南大学</w:t>
      </w:r>
      <w:r>
        <w:t>, 2011.</w:t>
      </w:r>
      <w:bookmarkEnd w:id="116"/>
    </w:p>
    <w:p w14:paraId="3D6F2785" w14:textId="77777777" w:rsidR="00075ECF" w:rsidRPr="002B351F" w:rsidRDefault="00075ECF" w:rsidP="00075ECF">
      <w:pPr>
        <w:pStyle w:val="a"/>
        <w:numPr>
          <w:ilvl w:val="0"/>
          <w:numId w:val="0"/>
        </w:numPr>
        <w:ind w:left="420"/>
      </w:pPr>
    </w:p>
    <w:p w14:paraId="52E4CD56" w14:textId="2EA6509B" w:rsidR="00075ECF" w:rsidRDefault="00075ECF" w:rsidP="00075ECF">
      <w:pPr>
        <w:pStyle w:val="a"/>
        <w:numPr>
          <w:ilvl w:val="0"/>
          <w:numId w:val="0"/>
        </w:numPr>
        <w:ind w:left="420"/>
        <w:sectPr w:rsidR="00075ECF" w:rsidSect="00D64C56">
          <w:pgSz w:w="11906" w:h="16838" w:code="9"/>
          <w:pgMar w:top="1701" w:right="1701" w:bottom="1701" w:left="1701" w:header="1134" w:footer="1134" w:gutter="0"/>
          <w:cols w:space="425"/>
          <w:docGrid w:type="lines" w:linePitch="312"/>
        </w:sectPr>
      </w:pPr>
    </w:p>
    <w:p w14:paraId="5C0783DC" w14:textId="760FD1FB" w:rsidR="00075ECF" w:rsidRPr="002E6EC6" w:rsidRDefault="00075ECF" w:rsidP="002E6EC6">
      <w:pPr>
        <w:pStyle w:val="aa"/>
      </w:pPr>
      <w:bookmarkStart w:id="117" w:name="_Toc83732429"/>
      <w:r w:rsidRPr="002E6EC6">
        <w:rPr>
          <w:rFonts w:hint="eastAsia"/>
        </w:rPr>
        <w:lastRenderedPageBreak/>
        <w:t>附件</w:t>
      </w:r>
      <w:r w:rsidRPr="002E6EC6">
        <w:rPr>
          <w:rFonts w:hint="eastAsia"/>
        </w:rPr>
        <w:t>1</w:t>
      </w:r>
      <w:r w:rsidRPr="002E6EC6">
        <w:t xml:space="preserve"> </w:t>
      </w:r>
      <w:r w:rsidR="00DF5CAE" w:rsidRPr="002E6EC6">
        <w:rPr>
          <w:rFonts w:hint="eastAsia"/>
        </w:rPr>
        <w:t>风洞</w:t>
      </w:r>
      <w:r w:rsidR="00DF5CAE" w:rsidRPr="002E6EC6">
        <w:t>PHM</w:t>
      </w:r>
      <w:r w:rsidR="00DF5CAE" w:rsidRPr="002E6EC6">
        <w:rPr>
          <w:rFonts w:hint="eastAsia"/>
        </w:rPr>
        <w:t>模型管理软件技术规格书</w:t>
      </w:r>
      <w:bookmarkEnd w:id="117"/>
    </w:p>
    <w:p w14:paraId="3D38659E" w14:textId="75CA62C3" w:rsidR="002E6EC6" w:rsidRPr="00EC5D7F" w:rsidRDefault="002E6EC6" w:rsidP="00EC5D7F">
      <w:pPr>
        <w:pStyle w:val="ac"/>
      </w:pPr>
      <w:bookmarkStart w:id="118" w:name="_Toc83732430"/>
      <w:r w:rsidRPr="00EC5D7F">
        <w:rPr>
          <w:rFonts w:hint="eastAsia"/>
        </w:rPr>
        <w:t>F</w:t>
      </w:r>
      <w:r w:rsidRPr="00EC5D7F">
        <w:t xml:space="preserve">1 </w:t>
      </w:r>
      <w:r w:rsidRPr="00EC5D7F">
        <w:rPr>
          <w:rFonts w:hint="eastAsia"/>
        </w:rPr>
        <w:t>项目背景</w:t>
      </w:r>
      <w:bookmarkEnd w:id="118"/>
    </w:p>
    <w:p w14:paraId="379F24AF" w14:textId="77777777" w:rsidR="002E6EC6" w:rsidRDefault="002E6EC6" w:rsidP="00EC5D7F">
      <w:pPr>
        <w:pStyle w:val="11"/>
        <w:ind w:firstLine="480"/>
      </w:pPr>
      <w:r w:rsidRPr="00CD0A1A">
        <w:rPr>
          <w:rFonts w:hint="eastAsia"/>
        </w:rPr>
        <w:t>为满足风洞设备的可靠性和安全性需求，提高试验装备运维保障工作效率，基地积极推动</w:t>
      </w:r>
      <w:r w:rsidRPr="00CD0A1A">
        <w:rPr>
          <w:rFonts w:hint="eastAsia"/>
        </w:rPr>
        <w:t>PHM</w:t>
      </w:r>
      <w:r w:rsidRPr="00CD0A1A">
        <w:rPr>
          <w:rFonts w:hint="eastAsia"/>
        </w:rPr>
        <w:t>技术的应用，先后在</w:t>
      </w:r>
      <w:r w:rsidRPr="00CD0A1A">
        <w:rPr>
          <w:rFonts w:hint="eastAsia"/>
        </w:rPr>
        <w:t>4</w:t>
      </w:r>
      <w:r w:rsidRPr="00CD0A1A">
        <w:rPr>
          <w:rFonts w:hint="eastAsia"/>
        </w:rPr>
        <w:t>米×</w:t>
      </w:r>
      <w:r w:rsidRPr="00CD0A1A">
        <w:rPr>
          <w:rFonts w:hint="eastAsia"/>
        </w:rPr>
        <w:t>3</w:t>
      </w:r>
      <w:r w:rsidRPr="00CD0A1A">
        <w:rPr>
          <w:rFonts w:hint="eastAsia"/>
        </w:rPr>
        <w:t>米风洞、</w:t>
      </w:r>
      <w:r w:rsidRPr="00CD0A1A">
        <w:rPr>
          <w:rFonts w:hint="eastAsia"/>
        </w:rPr>
        <w:t>2.4</w:t>
      </w:r>
      <w:r w:rsidRPr="00CD0A1A">
        <w:rPr>
          <w:rFonts w:hint="eastAsia"/>
        </w:rPr>
        <w:t>米跨声速风洞、Φ</w:t>
      </w:r>
      <w:r w:rsidRPr="00CD0A1A">
        <w:rPr>
          <w:rFonts w:hint="eastAsia"/>
        </w:rPr>
        <w:t>1</w:t>
      </w:r>
      <w:r w:rsidRPr="00CD0A1A">
        <w:rPr>
          <w:rFonts w:hint="eastAsia"/>
        </w:rPr>
        <w:t>米高超声速风洞等开展了单体风洞或单体关键部段的健康管理系统建设，并开发了对应的健康管理软件系统。与此同时，基地中众多在用与在建风洞都申请或即将开展各自的设备健康管理系统建设，开发工程量和成本日益增加。然而，基地目前采取的是“一座风洞、一个平台、一套软件”的独立分散建设运行模式，导致每个风洞系统拥有一套独立的健康管理系统，系统中的模型复用性差、重复建设问题严重，数据、模型和知识难以在系统间共享而形成孤岛。</w:t>
      </w:r>
      <w:r>
        <w:rPr>
          <w:rFonts w:hint="eastAsia"/>
        </w:rPr>
        <w:t>因此，针对</w:t>
      </w:r>
      <w:r>
        <w:rPr>
          <w:rFonts w:hint="eastAsia"/>
        </w:rPr>
        <w:t>P</w:t>
      </w:r>
      <w:r>
        <w:t>HM</w:t>
      </w:r>
      <w:r>
        <w:rPr>
          <w:rFonts w:hint="eastAsia"/>
        </w:rPr>
        <w:t>模型管理方面遇到的问题，基地拟开展</w:t>
      </w:r>
      <w:r>
        <w:rPr>
          <w:rFonts w:hint="eastAsia"/>
        </w:rPr>
        <w:t>P</w:t>
      </w:r>
      <w:r>
        <w:t>HM</w:t>
      </w:r>
      <w:r>
        <w:rPr>
          <w:rFonts w:hint="eastAsia"/>
        </w:rPr>
        <w:t>模型规范化管理研究。</w:t>
      </w:r>
    </w:p>
    <w:p w14:paraId="6F4F0F95" w14:textId="7E9CAA44" w:rsidR="002E6EC6" w:rsidRDefault="002E6EC6" w:rsidP="002E6EC6">
      <w:pPr>
        <w:pStyle w:val="ac"/>
      </w:pPr>
      <w:bookmarkStart w:id="119" w:name="_Toc83732431"/>
      <w:r>
        <w:rPr>
          <w:rFonts w:hint="eastAsia"/>
        </w:rPr>
        <w:t>F</w:t>
      </w:r>
      <w:r>
        <w:t xml:space="preserve">2 </w:t>
      </w:r>
      <w:r>
        <w:rPr>
          <w:rFonts w:hint="eastAsia"/>
        </w:rPr>
        <w:t>建设目标</w:t>
      </w:r>
      <w:bookmarkEnd w:id="119"/>
    </w:p>
    <w:p w14:paraId="4715C84E" w14:textId="44EDFD74" w:rsidR="002E6EC6" w:rsidRDefault="002E6EC6" w:rsidP="00EC5D7F">
      <w:pPr>
        <w:pStyle w:val="11"/>
        <w:ind w:firstLine="480"/>
      </w:pPr>
      <w:r w:rsidRPr="00B332F9">
        <w:rPr>
          <w:rFonts w:hint="eastAsia"/>
        </w:rPr>
        <w:t>针对</w:t>
      </w:r>
      <w:r w:rsidRPr="00B332F9">
        <w:rPr>
          <w:rFonts w:hint="eastAsia"/>
        </w:rPr>
        <w:t>PHM</w:t>
      </w:r>
      <w:r w:rsidRPr="00B332F9">
        <w:rPr>
          <w:rFonts w:hint="eastAsia"/>
        </w:rPr>
        <w:t>业务建立及应用的各类模型特点，诸如物理模型、故障诊断</w:t>
      </w:r>
      <w:r w:rsidRPr="00B332F9">
        <w:rPr>
          <w:rFonts w:hint="eastAsia"/>
        </w:rPr>
        <w:t>/</w:t>
      </w:r>
      <w:r w:rsidRPr="00B332F9">
        <w:rPr>
          <w:rFonts w:hint="eastAsia"/>
        </w:rPr>
        <w:t>预测模型、状态评估模型等，开展模型管理研究，主要包括模型存储管理、模型更新管理、模型访问管理、模型评价、模型运行管理、模型接口和参数等的规范化要求等，</w:t>
      </w:r>
      <w:r>
        <w:rPr>
          <w:rFonts w:hint="eastAsia"/>
        </w:rPr>
        <w:t>同时开发</w:t>
      </w:r>
      <w:r>
        <w:t>PHM</w:t>
      </w:r>
      <w:r>
        <w:rPr>
          <w:rFonts w:hint="eastAsia"/>
        </w:rPr>
        <w:t>模型</w:t>
      </w:r>
      <w:r w:rsidR="008A72A5">
        <w:rPr>
          <w:rFonts w:hint="eastAsia"/>
        </w:rPr>
        <w:t>管理的</w:t>
      </w:r>
      <w:r>
        <w:rPr>
          <w:rFonts w:hint="eastAsia"/>
        </w:rPr>
        <w:t>软件系统</w:t>
      </w:r>
      <w:r w:rsidRPr="00B332F9">
        <w:rPr>
          <w:rFonts w:hint="eastAsia"/>
        </w:rPr>
        <w:t>，</w:t>
      </w:r>
      <w:r>
        <w:rPr>
          <w:rFonts w:hint="eastAsia"/>
        </w:rPr>
        <w:t>促进风洞群一体化平台的建设、管理与维护</w:t>
      </w:r>
      <w:r w:rsidRPr="00B332F9">
        <w:rPr>
          <w:rFonts w:hint="eastAsia"/>
        </w:rPr>
        <w:t>。</w:t>
      </w:r>
    </w:p>
    <w:p w14:paraId="29B237DF" w14:textId="44C3DE33" w:rsidR="002E6EC6" w:rsidRDefault="002E6EC6" w:rsidP="002E6EC6">
      <w:pPr>
        <w:pStyle w:val="ac"/>
      </w:pPr>
      <w:bookmarkStart w:id="120" w:name="_Toc83732432"/>
      <w:r>
        <w:rPr>
          <w:rFonts w:hint="eastAsia"/>
        </w:rPr>
        <w:t>F</w:t>
      </w:r>
      <w:r>
        <w:t xml:space="preserve">3 </w:t>
      </w:r>
      <w:r>
        <w:rPr>
          <w:rFonts w:hint="eastAsia"/>
        </w:rPr>
        <w:t>设计原则</w:t>
      </w:r>
      <w:bookmarkEnd w:id="120"/>
    </w:p>
    <w:p w14:paraId="35163031" w14:textId="77777777" w:rsidR="002E6EC6" w:rsidRDefault="002E6EC6" w:rsidP="00EC5D7F">
      <w:pPr>
        <w:pStyle w:val="11"/>
        <w:ind w:firstLine="480"/>
        <w:rPr>
          <w:rStyle w:val="ql-author-65492"/>
        </w:rPr>
      </w:pPr>
      <w:r w:rsidRPr="000677F3">
        <w:rPr>
          <w:rStyle w:val="ql-author-65492"/>
        </w:rPr>
        <w:t>系统以技术规范、运行稳定、易使用、易维护、可扩展作为基本原则进行设计，规划系统的整体架构和各个功能模块。</w:t>
      </w:r>
    </w:p>
    <w:p w14:paraId="2F439AE6" w14:textId="2930153C" w:rsidR="002E6EC6" w:rsidRDefault="002E6EC6" w:rsidP="002E6EC6">
      <w:pPr>
        <w:pStyle w:val="af"/>
      </w:pPr>
      <w:bookmarkStart w:id="121" w:name="_Toc83732433"/>
      <w:r>
        <w:t>F</w:t>
      </w:r>
      <w:r>
        <w:rPr>
          <w:rFonts w:hint="eastAsia"/>
        </w:rPr>
        <w:t>3</w:t>
      </w:r>
      <w:r>
        <w:t>.1</w:t>
      </w:r>
      <w:r>
        <w:rPr>
          <w:rFonts w:hint="eastAsia"/>
        </w:rPr>
        <w:t>规范性</w:t>
      </w:r>
      <w:bookmarkEnd w:id="121"/>
    </w:p>
    <w:p w14:paraId="4F9A2DE3" w14:textId="77777777" w:rsidR="002E6EC6" w:rsidRPr="006E5313" w:rsidRDefault="002E6EC6" w:rsidP="00EC5D7F">
      <w:pPr>
        <w:pStyle w:val="31"/>
        <w:ind w:firstLine="384"/>
      </w:pPr>
      <w:r w:rsidRPr="00AC5C7C">
        <w:rPr>
          <w:rStyle w:val="12"/>
        </w:rPr>
        <w:t>（</w:t>
      </w:r>
      <w:r w:rsidRPr="00AC5C7C">
        <w:rPr>
          <w:rStyle w:val="12"/>
          <w:rFonts w:hint="eastAsia"/>
        </w:rPr>
        <w:t>1</w:t>
      </w:r>
      <w:r w:rsidRPr="00AC5C7C">
        <w:rPr>
          <w:rStyle w:val="12"/>
        </w:rPr>
        <w:t>）在系统设计上使用先进且在市场上具有充分实践的方案与架构，减少在开发和使用阶段出现未知问题的可能性，使维护人员和用户在培训之外，还能自行通过互联网查阅</w:t>
      </w:r>
      <w:r w:rsidRPr="006E5313">
        <w:rPr>
          <w:rStyle w:val="ql-author-65492"/>
        </w:rPr>
        <w:t>到丰富可靠的参考资料；</w:t>
      </w:r>
    </w:p>
    <w:p w14:paraId="68DF507A" w14:textId="77777777" w:rsidR="002E6EC6" w:rsidRDefault="002E6EC6" w:rsidP="00EC5D7F">
      <w:pPr>
        <w:pStyle w:val="31"/>
        <w:ind w:firstLine="384"/>
      </w:pPr>
      <w:r w:rsidRPr="00821D14">
        <w:rPr>
          <w:rStyle w:val="12"/>
        </w:rPr>
        <w:t>（</w:t>
      </w:r>
      <w:r w:rsidRPr="00821D14">
        <w:rPr>
          <w:rStyle w:val="12"/>
          <w:rFonts w:hint="eastAsia"/>
        </w:rPr>
        <w:t>2</w:t>
      </w:r>
      <w:r w:rsidRPr="00821D14">
        <w:rPr>
          <w:rStyle w:val="12"/>
        </w:rPr>
        <w:t>）符合国家</w:t>
      </w:r>
      <w:r w:rsidRPr="006E5313">
        <w:rPr>
          <w:rStyle w:val="ql-author-65492"/>
        </w:rPr>
        <w:t>计算机软件质量保证计划规范和</w:t>
      </w:r>
      <w:r>
        <w:rPr>
          <w:rStyle w:val="ql-author-65492"/>
          <w:rFonts w:hint="eastAsia"/>
        </w:rPr>
        <w:t>相应使用机构的技术规范；符合国内外</w:t>
      </w:r>
      <w:r>
        <w:rPr>
          <w:rStyle w:val="ql-author-65492"/>
        </w:rPr>
        <w:t>PHM</w:t>
      </w:r>
      <w:r>
        <w:rPr>
          <w:rStyle w:val="ql-author-65492"/>
          <w:rFonts w:hint="eastAsia"/>
        </w:rPr>
        <w:t>软件系统的相关标准规范，</w:t>
      </w:r>
      <w:r>
        <w:rPr>
          <w:rStyle w:val="ql-author-65492"/>
        </w:rPr>
        <w:t>采用的算法与报表满足相关国家标准</w:t>
      </w:r>
      <w:r>
        <w:rPr>
          <w:rStyle w:val="ql-author-65492"/>
          <w:rFonts w:hint="eastAsia"/>
        </w:rPr>
        <w:t>。</w:t>
      </w:r>
      <w:r w:rsidRPr="00A817D6">
        <w:rPr>
          <w:rStyle w:val="ql-author-65492"/>
          <w:rFonts w:hint="eastAsia"/>
        </w:rPr>
        <w:t>软件开发参考</w:t>
      </w:r>
      <w:r>
        <w:rPr>
          <w:rStyle w:val="ql-author-65492"/>
          <w:rFonts w:hint="eastAsia"/>
        </w:rPr>
        <w:t>的相关国标如下：</w:t>
      </w:r>
    </w:p>
    <w:p w14:paraId="5A1F518E" w14:textId="77777777" w:rsidR="002E6EC6" w:rsidRDefault="002E6EC6" w:rsidP="00EC5D7F">
      <w:pPr>
        <w:pStyle w:val="11"/>
        <w:ind w:firstLine="480"/>
      </w:pPr>
      <w:r>
        <w:rPr>
          <w:rFonts w:hint="eastAsia"/>
        </w:rPr>
        <w:t>——</w:t>
      </w:r>
      <w:r w:rsidRPr="00E2748E">
        <w:rPr>
          <w:rFonts w:hint="eastAsia"/>
        </w:rPr>
        <w:t>GJB/Z 102-1997</w:t>
      </w:r>
      <w:r>
        <w:rPr>
          <w:rFonts w:hint="eastAsia"/>
        </w:rPr>
        <w:t>：</w:t>
      </w:r>
      <w:r w:rsidRPr="00E2748E">
        <w:rPr>
          <w:rFonts w:hint="eastAsia"/>
        </w:rPr>
        <w:t>软件可靠性和安全性设计准则</w:t>
      </w:r>
      <w:r>
        <w:rPr>
          <w:rFonts w:hint="eastAsia"/>
        </w:rPr>
        <w:t>；</w:t>
      </w:r>
    </w:p>
    <w:p w14:paraId="7E888A60" w14:textId="77777777" w:rsidR="002E6EC6" w:rsidRDefault="002E6EC6" w:rsidP="00EC5D7F">
      <w:pPr>
        <w:pStyle w:val="11"/>
        <w:ind w:firstLine="480"/>
      </w:pPr>
      <w:r>
        <w:rPr>
          <w:rFonts w:hint="eastAsia"/>
        </w:rPr>
        <w:t>——</w:t>
      </w:r>
      <w:r w:rsidRPr="00E2748E">
        <w:rPr>
          <w:rFonts w:hint="eastAsia"/>
        </w:rPr>
        <w:t>GJB</w:t>
      </w:r>
      <w:r>
        <w:t xml:space="preserve"> 437-86</w:t>
      </w:r>
      <w:r>
        <w:rPr>
          <w:rFonts w:hint="eastAsia"/>
        </w:rPr>
        <w:t>：军用软件开发规范；</w:t>
      </w:r>
    </w:p>
    <w:p w14:paraId="57318441" w14:textId="77777777" w:rsidR="002E6EC6" w:rsidRPr="005E0456" w:rsidRDefault="002E6EC6" w:rsidP="00EC5D7F">
      <w:pPr>
        <w:pStyle w:val="11"/>
        <w:ind w:firstLine="480"/>
        <w:rPr>
          <w:rStyle w:val="ql-author-65492"/>
        </w:rPr>
      </w:pPr>
      <w:r>
        <w:rPr>
          <w:rFonts w:hint="eastAsia"/>
        </w:rPr>
        <w:lastRenderedPageBreak/>
        <w:t>——</w:t>
      </w:r>
      <w:r w:rsidRPr="00E2748E">
        <w:rPr>
          <w:rFonts w:hint="eastAsia"/>
        </w:rPr>
        <w:t>GJB</w:t>
      </w:r>
      <w:r>
        <w:t xml:space="preserve"> 439-88</w:t>
      </w:r>
      <w:r>
        <w:rPr>
          <w:rFonts w:hint="eastAsia"/>
        </w:rPr>
        <w:t>：军用软件质量保证规范；</w:t>
      </w:r>
    </w:p>
    <w:p w14:paraId="21AB835D" w14:textId="77777777" w:rsidR="002E6EC6" w:rsidRDefault="002E6EC6" w:rsidP="00EC5D7F">
      <w:pPr>
        <w:pStyle w:val="11"/>
        <w:ind w:firstLine="480"/>
      </w:pPr>
      <w:r>
        <w:rPr>
          <w:rFonts w:hint="eastAsia"/>
        </w:rPr>
        <w:t>——</w:t>
      </w:r>
      <w:r w:rsidRPr="00E2748E">
        <w:rPr>
          <w:rFonts w:hint="eastAsia"/>
        </w:rPr>
        <w:t>GJB</w:t>
      </w:r>
      <w:r>
        <w:t xml:space="preserve"> 1267-91</w:t>
      </w:r>
      <w:r>
        <w:rPr>
          <w:rFonts w:hint="eastAsia"/>
        </w:rPr>
        <w:t>：军用软件维护；</w:t>
      </w:r>
    </w:p>
    <w:p w14:paraId="4BDB40C7" w14:textId="77777777" w:rsidR="002E6EC6" w:rsidRPr="00215D76" w:rsidRDefault="002E6EC6" w:rsidP="00EC5D7F">
      <w:pPr>
        <w:pStyle w:val="11"/>
        <w:ind w:firstLine="480"/>
        <w:rPr>
          <w:rStyle w:val="ql-author-65492"/>
        </w:rPr>
      </w:pPr>
      <w:r>
        <w:rPr>
          <w:rFonts w:hint="eastAsia"/>
        </w:rPr>
        <w:t>——</w:t>
      </w:r>
      <w:r w:rsidRPr="00E2748E">
        <w:rPr>
          <w:rFonts w:hint="eastAsia"/>
        </w:rPr>
        <w:t>GJ</w:t>
      </w:r>
      <w:r>
        <w:t>/T 15532-2008</w:t>
      </w:r>
      <w:r>
        <w:rPr>
          <w:rFonts w:hint="eastAsia"/>
        </w:rPr>
        <w:t>：计算机软件测试规范。</w:t>
      </w:r>
    </w:p>
    <w:p w14:paraId="355102C3" w14:textId="34AB55F2" w:rsidR="002E6EC6" w:rsidRDefault="002E6EC6" w:rsidP="002E6EC6">
      <w:pPr>
        <w:pStyle w:val="af"/>
      </w:pPr>
      <w:bookmarkStart w:id="122" w:name="_Toc83732434"/>
      <w:r>
        <w:t>F</w:t>
      </w:r>
      <w:r>
        <w:rPr>
          <w:rFonts w:hint="eastAsia"/>
        </w:rPr>
        <w:t>3</w:t>
      </w:r>
      <w:r>
        <w:t>.2</w:t>
      </w:r>
      <w:r>
        <w:rPr>
          <w:rFonts w:hint="eastAsia"/>
        </w:rPr>
        <w:t>稳定性</w:t>
      </w:r>
      <w:bookmarkEnd w:id="122"/>
    </w:p>
    <w:p w14:paraId="7FE3BEF7" w14:textId="6F653ABF" w:rsidR="002E6EC6" w:rsidRPr="00996D21"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996D21">
        <w:rPr>
          <w:rStyle w:val="ql-author-65492"/>
        </w:rPr>
        <w:t>容错能力：对有</w:t>
      </w:r>
      <w:r w:rsidRPr="00996D21">
        <w:rPr>
          <w:rStyle w:val="ql-author-65492"/>
        </w:rPr>
        <w:t>Bug</w:t>
      </w:r>
      <w:r w:rsidRPr="00996D21">
        <w:rPr>
          <w:rStyle w:val="ql-author-65492"/>
        </w:rPr>
        <w:t>的程序写入的错误数据有足够的适应能力，对人为操作具有一定的容错性；</w:t>
      </w:r>
    </w:p>
    <w:p w14:paraId="5F21F88C" w14:textId="77777777" w:rsidR="002E6EC6" w:rsidRPr="00996D21"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996D21">
        <w:rPr>
          <w:rStyle w:val="ql-author-65492"/>
        </w:rPr>
        <w:t>并发能力：软件具备不少于</w:t>
      </w:r>
      <w:r w:rsidRPr="00996D21">
        <w:rPr>
          <w:rStyle w:val="ql-author-65492"/>
        </w:rPr>
        <w:t>20</w:t>
      </w:r>
      <w:r w:rsidRPr="00996D21">
        <w:rPr>
          <w:rStyle w:val="ql-author-65492"/>
        </w:rPr>
        <w:t>个用户终端的并发访问能力；</w:t>
      </w:r>
    </w:p>
    <w:p w14:paraId="35490593" w14:textId="46C26CE3" w:rsidR="002E6EC6" w:rsidRPr="00996D21"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996D21">
        <w:rPr>
          <w:rStyle w:val="ql-author-65492"/>
        </w:rPr>
        <w:t>稳定运行能力：系统平均无故障时间（</w:t>
      </w:r>
      <w:r w:rsidRPr="00996D21">
        <w:rPr>
          <w:rStyle w:val="ql-author-65492"/>
        </w:rPr>
        <w:t>MTBF</w:t>
      </w:r>
      <w:r w:rsidRPr="00996D21">
        <w:rPr>
          <w:rStyle w:val="ql-author-65492"/>
        </w:rPr>
        <w:t>）</w:t>
      </w:r>
      <w:r w:rsidRPr="00996D21">
        <w:rPr>
          <w:rStyle w:val="ql-author-65492"/>
        </w:rPr>
        <w:t>≥1000</w:t>
      </w:r>
      <w:r w:rsidRPr="00996D21">
        <w:rPr>
          <w:rStyle w:val="ql-author-65492"/>
        </w:rPr>
        <w:t>小时，平均恢复时间（</w:t>
      </w:r>
      <w:r w:rsidRPr="00996D21">
        <w:rPr>
          <w:rStyle w:val="ql-author-65492"/>
        </w:rPr>
        <w:t>MTTR</w:t>
      </w:r>
      <w:r w:rsidRPr="00996D21">
        <w:rPr>
          <w:rStyle w:val="ql-author-65492"/>
        </w:rPr>
        <w:t>）</w:t>
      </w:r>
      <w:r w:rsidRPr="00996D21">
        <w:rPr>
          <w:rStyle w:val="ql-author-65492"/>
        </w:rPr>
        <w:t>≤30</w:t>
      </w:r>
      <w:r w:rsidRPr="00996D21">
        <w:rPr>
          <w:rStyle w:val="ql-author-65492"/>
        </w:rPr>
        <w:t>分钟，可</w:t>
      </w:r>
      <w:r w:rsidRPr="00996D21">
        <w:rPr>
          <w:rStyle w:val="ql-author-65492"/>
        </w:rPr>
        <w:t>7</w:t>
      </w:r>
      <w:r>
        <w:rPr>
          <w:rStyle w:val="ql-author-65492"/>
          <w:rFonts w:hint="eastAsia"/>
        </w:rPr>
        <w:t>×</w:t>
      </w:r>
      <w:r w:rsidRPr="00996D21">
        <w:rPr>
          <w:rStyle w:val="ql-author-65492"/>
        </w:rPr>
        <w:t>24</w:t>
      </w:r>
      <w:r w:rsidRPr="00996D21">
        <w:rPr>
          <w:rStyle w:val="ql-author-65492"/>
        </w:rPr>
        <w:t>小时持续运行；</w:t>
      </w:r>
    </w:p>
    <w:p w14:paraId="4D67B5C3" w14:textId="77777777" w:rsidR="002E6EC6" w:rsidRDefault="002E6EC6" w:rsidP="00EC5D7F">
      <w:pPr>
        <w:pStyle w:val="31"/>
        <w:ind w:firstLine="384"/>
        <w:rPr>
          <w:rStyle w:val="ql-author-65492"/>
        </w:rPr>
      </w:pPr>
      <w:r>
        <w:rPr>
          <w:rStyle w:val="ql-author-65492"/>
          <w:rFonts w:hint="eastAsia"/>
        </w:rPr>
        <w:t>（</w:t>
      </w:r>
      <w:r>
        <w:rPr>
          <w:rStyle w:val="ql-author-65492"/>
          <w:rFonts w:hint="eastAsia"/>
        </w:rPr>
        <w:t>4</w:t>
      </w:r>
      <w:r>
        <w:rPr>
          <w:rStyle w:val="ql-author-65492"/>
          <w:rFonts w:hint="eastAsia"/>
        </w:rPr>
        <w:t>）</w:t>
      </w:r>
      <w:r w:rsidRPr="00996D21">
        <w:rPr>
          <w:rStyle w:val="ql-author-65492"/>
        </w:rPr>
        <w:t>资源调度能力：系统运行期间，</w:t>
      </w:r>
      <w:r w:rsidRPr="00996D21">
        <w:rPr>
          <w:rStyle w:val="ql-author-65492"/>
        </w:rPr>
        <w:t xml:space="preserve">CPU </w:t>
      </w:r>
      <w:r w:rsidRPr="00996D21">
        <w:rPr>
          <w:rStyle w:val="ql-author-65492"/>
        </w:rPr>
        <w:t>平均占用率</w:t>
      </w:r>
      <w:r w:rsidRPr="00996D21">
        <w:rPr>
          <w:rStyle w:val="ql-author-65492"/>
        </w:rPr>
        <w:t>≤60%</w:t>
      </w:r>
      <w:r w:rsidRPr="00996D21">
        <w:rPr>
          <w:rStyle w:val="ql-author-65492"/>
        </w:rPr>
        <w:t>，内存资源总占用率</w:t>
      </w:r>
      <w:r w:rsidRPr="00996D21">
        <w:rPr>
          <w:rStyle w:val="ql-author-65492"/>
        </w:rPr>
        <w:t>≤60%</w:t>
      </w:r>
      <w:r w:rsidRPr="00996D21">
        <w:rPr>
          <w:rStyle w:val="ql-author-65492"/>
        </w:rPr>
        <w:t>，用户界面响应时间</w:t>
      </w:r>
      <w:r w:rsidRPr="00996D21">
        <w:rPr>
          <w:rStyle w:val="ql-author-65492"/>
        </w:rPr>
        <w:t>≤1000ms</w:t>
      </w:r>
      <w:r w:rsidRPr="00996D21">
        <w:rPr>
          <w:rStyle w:val="ql-author-65492"/>
        </w:rPr>
        <w:t>。</w:t>
      </w:r>
    </w:p>
    <w:p w14:paraId="1EB4E01F" w14:textId="2C0CF2C4" w:rsidR="002E6EC6" w:rsidRDefault="002E6EC6" w:rsidP="002E6EC6">
      <w:pPr>
        <w:pStyle w:val="af"/>
      </w:pPr>
      <w:bookmarkStart w:id="123" w:name="_Toc83732435"/>
      <w:r>
        <w:t>F</w:t>
      </w:r>
      <w:r>
        <w:rPr>
          <w:rFonts w:hint="eastAsia"/>
        </w:rPr>
        <w:t>3</w:t>
      </w:r>
      <w:r>
        <w:t>.3</w:t>
      </w:r>
      <w:r>
        <w:rPr>
          <w:rFonts w:hint="eastAsia"/>
        </w:rPr>
        <w:t>易用性</w:t>
      </w:r>
      <w:bookmarkEnd w:id="123"/>
    </w:p>
    <w:p w14:paraId="1C06B66B" w14:textId="77777777" w:rsidR="002E6EC6" w:rsidRPr="005319BA"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5319BA">
        <w:rPr>
          <w:rStyle w:val="ql-author-65492"/>
        </w:rPr>
        <w:t>交互友好：提供现代化且友好的图形界面，实现良好的可视性，提供符合用户直觉的交互方式，尽可能减少用户的学习和适应成本，使各个功能的操作和表现保持一致；</w:t>
      </w:r>
    </w:p>
    <w:p w14:paraId="4890E057" w14:textId="77777777" w:rsidR="002E6EC6" w:rsidRPr="005319BA"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5319BA">
        <w:rPr>
          <w:rStyle w:val="ql-author-65492"/>
        </w:rPr>
        <w:t>反馈机制：对用户的操作以及当前的状态给予适当的反馈；在用户进行步骤较多的操作时，向用户展示当前的进度；在用户完成一项操作时，向用户反馈操作是否成功；但后台需要进行长时间的响应时，通过进度条及文字提示等方式向用户反馈处理进度；</w:t>
      </w:r>
    </w:p>
    <w:p w14:paraId="78FB4FA8" w14:textId="77777777" w:rsidR="002E6EC6" w:rsidRPr="005319BA"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5319BA">
        <w:rPr>
          <w:rStyle w:val="ql-author-65492"/>
        </w:rPr>
        <w:t>启发性机制：为用户提供充分的操作提示，帮助用户在执行关键动作时进行确认，对于可能造成数据丢失或损坏的高风险操作，给予醒目的风险提醒；</w:t>
      </w:r>
    </w:p>
    <w:p w14:paraId="5C2BC901" w14:textId="77777777" w:rsidR="002E6EC6" w:rsidRPr="005319BA"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5319BA">
        <w:rPr>
          <w:rStyle w:val="ql-author-65492"/>
        </w:rPr>
        <w:t>合法性检查：在表单操作中对用户的各项输入进行合法性检查，对于非法输入当即进行警告和提示，确保所有输入合法之后，才为用户开放提交权限；</w:t>
      </w:r>
    </w:p>
    <w:p w14:paraId="16CB17A3" w14:textId="77777777" w:rsidR="002E6EC6" w:rsidRDefault="002E6EC6" w:rsidP="00EC5D7F">
      <w:pPr>
        <w:pStyle w:val="31"/>
        <w:ind w:firstLine="384"/>
        <w:rPr>
          <w:rStyle w:val="ql-author-65492"/>
        </w:rPr>
      </w:pPr>
      <w:r>
        <w:rPr>
          <w:rStyle w:val="ql-author-65492"/>
          <w:rFonts w:hint="eastAsia"/>
        </w:rPr>
        <w:t>（</w:t>
      </w:r>
      <w:r>
        <w:rPr>
          <w:rStyle w:val="ql-author-65492"/>
          <w:rFonts w:hint="eastAsia"/>
        </w:rPr>
        <w:t>5</w:t>
      </w:r>
      <w:r>
        <w:rPr>
          <w:rStyle w:val="ql-author-65492"/>
          <w:rFonts w:hint="eastAsia"/>
        </w:rPr>
        <w:t>）</w:t>
      </w:r>
      <w:r w:rsidRPr="005319BA">
        <w:rPr>
          <w:rStyle w:val="ql-author-65492"/>
        </w:rPr>
        <w:t>导</w:t>
      </w:r>
      <w:r w:rsidRPr="000677F3">
        <w:rPr>
          <w:rStyle w:val="ql-author-65492"/>
        </w:rPr>
        <w:t>航系统：帮助用户快捷地寻找目标功能，在各个页面中帮助用户快速定位当前位置，在关系紧密的功能或流程之间提供快捷的跳转通道</w:t>
      </w:r>
      <w:r>
        <w:rPr>
          <w:rStyle w:val="ql-author-65492"/>
          <w:rFonts w:hint="eastAsia"/>
        </w:rPr>
        <w:t>；</w:t>
      </w:r>
    </w:p>
    <w:p w14:paraId="08568DC1" w14:textId="77777777" w:rsidR="002E6EC6" w:rsidRPr="00D23B30" w:rsidRDefault="002E6EC6" w:rsidP="00EC5D7F">
      <w:pPr>
        <w:pStyle w:val="31"/>
        <w:ind w:firstLine="384"/>
        <w:rPr>
          <w:rStyle w:val="ql-author-65492"/>
        </w:rPr>
      </w:pPr>
      <w:r>
        <w:rPr>
          <w:rStyle w:val="ql-author-65492"/>
          <w:rFonts w:hint="eastAsia"/>
        </w:rPr>
        <w:t>（</w:t>
      </w:r>
      <w:r>
        <w:rPr>
          <w:rStyle w:val="ql-author-65492"/>
          <w:rFonts w:hint="eastAsia"/>
        </w:rPr>
        <w:t>6</w:t>
      </w:r>
      <w:r>
        <w:rPr>
          <w:rStyle w:val="ql-author-65492"/>
          <w:rFonts w:hint="eastAsia"/>
        </w:rPr>
        <w:t>）数据接口</w:t>
      </w:r>
      <w:r w:rsidRPr="000677F3">
        <w:rPr>
          <w:rStyle w:val="ql-author-65492"/>
        </w:rPr>
        <w:t>：</w:t>
      </w:r>
      <w:r>
        <w:rPr>
          <w:rStyle w:val="ql-author-65492"/>
          <w:rFonts w:hint="eastAsia"/>
        </w:rPr>
        <w:t>对于已有的各业务子系统数据，可根据各自的接口协议进行知识的归档衔接，如采用的是</w:t>
      </w:r>
      <w:r>
        <w:rPr>
          <w:rStyle w:val="ql-author-65492"/>
          <w:rFonts w:hint="eastAsia"/>
        </w:rPr>
        <w:t>T</w:t>
      </w:r>
      <w:r>
        <w:rPr>
          <w:rStyle w:val="ql-author-65492"/>
        </w:rPr>
        <w:t>FP</w:t>
      </w:r>
      <w:r>
        <w:rPr>
          <w:rStyle w:val="ql-author-65492"/>
          <w:rFonts w:hint="eastAsia"/>
        </w:rPr>
        <w:t>文件传输协议提供数据，维稳系统建立起与各业务系统的</w:t>
      </w:r>
      <w:r>
        <w:rPr>
          <w:rStyle w:val="ql-author-65492"/>
        </w:rPr>
        <w:t>FTP</w:t>
      </w:r>
      <w:r>
        <w:rPr>
          <w:rStyle w:val="ql-author-65492"/>
          <w:rFonts w:hint="eastAsia"/>
        </w:rPr>
        <w:t>协议通道，通过</w:t>
      </w:r>
      <w:r>
        <w:rPr>
          <w:rStyle w:val="ql-author-65492"/>
          <w:rFonts w:hint="eastAsia"/>
        </w:rPr>
        <w:t>F</w:t>
      </w:r>
      <w:r>
        <w:rPr>
          <w:rStyle w:val="ql-author-65492"/>
        </w:rPr>
        <w:t>TP</w:t>
      </w:r>
      <w:r>
        <w:rPr>
          <w:rStyle w:val="ql-author-65492"/>
          <w:rFonts w:hint="eastAsia"/>
        </w:rPr>
        <w:t>协议发送请求获取所需的知识数据，同时还会考虑到各系统归档数据版本的同步更新问题。</w:t>
      </w:r>
    </w:p>
    <w:p w14:paraId="7B88C7CD" w14:textId="07CA187B" w:rsidR="002E6EC6" w:rsidRDefault="002E6EC6" w:rsidP="002E6EC6">
      <w:pPr>
        <w:pStyle w:val="af"/>
      </w:pPr>
      <w:bookmarkStart w:id="124" w:name="_Toc83732436"/>
      <w:r>
        <w:t>F</w:t>
      </w:r>
      <w:r>
        <w:rPr>
          <w:rFonts w:hint="eastAsia"/>
        </w:rPr>
        <w:t>3</w:t>
      </w:r>
      <w:r>
        <w:t>.4</w:t>
      </w:r>
      <w:r>
        <w:rPr>
          <w:rFonts w:hint="eastAsia"/>
        </w:rPr>
        <w:t>易维护性</w:t>
      </w:r>
      <w:bookmarkEnd w:id="124"/>
    </w:p>
    <w:p w14:paraId="4966077F" w14:textId="77777777" w:rsidR="002E6EC6" w:rsidRPr="00D41948" w:rsidRDefault="002E6EC6" w:rsidP="00EC5D7F">
      <w:pPr>
        <w:pStyle w:val="31"/>
        <w:ind w:firstLine="384"/>
      </w:pPr>
      <w:r>
        <w:rPr>
          <w:rStyle w:val="ql-author-65492"/>
          <w:rFonts w:hint="eastAsia"/>
        </w:rPr>
        <w:lastRenderedPageBreak/>
        <w:t>（</w:t>
      </w:r>
      <w:r>
        <w:rPr>
          <w:rStyle w:val="ql-author-65492"/>
          <w:rFonts w:hint="eastAsia"/>
        </w:rPr>
        <w:t>1</w:t>
      </w:r>
      <w:r>
        <w:rPr>
          <w:rStyle w:val="ql-author-65492"/>
          <w:rFonts w:hint="eastAsia"/>
        </w:rPr>
        <w:t>）</w:t>
      </w:r>
      <w:r w:rsidRPr="00D41948">
        <w:rPr>
          <w:rStyle w:val="ql-author-65492"/>
        </w:rPr>
        <w:t>文档一致性：软件设计文档与软件代码一致，设计更改与甲方协商，签署设计变更确认单；</w:t>
      </w:r>
    </w:p>
    <w:p w14:paraId="6A3A6F12" w14:textId="2BD81A61" w:rsidR="002E6EC6" w:rsidRPr="00D41948"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D41948">
        <w:rPr>
          <w:rStyle w:val="ql-author-65492"/>
        </w:rPr>
        <w:t>代码规范性：软件代码命名规范，可读性强，注释应为功能性的，有效注释的行数不得少于源程序总行数的</w:t>
      </w:r>
      <w:r w:rsidRPr="00D41948">
        <w:rPr>
          <w:rStyle w:val="ql-author-65492"/>
        </w:rPr>
        <w:t>20%</w:t>
      </w:r>
      <w:r w:rsidRPr="00D41948">
        <w:rPr>
          <w:rStyle w:val="ql-author-65492"/>
        </w:rPr>
        <w:t>；</w:t>
      </w:r>
    </w:p>
    <w:p w14:paraId="5EC400DF" w14:textId="77777777" w:rsidR="002E6EC6" w:rsidRPr="00D41948"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D41948">
        <w:rPr>
          <w:rStyle w:val="ql-author-65492"/>
        </w:rPr>
        <w:t>程序员手册：提供描述总体架构、模块调用关系、各模块输入输出及异常、接口使用说明的程序员手册；</w:t>
      </w:r>
    </w:p>
    <w:p w14:paraId="2062441B" w14:textId="77777777" w:rsidR="002E6EC6" w:rsidRPr="00D41948"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D41948">
        <w:rPr>
          <w:rStyle w:val="ql-author-65492"/>
        </w:rPr>
        <w:t>用户手册：提供便于查询、理解，可操作性强的用户使用手册；</w:t>
      </w:r>
    </w:p>
    <w:p w14:paraId="74DB7228" w14:textId="5A5CCA40" w:rsidR="002E6EC6" w:rsidRPr="00D41948" w:rsidRDefault="002E6EC6" w:rsidP="00EC5D7F">
      <w:pPr>
        <w:pStyle w:val="31"/>
        <w:ind w:firstLine="384"/>
      </w:pPr>
      <w:r>
        <w:rPr>
          <w:rStyle w:val="ql-author-65492"/>
          <w:rFonts w:hint="eastAsia"/>
        </w:rPr>
        <w:t>（</w:t>
      </w:r>
      <w:r>
        <w:rPr>
          <w:rStyle w:val="ql-author-65492"/>
          <w:rFonts w:hint="eastAsia"/>
        </w:rPr>
        <w:t>5</w:t>
      </w:r>
      <w:r>
        <w:rPr>
          <w:rStyle w:val="ql-author-65492"/>
          <w:rFonts w:hint="eastAsia"/>
        </w:rPr>
        <w:t>）</w:t>
      </w:r>
      <w:r w:rsidRPr="00D41948">
        <w:rPr>
          <w:rStyle w:val="ql-author-65492"/>
        </w:rPr>
        <w:t>上线培训：提供软件使用维护培训服务，培训人数不少于</w:t>
      </w:r>
      <w:r w:rsidRPr="00D41948">
        <w:rPr>
          <w:rStyle w:val="ql-author-65492"/>
        </w:rPr>
        <w:t>3</w:t>
      </w:r>
      <w:r w:rsidRPr="00D41948">
        <w:rPr>
          <w:rStyle w:val="ql-author-65492"/>
        </w:rPr>
        <w:t>人。</w:t>
      </w:r>
    </w:p>
    <w:p w14:paraId="21B76B22" w14:textId="6F19E0E6" w:rsidR="002E6EC6" w:rsidRDefault="002E6EC6" w:rsidP="002E6EC6">
      <w:pPr>
        <w:pStyle w:val="af"/>
      </w:pPr>
      <w:bookmarkStart w:id="125" w:name="_Toc83732437"/>
      <w:r>
        <w:t>F</w:t>
      </w:r>
      <w:r>
        <w:rPr>
          <w:rFonts w:hint="eastAsia"/>
        </w:rPr>
        <w:t>3</w:t>
      </w:r>
      <w:r>
        <w:t>.5</w:t>
      </w:r>
      <w:r>
        <w:rPr>
          <w:rFonts w:hint="eastAsia"/>
        </w:rPr>
        <w:t>可扩展性</w:t>
      </w:r>
      <w:bookmarkEnd w:id="125"/>
    </w:p>
    <w:p w14:paraId="1495C1E8" w14:textId="77777777" w:rsidR="002E6EC6" w:rsidRPr="00C849E1" w:rsidRDefault="002E6EC6" w:rsidP="00EC5D7F">
      <w:pPr>
        <w:pStyle w:val="11"/>
        <w:ind w:firstLine="480"/>
      </w:pPr>
      <w:r w:rsidRPr="000677F3">
        <w:rPr>
          <w:rStyle w:val="ql-author-65492"/>
        </w:rPr>
        <w:t>设备具有良好的扩展性，根据功能需求的变化、数据的扩增、用户量的生长可以进行快捷的二次开发以及灵活的扩容与升级。</w:t>
      </w:r>
    </w:p>
    <w:p w14:paraId="503CB0DB" w14:textId="18BDB8A7" w:rsidR="002E6EC6" w:rsidRDefault="002E6EC6" w:rsidP="002E6EC6">
      <w:pPr>
        <w:pStyle w:val="ac"/>
      </w:pPr>
      <w:bookmarkStart w:id="126" w:name="_Toc83732438"/>
      <w:r>
        <w:rPr>
          <w:rFonts w:hint="eastAsia"/>
        </w:rPr>
        <w:t>F</w:t>
      </w:r>
      <w:r>
        <w:t xml:space="preserve">4 </w:t>
      </w:r>
      <w:r>
        <w:rPr>
          <w:rFonts w:hint="eastAsia"/>
        </w:rPr>
        <w:t>研制内容</w:t>
      </w:r>
      <w:bookmarkEnd w:id="126"/>
    </w:p>
    <w:p w14:paraId="435997A7" w14:textId="77777777" w:rsidR="002E6EC6" w:rsidRPr="000E2AAC" w:rsidRDefault="002E6EC6" w:rsidP="00EC5D7F">
      <w:pPr>
        <w:pStyle w:val="11"/>
        <w:ind w:firstLine="480"/>
        <w:rPr>
          <w:rStyle w:val="ql-author-65492"/>
        </w:rPr>
      </w:pPr>
      <w:r w:rsidRPr="000E2AAC">
        <w:rPr>
          <w:rStyle w:val="ql-author-65492"/>
        </w:rPr>
        <w:t>根据项目建设目标和设计原则，</w:t>
      </w:r>
      <w:r w:rsidRPr="000E2AAC">
        <w:rPr>
          <w:rStyle w:val="ql-author-65492"/>
        </w:rPr>
        <w:t>PHM</w:t>
      </w:r>
      <w:r w:rsidRPr="000E2AAC">
        <w:rPr>
          <w:rStyle w:val="ql-author-65492"/>
        </w:rPr>
        <w:t>模型管理系统研制内容主要有：</w:t>
      </w:r>
    </w:p>
    <w:p w14:paraId="5F1BB031" w14:textId="77777777" w:rsidR="002E6EC6" w:rsidRPr="000E2AAC" w:rsidRDefault="002E6EC6" w:rsidP="00EC5D7F">
      <w:pPr>
        <w:pStyle w:val="31"/>
        <w:ind w:firstLine="384"/>
      </w:pPr>
      <w:r>
        <w:rPr>
          <w:rStyle w:val="ql-author-65492"/>
          <w:rFonts w:hint="eastAsia"/>
        </w:rPr>
        <w:t>（</w:t>
      </w:r>
      <w:r>
        <w:rPr>
          <w:rStyle w:val="ql-author-65492"/>
          <w:rFonts w:hint="eastAsia"/>
        </w:rPr>
        <w:t>1</w:t>
      </w:r>
      <w:r>
        <w:rPr>
          <w:rStyle w:val="ql-author-65492"/>
          <w:rFonts w:hint="eastAsia"/>
        </w:rPr>
        <w:t>）</w:t>
      </w:r>
      <w:r w:rsidRPr="000E2AAC">
        <w:t>对基地现阶段所面临的</w:t>
      </w:r>
      <w:r w:rsidRPr="000E2AAC">
        <w:t>PHM</w:t>
      </w:r>
      <w:r w:rsidRPr="000E2AAC">
        <w:t>模型规范化管理问题进行剖析，进而对基地所提出的任务和需求进行分析；</w:t>
      </w:r>
    </w:p>
    <w:p w14:paraId="44432F6D" w14:textId="77777777" w:rsidR="002E6EC6" w:rsidRPr="000E2AAC" w:rsidRDefault="002E6EC6" w:rsidP="00EC5D7F">
      <w:pPr>
        <w:pStyle w:val="31"/>
        <w:ind w:firstLine="384"/>
      </w:pPr>
      <w:r>
        <w:rPr>
          <w:rStyle w:val="ql-author-65492"/>
          <w:rFonts w:hint="eastAsia"/>
        </w:rPr>
        <w:t>（</w:t>
      </w:r>
      <w:r>
        <w:rPr>
          <w:rStyle w:val="ql-author-65492"/>
          <w:rFonts w:hint="eastAsia"/>
        </w:rPr>
        <w:t>2</w:t>
      </w:r>
      <w:r>
        <w:rPr>
          <w:rStyle w:val="ql-author-65492"/>
          <w:rFonts w:hint="eastAsia"/>
        </w:rPr>
        <w:t>）</w:t>
      </w:r>
      <w:r w:rsidRPr="000E2AAC">
        <w:t>通过对</w:t>
      </w:r>
      <w:r w:rsidRPr="000E2AAC">
        <w:t>PHM</w:t>
      </w:r>
      <w:r w:rsidRPr="000E2AAC">
        <w:t>模型进行分类的方式，以模型分类结果为主线，对不同类型的模型的输入输出参数、构建过程、模型特点、适用范围等进行规范；</w:t>
      </w:r>
    </w:p>
    <w:p w14:paraId="607F4A74" w14:textId="77777777" w:rsidR="002E6EC6" w:rsidRPr="000E2AAC" w:rsidRDefault="002E6EC6" w:rsidP="00EC5D7F">
      <w:pPr>
        <w:pStyle w:val="31"/>
        <w:ind w:firstLine="384"/>
      </w:pPr>
      <w:r>
        <w:rPr>
          <w:rStyle w:val="ql-author-65492"/>
          <w:rFonts w:hint="eastAsia"/>
        </w:rPr>
        <w:t>（</w:t>
      </w:r>
      <w:r>
        <w:rPr>
          <w:rStyle w:val="ql-author-65492"/>
          <w:rFonts w:hint="eastAsia"/>
        </w:rPr>
        <w:t>3</w:t>
      </w:r>
      <w:r>
        <w:rPr>
          <w:rStyle w:val="ql-author-65492"/>
          <w:rFonts w:hint="eastAsia"/>
        </w:rPr>
        <w:t>）</w:t>
      </w:r>
      <w:r w:rsidRPr="000E2AAC">
        <w:t>从模型的编码、建模、存储、调用、运行、性能评估、更新和简介的角度，开展</w:t>
      </w:r>
      <w:r w:rsidRPr="000E2AAC">
        <w:t>PHM</w:t>
      </w:r>
      <w:r w:rsidRPr="000E2AAC">
        <w:t>模型接口、模型存储管理、模型访问管理、模型运行管理、模型评价、模型更新管理研究；</w:t>
      </w:r>
    </w:p>
    <w:p w14:paraId="0E582686" w14:textId="25B801C0" w:rsidR="002E6EC6" w:rsidRPr="000E2AAC" w:rsidRDefault="002E6EC6" w:rsidP="00EC5D7F">
      <w:pPr>
        <w:pStyle w:val="31"/>
        <w:ind w:firstLine="384"/>
      </w:pPr>
      <w:r>
        <w:rPr>
          <w:rStyle w:val="ql-author-65492"/>
          <w:rFonts w:hint="eastAsia"/>
        </w:rPr>
        <w:t>（</w:t>
      </w:r>
      <w:r>
        <w:rPr>
          <w:rStyle w:val="ql-author-65492"/>
          <w:rFonts w:hint="eastAsia"/>
        </w:rPr>
        <w:t>4</w:t>
      </w:r>
      <w:r>
        <w:rPr>
          <w:rStyle w:val="ql-author-65492"/>
          <w:rFonts w:hint="eastAsia"/>
        </w:rPr>
        <w:t>）</w:t>
      </w:r>
      <w:r w:rsidRPr="000E2AAC">
        <w:t>针对一体化平台模型集成的要求，从模型库设计原则、开发技术要求、软件研制要求等方面开发一套</w:t>
      </w:r>
      <w:r w:rsidRPr="000E2AAC">
        <w:t>PHM</w:t>
      </w:r>
      <w:r w:rsidRPr="000E2AAC">
        <w:t>模型管理</w:t>
      </w:r>
      <w:r w:rsidR="00D04425" w:rsidRPr="000E2AAC">
        <w:t>软件</w:t>
      </w:r>
      <w:r w:rsidRPr="000E2AAC">
        <w:t>系统。</w:t>
      </w:r>
    </w:p>
    <w:p w14:paraId="66CAA91C" w14:textId="59584E48" w:rsidR="002E6EC6" w:rsidRDefault="002E6EC6" w:rsidP="002E6EC6">
      <w:pPr>
        <w:pStyle w:val="ac"/>
      </w:pPr>
      <w:bookmarkStart w:id="127" w:name="_Toc83732439"/>
      <w:r>
        <w:rPr>
          <w:rFonts w:hint="eastAsia"/>
        </w:rPr>
        <w:t>F</w:t>
      </w:r>
      <w:r>
        <w:t>5</w:t>
      </w:r>
      <w:r>
        <w:rPr>
          <w:rFonts w:hint="eastAsia"/>
        </w:rPr>
        <w:t>总体研制要求</w:t>
      </w:r>
      <w:bookmarkEnd w:id="127"/>
    </w:p>
    <w:p w14:paraId="07C68D7D" w14:textId="2BC007EF" w:rsidR="002E6EC6" w:rsidRDefault="002E6EC6" w:rsidP="002E6EC6">
      <w:pPr>
        <w:pStyle w:val="af"/>
      </w:pPr>
      <w:bookmarkStart w:id="128" w:name="_Toc83732440"/>
      <w:r>
        <w:t>F5.1</w:t>
      </w:r>
      <w:r>
        <w:rPr>
          <w:rFonts w:hint="eastAsia"/>
        </w:rPr>
        <w:t>硬件部署要求</w:t>
      </w:r>
      <w:bookmarkEnd w:id="128"/>
    </w:p>
    <w:p w14:paraId="672EA09E" w14:textId="6E5D40BA" w:rsidR="002E6EC6" w:rsidRDefault="002E6EC6" w:rsidP="00EC5D7F">
      <w:pPr>
        <w:pStyle w:val="11"/>
        <w:ind w:firstLine="480"/>
      </w:pPr>
      <w:r>
        <w:rPr>
          <w:rFonts w:hint="eastAsia"/>
        </w:rPr>
        <w:t>项目</w:t>
      </w:r>
      <w:r w:rsidRPr="004448DA">
        <w:rPr>
          <w:rFonts w:hint="eastAsia"/>
        </w:rPr>
        <w:t>研制内容主要</w:t>
      </w:r>
      <w:r w:rsidRPr="004448DA">
        <w:t>硬件</w:t>
      </w:r>
      <w:r>
        <w:rPr>
          <w:rFonts w:hint="eastAsia"/>
        </w:rPr>
        <w:t>应</w:t>
      </w:r>
      <w:r w:rsidRPr="004448DA">
        <w:t>包括</w:t>
      </w:r>
      <w:r w:rsidRPr="004448DA">
        <w:rPr>
          <w:rFonts w:hint="eastAsia"/>
        </w:rPr>
        <w:t>1</w:t>
      </w:r>
      <w:r w:rsidRPr="004448DA">
        <w:rPr>
          <w:rFonts w:hint="eastAsia"/>
        </w:rPr>
        <w:t>台应用</w:t>
      </w:r>
      <w:r w:rsidRPr="004448DA">
        <w:t>服务器、</w:t>
      </w:r>
      <w:r w:rsidRPr="004448DA">
        <w:rPr>
          <w:rFonts w:hint="eastAsia"/>
        </w:rPr>
        <w:t>1</w:t>
      </w:r>
      <w:r w:rsidRPr="004448DA">
        <w:rPr>
          <w:rFonts w:hint="eastAsia"/>
        </w:rPr>
        <w:t>台数据库服务器、</w:t>
      </w:r>
      <w:r w:rsidRPr="004448DA">
        <w:rPr>
          <w:rFonts w:hint="eastAsia"/>
        </w:rPr>
        <w:t>2</w:t>
      </w:r>
      <w:r w:rsidRPr="004448DA">
        <w:rPr>
          <w:rFonts w:hint="eastAsia"/>
        </w:rPr>
        <w:t>台用户访问终端</w:t>
      </w:r>
      <w:r>
        <w:rPr>
          <w:rFonts w:hint="eastAsia"/>
        </w:rPr>
        <w:t>（</w:t>
      </w:r>
      <w:r w:rsidRPr="004448DA">
        <w:rPr>
          <w:rFonts w:hint="eastAsia"/>
        </w:rPr>
        <w:t>1</w:t>
      </w:r>
      <w:r w:rsidRPr="004448DA">
        <w:rPr>
          <w:rFonts w:hint="eastAsia"/>
        </w:rPr>
        <w:t>台安装</w:t>
      </w:r>
      <w:r w:rsidRPr="004448DA">
        <w:rPr>
          <w:rFonts w:hint="eastAsia"/>
        </w:rPr>
        <w:t>Windows</w:t>
      </w:r>
      <w:r w:rsidRPr="004448DA">
        <w:rPr>
          <w:rFonts w:hint="eastAsia"/>
        </w:rPr>
        <w:t>操作系统，</w:t>
      </w:r>
      <w:r w:rsidRPr="004448DA">
        <w:rPr>
          <w:rFonts w:hint="eastAsia"/>
        </w:rPr>
        <w:t>1</w:t>
      </w:r>
      <w:r w:rsidRPr="004448DA">
        <w:rPr>
          <w:rFonts w:hint="eastAsia"/>
        </w:rPr>
        <w:t>台安装</w:t>
      </w:r>
      <w:r>
        <w:rPr>
          <w:rFonts w:hint="eastAsia"/>
        </w:rPr>
        <w:t>类</w:t>
      </w:r>
      <w:r>
        <w:rPr>
          <w:rFonts w:hint="eastAsia"/>
        </w:rPr>
        <w:t>Unix</w:t>
      </w:r>
      <w:r w:rsidRPr="004448DA">
        <w:rPr>
          <w:rFonts w:hint="eastAsia"/>
        </w:rPr>
        <w:t>操作系统，两种类型用户终端均可访问应用服务器的系统软件并完成相应可靠性分析评估任务</w:t>
      </w:r>
      <w:r>
        <w:rPr>
          <w:rFonts w:hint="eastAsia"/>
        </w:rPr>
        <w:t>），</w:t>
      </w:r>
      <w:r>
        <w:rPr>
          <w:rFonts w:hint="eastAsia"/>
        </w:rPr>
        <w:t>4</w:t>
      </w:r>
      <w:r>
        <w:rPr>
          <w:rFonts w:hint="eastAsia"/>
        </w:rPr>
        <w:t>台显示器以及</w:t>
      </w:r>
      <w:r w:rsidRPr="004448DA">
        <w:rPr>
          <w:rFonts w:hint="eastAsia"/>
        </w:rPr>
        <w:t>1</w:t>
      </w:r>
      <w:r w:rsidRPr="004448DA">
        <w:rPr>
          <w:rFonts w:hint="eastAsia"/>
        </w:rPr>
        <w:t>台网络交换机，部署方式如图</w:t>
      </w:r>
      <w:r w:rsidR="00EC5D7F">
        <w:t>F1</w:t>
      </w:r>
      <w:r>
        <w:t>-</w:t>
      </w:r>
      <w:r w:rsidRPr="004448DA">
        <w:rPr>
          <w:rFonts w:hint="eastAsia"/>
        </w:rPr>
        <w:t>1</w:t>
      </w:r>
      <w:r w:rsidRPr="004448DA">
        <w:rPr>
          <w:rFonts w:hint="eastAsia"/>
        </w:rPr>
        <w:t>所示</w:t>
      </w:r>
      <w:r>
        <w:rPr>
          <w:rFonts w:hint="eastAsia"/>
        </w:rPr>
        <w:t>。其中，</w:t>
      </w:r>
      <w:r w:rsidRPr="005E418C">
        <w:rPr>
          <w:rFonts w:hint="eastAsia"/>
          <w:color w:val="000000" w:themeColor="text1"/>
        </w:rPr>
        <w:t>网络架构接口拟采取类型包括远程过程调用、标准查询语言、文件传输、信息交付；其标准包括</w:t>
      </w:r>
      <w:r w:rsidRPr="005E418C">
        <w:rPr>
          <w:rFonts w:hint="eastAsia"/>
          <w:color w:val="000000" w:themeColor="text1"/>
        </w:rPr>
        <w:t xml:space="preserve"> ANSI </w:t>
      </w:r>
      <w:r w:rsidRPr="005E418C">
        <w:rPr>
          <w:rFonts w:hint="eastAsia"/>
          <w:color w:val="000000" w:themeColor="text1"/>
        </w:rPr>
        <w:lastRenderedPageBreak/>
        <w:t>标准</w:t>
      </w:r>
      <w:r w:rsidRPr="005E418C">
        <w:rPr>
          <w:rFonts w:hint="eastAsia"/>
          <w:color w:val="000000" w:themeColor="text1"/>
        </w:rPr>
        <w:t xml:space="preserve"> SQL API</w:t>
      </w:r>
      <w:r w:rsidRPr="005E418C">
        <w:rPr>
          <w:rFonts w:hint="eastAsia"/>
          <w:color w:val="000000" w:themeColor="text1"/>
        </w:rPr>
        <w:t>；拟使用的网络协议为</w:t>
      </w:r>
      <w:r w:rsidRPr="005E418C">
        <w:rPr>
          <w:rFonts w:hint="eastAsia"/>
          <w:color w:val="000000" w:themeColor="text1"/>
        </w:rPr>
        <w:t>TCP/IP</w:t>
      </w:r>
      <w:r w:rsidRPr="005E418C">
        <w:rPr>
          <w:rFonts w:hint="eastAsia"/>
          <w:color w:val="000000" w:themeColor="text1"/>
        </w:rPr>
        <w:t>协议及</w:t>
      </w:r>
      <w:r w:rsidRPr="005E418C">
        <w:rPr>
          <w:rFonts w:hint="eastAsia"/>
          <w:color w:val="000000" w:themeColor="text1"/>
        </w:rPr>
        <w:t>TCP/IP</w:t>
      </w:r>
      <w:r w:rsidRPr="005E418C">
        <w:rPr>
          <w:rFonts w:hint="eastAsia"/>
          <w:color w:val="000000" w:themeColor="text1"/>
        </w:rPr>
        <w:t>五层架构（物理层、数据链路层、网络层、传输层、应用层）中涉及的协议；拟采用超五类网络布线系统的百兆以太网实施网络通信；拟采用防火墙、访问控制等安全措施；具体的网络架构中的接口、协议、网线等的选择根据实际的情况可进行调整，以满足用户访问体验的实时性要求。</w:t>
      </w:r>
    </w:p>
    <w:p w14:paraId="02D4ADAF" w14:textId="77777777" w:rsidR="002E6EC6" w:rsidRDefault="002E6EC6" w:rsidP="00EC5D7F">
      <w:pPr>
        <w:pStyle w:val="af6"/>
      </w:pPr>
      <w:r>
        <w:rPr>
          <w:noProof/>
        </w:rPr>
        <w:drawing>
          <wp:inline distT="0" distB="0" distL="0" distR="0" wp14:anchorId="67B7AAB8" wp14:editId="006544DB">
            <wp:extent cx="1965387" cy="2641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2"/>
                    <a:stretch>
                      <a:fillRect/>
                    </a:stretch>
                  </pic:blipFill>
                  <pic:spPr>
                    <a:xfrm>
                      <a:off x="0" y="0"/>
                      <a:ext cx="1965387" cy="2641600"/>
                    </a:xfrm>
                    <a:prstGeom prst="rect">
                      <a:avLst/>
                    </a:prstGeom>
                  </pic:spPr>
                </pic:pic>
              </a:graphicData>
            </a:graphic>
          </wp:inline>
        </w:drawing>
      </w:r>
    </w:p>
    <w:p w14:paraId="3417D5B6" w14:textId="77E79F38" w:rsidR="002E6EC6" w:rsidRPr="003D1DDB" w:rsidRDefault="002E6EC6" w:rsidP="00EC5D7F">
      <w:pPr>
        <w:pStyle w:val="af1"/>
      </w:pPr>
      <w:r w:rsidRPr="003D1DDB">
        <w:t>图</w:t>
      </w:r>
      <w:r w:rsidR="00EC5D7F" w:rsidRPr="001F271A">
        <w:t>F1</w:t>
      </w:r>
      <w:r w:rsidRPr="001F271A">
        <w:t>-1</w:t>
      </w:r>
      <w:r w:rsidRPr="003D1DDB">
        <w:t xml:space="preserve"> </w:t>
      </w:r>
      <w:r w:rsidRPr="003D1DDB">
        <w:t>硬件部署示意图</w:t>
      </w:r>
    </w:p>
    <w:p w14:paraId="116E775F" w14:textId="00FD2542" w:rsidR="002E6EC6" w:rsidRDefault="002E6EC6" w:rsidP="002E6EC6">
      <w:pPr>
        <w:pStyle w:val="af"/>
      </w:pPr>
      <w:bookmarkStart w:id="129" w:name="_Toc83732441"/>
      <w:r>
        <w:t>F5.2</w:t>
      </w:r>
      <w:r>
        <w:rPr>
          <w:rFonts w:hint="eastAsia"/>
        </w:rPr>
        <w:t>系统总体设计方案</w:t>
      </w:r>
      <w:bookmarkEnd w:id="129"/>
    </w:p>
    <w:p w14:paraId="55E6303B" w14:textId="266BC77A" w:rsidR="002E6EC6" w:rsidRPr="009D1099" w:rsidRDefault="002E6EC6" w:rsidP="00EC5D7F">
      <w:pPr>
        <w:pStyle w:val="11"/>
        <w:ind w:firstLine="480"/>
      </w:pPr>
      <w:r>
        <w:rPr>
          <w:rFonts w:hint="eastAsia"/>
        </w:rPr>
        <w:t>开发的</w:t>
      </w:r>
      <w:r>
        <w:t>PHM</w:t>
      </w:r>
      <w:r>
        <w:rPr>
          <w:rFonts w:hint="eastAsia"/>
        </w:rPr>
        <w:t>模型管理系统主要功能如下：用户综合管理（包括用户创建、用管理和权限管理）、</w:t>
      </w:r>
      <w:r>
        <w:t>PHM</w:t>
      </w:r>
      <w:r>
        <w:rPr>
          <w:rFonts w:hint="eastAsia"/>
        </w:rPr>
        <w:t>模型定义、</w:t>
      </w:r>
      <w:r>
        <w:t>PHM</w:t>
      </w:r>
      <w:r>
        <w:rPr>
          <w:rFonts w:hint="eastAsia"/>
        </w:rPr>
        <w:t>模型编码、</w:t>
      </w:r>
      <w:r>
        <w:t>PHM</w:t>
      </w:r>
      <w:r>
        <w:rPr>
          <w:rFonts w:hint="eastAsia"/>
        </w:rPr>
        <w:t>模型存储、</w:t>
      </w:r>
      <w:r>
        <w:t>PHM</w:t>
      </w:r>
      <w:r>
        <w:rPr>
          <w:rFonts w:hint="eastAsia"/>
        </w:rPr>
        <w:t>模型调用、</w:t>
      </w:r>
      <w:r>
        <w:t>PHM</w:t>
      </w:r>
      <w:r>
        <w:rPr>
          <w:rFonts w:hint="eastAsia"/>
        </w:rPr>
        <w:t>模型运行、</w:t>
      </w:r>
      <w:r>
        <w:rPr>
          <w:rFonts w:hint="eastAsia"/>
        </w:rPr>
        <w:t>P</w:t>
      </w:r>
      <w:r>
        <w:t>HM</w:t>
      </w:r>
      <w:r>
        <w:rPr>
          <w:rFonts w:hint="eastAsia"/>
        </w:rPr>
        <w:t>模型评估和</w:t>
      </w:r>
      <w:r>
        <w:t>PHM</w:t>
      </w:r>
      <w:r>
        <w:rPr>
          <w:rFonts w:hint="eastAsia"/>
        </w:rPr>
        <w:t>模型的更新，详见图</w:t>
      </w:r>
      <w:r w:rsidR="00EC5D7F">
        <w:rPr>
          <w:rFonts w:hint="eastAsia"/>
        </w:rPr>
        <w:t>F</w:t>
      </w:r>
      <w:r w:rsidR="00EC5D7F">
        <w:t>1</w:t>
      </w:r>
      <w:r>
        <w:t>-2</w:t>
      </w:r>
      <w:r>
        <w:rPr>
          <w:rFonts w:hint="eastAsia"/>
        </w:rPr>
        <w:t>。</w:t>
      </w:r>
    </w:p>
    <w:p w14:paraId="7AD53487" w14:textId="77777777" w:rsidR="002E6EC6" w:rsidRPr="00A96BF5" w:rsidRDefault="002E6EC6" w:rsidP="002E6EC6">
      <w:pPr>
        <w:spacing w:before="120" w:line="240" w:lineRule="auto"/>
        <w:ind w:firstLine="480"/>
        <w:jc w:val="center"/>
      </w:pPr>
      <w:commentRangeStart w:id="130"/>
      <w:r>
        <w:rPr>
          <w:rFonts w:hint="eastAsia"/>
          <w:noProof/>
        </w:rPr>
        <w:drawing>
          <wp:inline distT="0" distB="0" distL="0" distR="0" wp14:anchorId="58552D12" wp14:editId="0EAACC4C">
            <wp:extent cx="2730500" cy="1325473"/>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tif"/>
                    <pic:cNvPicPr/>
                  </pic:nvPicPr>
                  <pic:blipFill>
                    <a:blip r:embed="rId533" cstate="print">
                      <a:extLst>
                        <a:ext uri="{28A0092B-C50C-407E-A947-70E740481C1C}">
                          <a14:useLocalDpi xmlns:a14="http://schemas.microsoft.com/office/drawing/2010/main" val="0"/>
                        </a:ext>
                      </a:extLst>
                    </a:blip>
                    <a:stretch>
                      <a:fillRect/>
                    </a:stretch>
                  </pic:blipFill>
                  <pic:spPr>
                    <a:xfrm>
                      <a:off x="0" y="0"/>
                      <a:ext cx="2814617" cy="1366306"/>
                    </a:xfrm>
                    <a:prstGeom prst="rect">
                      <a:avLst/>
                    </a:prstGeom>
                  </pic:spPr>
                </pic:pic>
              </a:graphicData>
            </a:graphic>
          </wp:inline>
        </w:drawing>
      </w:r>
    </w:p>
    <w:p w14:paraId="604D0ADD" w14:textId="3B09256D" w:rsidR="002E6EC6" w:rsidRPr="003D1DDB" w:rsidRDefault="002E6EC6" w:rsidP="002E6EC6">
      <w:pPr>
        <w:spacing w:before="120" w:after="120"/>
        <w:jc w:val="center"/>
        <w:rPr>
          <w:sz w:val="21"/>
          <w:szCs w:val="21"/>
        </w:rPr>
      </w:pPr>
      <w:r w:rsidRPr="001F271A">
        <w:rPr>
          <w:sz w:val="21"/>
          <w:szCs w:val="21"/>
        </w:rPr>
        <w:t>图</w:t>
      </w:r>
      <w:r w:rsidR="00EC5D7F" w:rsidRPr="001F271A">
        <w:rPr>
          <w:sz w:val="21"/>
          <w:szCs w:val="21"/>
        </w:rPr>
        <w:t>F1</w:t>
      </w:r>
      <w:r w:rsidRPr="001F271A">
        <w:rPr>
          <w:sz w:val="21"/>
          <w:szCs w:val="21"/>
        </w:rPr>
        <w:t xml:space="preserve">-2 </w:t>
      </w:r>
      <w:proofErr w:type="spellStart"/>
      <w:r w:rsidRPr="001F271A">
        <w:rPr>
          <w:rFonts w:hint="eastAsia"/>
          <w:sz w:val="21"/>
          <w:szCs w:val="21"/>
        </w:rPr>
        <w:t>软</w:t>
      </w:r>
      <w:r w:rsidRPr="003D1DDB">
        <w:rPr>
          <w:rFonts w:hint="eastAsia"/>
          <w:sz w:val="21"/>
          <w:szCs w:val="21"/>
        </w:rPr>
        <w:t>件系统主要组成</w:t>
      </w:r>
      <w:commentRangeEnd w:id="130"/>
      <w:proofErr w:type="spellEnd"/>
      <w:r w:rsidR="00451203">
        <w:rPr>
          <w:rStyle w:val="af9"/>
        </w:rPr>
        <w:commentReference w:id="130"/>
      </w:r>
    </w:p>
    <w:p w14:paraId="06A6A8D0" w14:textId="644D3F55" w:rsidR="002E6EC6" w:rsidRDefault="002E6EC6" w:rsidP="002E6EC6">
      <w:pPr>
        <w:pStyle w:val="af"/>
        <w:outlineLvl w:val="4"/>
      </w:pPr>
      <w:bookmarkStart w:id="131" w:name="_Toc83732442"/>
      <w:r>
        <w:rPr>
          <w:rFonts w:hint="eastAsia"/>
        </w:rPr>
        <w:t>F</w:t>
      </w:r>
      <w:r>
        <w:t xml:space="preserve">5.3.1 </w:t>
      </w:r>
      <w:r>
        <w:rPr>
          <w:rFonts w:hint="eastAsia"/>
        </w:rPr>
        <w:t>用户创建</w:t>
      </w:r>
      <w:bookmarkEnd w:id="131"/>
    </w:p>
    <w:p w14:paraId="42A6F5F3" w14:textId="42FA4FA2" w:rsidR="002E6EC6" w:rsidRDefault="002E6EC6" w:rsidP="00EC5D7F">
      <w:pPr>
        <w:pStyle w:val="11"/>
        <w:ind w:firstLine="480"/>
      </w:pPr>
      <w:r w:rsidRPr="00224FAD">
        <w:rPr>
          <w:rFonts w:hint="eastAsia"/>
        </w:rPr>
        <w:t>系统管理员可创建新的用户，录入用户信息，为用户分配权限类别以及创建初始密码，访问用户注册信息如表</w:t>
      </w:r>
      <w:r w:rsidR="00EC5D7F">
        <w:t>F1</w:t>
      </w:r>
      <w:r>
        <w:t>-1</w:t>
      </w:r>
      <w:r w:rsidRPr="00224FAD">
        <w:rPr>
          <w:rFonts w:hint="eastAsia"/>
        </w:rPr>
        <w:t>所示</w:t>
      </w:r>
      <w:r>
        <w:rPr>
          <w:rFonts w:hint="eastAsia"/>
        </w:rPr>
        <w:t>；</w:t>
      </w:r>
    </w:p>
    <w:p w14:paraId="1A364292" w14:textId="292B3CB7" w:rsidR="002E6EC6" w:rsidRPr="003D1DDB" w:rsidRDefault="002E6EC6" w:rsidP="00AA15B5">
      <w:pPr>
        <w:pStyle w:val="af2"/>
        <w:rPr>
          <w:lang w:bidi="en-US"/>
        </w:rPr>
      </w:pPr>
      <w:r w:rsidRPr="003D1DDB">
        <w:rPr>
          <w:lang w:bidi="en-US"/>
        </w:rPr>
        <w:lastRenderedPageBreak/>
        <w:t>表</w:t>
      </w:r>
      <w:r w:rsidR="00EC5D7F">
        <w:rPr>
          <w:rFonts w:hint="eastAsia"/>
          <w:lang w:bidi="en-US"/>
        </w:rPr>
        <w:t>F</w:t>
      </w:r>
      <w:r w:rsidR="00EC5D7F">
        <w:rPr>
          <w:lang w:bidi="en-US"/>
        </w:rPr>
        <w:t>1</w:t>
      </w:r>
      <w:r>
        <w:rPr>
          <w:lang w:bidi="en-US"/>
        </w:rPr>
        <w:t>-1</w:t>
      </w:r>
      <w:r w:rsidRPr="003D1DDB">
        <w:rPr>
          <w:lang w:bidi="en-US"/>
        </w:rPr>
        <w:t xml:space="preserve"> </w:t>
      </w:r>
      <w:r w:rsidRPr="003D1DDB">
        <w:rPr>
          <w:lang w:bidi="en-US"/>
        </w:rPr>
        <w:t>访问用户注册信息表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016"/>
        <w:gridCol w:w="1016"/>
        <w:gridCol w:w="1016"/>
        <w:gridCol w:w="1016"/>
        <w:gridCol w:w="1016"/>
        <w:gridCol w:w="1016"/>
      </w:tblGrid>
      <w:tr w:rsidR="002E6EC6" w:rsidRPr="00AA15B5" w14:paraId="0B66698F" w14:textId="77777777" w:rsidTr="00983ACF">
        <w:trPr>
          <w:jc w:val="center"/>
        </w:trPr>
        <w:tc>
          <w:tcPr>
            <w:tcW w:w="0" w:type="auto"/>
            <w:shd w:val="clear" w:color="auto" w:fill="auto"/>
          </w:tcPr>
          <w:p w14:paraId="2EA4A5F8" w14:textId="77777777" w:rsidR="002E6EC6" w:rsidRPr="00AA15B5" w:rsidRDefault="002E6EC6" w:rsidP="00AA15B5">
            <w:pPr>
              <w:pStyle w:val="af4"/>
            </w:pPr>
            <w:r w:rsidRPr="00AA15B5">
              <w:rPr>
                <w:rFonts w:hint="eastAsia"/>
              </w:rPr>
              <w:t>用户名</w:t>
            </w:r>
          </w:p>
        </w:tc>
        <w:tc>
          <w:tcPr>
            <w:tcW w:w="0" w:type="auto"/>
            <w:shd w:val="clear" w:color="auto" w:fill="auto"/>
          </w:tcPr>
          <w:p w14:paraId="7D7FE724" w14:textId="77777777" w:rsidR="002E6EC6" w:rsidRPr="00AA15B5" w:rsidRDefault="002E6EC6" w:rsidP="00AA15B5">
            <w:pPr>
              <w:pStyle w:val="af4"/>
            </w:pPr>
            <w:r w:rsidRPr="00AA15B5">
              <w:rPr>
                <w:rFonts w:hint="eastAsia"/>
              </w:rPr>
              <w:t>登录密码</w:t>
            </w:r>
          </w:p>
        </w:tc>
        <w:tc>
          <w:tcPr>
            <w:tcW w:w="0" w:type="auto"/>
            <w:shd w:val="clear" w:color="auto" w:fill="auto"/>
          </w:tcPr>
          <w:p w14:paraId="2ED35E4B" w14:textId="77777777" w:rsidR="002E6EC6" w:rsidRPr="00AA15B5" w:rsidRDefault="002E6EC6" w:rsidP="00AA15B5">
            <w:pPr>
              <w:pStyle w:val="af4"/>
            </w:pPr>
            <w:r w:rsidRPr="00AA15B5">
              <w:rPr>
                <w:rFonts w:hint="eastAsia"/>
              </w:rPr>
              <w:t>个人姓名</w:t>
            </w:r>
          </w:p>
        </w:tc>
        <w:tc>
          <w:tcPr>
            <w:tcW w:w="0" w:type="auto"/>
            <w:shd w:val="clear" w:color="auto" w:fill="auto"/>
          </w:tcPr>
          <w:p w14:paraId="7DD533CA" w14:textId="77777777" w:rsidR="002E6EC6" w:rsidRPr="00AA15B5" w:rsidRDefault="002E6EC6" w:rsidP="00AA15B5">
            <w:pPr>
              <w:pStyle w:val="af4"/>
            </w:pPr>
            <w:r w:rsidRPr="00AA15B5">
              <w:rPr>
                <w:rFonts w:hint="eastAsia"/>
              </w:rPr>
              <w:t>所属部门</w:t>
            </w:r>
          </w:p>
        </w:tc>
        <w:tc>
          <w:tcPr>
            <w:tcW w:w="0" w:type="auto"/>
            <w:shd w:val="clear" w:color="auto" w:fill="auto"/>
          </w:tcPr>
          <w:p w14:paraId="7730D6B3" w14:textId="77777777" w:rsidR="002E6EC6" w:rsidRPr="00AA15B5" w:rsidRDefault="002E6EC6" w:rsidP="00AA15B5">
            <w:pPr>
              <w:pStyle w:val="af4"/>
            </w:pPr>
            <w:r w:rsidRPr="00AA15B5">
              <w:rPr>
                <w:rFonts w:hint="eastAsia"/>
              </w:rPr>
              <w:t>权限等级</w:t>
            </w:r>
          </w:p>
        </w:tc>
        <w:tc>
          <w:tcPr>
            <w:tcW w:w="0" w:type="auto"/>
            <w:shd w:val="clear" w:color="auto" w:fill="auto"/>
          </w:tcPr>
          <w:p w14:paraId="27A976DB" w14:textId="77777777" w:rsidR="002E6EC6" w:rsidRPr="00AA15B5" w:rsidRDefault="002E6EC6" w:rsidP="00AA15B5">
            <w:pPr>
              <w:pStyle w:val="af4"/>
            </w:pPr>
            <w:r w:rsidRPr="00AA15B5">
              <w:rPr>
                <w:rFonts w:hint="eastAsia"/>
              </w:rPr>
              <w:t>设备岗位</w:t>
            </w:r>
          </w:p>
        </w:tc>
        <w:tc>
          <w:tcPr>
            <w:tcW w:w="0" w:type="auto"/>
            <w:shd w:val="clear" w:color="auto" w:fill="auto"/>
          </w:tcPr>
          <w:p w14:paraId="2B4183B4" w14:textId="77777777" w:rsidR="002E6EC6" w:rsidRPr="00AA15B5" w:rsidRDefault="002E6EC6" w:rsidP="00AA15B5">
            <w:pPr>
              <w:pStyle w:val="af4"/>
            </w:pPr>
            <w:r w:rsidRPr="00AA15B5">
              <w:rPr>
                <w:rFonts w:hint="eastAsia"/>
              </w:rPr>
              <w:t>用户状态</w:t>
            </w:r>
          </w:p>
        </w:tc>
      </w:tr>
      <w:tr w:rsidR="002E6EC6" w:rsidRPr="00AA15B5" w14:paraId="41F51EB8" w14:textId="77777777" w:rsidTr="00983ACF">
        <w:trPr>
          <w:jc w:val="center"/>
        </w:trPr>
        <w:tc>
          <w:tcPr>
            <w:tcW w:w="0" w:type="auto"/>
            <w:shd w:val="clear" w:color="auto" w:fill="auto"/>
          </w:tcPr>
          <w:p w14:paraId="72EC4C44" w14:textId="77777777" w:rsidR="002E6EC6" w:rsidRPr="00AA15B5" w:rsidRDefault="002E6EC6" w:rsidP="00AA15B5">
            <w:pPr>
              <w:pStyle w:val="af4"/>
            </w:pPr>
          </w:p>
        </w:tc>
        <w:tc>
          <w:tcPr>
            <w:tcW w:w="0" w:type="auto"/>
            <w:shd w:val="clear" w:color="auto" w:fill="auto"/>
          </w:tcPr>
          <w:p w14:paraId="6E36CB2E" w14:textId="77777777" w:rsidR="002E6EC6" w:rsidRPr="00AA15B5" w:rsidRDefault="002E6EC6" w:rsidP="00AA15B5">
            <w:pPr>
              <w:pStyle w:val="af4"/>
            </w:pPr>
          </w:p>
        </w:tc>
        <w:tc>
          <w:tcPr>
            <w:tcW w:w="0" w:type="auto"/>
            <w:shd w:val="clear" w:color="auto" w:fill="auto"/>
          </w:tcPr>
          <w:p w14:paraId="471D94ED" w14:textId="77777777" w:rsidR="002E6EC6" w:rsidRPr="00AA15B5" w:rsidRDefault="002E6EC6" w:rsidP="00AA15B5">
            <w:pPr>
              <w:pStyle w:val="af4"/>
            </w:pPr>
          </w:p>
        </w:tc>
        <w:tc>
          <w:tcPr>
            <w:tcW w:w="0" w:type="auto"/>
            <w:shd w:val="clear" w:color="auto" w:fill="auto"/>
          </w:tcPr>
          <w:p w14:paraId="54E7339E" w14:textId="77777777" w:rsidR="002E6EC6" w:rsidRPr="00AA15B5" w:rsidRDefault="002E6EC6" w:rsidP="00AA15B5">
            <w:pPr>
              <w:pStyle w:val="af4"/>
            </w:pPr>
          </w:p>
        </w:tc>
        <w:tc>
          <w:tcPr>
            <w:tcW w:w="0" w:type="auto"/>
            <w:shd w:val="clear" w:color="auto" w:fill="auto"/>
          </w:tcPr>
          <w:p w14:paraId="44B42757" w14:textId="77777777" w:rsidR="002E6EC6" w:rsidRPr="00AA15B5" w:rsidRDefault="002E6EC6" w:rsidP="00AA15B5">
            <w:pPr>
              <w:pStyle w:val="af4"/>
            </w:pPr>
          </w:p>
        </w:tc>
        <w:tc>
          <w:tcPr>
            <w:tcW w:w="0" w:type="auto"/>
            <w:shd w:val="clear" w:color="auto" w:fill="auto"/>
          </w:tcPr>
          <w:p w14:paraId="4E560082" w14:textId="77777777" w:rsidR="002E6EC6" w:rsidRPr="00AA15B5" w:rsidRDefault="002E6EC6" w:rsidP="00AA15B5">
            <w:pPr>
              <w:pStyle w:val="af4"/>
            </w:pPr>
          </w:p>
        </w:tc>
        <w:tc>
          <w:tcPr>
            <w:tcW w:w="0" w:type="auto"/>
            <w:shd w:val="clear" w:color="auto" w:fill="auto"/>
          </w:tcPr>
          <w:p w14:paraId="545E5524" w14:textId="77777777" w:rsidR="002E6EC6" w:rsidRPr="00AA15B5" w:rsidRDefault="002E6EC6" w:rsidP="00AA15B5">
            <w:pPr>
              <w:pStyle w:val="af4"/>
            </w:pPr>
          </w:p>
        </w:tc>
      </w:tr>
    </w:tbl>
    <w:p w14:paraId="73A84E1C" w14:textId="77777777" w:rsidR="002E6EC6" w:rsidRPr="00224FAD" w:rsidRDefault="002E6EC6" w:rsidP="00542794">
      <w:pPr>
        <w:pStyle w:val="11"/>
        <w:spacing w:beforeLines="50" w:before="156"/>
        <w:ind w:firstLine="480"/>
      </w:pPr>
      <w:r>
        <w:rPr>
          <w:rFonts w:hint="eastAsia"/>
        </w:rPr>
        <w:t>在用户创建的过程中，对输入的用户名、密码、姓名等进行合法性检测，避免将非法字段输入到数据库中。</w:t>
      </w:r>
    </w:p>
    <w:p w14:paraId="1AC97D23" w14:textId="5B4B92C9" w:rsidR="002E6EC6" w:rsidRDefault="002E6EC6" w:rsidP="00A51ADE">
      <w:pPr>
        <w:pStyle w:val="af"/>
        <w:outlineLvl w:val="4"/>
      </w:pPr>
      <w:bookmarkStart w:id="132" w:name="_Toc83732443"/>
      <w:r>
        <w:rPr>
          <w:rFonts w:hint="eastAsia"/>
        </w:rPr>
        <w:t>F</w:t>
      </w:r>
      <w:r>
        <w:t xml:space="preserve">5.3.2 </w:t>
      </w:r>
      <w:r>
        <w:rPr>
          <w:rFonts w:hint="eastAsia"/>
        </w:rPr>
        <w:t>用户管理</w:t>
      </w:r>
      <w:bookmarkEnd w:id="132"/>
    </w:p>
    <w:p w14:paraId="3ED27005" w14:textId="160458FE" w:rsidR="002E6EC6" w:rsidRPr="00721431" w:rsidRDefault="008E56F8" w:rsidP="00EC5D7F">
      <w:pPr>
        <w:pStyle w:val="11"/>
        <w:ind w:firstLine="480"/>
      </w:pPr>
      <w:r w:rsidRPr="008E56F8">
        <w:rPr>
          <w:rStyle w:val="ql-author-65492"/>
          <w:rFonts w:hint="eastAsia"/>
        </w:rPr>
        <w:t>超级管理员</w:t>
      </w:r>
      <w:r w:rsidR="002E6EC6" w:rsidRPr="00C933C2">
        <w:rPr>
          <w:rStyle w:val="ql-author-65492"/>
        </w:rPr>
        <w:t>可以可折叠的树状结构浏览、删除和修改用户和用户信息；</w:t>
      </w:r>
      <w:r w:rsidRPr="008E56F8">
        <w:rPr>
          <w:rStyle w:val="ql-author-65492"/>
          <w:rFonts w:hint="eastAsia"/>
        </w:rPr>
        <w:t>超级管理员</w:t>
      </w:r>
      <w:r w:rsidR="002E6EC6" w:rsidRPr="00C933C2">
        <w:rPr>
          <w:rStyle w:val="ql-author-65492"/>
        </w:rPr>
        <w:t>可查看和修改用户的登录密码；</w:t>
      </w:r>
      <w:r w:rsidRPr="008E56F8">
        <w:rPr>
          <w:rStyle w:val="ql-author-65492"/>
          <w:rFonts w:hint="eastAsia"/>
        </w:rPr>
        <w:t>超级管理员</w:t>
      </w:r>
      <w:r w:rsidR="002E6EC6" w:rsidRPr="00C933C2">
        <w:rPr>
          <w:rStyle w:val="ql-author-65492"/>
        </w:rPr>
        <w:t>可对用户执行启用和停用的操作</w:t>
      </w:r>
      <w:r w:rsidR="002E6EC6">
        <w:rPr>
          <w:rStyle w:val="ql-author-65492"/>
          <w:rFonts w:hint="eastAsia"/>
        </w:rPr>
        <w:t>。此外，</w:t>
      </w:r>
      <w:r w:rsidRPr="008E56F8">
        <w:rPr>
          <w:rStyle w:val="ql-author-65492"/>
          <w:rFonts w:hint="eastAsia"/>
        </w:rPr>
        <w:t>超级管理员</w:t>
      </w:r>
      <w:r w:rsidR="002E6EC6" w:rsidRPr="00C933C2">
        <w:rPr>
          <w:rStyle w:val="ql-author-65492"/>
        </w:rPr>
        <w:t>可创建、修改和删除部门和部门信息</w:t>
      </w:r>
      <w:r w:rsidR="002E6EC6">
        <w:rPr>
          <w:rStyle w:val="ql-author-65492"/>
          <w:rFonts w:hint="eastAsia"/>
        </w:rPr>
        <w:t>。</w:t>
      </w:r>
    </w:p>
    <w:p w14:paraId="2A205486" w14:textId="6421608A" w:rsidR="002E6EC6" w:rsidRDefault="002E6EC6" w:rsidP="00A51ADE">
      <w:pPr>
        <w:pStyle w:val="af"/>
        <w:outlineLvl w:val="4"/>
      </w:pPr>
      <w:bookmarkStart w:id="133" w:name="_Toc83732444"/>
      <w:r>
        <w:rPr>
          <w:rFonts w:hint="eastAsia"/>
        </w:rPr>
        <w:t>F</w:t>
      </w:r>
      <w:r>
        <w:t xml:space="preserve">5.3.3 </w:t>
      </w:r>
      <w:r>
        <w:rPr>
          <w:rFonts w:hint="eastAsia"/>
        </w:rPr>
        <w:t>权限管理</w:t>
      </w:r>
      <w:bookmarkEnd w:id="133"/>
    </w:p>
    <w:p w14:paraId="355750F4" w14:textId="08383372" w:rsidR="002E6EC6" w:rsidRDefault="002E6EC6" w:rsidP="00EC5D7F">
      <w:pPr>
        <w:pStyle w:val="11"/>
        <w:ind w:firstLine="480"/>
        <w:rPr>
          <w:rStyle w:val="ql-author-65492"/>
        </w:rPr>
      </w:pPr>
      <w:r w:rsidRPr="00C933C2">
        <w:rPr>
          <w:rStyle w:val="ql-author-65492"/>
        </w:rPr>
        <w:t>系统管理员可浏览和管理系统所有的可分配权限，并修改权限的名称和分组</w:t>
      </w:r>
      <w:r>
        <w:rPr>
          <w:rStyle w:val="ql-author-65492"/>
          <w:rFonts w:hint="eastAsia"/>
        </w:rPr>
        <w:t>。</w:t>
      </w:r>
      <w:r w:rsidRPr="00F968B5">
        <w:rPr>
          <w:rStyle w:val="ql-author-65492"/>
          <w:rFonts w:hint="eastAsia"/>
        </w:rPr>
        <w:t>本软件设置</w:t>
      </w:r>
      <w:r w:rsidR="005276B5">
        <w:rPr>
          <w:rStyle w:val="ql-author-65492"/>
        </w:rPr>
        <w:t>3</w:t>
      </w:r>
      <w:r w:rsidRPr="00F968B5">
        <w:rPr>
          <w:rStyle w:val="ql-author-65492"/>
          <w:rFonts w:hint="eastAsia"/>
        </w:rPr>
        <w:t>种访问权限，不同权限的用户只能对特定的软件功能模块进行操作，</w:t>
      </w:r>
      <w:r>
        <w:rPr>
          <w:rStyle w:val="ql-author-65492"/>
          <w:rFonts w:hint="eastAsia"/>
        </w:rPr>
        <w:t>如</w:t>
      </w:r>
      <w:r w:rsidRPr="00F968B5">
        <w:rPr>
          <w:rStyle w:val="ql-author-65492"/>
          <w:rFonts w:hint="eastAsia"/>
        </w:rPr>
        <w:t>表</w:t>
      </w:r>
      <w:r w:rsidR="00EC5D7F">
        <w:rPr>
          <w:rStyle w:val="ql-author-65492"/>
          <w:rFonts w:hint="eastAsia"/>
        </w:rPr>
        <w:t>F</w:t>
      </w:r>
      <w:r w:rsidR="00EC5D7F">
        <w:rPr>
          <w:rStyle w:val="ql-author-65492"/>
        </w:rPr>
        <w:t>1</w:t>
      </w:r>
      <w:r>
        <w:rPr>
          <w:rStyle w:val="ql-author-65492"/>
        </w:rPr>
        <w:t>-2</w:t>
      </w:r>
      <w:r>
        <w:rPr>
          <w:rStyle w:val="ql-author-65492"/>
          <w:rFonts w:hint="eastAsia"/>
        </w:rPr>
        <w:t>所示</w:t>
      </w:r>
      <w:r w:rsidRPr="00C933C2">
        <w:rPr>
          <w:rStyle w:val="ql-author-65492"/>
        </w:rPr>
        <w:t>；</w:t>
      </w:r>
    </w:p>
    <w:p w14:paraId="71C963EC" w14:textId="7BDCD7D2" w:rsidR="002E6EC6" w:rsidRDefault="002E6EC6" w:rsidP="00AA15B5">
      <w:pPr>
        <w:pStyle w:val="af2"/>
        <w:rPr>
          <w:lang w:bidi="en-US"/>
        </w:rPr>
      </w:pPr>
      <w:r w:rsidRPr="00221FE8">
        <w:rPr>
          <w:rFonts w:hint="eastAsia"/>
          <w:lang w:bidi="en-US"/>
        </w:rPr>
        <w:t>表</w:t>
      </w:r>
      <w:r w:rsidR="00EC5D7F">
        <w:rPr>
          <w:lang w:bidi="en-US"/>
        </w:rPr>
        <w:t>F1</w:t>
      </w:r>
      <w:r>
        <w:rPr>
          <w:lang w:bidi="en-US"/>
        </w:rPr>
        <w:t>-2</w:t>
      </w:r>
      <w:r w:rsidRPr="00221FE8">
        <w:rPr>
          <w:rFonts w:hint="eastAsia"/>
          <w:lang w:bidi="en-US"/>
        </w:rPr>
        <w:t xml:space="preserve"> </w:t>
      </w:r>
      <w:r w:rsidRPr="00221FE8">
        <w:rPr>
          <w:rFonts w:hint="eastAsia"/>
          <w:lang w:bidi="en-US"/>
        </w:rPr>
        <w:t>访问用户权限设置表</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7017"/>
      </w:tblGrid>
      <w:tr w:rsidR="00146D04" w:rsidRPr="00BF01EE" w14:paraId="36A8B13D" w14:textId="77777777" w:rsidTr="0020726E">
        <w:tc>
          <w:tcPr>
            <w:tcW w:w="1935" w:type="dxa"/>
            <w:shd w:val="clear" w:color="auto" w:fill="auto"/>
            <w:vAlign w:val="center"/>
          </w:tcPr>
          <w:p w14:paraId="46207293" w14:textId="77777777" w:rsidR="00146D04" w:rsidRPr="00BF01EE" w:rsidRDefault="00146D04" w:rsidP="0020726E">
            <w:pPr>
              <w:pStyle w:val="af4"/>
              <w:ind w:firstLine="480"/>
              <w:rPr>
                <w:lang w:bidi="en-US"/>
              </w:rPr>
            </w:pPr>
            <w:r w:rsidRPr="00BF01EE">
              <w:rPr>
                <w:rFonts w:hint="eastAsia"/>
                <w:lang w:bidi="en-US"/>
              </w:rPr>
              <w:t>权限类别</w:t>
            </w:r>
          </w:p>
        </w:tc>
        <w:tc>
          <w:tcPr>
            <w:tcW w:w="7017" w:type="dxa"/>
            <w:shd w:val="clear" w:color="auto" w:fill="auto"/>
            <w:vAlign w:val="center"/>
          </w:tcPr>
          <w:p w14:paraId="65D85102" w14:textId="77777777" w:rsidR="00146D04" w:rsidRPr="00BF01EE" w:rsidRDefault="00146D04" w:rsidP="0020726E">
            <w:pPr>
              <w:pStyle w:val="af4"/>
              <w:ind w:firstLine="480"/>
              <w:jc w:val="center"/>
              <w:rPr>
                <w:lang w:bidi="en-US"/>
              </w:rPr>
            </w:pPr>
            <w:r w:rsidRPr="00BF01EE">
              <w:rPr>
                <w:rFonts w:hint="eastAsia"/>
                <w:lang w:bidi="en-US"/>
              </w:rPr>
              <w:t>权限具体描述</w:t>
            </w:r>
          </w:p>
        </w:tc>
      </w:tr>
      <w:tr w:rsidR="00146D04" w:rsidRPr="00BF01EE" w14:paraId="26C150AA" w14:textId="77777777" w:rsidTr="0020726E">
        <w:tc>
          <w:tcPr>
            <w:tcW w:w="1935" w:type="dxa"/>
            <w:shd w:val="clear" w:color="auto" w:fill="auto"/>
            <w:vAlign w:val="center"/>
          </w:tcPr>
          <w:p w14:paraId="00A44024" w14:textId="77777777" w:rsidR="00146D04" w:rsidRDefault="00146D04" w:rsidP="0020726E">
            <w:pPr>
              <w:pStyle w:val="af4"/>
              <w:jc w:val="center"/>
              <w:rPr>
                <w:lang w:bidi="en-US"/>
              </w:rPr>
            </w:pPr>
            <w:r w:rsidRPr="00BF01EE">
              <w:rPr>
                <w:rFonts w:hint="eastAsia"/>
                <w:lang w:bidi="en-US"/>
              </w:rPr>
              <w:t>超级管理员</w:t>
            </w:r>
          </w:p>
          <w:p w14:paraId="383D436D" w14:textId="77777777" w:rsidR="00146D04" w:rsidRPr="00BF01EE" w:rsidRDefault="00146D04" w:rsidP="0020726E">
            <w:pPr>
              <w:pStyle w:val="af4"/>
              <w:jc w:val="center"/>
              <w:rPr>
                <w:lang w:bidi="en-US"/>
              </w:rPr>
            </w:pPr>
            <w:r>
              <w:rPr>
                <w:rFonts w:hint="eastAsia"/>
                <w:lang w:bidi="en-US"/>
              </w:rPr>
              <w:t>（角色</w:t>
            </w:r>
            <w:r>
              <w:rPr>
                <w:rFonts w:hint="eastAsia"/>
                <w:lang w:bidi="en-US"/>
              </w:rPr>
              <w:t>1</w:t>
            </w:r>
            <w:r>
              <w:rPr>
                <w:rFonts w:hint="eastAsia"/>
                <w:lang w:bidi="en-US"/>
              </w:rPr>
              <w:t>）</w:t>
            </w:r>
          </w:p>
        </w:tc>
        <w:tc>
          <w:tcPr>
            <w:tcW w:w="7017" w:type="dxa"/>
            <w:shd w:val="clear" w:color="auto" w:fill="auto"/>
            <w:vAlign w:val="center"/>
          </w:tcPr>
          <w:p w14:paraId="215075BB" w14:textId="77777777" w:rsidR="00146D04" w:rsidRPr="00BF01EE" w:rsidRDefault="00146D04" w:rsidP="0020726E">
            <w:pPr>
              <w:pStyle w:val="af4"/>
              <w:rPr>
                <w:lang w:bidi="en-US"/>
              </w:rPr>
            </w:pPr>
            <w:r w:rsidRPr="00BF01EE">
              <w:rPr>
                <w:rFonts w:hint="eastAsia"/>
                <w:lang w:bidi="en-US"/>
              </w:rPr>
              <w:t>可以使用系统软件的所有功能进行系统维护管理，能查看所有数据内容，可进行所有软件模块操作。</w:t>
            </w:r>
          </w:p>
        </w:tc>
      </w:tr>
      <w:tr w:rsidR="00146D04" w:rsidRPr="00BF01EE" w14:paraId="0CCF1A17" w14:textId="77777777" w:rsidTr="0020726E">
        <w:tc>
          <w:tcPr>
            <w:tcW w:w="1935" w:type="dxa"/>
            <w:shd w:val="clear" w:color="auto" w:fill="auto"/>
            <w:vAlign w:val="center"/>
          </w:tcPr>
          <w:p w14:paraId="61405968" w14:textId="77777777" w:rsidR="00146D04" w:rsidRDefault="00146D04" w:rsidP="0020726E">
            <w:pPr>
              <w:pStyle w:val="af4"/>
              <w:jc w:val="center"/>
              <w:rPr>
                <w:lang w:bidi="en-US"/>
              </w:rPr>
            </w:pPr>
            <w:r w:rsidRPr="00BF01EE">
              <w:rPr>
                <w:rFonts w:hint="eastAsia"/>
                <w:lang w:bidi="en-US"/>
              </w:rPr>
              <w:t>管理人员</w:t>
            </w:r>
          </w:p>
          <w:p w14:paraId="7CB2C7D7" w14:textId="77777777" w:rsidR="00146D04" w:rsidRPr="00BF01EE" w:rsidRDefault="00146D04" w:rsidP="0020726E">
            <w:pPr>
              <w:pStyle w:val="af4"/>
              <w:jc w:val="center"/>
              <w:rPr>
                <w:lang w:bidi="en-US"/>
              </w:rPr>
            </w:pPr>
            <w:r>
              <w:rPr>
                <w:rFonts w:hint="eastAsia"/>
                <w:lang w:bidi="en-US"/>
              </w:rPr>
              <w:t>（角色</w:t>
            </w:r>
            <w:r>
              <w:rPr>
                <w:lang w:bidi="en-US"/>
              </w:rPr>
              <w:t>2</w:t>
            </w:r>
            <w:r>
              <w:rPr>
                <w:rFonts w:hint="eastAsia"/>
                <w:lang w:bidi="en-US"/>
              </w:rPr>
              <w:t>）</w:t>
            </w:r>
          </w:p>
        </w:tc>
        <w:tc>
          <w:tcPr>
            <w:tcW w:w="7017" w:type="dxa"/>
            <w:shd w:val="clear" w:color="auto" w:fill="auto"/>
            <w:vAlign w:val="center"/>
          </w:tcPr>
          <w:p w14:paraId="71A973DF" w14:textId="77777777" w:rsidR="00146D04" w:rsidRPr="00BF01EE" w:rsidRDefault="00146D04" w:rsidP="0020726E">
            <w:pPr>
              <w:pStyle w:val="af4"/>
              <w:rPr>
                <w:lang w:bidi="en-US"/>
              </w:rPr>
            </w:pPr>
            <w:r w:rsidRPr="00BF01EE">
              <w:rPr>
                <w:rFonts w:hint="eastAsia"/>
                <w:lang w:bidi="en-US"/>
              </w:rPr>
              <w:t>可以查看本系统所有数据分析结果信息，但不能进行数据修改。</w:t>
            </w:r>
          </w:p>
        </w:tc>
      </w:tr>
      <w:tr w:rsidR="00146D04" w:rsidRPr="00BF01EE" w14:paraId="3512B747" w14:textId="77777777" w:rsidTr="0020726E">
        <w:tc>
          <w:tcPr>
            <w:tcW w:w="1935" w:type="dxa"/>
            <w:shd w:val="clear" w:color="auto" w:fill="auto"/>
            <w:vAlign w:val="center"/>
          </w:tcPr>
          <w:p w14:paraId="0028A360" w14:textId="77777777" w:rsidR="00146D04" w:rsidRPr="00BF01EE" w:rsidRDefault="00146D04" w:rsidP="0020726E">
            <w:pPr>
              <w:pStyle w:val="af4"/>
              <w:jc w:val="center"/>
              <w:rPr>
                <w:lang w:bidi="en-US"/>
              </w:rPr>
            </w:pPr>
            <w:r w:rsidRPr="00BF01EE">
              <w:rPr>
                <w:rFonts w:hint="eastAsia"/>
                <w:lang w:bidi="en-US"/>
              </w:rPr>
              <w:t>负责人</w:t>
            </w:r>
            <w:r>
              <w:rPr>
                <w:rFonts w:hint="eastAsia"/>
                <w:lang w:bidi="en-US"/>
              </w:rPr>
              <w:t>（角色</w:t>
            </w:r>
            <w:r>
              <w:rPr>
                <w:lang w:bidi="en-US"/>
              </w:rPr>
              <w:t>3</w:t>
            </w:r>
            <w:r>
              <w:rPr>
                <w:rFonts w:hint="eastAsia"/>
                <w:lang w:bidi="en-US"/>
              </w:rPr>
              <w:t>）</w:t>
            </w:r>
          </w:p>
        </w:tc>
        <w:tc>
          <w:tcPr>
            <w:tcW w:w="7017" w:type="dxa"/>
            <w:shd w:val="clear" w:color="auto" w:fill="auto"/>
            <w:vAlign w:val="center"/>
          </w:tcPr>
          <w:p w14:paraId="32104423" w14:textId="77777777" w:rsidR="00146D04" w:rsidRPr="00BF01EE" w:rsidRDefault="00146D04" w:rsidP="0020726E">
            <w:pPr>
              <w:pStyle w:val="af4"/>
              <w:rPr>
                <w:lang w:bidi="en-US"/>
              </w:rPr>
            </w:pPr>
            <w:r w:rsidRPr="00BF01EE">
              <w:rPr>
                <w:rFonts w:hint="eastAsia"/>
                <w:lang w:bidi="en-US"/>
              </w:rPr>
              <w:t>可以录入、修改和查询所负责</w:t>
            </w:r>
            <w:r>
              <w:rPr>
                <w:rFonts w:hint="eastAsia"/>
                <w:lang w:bidi="en-US"/>
              </w:rPr>
              <w:t>P</w:t>
            </w:r>
            <w:r>
              <w:rPr>
                <w:lang w:bidi="en-US"/>
              </w:rPr>
              <w:t>HM</w:t>
            </w:r>
            <w:r>
              <w:rPr>
                <w:rFonts w:hint="eastAsia"/>
                <w:lang w:bidi="en-US"/>
              </w:rPr>
              <w:t>模型</w:t>
            </w:r>
            <w:r w:rsidRPr="00BF01EE">
              <w:rPr>
                <w:rFonts w:hint="eastAsia"/>
                <w:lang w:bidi="en-US"/>
              </w:rPr>
              <w:t>的所有信息，对本人负责的设备进行健康管理评估和故障诊断分析。</w:t>
            </w:r>
          </w:p>
        </w:tc>
      </w:tr>
    </w:tbl>
    <w:p w14:paraId="6CE6E81B" w14:textId="310842F4" w:rsidR="002E6EC6" w:rsidRDefault="002E6EC6" w:rsidP="00A51ADE">
      <w:pPr>
        <w:pStyle w:val="af"/>
        <w:outlineLvl w:val="4"/>
      </w:pPr>
      <w:bookmarkStart w:id="134" w:name="_Toc83732445"/>
      <w:r>
        <w:t xml:space="preserve">F5.3.4 </w:t>
      </w:r>
      <w:r>
        <w:rPr>
          <w:rFonts w:hint="eastAsia"/>
        </w:rPr>
        <w:t>P</w:t>
      </w:r>
      <w:r>
        <w:t>HM</w:t>
      </w:r>
      <w:r>
        <w:rPr>
          <w:rFonts w:hint="eastAsia"/>
        </w:rPr>
        <w:t>模型定义</w:t>
      </w:r>
      <w:bookmarkEnd w:id="134"/>
    </w:p>
    <w:p w14:paraId="71634685" w14:textId="26BC3D59" w:rsidR="002E6EC6" w:rsidRDefault="002E6EC6" w:rsidP="00E50AAE">
      <w:pPr>
        <w:pStyle w:val="11"/>
        <w:ind w:firstLine="480"/>
      </w:pPr>
      <w:r>
        <w:rPr>
          <w:rFonts w:hint="eastAsia"/>
        </w:rPr>
        <w:t>在各类</w:t>
      </w:r>
      <w:r>
        <w:rPr>
          <w:rFonts w:hint="eastAsia"/>
        </w:rPr>
        <w:t>PHM</w:t>
      </w:r>
      <w:r>
        <w:rPr>
          <w:rFonts w:hint="eastAsia"/>
        </w:rPr>
        <w:t>模型被导入系统时，</w:t>
      </w:r>
      <w:r w:rsidR="006B62BB" w:rsidRPr="000E2AAC">
        <w:t>PHM</w:t>
      </w:r>
      <w:r w:rsidR="006B62BB" w:rsidRPr="000E2AAC">
        <w:t>模型管理</w:t>
      </w:r>
      <w:r>
        <w:rPr>
          <w:rFonts w:hint="eastAsia"/>
        </w:rPr>
        <w:t>软件具备</w:t>
      </w:r>
      <w:r>
        <w:rPr>
          <w:rFonts w:hint="eastAsia"/>
        </w:rPr>
        <w:t>PHM</w:t>
      </w:r>
      <w:r>
        <w:rPr>
          <w:rFonts w:hint="eastAsia"/>
        </w:rPr>
        <w:t>模型定义规范功能，主要内容包括：</w:t>
      </w:r>
    </w:p>
    <w:p w14:paraId="0895601E" w14:textId="77777777" w:rsidR="002E6EC6" w:rsidRDefault="002E6EC6" w:rsidP="00E50AAE">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PHM</w:t>
      </w:r>
      <w:r>
        <w:rPr>
          <w:rFonts w:hint="eastAsia"/>
        </w:rPr>
        <w:t>模型</w:t>
      </w:r>
      <w:r w:rsidRPr="0046183C">
        <w:t>涵盖内容</w:t>
      </w:r>
      <w:r>
        <w:rPr>
          <w:rFonts w:hint="eastAsia"/>
        </w:rPr>
        <w:t>：</w:t>
      </w:r>
      <w:r>
        <w:rPr>
          <w:rFonts w:hint="eastAsia"/>
        </w:rPr>
        <w:t>PHM</w:t>
      </w:r>
      <w:r>
        <w:rPr>
          <w:rFonts w:hint="eastAsia"/>
        </w:rPr>
        <w:t>模型定义规范模块</w:t>
      </w:r>
      <w:r w:rsidRPr="0046183C">
        <w:t>实现</w:t>
      </w:r>
      <w:r w:rsidRPr="0046183C">
        <w:t>FD</w:t>
      </w:r>
      <w:r>
        <w:rPr>
          <w:rFonts w:hint="eastAsia"/>
        </w:rPr>
        <w:t>设</w:t>
      </w:r>
      <w:r w:rsidRPr="0046183C">
        <w:t>备故障诊断模型</w:t>
      </w:r>
      <w:r>
        <w:rPr>
          <w:rFonts w:hint="eastAsia"/>
        </w:rPr>
        <w:t>、故障预测模型及健康状态评估模型的</w:t>
      </w:r>
      <w:r w:rsidRPr="0046183C">
        <w:t>集中</w:t>
      </w:r>
      <w:r>
        <w:rPr>
          <w:rFonts w:hint="eastAsia"/>
        </w:rPr>
        <w:t>管理，</w:t>
      </w:r>
      <w:r w:rsidRPr="0046183C">
        <w:t>相应的模型需有故障诊断、故障预测或</w:t>
      </w:r>
      <w:r>
        <w:rPr>
          <w:rFonts w:hint="eastAsia"/>
        </w:rPr>
        <w:t>健康状态评估</w:t>
      </w:r>
      <w:r w:rsidRPr="0046183C">
        <w:t>的标签</w:t>
      </w:r>
      <w:r>
        <w:rPr>
          <w:rFonts w:hint="eastAsia"/>
        </w:rPr>
        <w:t>或编码；</w:t>
      </w:r>
    </w:p>
    <w:p w14:paraId="659525DB" w14:textId="77777777" w:rsidR="002E6EC6" w:rsidRDefault="002E6EC6" w:rsidP="00E50AAE">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PHM</w:t>
      </w:r>
      <w:r>
        <w:rPr>
          <w:rFonts w:hint="eastAsia"/>
        </w:rPr>
        <w:t>模型的输入输出：不同的</w:t>
      </w:r>
      <w:r>
        <w:rPr>
          <w:rFonts w:hint="eastAsia"/>
        </w:rPr>
        <w:t>PHM</w:t>
      </w:r>
      <w:r>
        <w:rPr>
          <w:rFonts w:hint="eastAsia"/>
        </w:rPr>
        <w:t>模型需要基于各自的特性，匹配相符的输入数据，需要基于任务需求，输出合适的结果数据；</w:t>
      </w:r>
    </w:p>
    <w:p w14:paraId="25DA1CED" w14:textId="77777777" w:rsidR="002E6EC6" w:rsidRDefault="002E6EC6" w:rsidP="00E50AAE">
      <w:pPr>
        <w:pStyle w:val="31"/>
        <w:ind w:firstLine="384"/>
      </w:pPr>
      <w:r>
        <w:rPr>
          <w:rStyle w:val="ql-author-65492"/>
          <w:rFonts w:hint="eastAsia"/>
        </w:rPr>
        <w:lastRenderedPageBreak/>
        <w:t>（</w:t>
      </w:r>
      <w:r>
        <w:rPr>
          <w:rStyle w:val="ql-author-65492"/>
          <w:rFonts w:hint="eastAsia"/>
        </w:rPr>
        <w:t>3</w:t>
      </w:r>
      <w:r>
        <w:rPr>
          <w:rStyle w:val="ql-author-65492"/>
          <w:rFonts w:hint="eastAsia"/>
        </w:rPr>
        <w:t>）</w:t>
      </w:r>
      <w:r>
        <w:rPr>
          <w:rFonts w:hint="eastAsia"/>
        </w:rPr>
        <w:t>PHM</w:t>
      </w:r>
      <w:r>
        <w:rPr>
          <w:rFonts w:hint="eastAsia"/>
        </w:rPr>
        <w:t>模型的适用范围：对于各类</w:t>
      </w:r>
      <w:r>
        <w:rPr>
          <w:rFonts w:hint="eastAsia"/>
        </w:rPr>
        <w:t>PHM</w:t>
      </w:r>
      <w:r>
        <w:rPr>
          <w:rFonts w:hint="eastAsia"/>
        </w:rPr>
        <w:t>模型，用户可以根据模型特点编辑模型的适用范围或功能边界；</w:t>
      </w:r>
    </w:p>
    <w:p w14:paraId="3B9465D2" w14:textId="77777777" w:rsidR="002E6EC6" w:rsidRPr="000845C6" w:rsidRDefault="002E6EC6" w:rsidP="00E50AAE">
      <w:pPr>
        <w:pStyle w:val="31"/>
        <w:ind w:firstLine="384"/>
      </w:pPr>
      <w:r>
        <w:rPr>
          <w:rStyle w:val="ql-author-65492"/>
          <w:rFonts w:hint="eastAsia"/>
        </w:rPr>
        <w:t>（</w:t>
      </w:r>
      <w:r>
        <w:rPr>
          <w:rStyle w:val="ql-author-65492"/>
          <w:rFonts w:hint="eastAsia"/>
        </w:rPr>
        <w:t>4</w:t>
      </w:r>
      <w:r>
        <w:rPr>
          <w:rStyle w:val="ql-author-65492"/>
          <w:rFonts w:hint="eastAsia"/>
        </w:rPr>
        <w:t>）</w:t>
      </w:r>
      <w:r>
        <w:rPr>
          <w:rFonts w:hint="eastAsia"/>
        </w:rPr>
        <w:t>PHM</w:t>
      </w:r>
      <w:r>
        <w:rPr>
          <w:rFonts w:hint="eastAsia"/>
        </w:rPr>
        <w:t>模型的推荐：软件针对某种设备存在的故障问题或状态监测数据，提供模型推荐样表帮助用户选择模型。</w:t>
      </w:r>
    </w:p>
    <w:p w14:paraId="47130C32" w14:textId="2AEDE1CD" w:rsidR="002E6EC6" w:rsidRDefault="002E6EC6" w:rsidP="00A51ADE">
      <w:pPr>
        <w:pStyle w:val="af"/>
        <w:outlineLvl w:val="4"/>
      </w:pPr>
      <w:bookmarkStart w:id="135" w:name="_Toc83732446"/>
      <w:r>
        <w:t xml:space="preserve">F5.3.5 </w:t>
      </w:r>
      <w:r>
        <w:rPr>
          <w:rFonts w:hint="eastAsia"/>
        </w:rPr>
        <w:t>P</w:t>
      </w:r>
      <w:r>
        <w:t>HM</w:t>
      </w:r>
      <w:r>
        <w:rPr>
          <w:rFonts w:hint="eastAsia"/>
        </w:rPr>
        <w:t>模型编码</w:t>
      </w:r>
      <w:bookmarkEnd w:id="135"/>
    </w:p>
    <w:p w14:paraId="40C7AB03" w14:textId="77777777" w:rsidR="002E6EC6" w:rsidRDefault="002E6EC6" w:rsidP="00AA15B5">
      <w:pPr>
        <w:pStyle w:val="11"/>
        <w:ind w:firstLine="480"/>
      </w:pPr>
      <w:r>
        <w:rPr>
          <w:rFonts w:hint="eastAsia"/>
        </w:rPr>
        <w:t>模型编码的规范用于对一体化平台中的</w:t>
      </w:r>
      <w:r>
        <w:rPr>
          <w:rFonts w:hint="eastAsia"/>
        </w:rPr>
        <w:t>PHM</w:t>
      </w:r>
      <w:r>
        <w:rPr>
          <w:rFonts w:hint="eastAsia"/>
        </w:rPr>
        <w:t>模型的编码结构提出具体的规范和要求，具体功能要求如下：</w:t>
      </w:r>
    </w:p>
    <w:p w14:paraId="46F86B8E" w14:textId="77777777" w:rsidR="002E6EC6" w:rsidRDefault="002E6EC6" w:rsidP="00AA15B5">
      <w:pPr>
        <w:pStyle w:val="31"/>
        <w:ind w:firstLine="384"/>
      </w:pPr>
      <w:r>
        <w:rPr>
          <w:rFonts w:hint="eastAsia"/>
        </w:rPr>
        <w:t>（</w:t>
      </w:r>
      <w:r>
        <w:rPr>
          <w:rFonts w:hint="eastAsia"/>
        </w:rPr>
        <w:t>1</w:t>
      </w:r>
      <w:r>
        <w:rPr>
          <w:rFonts w:hint="eastAsia"/>
        </w:rPr>
        <w:t>）模型自动编码功能：</w:t>
      </w:r>
      <w:r>
        <w:rPr>
          <w:rFonts w:hint="eastAsia"/>
        </w:rPr>
        <w:t>PHM</w:t>
      </w:r>
      <w:r>
        <w:rPr>
          <w:rFonts w:hint="eastAsia"/>
        </w:rPr>
        <w:t>模型被构建后，系统能自动为该模型编码，模型码与模型一一对应，可用于模型的存储、调用和检索等</w:t>
      </w:r>
      <w:r>
        <w:rPr>
          <w:rFonts w:hint="eastAsia"/>
        </w:rPr>
        <w:t>;</w:t>
      </w:r>
    </w:p>
    <w:p w14:paraId="4342FBC8" w14:textId="77777777" w:rsidR="002E6EC6" w:rsidRDefault="002E6EC6" w:rsidP="00AA15B5">
      <w:pPr>
        <w:pStyle w:val="31"/>
        <w:ind w:firstLine="384"/>
      </w:pPr>
      <w:r>
        <w:rPr>
          <w:rFonts w:hint="eastAsia"/>
        </w:rPr>
        <w:t>（</w:t>
      </w:r>
      <w:r>
        <w:rPr>
          <w:rFonts w:hint="eastAsia"/>
        </w:rPr>
        <w:t>2</w:t>
      </w:r>
      <w:r>
        <w:rPr>
          <w:rFonts w:hint="eastAsia"/>
        </w:rPr>
        <w:t>）区分通用模型和设备相关模型的功能：</w:t>
      </w:r>
      <w:r>
        <w:rPr>
          <w:rFonts w:hint="eastAsia"/>
        </w:rPr>
        <w:t>PHM</w:t>
      </w:r>
      <w:r>
        <w:rPr>
          <w:rFonts w:hint="eastAsia"/>
        </w:rPr>
        <w:t>模型可分为通用型模型和风洞设备相关的模型，通用型模型可用对象较广，风洞设备相关的模型以装备的最小维修单元或元件为对象。因此，系统对模型的编码，能够将通用模型和设备相关模型进行区分</w:t>
      </w:r>
      <w:r>
        <w:rPr>
          <w:rFonts w:hint="eastAsia"/>
        </w:rPr>
        <w:t>;</w:t>
      </w:r>
    </w:p>
    <w:p w14:paraId="7BC1EF49" w14:textId="77777777" w:rsidR="002E6EC6" w:rsidRPr="00C878C6" w:rsidRDefault="002E6EC6" w:rsidP="00AA15B5">
      <w:pPr>
        <w:pStyle w:val="31"/>
        <w:ind w:firstLine="384"/>
      </w:pPr>
      <w:r>
        <w:rPr>
          <w:rFonts w:hint="eastAsia"/>
        </w:rPr>
        <w:t>（</w:t>
      </w:r>
      <w:r>
        <w:rPr>
          <w:rFonts w:hint="eastAsia"/>
        </w:rPr>
        <w:t>3</w:t>
      </w:r>
      <w:r>
        <w:rPr>
          <w:rFonts w:hint="eastAsia"/>
        </w:rPr>
        <w:t>）遵循编码规范的功能：模型编码应该严格遵循</w:t>
      </w:r>
      <w:r>
        <w:rPr>
          <w:rFonts w:hint="eastAsia"/>
        </w:rPr>
        <w:t>4.2</w:t>
      </w:r>
      <w:r>
        <w:rPr>
          <w:rFonts w:hint="eastAsia"/>
        </w:rPr>
        <w:t>节模型编码规范的总体要求。</w:t>
      </w:r>
    </w:p>
    <w:p w14:paraId="5A05B63C" w14:textId="40A4B1F7" w:rsidR="002E6EC6" w:rsidRDefault="002E6EC6" w:rsidP="00A51ADE">
      <w:pPr>
        <w:pStyle w:val="af"/>
        <w:outlineLvl w:val="4"/>
      </w:pPr>
      <w:bookmarkStart w:id="136" w:name="_Toc83732447"/>
      <w:r>
        <w:t xml:space="preserve">F5.3.6 </w:t>
      </w:r>
      <w:r>
        <w:rPr>
          <w:rFonts w:hint="eastAsia"/>
        </w:rPr>
        <w:t>P</w:t>
      </w:r>
      <w:r>
        <w:t>HM</w:t>
      </w:r>
      <w:r>
        <w:rPr>
          <w:rFonts w:hint="eastAsia"/>
        </w:rPr>
        <w:t>模型存储</w:t>
      </w:r>
      <w:bookmarkEnd w:id="136"/>
    </w:p>
    <w:p w14:paraId="282CF93C" w14:textId="77777777" w:rsidR="002E6EC6" w:rsidRDefault="002E6EC6" w:rsidP="00AA15B5">
      <w:pPr>
        <w:pStyle w:val="11"/>
        <w:ind w:firstLine="480"/>
      </w:pPr>
      <w:r>
        <w:rPr>
          <w:rFonts w:hint="eastAsia"/>
        </w:rPr>
        <w:t>对模型的存储进行规范就是要对模型存储过程中的各个步骤进行规范，具体功能如下：</w:t>
      </w:r>
    </w:p>
    <w:p w14:paraId="606239AD"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sidRPr="00380DFC">
        <w:rPr>
          <w:rFonts w:hint="eastAsia"/>
        </w:rPr>
        <w:t>为适应不同内容</w:t>
      </w:r>
      <w:r>
        <w:rPr>
          <w:rFonts w:hint="eastAsia"/>
        </w:rPr>
        <w:t>的</w:t>
      </w:r>
      <w:r w:rsidRPr="00380DFC">
        <w:rPr>
          <w:rFonts w:hint="eastAsia"/>
        </w:rPr>
        <w:t>数据格式以及元数据需要，模型库中字段的类型应包括字符串、数值、日期、时间、文本、二进制等</w:t>
      </w:r>
      <w:r>
        <w:rPr>
          <w:rFonts w:hint="eastAsia"/>
        </w:rPr>
        <w:t>；</w:t>
      </w:r>
    </w:p>
    <w:p w14:paraId="334B9B9B" w14:textId="77777777" w:rsidR="002E6EC6" w:rsidRDefault="002E6EC6" w:rsidP="00AA15B5">
      <w:pPr>
        <w:pStyle w:val="31"/>
        <w:ind w:firstLine="384"/>
      </w:pPr>
      <w:r>
        <w:rPr>
          <w:rFonts w:hint="eastAsia"/>
        </w:rPr>
        <w:t>（</w:t>
      </w:r>
      <w:r>
        <w:t>2</w:t>
      </w:r>
      <w:r>
        <w:rPr>
          <w:rFonts w:hint="eastAsia"/>
        </w:rPr>
        <w:t>）</w:t>
      </w:r>
      <w:r w:rsidRPr="00380DFC">
        <w:rPr>
          <w:rFonts w:hint="eastAsia"/>
        </w:rPr>
        <w:t>在字符的编码和校验过程中，为了能够支持中文，应该使用</w:t>
      </w:r>
      <w:r w:rsidRPr="00380DFC">
        <w:rPr>
          <w:rFonts w:hint="eastAsia"/>
        </w:rPr>
        <w:t>utf</w:t>
      </w:r>
      <w:r w:rsidRPr="00380DFC">
        <w:t>-8</w:t>
      </w:r>
      <w:r w:rsidRPr="00380DFC">
        <w:rPr>
          <w:rFonts w:hint="eastAsia"/>
        </w:rPr>
        <w:t>编码，使用</w:t>
      </w:r>
      <w:r w:rsidRPr="00380DFC">
        <w:rPr>
          <w:rFonts w:hint="eastAsia"/>
        </w:rPr>
        <w:t>utf</w:t>
      </w:r>
      <w:r w:rsidRPr="00380DFC">
        <w:t>-8-</w:t>
      </w:r>
      <w:r w:rsidRPr="00380DFC">
        <w:rPr>
          <w:rFonts w:hint="eastAsia"/>
        </w:rPr>
        <w:t>cgi</w:t>
      </w:r>
      <w:r w:rsidRPr="00380DFC">
        <w:rPr>
          <w:rFonts w:hint="eastAsia"/>
        </w:rPr>
        <w:t>校验</w:t>
      </w:r>
      <w:r>
        <w:rPr>
          <w:rFonts w:hint="eastAsia"/>
        </w:rPr>
        <w:t>；</w:t>
      </w:r>
    </w:p>
    <w:p w14:paraId="769D6983" w14:textId="77777777" w:rsidR="002E6EC6" w:rsidRDefault="002E6EC6" w:rsidP="00AA15B5">
      <w:pPr>
        <w:pStyle w:val="31"/>
        <w:ind w:firstLine="384"/>
      </w:pPr>
      <w:r>
        <w:rPr>
          <w:rFonts w:hint="eastAsia"/>
        </w:rPr>
        <w:t>（</w:t>
      </w:r>
      <w:r>
        <w:rPr>
          <w:rFonts w:hint="eastAsia"/>
        </w:rPr>
        <w:t>3</w:t>
      </w:r>
      <w:r>
        <w:rPr>
          <w:rFonts w:hint="eastAsia"/>
        </w:rPr>
        <w:t>）对</w:t>
      </w:r>
      <w:r w:rsidRPr="00380DFC">
        <w:rPr>
          <w:rFonts w:hint="eastAsia"/>
        </w:rPr>
        <w:t>模型库本身以及其内部的表和字段进行</w:t>
      </w:r>
      <w:r>
        <w:rPr>
          <w:rFonts w:hint="eastAsia"/>
        </w:rPr>
        <w:t>规范</w:t>
      </w:r>
      <w:r w:rsidRPr="00380DFC">
        <w:rPr>
          <w:rFonts w:hint="eastAsia"/>
        </w:rPr>
        <w:t>的命名</w:t>
      </w:r>
      <w:r>
        <w:rPr>
          <w:rFonts w:hint="eastAsia"/>
        </w:rPr>
        <w:t>，</w:t>
      </w:r>
      <w:r w:rsidRPr="00380DFC">
        <w:rPr>
          <w:rFonts w:hint="eastAsia"/>
        </w:rPr>
        <w:t>模型的命名</w:t>
      </w:r>
      <w:r>
        <w:rPr>
          <w:rFonts w:hint="eastAsia"/>
        </w:rPr>
        <w:t>使用四级命名结构，每级之间使用“</w:t>
      </w:r>
      <w:r>
        <w:t>-</w:t>
      </w:r>
      <w:r>
        <w:rPr>
          <w:rFonts w:hint="eastAsia"/>
        </w:rPr>
        <w:t>”隔开；第一级名称统一使用</w:t>
      </w:r>
      <w:r>
        <w:rPr>
          <w:rFonts w:hint="eastAsia"/>
        </w:rPr>
        <w:t>PHM</w:t>
      </w:r>
      <w:r>
        <w:rPr>
          <w:rFonts w:hint="eastAsia"/>
        </w:rPr>
        <w:t>，表示模型属于</w:t>
      </w:r>
      <w:r>
        <w:rPr>
          <w:rFonts w:hint="eastAsia"/>
        </w:rPr>
        <w:t>PHM</w:t>
      </w:r>
      <w:r>
        <w:rPr>
          <w:rFonts w:hint="eastAsia"/>
        </w:rPr>
        <w:t>模型一类；第二级命名可以使用</w:t>
      </w:r>
      <w:r>
        <w:rPr>
          <w:rFonts w:hint="eastAsia"/>
        </w:rPr>
        <w:t>CORE</w:t>
      </w:r>
      <w:r>
        <w:rPr>
          <w:rFonts w:hint="eastAsia"/>
        </w:rPr>
        <w:t>和</w:t>
      </w:r>
      <w:r w:rsidRPr="002149D6">
        <w:t>A</w:t>
      </w:r>
      <w:r>
        <w:rPr>
          <w:rFonts w:hint="eastAsia"/>
        </w:rPr>
        <w:t>UXILIARY</w:t>
      </w:r>
      <w:r>
        <w:rPr>
          <w:rFonts w:hint="eastAsia"/>
        </w:rPr>
        <w:t>，用以表示模型属于核心算法模型还是辅助模型；第三级命名可以使用模型本身英文名称或是英文名称缩写；第四级命名可以使用如“</w:t>
      </w:r>
      <w:r>
        <w:rPr>
          <w:rFonts w:hint="eastAsia"/>
        </w:rPr>
        <w:t>001</w:t>
      </w:r>
      <w:r>
        <w:rPr>
          <w:rFonts w:hint="eastAsia"/>
        </w:rPr>
        <w:t>”所示的三位数字，用以表示模型的版本；</w:t>
      </w:r>
    </w:p>
    <w:p w14:paraId="0FE5CF7D" w14:textId="77777777" w:rsidR="002E6EC6" w:rsidRPr="00FA2436" w:rsidRDefault="002E6EC6" w:rsidP="00AA15B5">
      <w:pPr>
        <w:pStyle w:val="31"/>
        <w:ind w:firstLine="384"/>
      </w:pPr>
      <w:r>
        <w:rPr>
          <w:rFonts w:hint="eastAsia"/>
        </w:rPr>
        <w:t>（</w:t>
      </w:r>
      <w:r>
        <w:rPr>
          <w:rFonts w:hint="eastAsia"/>
        </w:rPr>
        <w:t>4</w:t>
      </w:r>
      <w:r>
        <w:rPr>
          <w:rFonts w:hint="eastAsia"/>
        </w:rPr>
        <w:t>）</w:t>
      </w:r>
      <w:r w:rsidRPr="00380DFC">
        <w:rPr>
          <w:rFonts w:hint="eastAsia"/>
        </w:rPr>
        <w:t>在使用模型库存储数据文件时，可能会</w:t>
      </w:r>
      <w:r>
        <w:rPr>
          <w:rFonts w:hint="eastAsia"/>
        </w:rPr>
        <w:t>由于各种原因</w:t>
      </w:r>
      <w:r w:rsidRPr="00380DFC">
        <w:rPr>
          <w:rFonts w:hint="eastAsia"/>
        </w:rPr>
        <w:t>导致数据丢失或损坏</w:t>
      </w:r>
      <w:r>
        <w:rPr>
          <w:rFonts w:hint="eastAsia"/>
        </w:rPr>
        <w:t>，</w:t>
      </w:r>
      <w:r w:rsidRPr="00380DFC">
        <w:rPr>
          <w:rFonts w:hint="eastAsia"/>
        </w:rPr>
        <w:t>还可能会由于</w:t>
      </w:r>
      <w:r>
        <w:rPr>
          <w:rFonts w:hint="eastAsia"/>
        </w:rPr>
        <w:t>一些原因</w:t>
      </w:r>
      <w:r w:rsidRPr="00380DFC">
        <w:rPr>
          <w:rFonts w:hint="eastAsia"/>
        </w:rPr>
        <w:t>需要对数据进行迁移处理，因此应该对模型库本身及其数据进行备份，以便各种事件发生时能够迅速恢复数据。</w:t>
      </w:r>
    </w:p>
    <w:p w14:paraId="7E559C7D" w14:textId="7C7112FE" w:rsidR="002E6EC6" w:rsidRDefault="002E6EC6" w:rsidP="00A51ADE">
      <w:pPr>
        <w:pStyle w:val="af"/>
        <w:outlineLvl w:val="4"/>
      </w:pPr>
      <w:bookmarkStart w:id="137" w:name="_Toc83732448"/>
      <w:r>
        <w:lastRenderedPageBreak/>
        <w:t xml:space="preserve">F5.3.7 </w:t>
      </w:r>
      <w:r>
        <w:rPr>
          <w:rFonts w:hint="eastAsia"/>
        </w:rPr>
        <w:t>P</w:t>
      </w:r>
      <w:r>
        <w:t>HM</w:t>
      </w:r>
      <w:r>
        <w:rPr>
          <w:rFonts w:hint="eastAsia"/>
        </w:rPr>
        <w:t>模型调用</w:t>
      </w:r>
      <w:bookmarkEnd w:id="137"/>
    </w:p>
    <w:p w14:paraId="73247720" w14:textId="039B1E55" w:rsidR="002E6EC6" w:rsidRDefault="002E6EC6" w:rsidP="00AA15B5">
      <w:pPr>
        <w:pStyle w:val="11"/>
        <w:ind w:firstLine="480"/>
      </w:pPr>
      <w:r>
        <w:rPr>
          <w:rFonts w:hint="eastAsia"/>
        </w:rPr>
        <w:t>根据已有模型，对模型通过拖拽生成或调用接口的方式对模型进行调用。具体功能如下：</w:t>
      </w:r>
    </w:p>
    <w:p w14:paraId="58FAEE2D"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调用方式选取：根据用户习惯，用户选择通过</w:t>
      </w:r>
      <w:r>
        <w:rPr>
          <w:rFonts w:hint="eastAsia"/>
        </w:rPr>
        <w:t>API</w:t>
      </w:r>
      <w:r>
        <w:rPr>
          <w:rFonts w:hint="eastAsia"/>
        </w:rPr>
        <w:t>调用或通过可视化控件调用；</w:t>
      </w:r>
    </w:p>
    <w:p w14:paraId="2D900F63"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API</w:t>
      </w:r>
      <w:r>
        <w:rPr>
          <w:rFonts w:hint="eastAsia"/>
        </w:rPr>
        <w:t>调用：系统需提供的</w:t>
      </w:r>
      <w:r>
        <w:rPr>
          <w:rFonts w:hint="eastAsia"/>
        </w:rPr>
        <w:t>API</w:t>
      </w:r>
      <w:r>
        <w:rPr>
          <w:rFonts w:hint="eastAsia"/>
        </w:rPr>
        <w:t>接口，用户通过输入指定参数，可调用系统内置函数执行相关操作；</w:t>
      </w:r>
    </w:p>
    <w:p w14:paraId="0AAB170B" w14:textId="77777777" w:rsidR="002E6EC6" w:rsidRPr="002E604C" w:rsidRDefault="002E6EC6" w:rsidP="00AA15B5">
      <w:pPr>
        <w:pStyle w:val="31"/>
        <w:ind w:firstLine="384"/>
      </w:pPr>
      <w:r w:rsidRPr="00C3136A">
        <w:rPr>
          <w:rStyle w:val="ql-author-65492"/>
          <w:rFonts w:hint="eastAsia"/>
          <w:highlight w:val="yellow"/>
          <w:rPrChange w:id="138" w:author="王 福" w:date="2021-10-07T14:58:00Z">
            <w:rPr>
              <w:rStyle w:val="ql-author-65492"/>
              <w:rFonts w:hint="eastAsia"/>
            </w:rPr>
          </w:rPrChange>
        </w:rPr>
        <w:t>（</w:t>
      </w:r>
      <w:r w:rsidRPr="00C3136A">
        <w:rPr>
          <w:rStyle w:val="ql-author-65492"/>
          <w:highlight w:val="yellow"/>
          <w:rPrChange w:id="139" w:author="王 福" w:date="2021-10-07T14:58:00Z">
            <w:rPr>
              <w:rStyle w:val="ql-author-65492"/>
            </w:rPr>
          </w:rPrChange>
        </w:rPr>
        <w:t>3</w:t>
      </w:r>
      <w:r w:rsidRPr="00C3136A">
        <w:rPr>
          <w:rStyle w:val="ql-author-65492"/>
          <w:rFonts w:hint="eastAsia"/>
          <w:highlight w:val="yellow"/>
          <w:rPrChange w:id="140" w:author="王 福" w:date="2021-10-07T14:58:00Z">
            <w:rPr>
              <w:rStyle w:val="ql-author-65492"/>
              <w:rFonts w:hint="eastAsia"/>
            </w:rPr>
          </w:rPrChange>
        </w:rPr>
        <w:t>）</w:t>
      </w:r>
      <w:r w:rsidRPr="00C3136A">
        <w:rPr>
          <w:rFonts w:hint="eastAsia"/>
          <w:highlight w:val="yellow"/>
          <w:rPrChange w:id="141" w:author="王 福" w:date="2021-10-07T14:58:00Z">
            <w:rPr>
              <w:rFonts w:hint="eastAsia"/>
            </w:rPr>
          </w:rPrChange>
        </w:rPr>
        <w:t>可视化控件调用：系统提供可视化控件，用户通过拖拽连接控件生成所需模型，系统需对模型进行保存，并基于用户输入的关键参数运行模型。</w:t>
      </w:r>
    </w:p>
    <w:p w14:paraId="609FBECF" w14:textId="216C1D27" w:rsidR="002E6EC6" w:rsidRDefault="002E6EC6" w:rsidP="00A51ADE">
      <w:pPr>
        <w:pStyle w:val="af"/>
        <w:outlineLvl w:val="4"/>
      </w:pPr>
      <w:bookmarkStart w:id="142" w:name="_Toc83732449"/>
      <w:r>
        <w:t xml:space="preserve">F5.3.8 </w:t>
      </w:r>
      <w:r>
        <w:rPr>
          <w:rFonts w:hint="eastAsia"/>
        </w:rPr>
        <w:t>P</w:t>
      </w:r>
      <w:r>
        <w:t>HM</w:t>
      </w:r>
      <w:r>
        <w:rPr>
          <w:rFonts w:hint="eastAsia"/>
        </w:rPr>
        <w:t>模型运行</w:t>
      </w:r>
      <w:bookmarkEnd w:id="142"/>
    </w:p>
    <w:p w14:paraId="6B6805C8" w14:textId="77777777" w:rsidR="002E6EC6" w:rsidRDefault="002E6EC6" w:rsidP="00AA15B5">
      <w:pPr>
        <w:pStyle w:val="11"/>
        <w:ind w:firstLine="480"/>
      </w:pPr>
      <w:r>
        <w:rPr>
          <w:rFonts w:hint="eastAsia"/>
        </w:rPr>
        <w:t>模型运行的具体功能如下：</w:t>
      </w:r>
    </w:p>
    <w:p w14:paraId="10B2A9CB"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列表展示：系统提供多种内置方法，根据模型调用类型为用户提供对应训练测试方法列表；</w:t>
      </w:r>
    </w:p>
    <w:p w14:paraId="31288605"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单选：用户单选列表选项，系统则针对所选选项展示详细运行数据及运行结果；</w:t>
      </w:r>
    </w:p>
    <w:p w14:paraId="7AAA4D46" w14:textId="77777777" w:rsidR="002E6EC6" w:rsidRPr="00BE3304" w:rsidRDefault="002E6EC6" w:rsidP="00AA15B5">
      <w:pPr>
        <w:pStyle w:val="31"/>
        <w:ind w:firstLine="384"/>
      </w:pPr>
      <w:r>
        <w:rPr>
          <w:rStyle w:val="ql-author-65492"/>
          <w:rFonts w:hint="eastAsia"/>
        </w:rPr>
        <w:t>（</w:t>
      </w:r>
      <w:r>
        <w:rPr>
          <w:rStyle w:val="ql-author-65492"/>
          <w:rFonts w:hint="eastAsia"/>
        </w:rPr>
        <w:t>3</w:t>
      </w:r>
      <w:r>
        <w:rPr>
          <w:rStyle w:val="ql-author-65492"/>
          <w:rFonts w:hint="eastAsia"/>
        </w:rPr>
        <w:t>）</w:t>
      </w:r>
      <w:r>
        <w:rPr>
          <w:rFonts w:hint="eastAsia"/>
        </w:rPr>
        <w:t>多选：用户多选列表选项：系统针对多选内容提供运行比较。</w:t>
      </w:r>
    </w:p>
    <w:p w14:paraId="72636000" w14:textId="19A2A7CB" w:rsidR="002E6EC6" w:rsidRDefault="002E6EC6" w:rsidP="00A51ADE">
      <w:pPr>
        <w:pStyle w:val="af"/>
        <w:outlineLvl w:val="4"/>
      </w:pPr>
      <w:bookmarkStart w:id="143" w:name="_Toc83732450"/>
      <w:r>
        <w:t xml:space="preserve">F5.3.9 </w:t>
      </w:r>
      <w:r>
        <w:rPr>
          <w:rFonts w:hint="eastAsia"/>
        </w:rPr>
        <w:t>P</w:t>
      </w:r>
      <w:r>
        <w:t>HM</w:t>
      </w:r>
      <w:r>
        <w:rPr>
          <w:rFonts w:hint="eastAsia"/>
        </w:rPr>
        <w:t>模型评估</w:t>
      </w:r>
      <w:bookmarkEnd w:id="143"/>
    </w:p>
    <w:p w14:paraId="6966DDA7" w14:textId="77777777" w:rsidR="002E6EC6" w:rsidRPr="0011717E" w:rsidRDefault="002E6EC6" w:rsidP="00AA15B5">
      <w:pPr>
        <w:pStyle w:val="11"/>
        <w:ind w:firstLine="480"/>
      </w:pPr>
      <w:r>
        <w:rPr>
          <w:rFonts w:hint="eastAsia"/>
        </w:rPr>
        <w:t>PHM</w:t>
      </w:r>
      <w:r>
        <w:rPr>
          <w:rFonts w:hint="eastAsia"/>
        </w:rPr>
        <w:t>模型性能评价指在不同场景中使用特定指标的适用性、每个指标的优缺点，以及在选择用于评估不同模型性能的指标时应考虑的各种因素。因此，系统需提供多元化评价指标函数，用户选择指定函数生成对应结果，并可以通过图形化或列表方式展示对比。</w:t>
      </w:r>
    </w:p>
    <w:p w14:paraId="2A524109" w14:textId="6D852D83" w:rsidR="002E6EC6" w:rsidRDefault="002E6EC6" w:rsidP="00A51ADE">
      <w:pPr>
        <w:pStyle w:val="af"/>
        <w:outlineLvl w:val="4"/>
      </w:pPr>
      <w:bookmarkStart w:id="144" w:name="_Toc83732451"/>
      <w:r>
        <w:t xml:space="preserve">F5.3.10 </w:t>
      </w:r>
      <w:r>
        <w:rPr>
          <w:rFonts w:hint="eastAsia"/>
        </w:rPr>
        <w:t>P</w:t>
      </w:r>
      <w:r>
        <w:t>HM</w:t>
      </w:r>
      <w:r>
        <w:rPr>
          <w:rFonts w:hint="eastAsia"/>
        </w:rPr>
        <w:t>模型更新</w:t>
      </w:r>
      <w:bookmarkEnd w:id="144"/>
    </w:p>
    <w:p w14:paraId="3095C94B" w14:textId="77777777" w:rsidR="002E6EC6" w:rsidRDefault="002E6EC6" w:rsidP="00AA15B5">
      <w:pPr>
        <w:pStyle w:val="11"/>
        <w:ind w:firstLine="480"/>
      </w:pPr>
      <w:r w:rsidRPr="00076193">
        <w:t>PHM</w:t>
      </w:r>
      <w:r w:rsidRPr="00076193">
        <w:rPr>
          <w:rFonts w:hint="eastAsia"/>
        </w:rPr>
        <w:t>模型更新的目的是及时、准确、科学</w:t>
      </w:r>
      <w:r>
        <w:rPr>
          <w:rFonts w:hint="eastAsia"/>
        </w:rPr>
        <w:t>的</w:t>
      </w:r>
      <w:r w:rsidRPr="00076193">
        <w:rPr>
          <w:rFonts w:hint="eastAsia"/>
        </w:rPr>
        <w:t>对模型进行必要的修改与完善</w:t>
      </w:r>
      <w:r>
        <w:rPr>
          <w:rFonts w:hint="eastAsia"/>
        </w:rPr>
        <w:t>，具体功能如下：</w:t>
      </w:r>
    </w:p>
    <w:p w14:paraId="7D57FF9C" w14:textId="77777777" w:rsidR="002E6EC6" w:rsidRDefault="002E6EC6" w:rsidP="00AA15B5">
      <w:pPr>
        <w:pStyle w:val="31"/>
        <w:ind w:firstLine="384"/>
      </w:pPr>
      <w:r>
        <w:rPr>
          <w:rStyle w:val="ql-author-65492"/>
          <w:rFonts w:hint="eastAsia"/>
        </w:rPr>
        <w:t>（</w:t>
      </w:r>
      <w:r>
        <w:rPr>
          <w:rStyle w:val="ql-author-65492"/>
          <w:rFonts w:hint="eastAsia"/>
        </w:rPr>
        <w:t>1</w:t>
      </w:r>
      <w:r>
        <w:rPr>
          <w:rStyle w:val="ql-author-65492"/>
          <w:rFonts w:hint="eastAsia"/>
        </w:rPr>
        <w:t>）</w:t>
      </w:r>
      <w:r>
        <w:rPr>
          <w:rFonts w:hint="eastAsia"/>
        </w:rPr>
        <w:t>模型备份：系统为用户提供模型备份功能，支持用户后台备份，选择备份及更新备份；</w:t>
      </w:r>
    </w:p>
    <w:p w14:paraId="33F5FACF" w14:textId="77777777" w:rsidR="002E6EC6" w:rsidRDefault="002E6EC6" w:rsidP="00AA15B5">
      <w:pPr>
        <w:pStyle w:val="31"/>
        <w:ind w:firstLine="384"/>
      </w:pPr>
      <w:r>
        <w:rPr>
          <w:rStyle w:val="ql-author-65492"/>
          <w:rFonts w:hint="eastAsia"/>
        </w:rPr>
        <w:t>（</w:t>
      </w:r>
      <w:r>
        <w:rPr>
          <w:rStyle w:val="ql-author-65492"/>
          <w:rFonts w:hint="eastAsia"/>
        </w:rPr>
        <w:t>2</w:t>
      </w:r>
      <w:r>
        <w:rPr>
          <w:rStyle w:val="ql-author-65492"/>
          <w:rFonts w:hint="eastAsia"/>
        </w:rPr>
        <w:t>）</w:t>
      </w:r>
      <w:r>
        <w:rPr>
          <w:rFonts w:hint="eastAsia"/>
        </w:rPr>
        <w:t>参数更新：系统提供导入功能和修改功能，支持用户通过导入或输入的方式对参数进行更新；</w:t>
      </w:r>
    </w:p>
    <w:p w14:paraId="57F77435" w14:textId="70E75DFF" w:rsidR="002E6EC6" w:rsidRPr="00AA15B5" w:rsidRDefault="002E6EC6" w:rsidP="00AA15B5">
      <w:pPr>
        <w:pStyle w:val="31"/>
        <w:ind w:firstLine="384"/>
      </w:pPr>
      <w:r>
        <w:rPr>
          <w:rStyle w:val="ql-author-65492"/>
          <w:rFonts w:hint="eastAsia"/>
        </w:rPr>
        <w:t>（</w:t>
      </w:r>
      <w:r>
        <w:rPr>
          <w:rStyle w:val="ql-author-65492"/>
          <w:rFonts w:hint="eastAsia"/>
        </w:rPr>
        <w:t>3</w:t>
      </w:r>
      <w:r>
        <w:rPr>
          <w:rStyle w:val="ql-author-65492"/>
          <w:rFonts w:hint="eastAsia"/>
        </w:rPr>
        <w:t>）</w:t>
      </w:r>
      <w:r>
        <w:rPr>
          <w:rFonts w:hint="eastAsia"/>
        </w:rPr>
        <w:t>编写更新日志：需提供基于更新的更新日志，方便用户查看更新记录与更新人员。</w:t>
      </w:r>
    </w:p>
    <w:sectPr w:rsidR="002E6EC6" w:rsidRPr="00AA15B5" w:rsidSect="00D64C56">
      <w:pgSz w:w="11906" w:h="16838" w:code="9"/>
      <w:pgMar w:top="1701" w:right="1701" w:bottom="1701" w:left="1701" w:header="1134"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王 福" w:date="2021-10-07T16:03:00Z" w:initials="王">
    <w:p w14:paraId="6F34C040" w14:textId="37B18FD5" w:rsidR="006E566D" w:rsidRDefault="006E566D">
      <w:pPr>
        <w:pStyle w:val="afa"/>
      </w:pPr>
      <w:r>
        <w:rPr>
          <w:rStyle w:val="af9"/>
        </w:rPr>
        <w:annotationRef/>
      </w:r>
      <w:r>
        <w:rPr>
          <w:rFonts w:ascii="宋体" w:eastAsia="宋体" w:hAnsi="宋体" w:cs="宋体" w:hint="eastAsia"/>
        </w:rPr>
        <w:t>应该按照故障诊断、故障预测、健康状态评估的流程的任务，画不同的流程图，基于物理模型、粒子滤波的画法不对，且比较笼统</w:t>
      </w:r>
    </w:p>
  </w:comment>
  <w:comment w:id="11" w:author="王 福" w:date="2021-10-07T16:04:00Z" w:initials="王">
    <w:p w14:paraId="31E7AC28" w14:textId="3BEE8F10" w:rsidR="006E566D" w:rsidRDefault="006E566D">
      <w:pPr>
        <w:pStyle w:val="afa"/>
      </w:pPr>
      <w:r>
        <w:rPr>
          <w:rStyle w:val="af9"/>
        </w:rPr>
        <w:annotationRef/>
      </w:r>
      <w:r>
        <w:rPr>
          <w:rFonts w:ascii="宋体" w:eastAsia="宋体" w:hAnsi="宋体" w:cs="宋体" w:hint="eastAsia"/>
        </w:rPr>
        <w:t>模型太少，未总结全面</w:t>
      </w:r>
    </w:p>
  </w:comment>
  <w:comment w:id="25" w:author="王 福" w:date="2021-10-07T16:17:00Z" w:initials="王">
    <w:p w14:paraId="530D9A72" w14:textId="6470FBD0" w:rsidR="00645E57" w:rsidRDefault="00645E57">
      <w:pPr>
        <w:pStyle w:val="afa"/>
      </w:pPr>
      <w:r>
        <w:rPr>
          <w:rStyle w:val="af9"/>
        </w:rPr>
        <w:annotationRef/>
      </w:r>
      <w:r>
        <w:rPr>
          <w:rFonts w:ascii="宋体" w:eastAsia="宋体" w:hAnsi="宋体" w:cs="宋体" w:hint="eastAsia"/>
        </w:rPr>
        <w:t>举例子</w:t>
      </w:r>
    </w:p>
  </w:comment>
  <w:comment w:id="40" w:author="王 福" w:date="2021-10-07T16:17:00Z" w:initials="王">
    <w:p w14:paraId="5D79513F" w14:textId="555AB706" w:rsidR="00645E57" w:rsidRDefault="00645E57">
      <w:pPr>
        <w:pStyle w:val="afa"/>
      </w:pPr>
      <w:r>
        <w:rPr>
          <w:rStyle w:val="af9"/>
        </w:rPr>
        <w:annotationRef/>
      </w:r>
      <w:r>
        <w:rPr>
          <w:rFonts w:ascii="宋体" w:eastAsia="宋体" w:hAnsi="宋体" w:cs="宋体" w:hint="eastAsia"/>
        </w:rPr>
        <w:t>举例子</w:t>
      </w:r>
    </w:p>
  </w:comment>
  <w:comment w:id="47" w:author="王 福" w:date="2021-10-07T16:17:00Z" w:initials="王">
    <w:p w14:paraId="142C492F" w14:textId="18F38C88" w:rsidR="00645E57" w:rsidRDefault="00645E57">
      <w:pPr>
        <w:pStyle w:val="afa"/>
      </w:pPr>
      <w:r>
        <w:rPr>
          <w:rStyle w:val="af9"/>
        </w:rPr>
        <w:annotationRef/>
      </w:r>
      <w:r>
        <w:rPr>
          <w:rFonts w:ascii="宋体" w:eastAsia="宋体" w:hAnsi="宋体" w:cs="宋体" w:hint="eastAsia"/>
        </w:rPr>
        <w:t>举例子</w:t>
      </w:r>
    </w:p>
  </w:comment>
  <w:comment w:id="54" w:author="王 福" w:date="2021-10-07T16:08:00Z" w:initials="王">
    <w:p w14:paraId="2DAB804B" w14:textId="77777777" w:rsidR="00645E57" w:rsidRDefault="00645E57">
      <w:pPr>
        <w:pStyle w:val="afa"/>
        <w:rPr>
          <w:rFonts w:ascii="宋体" w:eastAsia="宋体" w:hAnsi="宋体" w:cs="宋体"/>
        </w:rPr>
      </w:pPr>
      <w:r>
        <w:rPr>
          <w:rStyle w:val="af9"/>
        </w:rPr>
        <w:annotationRef/>
      </w:r>
      <w:r>
        <w:rPr>
          <w:rFonts w:ascii="宋体" w:eastAsia="宋体" w:hAnsi="宋体" w:cs="宋体" w:hint="eastAsia"/>
        </w:rPr>
        <w:t>可视化控件是否保留，需要进一步讨论。可视化控件如何调用模型，流程、做法需要进一步清晰。</w:t>
      </w:r>
    </w:p>
    <w:p w14:paraId="46BA2C7F" w14:textId="51B5DE0D" w:rsidR="00645E57" w:rsidRDefault="00645E57">
      <w:pPr>
        <w:pStyle w:val="afa"/>
      </w:pPr>
      <w:r>
        <w:rPr>
          <w:rFonts w:ascii="宋体" w:eastAsia="宋体" w:hAnsi="宋体" w:cs="宋体" w:hint="eastAsia"/>
        </w:rPr>
        <w:t>张老师原话：可视化控件怎么用或者删除</w:t>
      </w:r>
    </w:p>
  </w:comment>
  <w:comment w:id="55" w:author="王 福" w:date="2021-10-07T16:17:00Z" w:initials="王">
    <w:p w14:paraId="5262F9DF" w14:textId="65C9F027" w:rsidR="00645E57" w:rsidRDefault="00645E57">
      <w:pPr>
        <w:pStyle w:val="afa"/>
      </w:pPr>
      <w:r>
        <w:rPr>
          <w:rStyle w:val="af9"/>
        </w:rPr>
        <w:annotationRef/>
      </w:r>
      <w:r>
        <w:rPr>
          <w:rFonts w:ascii="宋体" w:eastAsia="宋体" w:hAnsi="宋体" w:cs="宋体" w:hint="eastAsia"/>
        </w:rPr>
        <w:t>举例子</w:t>
      </w:r>
    </w:p>
  </w:comment>
  <w:comment w:id="56" w:author="王 福" w:date="2021-10-07T16:15:00Z" w:initials="王">
    <w:p w14:paraId="79F38C55" w14:textId="21E46BF0" w:rsidR="00645E57" w:rsidRDefault="00645E57">
      <w:pPr>
        <w:pStyle w:val="afa"/>
      </w:pPr>
      <w:r>
        <w:rPr>
          <w:rStyle w:val="af9"/>
        </w:rPr>
        <w:annotationRef/>
      </w:r>
      <w:r>
        <w:rPr>
          <w:rFonts w:ascii="宋体" w:eastAsia="宋体" w:hAnsi="宋体" w:cs="宋体" w:hint="eastAsia"/>
        </w:rPr>
        <w:t>对性能评估举例子 振动信号等</w:t>
      </w:r>
      <w:r>
        <w:rPr>
          <w:rFonts w:ascii="宋体" w:eastAsia="宋体" w:hAnsi="宋体" w:cs="宋体"/>
        </w:rPr>
        <w:t>=</w:t>
      </w:r>
      <w:r>
        <w:rPr>
          <w:rFonts w:ascii="宋体" w:eastAsia="宋体" w:hAnsi="宋体" w:cs="宋体" w:hint="eastAsia"/>
        </w:rPr>
        <w:t>&gt;模型</w:t>
      </w:r>
      <w:r>
        <w:rPr>
          <w:rFonts w:ascii="宋体" w:eastAsia="宋体" w:hAnsi="宋体" w:cs="宋体"/>
        </w:rPr>
        <w:t>=</w:t>
      </w:r>
      <w:r>
        <w:rPr>
          <w:rFonts w:ascii="宋体" w:eastAsia="宋体" w:hAnsi="宋体" w:cs="宋体" w:hint="eastAsia"/>
        </w:rPr>
        <w:t>&gt;性能评估方法</w:t>
      </w:r>
    </w:p>
  </w:comment>
  <w:comment w:id="58" w:author="王 福" w:date="2021-10-07T16:06:00Z" w:initials="王">
    <w:p w14:paraId="31E83885" w14:textId="7FCB3FC4" w:rsidR="006E566D" w:rsidRDefault="006E566D">
      <w:pPr>
        <w:pStyle w:val="afa"/>
      </w:pPr>
      <w:r>
        <w:rPr>
          <w:rStyle w:val="af9"/>
        </w:rPr>
        <w:annotationRef/>
      </w:r>
      <w:r>
        <w:rPr>
          <w:rFonts w:ascii="宋体" w:eastAsia="宋体" w:hAnsi="宋体" w:cs="宋体" w:hint="eastAsia"/>
        </w:rPr>
        <w:t>公式编号</w:t>
      </w:r>
    </w:p>
  </w:comment>
  <w:comment w:id="61" w:author="王 福" w:date="2021-10-07T16:07:00Z" w:initials="王">
    <w:p w14:paraId="335A44CE" w14:textId="52E72E42" w:rsidR="006E566D" w:rsidRDefault="006E566D">
      <w:pPr>
        <w:pStyle w:val="afa"/>
      </w:pPr>
      <w:r>
        <w:rPr>
          <w:rStyle w:val="af9"/>
        </w:rPr>
        <w:annotationRef/>
      </w:r>
      <w:r>
        <w:rPr>
          <w:rFonts w:ascii="宋体" w:eastAsia="宋体" w:hAnsi="宋体" w:cs="宋体" w:hint="eastAsia"/>
        </w:rPr>
        <w:t>添加编号</w:t>
      </w:r>
    </w:p>
  </w:comment>
  <w:comment w:id="62" w:author="王 福" w:date="2021-10-07T16:08:00Z" w:initials="王">
    <w:p w14:paraId="0BC4A4EE" w14:textId="6541C2E3" w:rsidR="00645E57" w:rsidRDefault="00645E57">
      <w:pPr>
        <w:pStyle w:val="afa"/>
      </w:pPr>
      <w:r>
        <w:rPr>
          <w:rStyle w:val="af9"/>
        </w:rPr>
        <w:annotationRef/>
      </w:r>
      <w:r>
        <w:rPr>
          <w:rFonts w:ascii="宋体" w:eastAsia="宋体" w:hAnsi="宋体" w:cs="宋体" w:hint="eastAsia"/>
        </w:rPr>
        <w:t>三角、对勾的备注信息解释</w:t>
      </w:r>
    </w:p>
  </w:comment>
  <w:comment w:id="63" w:author="王 福" w:date="2021-10-07T16:18:00Z" w:initials="王">
    <w:p w14:paraId="0F0EFC89" w14:textId="6DE58082" w:rsidR="00645E57" w:rsidRDefault="00645E57">
      <w:pPr>
        <w:pStyle w:val="afa"/>
      </w:pPr>
      <w:r>
        <w:rPr>
          <w:rStyle w:val="af9"/>
        </w:rPr>
        <w:annotationRef/>
      </w:r>
      <w:r>
        <w:rPr>
          <w:rFonts w:ascii="宋体" w:eastAsia="宋体" w:hAnsi="宋体" w:cs="宋体" w:hint="eastAsia"/>
        </w:rPr>
        <w:t>举例子</w:t>
      </w:r>
    </w:p>
  </w:comment>
  <w:comment w:id="64" w:author="王 福" w:date="2021-10-07T16:06:00Z" w:initials="王">
    <w:p w14:paraId="113BAA3B" w14:textId="42C8F192" w:rsidR="006E566D" w:rsidRDefault="006E566D">
      <w:pPr>
        <w:pStyle w:val="afa"/>
      </w:pPr>
      <w:r>
        <w:rPr>
          <w:rStyle w:val="af9"/>
        </w:rPr>
        <w:annotationRef/>
      </w:r>
      <w:r>
        <w:rPr>
          <w:rFonts w:ascii="宋体" w:eastAsia="宋体" w:hAnsi="宋体" w:cs="宋体" w:hint="eastAsia"/>
        </w:rPr>
        <w:t>改为日志中模型更新操作记录的规范</w:t>
      </w:r>
    </w:p>
  </w:comment>
  <w:comment w:id="130" w:author="王 福" w:date="2021-10-07T16:26:00Z" w:initials="王">
    <w:p w14:paraId="07930A36" w14:textId="0855BF14" w:rsidR="00451203" w:rsidRDefault="00451203">
      <w:pPr>
        <w:pStyle w:val="afa"/>
      </w:pPr>
      <w:r>
        <w:rPr>
          <w:rStyle w:val="af9"/>
        </w:rPr>
        <w:annotationRef/>
      </w:r>
      <w:r>
        <w:rPr>
          <w:rFonts w:asciiTheme="minorEastAsia" w:eastAsiaTheme="minorEastAsia" w:hAnsiTheme="minorEastAsia" w:hint="eastAsia"/>
        </w:rPr>
        <w:t>部分功能和前面第三章不符，下面章节题目和内容同样的问题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4C040" w15:done="0"/>
  <w15:commentEx w15:paraId="31E7AC28" w15:done="0"/>
  <w15:commentEx w15:paraId="530D9A72" w15:done="0"/>
  <w15:commentEx w15:paraId="5D79513F" w15:done="0"/>
  <w15:commentEx w15:paraId="142C492F" w15:done="0"/>
  <w15:commentEx w15:paraId="46BA2C7F" w15:done="0"/>
  <w15:commentEx w15:paraId="5262F9DF" w15:done="0"/>
  <w15:commentEx w15:paraId="79F38C55" w15:done="0"/>
  <w15:commentEx w15:paraId="31E83885" w15:done="0"/>
  <w15:commentEx w15:paraId="335A44CE" w15:done="0"/>
  <w15:commentEx w15:paraId="0BC4A4EE" w15:done="0"/>
  <w15:commentEx w15:paraId="0F0EFC89" w15:done="0"/>
  <w15:commentEx w15:paraId="113BAA3B" w15:done="0"/>
  <w15:commentEx w15:paraId="07930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98BA" w16cex:dateUtc="2021-10-07T08:03:00Z"/>
  <w16cex:commentExtensible w16cex:durableId="25099920" w16cex:dateUtc="2021-10-07T08:04:00Z"/>
  <w16cex:commentExtensible w16cex:durableId="25099C16" w16cex:dateUtc="2021-10-07T08:17:00Z"/>
  <w16cex:commentExtensible w16cex:durableId="25099C1F" w16cex:dateUtc="2021-10-07T08:17:00Z"/>
  <w16cex:commentExtensible w16cex:durableId="25099C29" w16cex:dateUtc="2021-10-07T08:17:00Z"/>
  <w16cex:commentExtensible w16cex:durableId="25099A11" w16cex:dateUtc="2021-10-07T08:08:00Z"/>
  <w16cex:commentExtensible w16cex:durableId="25099C30" w16cex:dateUtc="2021-10-07T08:17:00Z"/>
  <w16cex:commentExtensible w16cex:durableId="25099B92" w16cex:dateUtc="2021-10-07T08:15:00Z"/>
  <w16cex:commentExtensible w16cex:durableId="250999A3" w16cex:dateUtc="2021-10-07T08:06:00Z"/>
  <w16cex:commentExtensible w16cex:durableId="250999C2" w16cex:dateUtc="2021-10-07T08:07:00Z"/>
  <w16cex:commentExtensible w16cex:durableId="250999E4" w16cex:dateUtc="2021-10-07T08:08:00Z"/>
  <w16cex:commentExtensible w16cex:durableId="25099C3A" w16cex:dateUtc="2021-10-07T08:18:00Z"/>
  <w16cex:commentExtensible w16cex:durableId="2509996C" w16cex:dateUtc="2021-10-07T08:06:00Z"/>
  <w16cex:commentExtensible w16cex:durableId="25099E37" w16cex:dateUtc="2021-10-07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4C040" w16cid:durableId="250998BA"/>
  <w16cid:commentId w16cid:paraId="31E7AC28" w16cid:durableId="25099920"/>
  <w16cid:commentId w16cid:paraId="530D9A72" w16cid:durableId="25099C16"/>
  <w16cid:commentId w16cid:paraId="5D79513F" w16cid:durableId="25099C1F"/>
  <w16cid:commentId w16cid:paraId="142C492F" w16cid:durableId="25099C29"/>
  <w16cid:commentId w16cid:paraId="46BA2C7F" w16cid:durableId="25099A11"/>
  <w16cid:commentId w16cid:paraId="5262F9DF" w16cid:durableId="25099C30"/>
  <w16cid:commentId w16cid:paraId="79F38C55" w16cid:durableId="25099B92"/>
  <w16cid:commentId w16cid:paraId="31E83885" w16cid:durableId="250999A3"/>
  <w16cid:commentId w16cid:paraId="335A44CE" w16cid:durableId="250999C2"/>
  <w16cid:commentId w16cid:paraId="0BC4A4EE" w16cid:durableId="250999E4"/>
  <w16cid:commentId w16cid:paraId="0F0EFC89" w16cid:durableId="25099C3A"/>
  <w16cid:commentId w16cid:paraId="113BAA3B" w16cid:durableId="2509996C"/>
  <w16cid:commentId w16cid:paraId="07930A36" w16cid:durableId="25099E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56E4" w14:textId="77777777" w:rsidR="000A505C" w:rsidRDefault="000A505C" w:rsidP="000F478D">
      <w:r>
        <w:separator/>
      </w:r>
    </w:p>
  </w:endnote>
  <w:endnote w:type="continuationSeparator" w:id="0">
    <w:p w14:paraId="7E540D87" w14:textId="77777777" w:rsidR="000A505C" w:rsidRDefault="000A505C" w:rsidP="000F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Cambria"/>
    <w:panose1 w:val="00000000000000000000"/>
    <w:charset w:val="00"/>
    <w:family w:val="roman"/>
    <w:notTrueType/>
    <w:pitch w:val="default"/>
  </w:font>
  <w:font w:name="Adobe 仿宋 Std R">
    <w:altName w:val="宋体"/>
    <w:charset w:val="86"/>
    <w:family w:val="roman"/>
    <w:pitch w:val="default"/>
    <w:sig w:usb0="00000000" w:usb1="00000000" w:usb2="00000016" w:usb3="00000000" w:csb0="00060007"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837791"/>
      <w:docPartObj>
        <w:docPartGallery w:val="Page Numbers (Bottom of Page)"/>
        <w:docPartUnique/>
      </w:docPartObj>
    </w:sdtPr>
    <w:sdtEndPr/>
    <w:sdtContent>
      <w:p w14:paraId="2BC4B120" w14:textId="2F3072C9" w:rsidR="0052284E" w:rsidRDefault="0052284E">
        <w:pPr>
          <w:pStyle w:val="a6"/>
          <w:jc w:val="center"/>
        </w:pPr>
        <w:r>
          <w:fldChar w:fldCharType="begin"/>
        </w:r>
        <w:r>
          <w:instrText>PAGE   \* MERGEFORMAT</w:instrText>
        </w:r>
        <w:r>
          <w:fldChar w:fldCharType="separate"/>
        </w:r>
        <w:r>
          <w:rPr>
            <w:lang w:val="zh-CN"/>
          </w:rPr>
          <w:t>2</w:t>
        </w:r>
        <w:r>
          <w:fldChar w:fldCharType="end"/>
        </w:r>
      </w:p>
    </w:sdtContent>
  </w:sdt>
  <w:p w14:paraId="59A87B52" w14:textId="77777777" w:rsidR="0052284E" w:rsidRDefault="0052284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206905"/>
      <w:docPartObj>
        <w:docPartGallery w:val="Page Numbers (Bottom of Page)"/>
        <w:docPartUnique/>
      </w:docPartObj>
    </w:sdtPr>
    <w:sdtEndPr/>
    <w:sdtContent>
      <w:p w14:paraId="6F1711DB" w14:textId="77777777" w:rsidR="0052284E" w:rsidRDefault="0052284E">
        <w:pPr>
          <w:pStyle w:val="a6"/>
          <w:jc w:val="center"/>
        </w:pPr>
        <w:r>
          <w:fldChar w:fldCharType="begin"/>
        </w:r>
        <w:r>
          <w:instrText>PAGE   \* MERGEFORMAT</w:instrText>
        </w:r>
        <w:r>
          <w:fldChar w:fldCharType="separate"/>
        </w:r>
        <w:r>
          <w:rPr>
            <w:lang w:val="zh-CN"/>
          </w:rPr>
          <w:t>2</w:t>
        </w:r>
        <w:r>
          <w:fldChar w:fldCharType="end"/>
        </w:r>
      </w:p>
    </w:sdtContent>
  </w:sdt>
  <w:p w14:paraId="6314E74E" w14:textId="77777777" w:rsidR="0052284E" w:rsidRDefault="0052284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559434"/>
      <w:docPartObj>
        <w:docPartGallery w:val="Page Numbers (Bottom of Page)"/>
        <w:docPartUnique/>
      </w:docPartObj>
    </w:sdtPr>
    <w:sdtEndPr/>
    <w:sdtContent>
      <w:p w14:paraId="37F27199" w14:textId="77777777" w:rsidR="0052284E" w:rsidRDefault="0052284E">
        <w:pPr>
          <w:pStyle w:val="a6"/>
          <w:jc w:val="center"/>
        </w:pPr>
        <w:r>
          <w:fldChar w:fldCharType="begin"/>
        </w:r>
        <w:r>
          <w:instrText>PAGE   \* MERGEFORMAT</w:instrText>
        </w:r>
        <w:r>
          <w:fldChar w:fldCharType="separate"/>
        </w:r>
        <w:r>
          <w:rPr>
            <w:lang w:val="zh-CN"/>
          </w:rPr>
          <w:t>2</w:t>
        </w:r>
        <w:r>
          <w:fldChar w:fldCharType="end"/>
        </w:r>
      </w:p>
    </w:sdtContent>
  </w:sdt>
  <w:p w14:paraId="6AFCCB81" w14:textId="77777777" w:rsidR="0052284E" w:rsidRDefault="005228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4953" w14:textId="77777777" w:rsidR="000A505C" w:rsidRDefault="000A505C" w:rsidP="000F478D">
      <w:r>
        <w:separator/>
      </w:r>
    </w:p>
  </w:footnote>
  <w:footnote w:type="continuationSeparator" w:id="0">
    <w:p w14:paraId="2D8B208E" w14:textId="77777777" w:rsidR="000A505C" w:rsidRDefault="000A505C" w:rsidP="000F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96D2C15"/>
    <w:multiLevelType w:val="multilevel"/>
    <w:tmpl w:val="196D2C15"/>
    <w:lvl w:ilvl="0">
      <w:start w:val="1"/>
      <w:numFmt w:val="decimal"/>
      <w:lvlText w:val="%1．"/>
      <w:lvlJc w:val="left"/>
      <w:pPr>
        <w:tabs>
          <w:tab w:val="left" w:pos="768"/>
        </w:tabs>
        <w:ind w:left="768" w:hanging="360"/>
      </w:pPr>
      <w:rPr>
        <w:rFonts w:hint="eastAsia"/>
      </w:rPr>
    </w:lvl>
    <w:lvl w:ilvl="1">
      <w:start w:val="1"/>
      <w:numFmt w:val="decimal"/>
      <w:lvlText w:val="%2、"/>
      <w:lvlJc w:val="left"/>
      <w:pPr>
        <w:tabs>
          <w:tab w:val="left" w:pos="1188"/>
        </w:tabs>
        <w:ind w:left="1188" w:hanging="360"/>
      </w:pPr>
      <w:rPr>
        <w:rFonts w:hint="eastAsia"/>
      </w:rPr>
    </w:lvl>
    <w:lvl w:ilvl="2">
      <w:start w:val="1"/>
      <w:numFmt w:val="decimal"/>
      <w:lvlText w:val="（%3）"/>
      <w:lvlJc w:val="left"/>
      <w:pPr>
        <w:tabs>
          <w:tab w:val="left" w:pos="1968"/>
        </w:tabs>
        <w:ind w:left="1968" w:hanging="720"/>
      </w:pPr>
      <w:rPr>
        <w:rFonts w:hint="eastAsia"/>
        <w:u w:val="none"/>
      </w:rPr>
    </w:lvl>
    <w:lvl w:ilvl="3">
      <w:start w:val="1"/>
      <w:numFmt w:val="decimal"/>
      <w:lvlText w:val="%4."/>
      <w:lvlJc w:val="left"/>
      <w:pPr>
        <w:tabs>
          <w:tab w:val="left" w:pos="2088"/>
        </w:tabs>
        <w:ind w:left="2088" w:hanging="420"/>
      </w:pPr>
    </w:lvl>
    <w:lvl w:ilvl="4">
      <w:start w:val="1"/>
      <w:numFmt w:val="lowerLetter"/>
      <w:lvlText w:val="%5)"/>
      <w:lvlJc w:val="left"/>
      <w:pPr>
        <w:tabs>
          <w:tab w:val="left" w:pos="2508"/>
        </w:tabs>
        <w:ind w:left="2508" w:hanging="420"/>
      </w:pPr>
    </w:lvl>
    <w:lvl w:ilvl="5">
      <w:start w:val="1"/>
      <w:numFmt w:val="lowerRoman"/>
      <w:lvlText w:val="%6."/>
      <w:lvlJc w:val="right"/>
      <w:pPr>
        <w:tabs>
          <w:tab w:val="left" w:pos="2928"/>
        </w:tabs>
        <w:ind w:left="2928" w:hanging="420"/>
      </w:pPr>
    </w:lvl>
    <w:lvl w:ilvl="6">
      <w:start w:val="1"/>
      <w:numFmt w:val="decimal"/>
      <w:lvlText w:val="%7."/>
      <w:lvlJc w:val="left"/>
      <w:pPr>
        <w:tabs>
          <w:tab w:val="left" w:pos="3348"/>
        </w:tabs>
        <w:ind w:left="3348" w:hanging="420"/>
      </w:pPr>
    </w:lvl>
    <w:lvl w:ilvl="7">
      <w:start w:val="1"/>
      <w:numFmt w:val="lowerLetter"/>
      <w:lvlText w:val="%8)"/>
      <w:lvlJc w:val="left"/>
      <w:pPr>
        <w:tabs>
          <w:tab w:val="left" w:pos="3768"/>
        </w:tabs>
        <w:ind w:left="3768" w:hanging="420"/>
      </w:pPr>
    </w:lvl>
    <w:lvl w:ilvl="8">
      <w:start w:val="1"/>
      <w:numFmt w:val="lowerRoman"/>
      <w:lvlText w:val="%9."/>
      <w:lvlJc w:val="right"/>
      <w:pPr>
        <w:tabs>
          <w:tab w:val="left" w:pos="4188"/>
        </w:tabs>
        <w:ind w:left="4188" w:hanging="420"/>
      </w:pPr>
    </w:lvl>
  </w:abstractNum>
  <w:abstractNum w:abstractNumId="5" w15:restartNumberingAfterBreak="0">
    <w:nsid w:val="1CEC391D"/>
    <w:multiLevelType w:val="multilevel"/>
    <w:tmpl w:val="1CEC391D"/>
    <w:lvl w:ilvl="0">
      <w:start w:val="1"/>
      <w:numFmt w:val="decimal"/>
      <w:lvlText w:val="(%1)"/>
      <w:lvlJc w:val="left"/>
      <w:pPr>
        <w:ind w:left="798" w:hanging="420"/>
      </w:pPr>
      <w:rPr>
        <w:rFonts w:hint="eastAsia"/>
      </w:rPr>
    </w:lvl>
    <w:lvl w:ilvl="1">
      <w:start w:val="1"/>
      <w:numFmt w:val="lowerLetter"/>
      <w:lvlText w:val="%2)"/>
      <w:lvlJc w:val="left"/>
      <w:pPr>
        <w:ind w:left="1218" w:hanging="420"/>
      </w:pPr>
    </w:lvl>
    <w:lvl w:ilvl="2">
      <w:start w:val="1"/>
      <w:numFmt w:val="lowerRoman"/>
      <w:lvlText w:val="%3."/>
      <w:lvlJc w:val="right"/>
      <w:pPr>
        <w:ind w:left="1638" w:hanging="420"/>
      </w:pPr>
    </w:lvl>
    <w:lvl w:ilvl="3">
      <w:start w:val="1"/>
      <w:numFmt w:val="decimal"/>
      <w:lvlText w:val="%4."/>
      <w:lvlJc w:val="left"/>
      <w:pPr>
        <w:ind w:left="2058" w:hanging="420"/>
      </w:pPr>
    </w:lvl>
    <w:lvl w:ilvl="4">
      <w:start w:val="1"/>
      <w:numFmt w:val="lowerLetter"/>
      <w:lvlText w:val="%5)"/>
      <w:lvlJc w:val="left"/>
      <w:pPr>
        <w:ind w:left="2478" w:hanging="420"/>
      </w:pPr>
    </w:lvl>
    <w:lvl w:ilvl="5">
      <w:start w:val="1"/>
      <w:numFmt w:val="lowerRoman"/>
      <w:lvlText w:val="%6."/>
      <w:lvlJc w:val="right"/>
      <w:pPr>
        <w:ind w:left="2898" w:hanging="420"/>
      </w:pPr>
    </w:lvl>
    <w:lvl w:ilvl="6">
      <w:start w:val="1"/>
      <w:numFmt w:val="decimal"/>
      <w:lvlText w:val="%7."/>
      <w:lvlJc w:val="left"/>
      <w:pPr>
        <w:ind w:left="3318" w:hanging="420"/>
      </w:pPr>
    </w:lvl>
    <w:lvl w:ilvl="7">
      <w:start w:val="1"/>
      <w:numFmt w:val="lowerLetter"/>
      <w:lvlText w:val="%8)"/>
      <w:lvlJc w:val="left"/>
      <w:pPr>
        <w:ind w:left="3738" w:hanging="420"/>
      </w:pPr>
    </w:lvl>
    <w:lvl w:ilvl="8">
      <w:start w:val="1"/>
      <w:numFmt w:val="lowerRoman"/>
      <w:lvlText w:val="%9."/>
      <w:lvlJc w:val="right"/>
      <w:pPr>
        <w:ind w:left="4158" w:hanging="420"/>
      </w:pPr>
    </w:lvl>
  </w:abstractNum>
  <w:abstractNum w:abstractNumId="6"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3C69DA"/>
    <w:multiLevelType w:val="multilevel"/>
    <w:tmpl w:val="4010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E6484"/>
    <w:multiLevelType w:val="hybridMultilevel"/>
    <w:tmpl w:val="89DA09BA"/>
    <w:lvl w:ilvl="0" w:tplc="7A209FA8">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0A1074"/>
    <w:multiLevelType w:val="hybridMultilevel"/>
    <w:tmpl w:val="227AF794"/>
    <w:lvl w:ilvl="0" w:tplc="6B503860">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677D6"/>
    <w:multiLevelType w:val="hybridMultilevel"/>
    <w:tmpl w:val="EB664568"/>
    <w:lvl w:ilvl="0" w:tplc="4E3849CE">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667D0A"/>
    <w:multiLevelType w:val="hybridMultilevel"/>
    <w:tmpl w:val="E320CDCA"/>
    <w:lvl w:ilvl="0" w:tplc="24842E3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B13DF"/>
    <w:multiLevelType w:val="hybridMultilevel"/>
    <w:tmpl w:val="A8044696"/>
    <w:lvl w:ilvl="0" w:tplc="15AE31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3930C8"/>
    <w:multiLevelType w:val="hybridMultilevel"/>
    <w:tmpl w:val="B0C60DB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8551E9"/>
    <w:multiLevelType w:val="multilevel"/>
    <w:tmpl w:val="2A6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0361B"/>
    <w:multiLevelType w:val="multilevel"/>
    <w:tmpl w:val="EDD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F5B47"/>
    <w:multiLevelType w:val="hybridMultilevel"/>
    <w:tmpl w:val="8C5E90A8"/>
    <w:lvl w:ilvl="0" w:tplc="1EE2127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0E66A5"/>
    <w:multiLevelType w:val="multilevel"/>
    <w:tmpl w:val="FF62E780"/>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7F0B30"/>
    <w:multiLevelType w:val="hybridMultilevel"/>
    <w:tmpl w:val="03BC7CDE"/>
    <w:lvl w:ilvl="0" w:tplc="890C0C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2"/>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15"/>
  </w:num>
  <w:num w:numId="9">
    <w:abstractNumId w:val="16"/>
  </w:num>
  <w:num w:numId="10">
    <w:abstractNumId w:val="13"/>
  </w:num>
  <w:num w:numId="11">
    <w:abstractNumId w:val="21"/>
  </w:num>
  <w:num w:numId="12">
    <w:abstractNumId w:val="1"/>
  </w:num>
  <w:num w:numId="13">
    <w:abstractNumId w:val="4"/>
  </w:num>
  <w:num w:numId="14">
    <w:abstractNumId w:val="12"/>
  </w:num>
  <w:num w:numId="15">
    <w:abstractNumId w:val="5"/>
  </w:num>
  <w:num w:numId="16">
    <w:abstractNumId w:val="17"/>
  </w:num>
  <w:num w:numId="17">
    <w:abstractNumId w:val="18"/>
  </w:num>
  <w:num w:numId="18">
    <w:abstractNumId w:val="7"/>
  </w:num>
  <w:num w:numId="19">
    <w:abstractNumId w:val="14"/>
  </w:num>
  <w:num w:numId="20">
    <w:abstractNumId w:val="22"/>
  </w:num>
  <w:num w:numId="21">
    <w:abstractNumId w:val="19"/>
  </w:num>
  <w:num w:numId="22">
    <w:abstractNumId w:val="9"/>
  </w:num>
  <w:num w:numId="23">
    <w:abstractNumId w:val="10"/>
  </w:num>
  <w:num w:numId="24">
    <w:abstractNumId w:val="8"/>
  </w:num>
  <w:num w:numId="25">
    <w:abstractNumId w:val="11"/>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福">
    <w15:presenceInfo w15:providerId="Windows Live" w15:userId="0427bbd0898e0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hideSpellingErrors/>
  <w:proofState w:spelling="clean"/>
  <w:stylePaneSortMethod w:val="0004"/>
  <w:trackRevision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o:colormru v:ext="edit" colors="#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70D"/>
    <w:rsid w:val="0000073C"/>
    <w:rsid w:val="0000073F"/>
    <w:rsid w:val="00000AEE"/>
    <w:rsid w:val="00000BF5"/>
    <w:rsid w:val="00000CCE"/>
    <w:rsid w:val="00001031"/>
    <w:rsid w:val="000013A3"/>
    <w:rsid w:val="0000256E"/>
    <w:rsid w:val="0000264F"/>
    <w:rsid w:val="00002907"/>
    <w:rsid w:val="00002B89"/>
    <w:rsid w:val="00002DCE"/>
    <w:rsid w:val="00004E99"/>
    <w:rsid w:val="0000515D"/>
    <w:rsid w:val="00006705"/>
    <w:rsid w:val="00006DE2"/>
    <w:rsid w:val="00006EF6"/>
    <w:rsid w:val="00007A1D"/>
    <w:rsid w:val="0001058D"/>
    <w:rsid w:val="00010BF4"/>
    <w:rsid w:val="00010EF5"/>
    <w:rsid w:val="000116D9"/>
    <w:rsid w:val="00011CAF"/>
    <w:rsid w:val="00011EFA"/>
    <w:rsid w:val="00012C1D"/>
    <w:rsid w:val="00012C57"/>
    <w:rsid w:val="00012D2E"/>
    <w:rsid w:val="00013E4A"/>
    <w:rsid w:val="0001403F"/>
    <w:rsid w:val="0001427D"/>
    <w:rsid w:val="000148F7"/>
    <w:rsid w:val="000149F8"/>
    <w:rsid w:val="000151DB"/>
    <w:rsid w:val="00015D35"/>
    <w:rsid w:val="00016999"/>
    <w:rsid w:val="0001703E"/>
    <w:rsid w:val="00017670"/>
    <w:rsid w:val="0001768A"/>
    <w:rsid w:val="0001791A"/>
    <w:rsid w:val="00017BAA"/>
    <w:rsid w:val="00017E86"/>
    <w:rsid w:val="0002000F"/>
    <w:rsid w:val="00020626"/>
    <w:rsid w:val="0002080F"/>
    <w:rsid w:val="00020B47"/>
    <w:rsid w:val="00021352"/>
    <w:rsid w:val="00021719"/>
    <w:rsid w:val="00021C39"/>
    <w:rsid w:val="00021C82"/>
    <w:rsid w:val="00023468"/>
    <w:rsid w:val="00023E93"/>
    <w:rsid w:val="00025631"/>
    <w:rsid w:val="00025752"/>
    <w:rsid w:val="00026138"/>
    <w:rsid w:val="00026F0B"/>
    <w:rsid w:val="000300A8"/>
    <w:rsid w:val="00030247"/>
    <w:rsid w:val="00030684"/>
    <w:rsid w:val="000306B2"/>
    <w:rsid w:val="00031470"/>
    <w:rsid w:val="0003186B"/>
    <w:rsid w:val="00031AB3"/>
    <w:rsid w:val="00031DE2"/>
    <w:rsid w:val="0003226B"/>
    <w:rsid w:val="00032821"/>
    <w:rsid w:val="00032A23"/>
    <w:rsid w:val="00033A6F"/>
    <w:rsid w:val="000341BC"/>
    <w:rsid w:val="00034CAD"/>
    <w:rsid w:val="00034F3C"/>
    <w:rsid w:val="000351FC"/>
    <w:rsid w:val="00036330"/>
    <w:rsid w:val="000377A9"/>
    <w:rsid w:val="000404C0"/>
    <w:rsid w:val="0004067A"/>
    <w:rsid w:val="000406F3"/>
    <w:rsid w:val="00040E45"/>
    <w:rsid w:val="000413C7"/>
    <w:rsid w:val="000417D1"/>
    <w:rsid w:val="0004263D"/>
    <w:rsid w:val="00042D50"/>
    <w:rsid w:val="00042E51"/>
    <w:rsid w:val="00042ED0"/>
    <w:rsid w:val="00043653"/>
    <w:rsid w:val="00043EC4"/>
    <w:rsid w:val="00043FDE"/>
    <w:rsid w:val="00044068"/>
    <w:rsid w:val="000456E8"/>
    <w:rsid w:val="0004590C"/>
    <w:rsid w:val="00045DD1"/>
    <w:rsid w:val="00045EDD"/>
    <w:rsid w:val="0004655D"/>
    <w:rsid w:val="00046CD5"/>
    <w:rsid w:val="000476CF"/>
    <w:rsid w:val="000478CE"/>
    <w:rsid w:val="0005019C"/>
    <w:rsid w:val="0005022A"/>
    <w:rsid w:val="000503FA"/>
    <w:rsid w:val="00051F03"/>
    <w:rsid w:val="00052159"/>
    <w:rsid w:val="00052354"/>
    <w:rsid w:val="000537CB"/>
    <w:rsid w:val="00053F99"/>
    <w:rsid w:val="0005527D"/>
    <w:rsid w:val="00055782"/>
    <w:rsid w:val="00056324"/>
    <w:rsid w:val="00057480"/>
    <w:rsid w:val="00057959"/>
    <w:rsid w:val="00060760"/>
    <w:rsid w:val="00060D0B"/>
    <w:rsid w:val="000612EB"/>
    <w:rsid w:val="0006157D"/>
    <w:rsid w:val="00061CF1"/>
    <w:rsid w:val="00062810"/>
    <w:rsid w:val="00064160"/>
    <w:rsid w:val="00064384"/>
    <w:rsid w:val="00064A6E"/>
    <w:rsid w:val="000650D6"/>
    <w:rsid w:val="000655A9"/>
    <w:rsid w:val="0006572D"/>
    <w:rsid w:val="00065B5C"/>
    <w:rsid w:val="00065CFF"/>
    <w:rsid w:val="00067485"/>
    <w:rsid w:val="00067643"/>
    <w:rsid w:val="00070CFC"/>
    <w:rsid w:val="00071382"/>
    <w:rsid w:val="000717AF"/>
    <w:rsid w:val="00071A91"/>
    <w:rsid w:val="00073123"/>
    <w:rsid w:val="0007353A"/>
    <w:rsid w:val="00073972"/>
    <w:rsid w:val="0007447E"/>
    <w:rsid w:val="00074652"/>
    <w:rsid w:val="00074DDC"/>
    <w:rsid w:val="00075130"/>
    <w:rsid w:val="00075B29"/>
    <w:rsid w:val="00075ECF"/>
    <w:rsid w:val="00076193"/>
    <w:rsid w:val="000766E7"/>
    <w:rsid w:val="00076FD9"/>
    <w:rsid w:val="000770BC"/>
    <w:rsid w:val="0007754A"/>
    <w:rsid w:val="0007769C"/>
    <w:rsid w:val="00077773"/>
    <w:rsid w:val="000778BE"/>
    <w:rsid w:val="0008005B"/>
    <w:rsid w:val="000802A7"/>
    <w:rsid w:val="00080462"/>
    <w:rsid w:val="000804F9"/>
    <w:rsid w:val="00080A42"/>
    <w:rsid w:val="00080BC4"/>
    <w:rsid w:val="000816C3"/>
    <w:rsid w:val="00081F77"/>
    <w:rsid w:val="00082502"/>
    <w:rsid w:val="00082A45"/>
    <w:rsid w:val="000831BA"/>
    <w:rsid w:val="00083751"/>
    <w:rsid w:val="0008395F"/>
    <w:rsid w:val="00083FB0"/>
    <w:rsid w:val="0008459C"/>
    <w:rsid w:val="000847E8"/>
    <w:rsid w:val="00085AB1"/>
    <w:rsid w:val="00085D94"/>
    <w:rsid w:val="00086E47"/>
    <w:rsid w:val="00087749"/>
    <w:rsid w:val="00087BFE"/>
    <w:rsid w:val="00087F65"/>
    <w:rsid w:val="00087F79"/>
    <w:rsid w:val="00090442"/>
    <w:rsid w:val="00090E01"/>
    <w:rsid w:val="0009135D"/>
    <w:rsid w:val="0009136F"/>
    <w:rsid w:val="00091487"/>
    <w:rsid w:val="0009157A"/>
    <w:rsid w:val="000919FB"/>
    <w:rsid w:val="00091CA7"/>
    <w:rsid w:val="00091E0C"/>
    <w:rsid w:val="00092CC5"/>
    <w:rsid w:val="00092E54"/>
    <w:rsid w:val="000933AA"/>
    <w:rsid w:val="00093629"/>
    <w:rsid w:val="000939F2"/>
    <w:rsid w:val="0009419D"/>
    <w:rsid w:val="00094222"/>
    <w:rsid w:val="00094ACC"/>
    <w:rsid w:val="00095264"/>
    <w:rsid w:val="000961D4"/>
    <w:rsid w:val="00096A62"/>
    <w:rsid w:val="000972BC"/>
    <w:rsid w:val="00097615"/>
    <w:rsid w:val="00097BF0"/>
    <w:rsid w:val="00097E64"/>
    <w:rsid w:val="000A0B2A"/>
    <w:rsid w:val="000A1995"/>
    <w:rsid w:val="000A2646"/>
    <w:rsid w:val="000A26D4"/>
    <w:rsid w:val="000A31D5"/>
    <w:rsid w:val="000A4D25"/>
    <w:rsid w:val="000A4F3D"/>
    <w:rsid w:val="000A505C"/>
    <w:rsid w:val="000A5763"/>
    <w:rsid w:val="000A577E"/>
    <w:rsid w:val="000A5BF3"/>
    <w:rsid w:val="000A5F43"/>
    <w:rsid w:val="000A6680"/>
    <w:rsid w:val="000A755D"/>
    <w:rsid w:val="000B00AB"/>
    <w:rsid w:val="000B1618"/>
    <w:rsid w:val="000B20E0"/>
    <w:rsid w:val="000B252C"/>
    <w:rsid w:val="000B2DC8"/>
    <w:rsid w:val="000B325C"/>
    <w:rsid w:val="000B3BCD"/>
    <w:rsid w:val="000B3DA7"/>
    <w:rsid w:val="000B4280"/>
    <w:rsid w:val="000B4BD9"/>
    <w:rsid w:val="000B4FB0"/>
    <w:rsid w:val="000B6437"/>
    <w:rsid w:val="000B70D8"/>
    <w:rsid w:val="000B72DC"/>
    <w:rsid w:val="000B790D"/>
    <w:rsid w:val="000B7EB2"/>
    <w:rsid w:val="000C029E"/>
    <w:rsid w:val="000C02E3"/>
    <w:rsid w:val="000C1089"/>
    <w:rsid w:val="000C136E"/>
    <w:rsid w:val="000C1766"/>
    <w:rsid w:val="000C1F60"/>
    <w:rsid w:val="000C21A5"/>
    <w:rsid w:val="000C226D"/>
    <w:rsid w:val="000C2368"/>
    <w:rsid w:val="000C27E7"/>
    <w:rsid w:val="000C2EF0"/>
    <w:rsid w:val="000C323B"/>
    <w:rsid w:val="000C4221"/>
    <w:rsid w:val="000C4B1A"/>
    <w:rsid w:val="000C5178"/>
    <w:rsid w:val="000C61DB"/>
    <w:rsid w:val="000C65FA"/>
    <w:rsid w:val="000C7DBC"/>
    <w:rsid w:val="000D00F5"/>
    <w:rsid w:val="000D057A"/>
    <w:rsid w:val="000D089D"/>
    <w:rsid w:val="000D1166"/>
    <w:rsid w:val="000D3051"/>
    <w:rsid w:val="000D3058"/>
    <w:rsid w:val="000D38B9"/>
    <w:rsid w:val="000D391C"/>
    <w:rsid w:val="000D3B2E"/>
    <w:rsid w:val="000D3E43"/>
    <w:rsid w:val="000D3F16"/>
    <w:rsid w:val="000D4171"/>
    <w:rsid w:val="000D491C"/>
    <w:rsid w:val="000D4BE0"/>
    <w:rsid w:val="000D5185"/>
    <w:rsid w:val="000D572D"/>
    <w:rsid w:val="000D5E3E"/>
    <w:rsid w:val="000D5F65"/>
    <w:rsid w:val="000D5F73"/>
    <w:rsid w:val="000D5FD5"/>
    <w:rsid w:val="000D60E2"/>
    <w:rsid w:val="000D70C7"/>
    <w:rsid w:val="000D7116"/>
    <w:rsid w:val="000D7708"/>
    <w:rsid w:val="000D7DDE"/>
    <w:rsid w:val="000E0044"/>
    <w:rsid w:val="000E0EC6"/>
    <w:rsid w:val="000E1A46"/>
    <w:rsid w:val="000E2E84"/>
    <w:rsid w:val="000E2E9F"/>
    <w:rsid w:val="000E3C2A"/>
    <w:rsid w:val="000E3F50"/>
    <w:rsid w:val="000E47F0"/>
    <w:rsid w:val="000E5960"/>
    <w:rsid w:val="000E6A5F"/>
    <w:rsid w:val="000E6A70"/>
    <w:rsid w:val="000F009B"/>
    <w:rsid w:val="000F074A"/>
    <w:rsid w:val="000F0F07"/>
    <w:rsid w:val="000F12BF"/>
    <w:rsid w:val="000F180C"/>
    <w:rsid w:val="000F20A4"/>
    <w:rsid w:val="000F2DC0"/>
    <w:rsid w:val="000F3773"/>
    <w:rsid w:val="000F478D"/>
    <w:rsid w:val="000F4C92"/>
    <w:rsid w:val="000F4D5A"/>
    <w:rsid w:val="000F5445"/>
    <w:rsid w:val="000F5534"/>
    <w:rsid w:val="000F5809"/>
    <w:rsid w:val="000F5AA0"/>
    <w:rsid w:val="000F5AF4"/>
    <w:rsid w:val="000F65BF"/>
    <w:rsid w:val="000F7709"/>
    <w:rsid w:val="0010047B"/>
    <w:rsid w:val="00100575"/>
    <w:rsid w:val="001018E1"/>
    <w:rsid w:val="00101D85"/>
    <w:rsid w:val="00101FBA"/>
    <w:rsid w:val="00102140"/>
    <w:rsid w:val="001026F3"/>
    <w:rsid w:val="00102989"/>
    <w:rsid w:val="00102BFA"/>
    <w:rsid w:val="0010352B"/>
    <w:rsid w:val="0010366A"/>
    <w:rsid w:val="00103854"/>
    <w:rsid w:val="001039CB"/>
    <w:rsid w:val="00103D04"/>
    <w:rsid w:val="001042D2"/>
    <w:rsid w:val="00104B36"/>
    <w:rsid w:val="001050B9"/>
    <w:rsid w:val="00105D01"/>
    <w:rsid w:val="001060D3"/>
    <w:rsid w:val="0010633A"/>
    <w:rsid w:val="00106B95"/>
    <w:rsid w:val="00106BBD"/>
    <w:rsid w:val="001070C5"/>
    <w:rsid w:val="00107A74"/>
    <w:rsid w:val="00107C8A"/>
    <w:rsid w:val="001101BF"/>
    <w:rsid w:val="001106BF"/>
    <w:rsid w:val="00110781"/>
    <w:rsid w:val="001110D5"/>
    <w:rsid w:val="001114EB"/>
    <w:rsid w:val="0011150A"/>
    <w:rsid w:val="00111A2D"/>
    <w:rsid w:val="0011251F"/>
    <w:rsid w:val="00112743"/>
    <w:rsid w:val="001128E8"/>
    <w:rsid w:val="00113C6B"/>
    <w:rsid w:val="001146D7"/>
    <w:rsid w:val="001146F5"/>
    <w:rsid w:val="00114A15"/>
    <w:rsid w:val="00114C63"/>
    <w:rsid w:val="001150F0"/>
    <w:rsid w:val="001153AA"/>
    <w:rsid w:val="00115D91"/>
    <w:rsid w:val="0011613B"/>
    <w:rsid w:val="00116A4F"/>
    <w:rsid w:val="00116B91"/>
    <w:rsid w:val="00116F1D"/>
    <w:rsid w:val="00117383"/>
    <w:rsid w:val="00117947"/>
    <w:rsid w:val="001203A5"/>
    <w:rsid w:val="001204BB"/>
    <w:rsid w:val="00120D7A"/>
    <w:rsid w:val="00121231"/>
    <w:rsid w:val="00121BFF"/>
    <w:rsid w:val="00121CDE"/>
    <w:rsid w:val="001222FE"/>
    <w:rsid w:val="00122D14"/>
    <w:rsid w:val="00123D7C"/>
    <w:rsid w:val="00124069"/>
    <w:rsid w:val="001242B0"/>
    <w:rsid w:val="0012483B"/>
    <w:rsid w:val="001266E9"/>
    <w:rsid w:val="00126D64"/>
    <w:rsid w:val="001272AB"/>
    <w:rsid w:val="001273A1"/>
    <w:rsid w:val="001279E8"/>
    <w:rsid w:val="00130910"/>
    <w:rsid w:val="0013110A"/>
    <w:rsid w:val="001316FC"/>
    <w:rsid w:val="00131F83"/>
    <w:rsid w:val="00132223"/>
    <w:rsid w:val="00132AF5"/>
    <w:rsid w:val="00132C15"/>
    <w:rsid w:val="001354CA"/>
    <w:rsid w:val="00135B2C"/>
    <w:rsid w:val="00136503"/>
    <w:rsid w:val="00137133"/>
    <w:rsid w:val="001373DD"/>
    <w:rsid w:val="001376D9"/>
    <w:rsid w:val="00137BAE"/>
    <w:rsid w:val="001409FA"/>
    <w:rsid w:val="00140F30"/>
    <w:rsid w:val="00140FA6"/>
    <w:rsid w:val="00142121"/>
    <w:rsid w:val="00143508"/>
    <w:rsid w:val="00143BE4"/>
    <w:rsid w:val="00143F06"/>
    <w:rsid w:val="00143FE9"/>
    <w:rsid w:val="00144221"/>
    <w:rsid w:val="001442A6"/>
    <w:rsid w:val="00145573"/>
    <w:rsid w:val="00145ED7"/>
    <w:rsid w:val="00146D04"/>
    <w:rsid w:val="00146E14"/>
    <w:rsid w:val="00146FBC"/>
    <w:rsid w:val="0014700A"/>
    <w:rsid w:val="00147721"/>
    <w:rsid w:val="0015028D"/>
    <w:rsid w:val="001503A1"/>
    <w:rsid w:val="00150BB1"/>
    <w:rsid w:val="00151AC4"/>
    <w:rsid w:val="00152016"/>
    <w:rsid w:val="0015289B"/>
    <w:rsid w:val="00152F4C"/>
    <w:rsid w:val="0015348B"/>
    <w:rsid w:val="001538C5"/>
    <w:rsid w:val="00154057"/>
    <w:rsid w:val="001542CA"/>
    <w:rsid w:val="00154A09"/>
    <w:rsid w:val="00154D93"/>
    <w:rsid w:val="00155423"/>
    <w:rsid w:val="00155E5F"/>
    <w:rsid w:val="001567F0"/>
    <w:rsid w:val="001568F3"/>
    <w:rsid w:val="00157174"/>
    <w:rsid w:val="00160343"/>
    <w:rsid w:val="001609A8"/>
    <w:rsid w:val="00160FE9"/>
    <w:rsid w:val="0016132C"/>
    <w:rsid w:val="00161BF0"/>
    <w:rsid w:val="0016248D"/>
    <w:rsid w:val="00162FBC"/>
    <w:rsid w:val="001633FA"/>
    <w:rsid w:val="0016342E"/>
    <w:rsid w:val="00163C54"/>
    <w:rsid w:val="00163FD1"/>
    <w:rsid w:val="0016409F"/>
    <w:rsid w:val="001640D0"/>
    <w:rsid w:val="00164F58"/>
    <w:rsid w:val="00166D2C"/>
    <w:rsid w:val="00167632"/>
    <w:rsid w:val="001677B5"/>
    <w:rsid w:val="00170AE5"/>
    <w:rsid w:val="00170D19"/>
    <w:rsid w:val="00170DFA"/>
    <w:rsid w:val="00171992"/>
    <w:rsid w:val="00171B71"/>
    <w:rsid w:val="001724BA"/>
    <w:rsid w:val="001727C4"/>
    <w:rsid w:val="00172F81"/>
    <w:rsid w:val="00173CD1"/>
    <w:rsid w:val="00173D2D"/>
    <w:rsid w:val="0017502C"/>
    <w:rsid w:val="0017591C"/>
    <w:rsid w:val="00176031"/>
    <w:rsid w:val="001766F9"/>
    <w:rsid w:val="001770AD"/>
    <w:rsid w:val="0017715B"/>
    <w:rsid w:val="001778CE"/>
    <w:rsid w:val="00177A0E"/>
    <w:rsid w:val="00180371"/>
    <w:rsid w:val="001803B3"/>
    <w:rsid w:val="00181107"/>
    <w:rsid w:val="00181427"/>
    <w:rsid w:val="0018159D"/>
    <w:rsid w:val="00181C83"/>
    <w:rsid w:val="00181D12"/>
    <w:rsid w:val="0018252E"/>
    <w:rsid w:val="00182BBC"/>
    <w:rsid w:val="00182FE4"/>
    <w:rsid w:val="001834E1"/>
    <w:rsid w:val="00183944"/>
    <w:rsid w:val="00183EDB"/>
    <w:rsid w:val="00183F18"/>
    <w:rsid w:val="0018416D"/>
    <w:rsid w:val="0018455F"/>
    <w:rsid w:val="00184A6C"/>
    <w:rsid w:val="00184C5F"/>
    <w:rsid w:val="00184DC3"/>
    <w:rsid w:val="00184F74"/>
    <w:rsid w:val="00185126"/>
    <w:rsid w:val="00185854"/>
    <w:rsid w:val="00186A6F"/>
    <w:rsid w:val="00186C09"/>
    <w:rsid w:val="00186CD3"/>
    <w:rsid w:val="001870AC"/>
    <w:rsid w:val="001873A4"/>
    <w:rsid w:val="00187AAA"/>
    <w:rsid w:val="00190B61"/>
    <w:rsid w:val="00190FF6"/>
    <w:rsid w:val="001915E2"/>
    <w:rsid w:val="00191652"/>
    <w:rsid w:val="00191770"/>
    <w:rsid w:val="00191D22"/>
    <w:rsid w:val="00191FC5"/>
    <w:rsid w:val="001921CF"/>
    <w:rsid w:val="00192AA8"/>
    <w:rsid w:val="00192C93"/>
    <w:rsid w:val="00192F34"/>
    <w:rsid w:val="00193046"/>
    <w:rsid w:val="0019344F"/>
    <w:rsid w:val="0019346C"/>
    <w:rsid w:val="00193787"/>
    <w:rsid w:val="001937DB"/>
    <w:rsid w:val="00194020"/>
    <w:rsid w:val="001943B8"/>
    <w:rsid w:val="00194822"/>
    <w:rsid w:val="001951F8"/>
    <w:rsid w:val="00195A14"/>
    <w:rsid w:val="001965CD"/>
    <w:rsid w:val="0019661D"/>
    <w:rsid w:val="0019701C"/>
    <w:rsid w:val="00197B09"/>
    <w:rsid w:val="00197F89"/>
    <w:rsid w:val="001A0BE6"/>
    <w:rsid w:val="001A0DF3"/>
    <w:rsid w:val="001A0F95"/>
    <w:rsid w:val="001A2F16"/>
    <w:rsid w:val="001A2F1C"/>
    <w:rsid w:val="001A3370"/>
    <w:rsid w:val="001A3911"/>
    <w:rsid w:val="001A408F"/>
    <w:rsid w:val="001A40AF"/>
    <w:rsid w:val="001A5118"/>
    <w:rsid w:val="001A51A4"/>
    <w:rsid w:val="001A5227"/>
    <w:rsid w:val="001A52C3"/>
    <w:rsid w:val="001A5960"/>
    <w:rsid w:val="001A5D2D"/>
    <w:rsid w:val="001A5E45"/>
    <w:rsid w:val="001A5E5B"/>
    <w:rsid w:val="001A6457"/>
    <w:rsid w:val="001A6B4D"/>
    <w:rsid w:val="001A6D87"/>
    <w:rsid w:val="001A70E6"/>
    <w:rsid w:val="001A71D6"/>
    <w:rsid w:val="001A7398"/>
    <w:rsid w:val="001A779C"/>
    <w:rsid w:val="001A7CDF"/>
    <w:rsid w:val="001B0312"/>
    <w:rsid w:val="001B0621"/>
    <w:rsid w:val="001B0748"/>
    <w:rsid w:val="001B0A97"/>
    <w:rsid w:val="001B0C13"/>
    <w:rsid w:val="001B1CF6"/>
    <w:rsid w:val="001B2C15"/>
    <w:rsid w:val="001B2CA7"/>
    <w:rsid w:val="001B3734"/>
    <w:rsid w:val="001B4952"/>
    <w:rsid w:val="001B4A1C"/>
    <w:rsid w:val="001B6139"/>
    <w:rsid w:val="001B6C53"/>
    <w:rsid w:val="001C000E"/>
    <w:rsid w:val="001C0117"/>
    <w:rsid w:val="001C042B"/>
    <w:rsid w:val="001C133F"/>
    <w:rsid w:val="001C1622"/>
    <w:rsid w:val="001C1787"/>
    <w:rsid w:val="001C1F0F"/>
    <w:rsid w:val="001C2AED"/>
    <w:rsid w:val="001C2E72"/>
    <w:rsid w:val="001C336A"/>
    <w:rsid w:val="001C3873"/>
    <w:rsid w:val="001C4AEF"/>
    <w:rsid w:val="001C4B83"/>
    <w:rsid w:val="001C4DC4"/>
    <w:rsid w:val="001C5818"/>
    <w:rsid w:val="001C5931"/>
    <w:rsid w:val="001C596F"/>
    <w:rsid w:val="001C5BF9"/>
    <w:rsid w:val="001C72F3"/>
    <w:rsid w:val="001C77EE"/>
    <w:rsid w:val="001D0460"/>
    <w:rsid w:val="001D0670"/>
    <w:rsid w:val="001D0CFB"/>
    <w:rsid w:val="001D0F01"/>
    <w:rsid w:val="001D10C0"/>
    <w:rsid w:val="001D1314"/>
    <w:rsid w:val="001D3786"/>
    <w:rsid w:val="001D40AD"/>
    <w:rsid w:val="001D45A8"/>
    <w:rsid w:val="001D4DCC"/>
    <w:rsid w:val="001D5B2F"/>
    <w:rsid w:val="001D6BFB"/>
    <w:rsid w:val="001D6E3F"/>
    <w:rsid w:val="001D6E7D"/>
    <w:rsid w:val="001D711A"/>
    <w:rsid w:val="001D71F1"/>
    <w:rsid w:val="001D737F"/>
    <w:rsid w:val="001D77A9"/>
    <w:rsid w:val="001D7D97"/>
    <w:rsid w:val="001E1524"/>
    <w:rsid w:val="001E18CF"/>
    <w:rsid w:val="001E1FC7"/>
    <w:rsid w:val="001E21A4"/>
    <w:rsid w:val="001E25F2"/>
    <w:rsid w:val="001E285C"/>
    <w:rsid w:val="001E29FA"/>
    <w:rsid w:val="001E2A0B"/>
    <w:rsid w:val="001E3126"/>
    <w:rsid w:val="001E3683"/>
    <w:rsid w:val="001E4232"/>
    <w:rsid w:val="001E44F2"/>
    <w:rsid w:val="001E4B42"/>
    <w:rsid w:val="001E50B1"/>
    <w:rsid w:val="001E5195"/>
    <w:rsid w:val="001E75B8"/>
    <w:rsid w:val="001E7736"/>
    <w:rsid w:val="001E7B12"/>
    <w:rsid w:val="001E7BB2"/>
    <w:rsid w:val="001E7C43"/>
    <w:rsid w:val="001F0340"/>
    <w:rsid w:val="001F0B6A"/>
    <w:rsid w:val="001F1D3A"/>
    <w:rsid w:val="001F271A"/>
    <w:rsid w:val="001F673D"/>
    <w:rsid w:val="001F6EB9"/>
    <w:rsid w:val="001F70F1"/>
    <w:rsid w:val="001F7489"/>
    <w:rsid w:val="001F7509"/>
    <w:rsid w:val="001F778E"/>
    <w:rsid w:val="00200CBE"/>
    <w:rsid w:val="00200FAC"/>
    <w:rsid w:val="002015B1"/>
    <w:rsid w:val="00201705"/>
    <w:rsid w:val="002037F6"/>
    <w:rsid w:val="002038A5"/>
    <w:rsid w:val="00203AD7"/>
    <w:rsid w:val="0020517E"/>
    <w:rsid w:val="0020561F"/>
    <w:rsid w:val="00205A9B"/>
    <w:rsid w:val="002061B8"/>
    <w:rsid w:val="00206E2C"/>
    <w:rsid w:val="00206F54"/>
    <w:rsid w:val="0020726D"/>
    <w:rsid w:val="0020726E"/>
    <w:rsid w:val="00207BAA"/>
    <w:rsid w:val="00207C7F"/>
    <w:rsid w:val="002103BA"/>
    <w:rsid w:val="00210677"/>
    <w:rsid w:val="00211B9D"/>
    <w:rsid w:val="00211E91"/>
    <w:rsid w:val="00212040"/>
    <w:rsid w:val="0021237F"/>
    <w:rsid w:val="002124AB"/>
    <w:rsid w:val="00212995"/>
    <w:rsid w:val="002131FE"/>
    <w:rsid w:val="002147C8"/>
    <w:rsid w:val="00214862"/>
    <w:rsid w:val="00214BEA"/>
    <w:rsid w:val="00215632"/>
    <w:rsid w:val="002158E4"/>
    <w:rsid w:val="00215906"/>
    <w:rsid w:val="00216211"/>
    <w:rsid w:val="002170B9"/>
    <w:rsid w:val="00217A72"/>
    <w:rsid w:val="0022068B"/>
    <w:rsid w:val="00220D78"/>
    <w:rsid w:val="002213A6"/>
    <w:rsid w:val="0022187B"/>
    <w:rsid w:val="00221C56"/>
    <w:rsid w:val="002221DE"/>
    <w:rsid w:val="00222289"/>
    <w:rsid w:val="002223C6"/>
    <w:rsid w:val="0022277A"/>
    <w:rsid w:val="00223498"/>
    <w:rsid w:val="0022352D"/>
    <w:rsid w:val="002239D4"/>
    <w:rsid w:val="00224278"/>
    <w:rsid w:val="00225178"/>
    <w:rsid w:val="0022533F"/>
    <w:rsid w:val="0022569D"/>
    <w:rsid w:val="00226075"/>
    <w:rsid w:val="002268DC"/>
    <w:rsid w:val="0023059F"/>
    <w:rsid w:val="002305DC"/>
    <w:rsid w:val="002305F7"/>
    <w:rsid w:val="00230977"/>
    <w:rsid w:val="00231B43"/>
    <w:rsid w:val="0023230D"/>
    <w:rsid w:val="002327B4"/>
    <w:rsid w:val="00233152"/>
    <w:rsid w:val="00233CA2"/>
    <w:rsid w:val="00233DA2"/>
    <w:rsid w:val="00234201"/>
    <w:rsid w:val="0023438A"/>
    <w:rsid w:val="002344F2"/>
    <w:rsid w:val="0023496B"/>
    <w:rsid w:val="00234BF1"/>
    <w:rsid w:val="00234D99"/>
    <w:rsid w:val="00234E5D"/>
    <w:rsid w:val="00234E82"/>
    <w:rsid w:val="0023562F"/>
    <w:rsid w:val="00235A30"/>
    <w:rsid w:val="002363B8"/>
    <w:rsid w:val="00236984"/>
    <w:rsid w:val="00237026"/>
    <w:rsid w:val="00237157"/>
    <w:rsid w:val="002379B0"/>
    <w:rsid w:val="00240980"/>
    <w:rsid w:val="00240AC0"/>
    <w:rsid w:val="00240D9E"/>
    <w:rsid w:val="00241935"/>
    <w:rsid w:val="00242A01"/>
    <w:rsid w:val="0024349B"/>
    <w:rsid w:val="00244320"/>
    <w:rsid w:val="002456F3"/>
    <w:rsid w:val="00246C73"/>
    <w:rsid w:val="00246D04"/>
    <w:rsid w:val="002471EA"/>
    <w:rsid w:val="00247853"/>
    <w:rsid w:val="00247E01"/>
    <w:rsid w:val="00250385"/>
    <w:rsid w:val="00250CAD"/>
    <w:rsid w:val="00250D71"/>
    <w:rsid w:val="0025119B"/>
    <w:rsid w:val="00251315"/>
    <w:rsid w:val="0025175C"/>
    <w:rsid w:val="002517E0"/>
    <w:rsid w:val="002518E3"/>
    <w:rsid w:val="00251BF4"/>
    <w:rsid w:val="00252197"/>
    <w:rsid w:val="002524E2"/>
    <w:rsid w:val="0025265A"/>
    <w:rsid w:val="0025340A"/>
    <w:rsid w:val="00253966"/>
    <w:rsid w:val="00253996"/>
    <w:rsid w:val="00254050"/>
    <w:rsid w:val="00254330"/>
    <w:rsid w:val="00254405"/>
    <w:rsid w:val="002548E2"/>
    <w:rsid w:val="00254B25"/>
    <w:rsid w:val="00255BAC"/>
    <w:rsid w:val="0025612C"/>
    <w:rsid w:val="00257A52"/>
    <w:rsid w:val="00260662"/>
    <w:rsid w:val="0026068B"/>
    <w:rsid w:val="00260BD0"/>
    <w:rsid w:val="00262C74"/>
    <w:rsid w:val="00262D4B"/>
    <w:rsid w:val="002631BA"/>
    <w:rsid w:val="00263617"/>
    <w:rsid w:val="00264710"/>
    <w:rsid w:val="00264A13"/>
    <w:rsid w:val="0026525B"/>
    <w:rsid w:val="002654F7"/>
    <w:rsid w:val="00266636"/>
    <w:rsid w:val="00266C05"/>
    <w:rsid w:val="0026728C"/>
    <w:rsid w:val="00267844"/>
    <w:rsid w:val="00267B19"/>
    <w:rsid w:val="00267BAE"/>
    <w:rsid w:val="00270783"/>
    <w:rsid w:val="00270CA1"/>
    <w:rsid w:val="00270E1E"/>
    <w:rsid w:val="00271059"/>
    <w:rsid w:val="00271476"/>
    <w:rsid w:val="00271F6F"/>
    <w:rsid w:val="002725D9"/>
    <w:rsid w:val="00272C73"/>
    <w:rsid w:val="002733C3"/>
    <w:rsid w:val="00274159"/>
    <w:rsid w:val="00274558"/>
    <w:rsid w:val="0027486B"/>
    <w:rsid w:val="00275A3F"/>
    <w:rsid w:val="00276ABD"/>
    <w:rsid w:val="0027780E"/>
    <w:rsid w:val="00277A1A"/>
    <w:rsid w:val="00277AC1"/>
    <w:rsid w:val="0028116E"/>
    <w:rsid w:val="00281192"/>
    <w:rsid w:val="00281C89"/>
    <w:rsid w:val="002824AF"/>
    <w:rsid w:val="00282A03"/>
    <w:rsid w:val="00283265"/>
    <w:rsid w:val="00283330"/>
    <w:rsid w:val="00283B46"/>
    <w:rsid w:val="00283F4F"/>
    <w:rsid w:val="0028405C"/>
    <w:rsid w:val="00284178"/>
    <w:rsid w:val="00284F30"/>
    <w:rsid w:val="00285F5C"/>
    <w:rsid w:val="00285F66"/>
    <w:rsid w:val="00286110"/>
    <w:rsid w:val="00287199"/>
    <w:rsid w:val="002873D5"/>
    <w:rsid w:val="002904AF"/>
    <w:rsid w:val="00290631"/>
    <w:rsid w:val="00291412"/>
    <w:rsid w:val="0029157E"/>
    <w:rsid w:val="00291B25"/>
    <w:rsid w:val="00292021"/>
    <w:rsid w:val="00292591"/>
    <w:rsid w:val="00292D75"/>
    <w:rsid w:val="00293413"/>
    <w:rsid w:val="002937D3"/>
    <w:rsid w:val="0029508C"/>
    <w:rsid w:val="0029508D"/>
    <w:rsid w:val="0029556A"/>
    <w:rsid w:val="002962C8"/>
    <w:rsid w:val="00296573"/>
    <w:rsid w:val="0029660F"/>
    <w:rsid w:val="00296702"/>
    <w:rsid w:val="00296F57"/>
    <w:rsid w:val="002975D7"/>
    <w:rsid w:val="002A0A8B"/>
    <w:rsid w:val="002A0AE8"/>
    <w:rsid w:val="002A1E21"/>
    <w:rsid w:val="002A1F2F"/>
    <w:rsid w:val="002A22DC"/>
    <w:rsid w:val="002A2727"/>
    <w:rsid w:val="002A2AE2"/>
    <w:rsid w:val="002A2AFF"/>
    <w:rsid w:val="002A2FF0"/>
    <w:rsid w:val="002A3251"/>
    <w:rsid w:val="002A3947"/>
    <w:rsid w:val="002A4B03"/>
    <w:rsid w:val="002A569D"/>
    <w:rsid w:val="002A6B5C"/>
    <w:rsid w:val="002A738B"/>
    <w:rsid w:val="002A73F1"/>
    <w:rsid w:val="002A75E0"/>
    <w:rsid w:val="002A7BE8"/>
    <w:rsid w:val="002B048F"/>
    <w:rsid w:val="002B0890"/>
    <w:rsid w:val="002B11F8"/>
    <w:rsid w:val="002B127C"/>
    <w:rsid w:val="002B2260"/>
    <w:rsid w:val="002B25C0"/>
    <w:rsid w:val="002B270D"/>
    <w:rsid w:val="002B2FDC"/>
    <w:rsid w:val="002B3256"/>
    <w:rsid w:val="002B33BE"/>
    <w:rsid w:val="002B351F"/>
    <w:rsid w:val="002B4623"/>
    <w:rsid w:val="002B4F1F"/>
    <w:rsid w:val="002B5868"/>
    <w:rsid w:val="002B65DE"/>
    <w:rsid w:val="002B6738"/>
    <w:rsid w:val="002B70AA"/>
    <w:rsid w:val="002B738D"/>
    <w:rsid w:val="002B79DD"/>
    <w:rsid w:val="002C0367"/>
    <w:rsid w:val="002C10B0"/>
    <w:rsid w:val="002C2693"/>
    <w:rsid w:val="002C31BE"/>
    <w:rsid w:val="002C38BF"/>
    <w:rsid w:val="002C3973"/>
    <w:rsid w:val="002C3A37"/>
    <w:rsid w:val="002C3CC0"/>
    <w:rsid w:val="002C3DEB"/>
    <w:rsid w:val="002C40C1"/>
    <w:rsid w:val="002C52DF"/>
    <w:rsid w:val="002C540D"/>
    <w:rsid w:val="002C62E1"/>
    <w:rsid w:val="002C66A3"/>
    <w:rsid w:val="002C66ED"/>
    <w:rsid w:val="002C6765"/>
    <w:rsid w:val="002C788E"/>
    <w:rsid w:val="002D00BF"/>
    <w:rsid w:val="002D0CA9"/>
    <w:rsid w:val="002D0D5B"/>
    <w:rsid w:val="002D0F4C"/>
    <w:rsid w:val="002D1B01"/>
    <w:rsid w:val="002D1DB2"/>
    <w:rsid w:val="002D21B5"/>
    <w:rsid w:val="002D26AC"/>
    <w:rsid w:val="002D285D"/>
    <w:rsid w:val="002D28C2"/>
    <w:rsid w:val="002D2C40"/>
    <w:rsid w:val="002D2D74"/>
    <w:rsid w:val="002D3216"/>
    <w:rsid w:val="002D3B39"/>
    <w:rsid w:val="002D4A30"/>
    <w:rsid w:val="002D4F06"/>
    <w:rsid w:val="002D50DB"/>
    <w:rsid w:val="002D5FDF"/>
    <w:rsid w:val="002D61FC"/>
    <w:rsid w:val="002D6BA9"/>
    <w:rsid w:val="002D74E9"/>
    <w:rsid w:val="002D769C"/>
    <w:rsid w:val="002D7FC2"/>
    <w:rsid w:val="002E0591"/>
    <w:rsid w:val="002E1293"/>
    <w:rsid w:val="002E1B60"/>
    <w:rsid w:val="002E1FD1"/>
    <w:rsid w:val="002E27A0"/>
    <w:rsid w:val="002E2ADE"/>
    <w:rsid w:val="002E354F"/>
    <w:rsid w:val="002E484E"/>
    <w:rsid w:val="002E4B1C"/>
    <w:rsid w:val="002E4CCB"/>
    <w:rsid w:val="002E4E15"/>
    <w:rsid w:val="002E5087"/>
    <w:rsid w:val="002E581E"/>
    <w:rsid w:val="002E5FE0"/>
    <w:rsid w:val="002E6083"/>
    <w:rsid w:val="002E608F"/>
    <w:rsid w:val="002E6AFE"/>
    <w:rsid w:val="002E6EC6"/>
    <w:rsid w:val="002F04A7"/>
    <w:rsid w:val="002F06BC"/>
    <w:rsid w:val="002F0A39"/>
    <w:rsid w:val="002F0E05"/>
    <w:rsid w:val="002F13B5"/>
    <w:rsid w:val="002F1904"/>
    <w:rsid w:val="002F1F04"/>
    <w:rsid w:val="002F21D3"/>
    <w:rsid w:val="002F2CCB"/>
    <w:rsid w:val="002F36ED"/>
    <w:rsid w:val="002F3969"/>
    <w:rsid w:val="002F3988"/>
    <w:rsid w:val="002F412A"/>
    <w:rsid w:val="002F4997"/>
    <w:rsid w:val="002F4EB5"/>
    <w:rsid w:val="002F5C0E"/>
    <w:rsid w:val="002F5F1A"/>
    <w:rsid w:val="002F6069"/>
    <w:rsid w:val="002F65B0"/>
    <w:rsid w:val="002F69A7"/>
    <w:rsid w:val="002F7159"/>
    <w:rsid w:val="00300189"/>
    <w:rsid w:val="00300A57"/>
    <w:rsid w:val="003021E2"/>
    <w:rsid w:val="003023D1"/>
    <w:rsid w:val="00303A29"/>
    <w:rsid w:val="00303BC6"/>
    <w:rsid w:val="003046BE"/>
    <w:rsid w:val="003058E4"/>
    <w:rsid w:val="00306D91"/>
    <w:rsid w:val="00306DF5"/>
    <w:rsid w:val="00307CF9"/>
    <w:rsid w:val="00310269"/>
    <w:rsid w:val="0031069E"/>
    <w:rsid w:val="00310B84"/>
    <w:rsid w:val="00311880"/>
    <w:rsid w:val="00311AF9"/>
    <w:rsid w:val="00312367"/>
    <w:rsid w:val="00312435"/>
    <w:rsid w:val="003125D0"/>
    <w:rsid w:val="00312810"/>
    <w:rsid w:val="00312B08"/>
    <w:rsid w:val="00312E1B"/>
    <w:rsid w:val="0031316A"/>
    <w:rsid w:val="0031351A"/>
    <w:rsid w:val="0031355E"/>
    <w:rsid w:val="00313AAB"/>
    <w:rsid w:val="00313AE1"/>
    <w:rsid w:val="00313F19"/>
    <w:rsid w:val="00313FA7"/>
    <w:rsid w:val="003143E9"/>
    <w:rsid w:val="0031488D"/>
    <w:rsid w:val="00314F6D"/>
    <w:rsid w:val="00315706"/>
    <w:rsid w:val="00316118"/>
    <w:rsid w:val="00316167"/>
    <w:rsid w:val="0031668C"/>
    <w:rsid w:val="0031679E"/>
    <w:rsid w:val="00316DC1"/>
    <w:rsid w:val="00317426"/>
    <w:rsid w:val="00317BED"/>
    <w:rsid w:val="00320025"/>
    <w:rsid w:val="0032025E"/>
    <w:rsid w:val="00320351"/>
    <w:rsid w:val="00321D5A"/>
    <w:rsid w:val="00322414"/>
    <w:rsid w:val="0032281B"/>
    <w:rsid w:val="00322CF1"/>
    <w:rsid w:val="003230D0"/>
    <w:rsid w:val="00323832"/>
    <w:rsid w:val="00323C89"/>
    <w:rsid w:val="00323D0F"/>
    <w:rsid w:val="00323DEA"/>
    <w:rsid w:val="00323FC7"/>
    <w:rsid w:val="00324A25"/>
    <w:rsid w:val="003250E1"/>
    <w:rsid w:val="0032523C"/>
    <w:rsid w:val="00325DE6"/>
    <w:rsid w:val="00325FB5"/>
    <w:rsid w:val="003264A6"/>
    <w:rsid w:val="003268FC"/>
    <w:rsid w:val="00326F6B"/>
    <w:rsid w:val="00327C5B"/>
    <w:rsid w:val="00327ED6"/>
    <w:rsid w:val="00331621"/>
    <w:rsid w:val="00331EB0"/>
    <w:rsid w:val="00332313"/>
    <w:rsid w:val="00332EA0"/>
    <w:rsid w:val="00333571"/>
    <w:rsid w:val="0033363D"/>
    <w:rsid w:val="00333BFE"/>
    <w:rsid w:val="00333C0D"/>
    <w:rsid w:val="003346D1"/>
    <w:rsid w:val="00335212"/>
    <w:rsid w:val="00335470"/>
    <w:rsid w:val="003354C4"/>
    <w:rsid w:val="00335768"/>
    <w:rsid w:val="003359D0"/>
    <w:rsid w:val="00336067"/>
    <w:rsid w:val="00336D6B"/>
    <w:rsid w:val="0034020D"/>
    <w:rsid w:val="003405A2"/>
    <w:rsid w:val="00341422"/>
    <w:rsid w:val="00342288"/>
    <w:rsid w:val="0034284A"/>
    <w:rsid w:val="00342F0D"/>
    <w:rsid w:val="00344A9D"/>
    <w:rsid w:val="003451D3"/>
    <w:rsid w:val="003457AE"/>
    <w:rsid w:val="003462D3"/>
    <w:rsid w:val="00346706"/>
    <w:rsid w:val="00346C0F"/>
    <w:rsid w:val="00346F96"/>
    <w:rsid w:val="00346FB7"/>
    <w:rsid w:val="0034734B"/>
    <w:rsid w:val="00347DD1"/>
    <w:rsid w:val="0035255F"/>
    <w:rsid w:val="00353155"/>
    <w:rsid w:val="00354200"/>
    <w:rsid w:val="0035487A"/>
    <w:rsid w:val="00354BD9"/>
    <w:rsid w:val="00354F30"/>
    <w:rsid w:val="00355105"/>
    <w:rsid w:val="0035527D"/>
    <w:rsid w:val="00355D43"/>
    <w:rsid w:val="00355F7C"/>
    <w:rsid w:val="003565C7"/>
    <w:rsid w:val="0035668C"/>
    <w:rsid w:val="00356C49"/>
    <w:rsid w:val="003572D2"/>
    <w:rsid w:val="003574DF"/>
    <w:rsid w:val="003577F3"/>
    <w:rsid w:val="00357E98"/>
    <w:rsid w:val="003613A6"/>
    <w:rsid w:val="00361766"/>
    <w:rsid w:val="00361E29"/>
    <w:rsid w:val="00363C75"/>
    <w:rsid w:val="00363D9F"/>
    <w:rsid w:val="00363E73"/>
    <w:rsid w:val="00364F59"/>
    <w:rsid w:val="00364F97"/>
    <w:rsid w:val="00365C93"/>
    <w:rsid w:val="00366BA2"/>
    <w:rsid w:val="00366BA8"/>
    <w:rsid w:val="00367321"/>
    <w:rsid w:val="00367896"/>
    <w:rsid w:val="00367A09"/>
    <w:rsid w:val="00370659"/>
    <w:rsid w:val="003707F8"/>
    <w:rsid w:val="00370DF0"/>
    <w:rsid w:val="00371196"/>
    <w:rsid w:val="003712F7"/>
    <w:rsid w:val="00371F4C"/>
    <w:rsid w:val="00372C50"/>
    <w:rsid w:val="0037314B"/>
    <w:rsid w:val="00373C74"/>
    <w:rsid w:val="003747D8"/>
    <w:rsid w:val="003748CB"/>
    <w:rsid w:val="00374CEA"/>
    <w:rsid w:val="00375A42"/>
    <w:rsid w:val="00376CDA"/>
    <w:rsid w:val="00376E27"/>
    <w:rsid w:val="00377279"/>
    <w:rsid w:val="00380445"/>
    <w:rsid w:val="00380DFC"/>
    <w:rsid w:val="0038162D"/>
    <w:rsid w:val="0038184B"/>
    <w:rsid w:val="00381A26"/>
    <w:rsid w:val="003822D0"/>
    <w:rsid w:val="00382F5A"/>
    <w:rsid w:val="00383273"/>
    <w:rsid w:val="00383698"/>
    <w:rsid w:val="003836AB"/>
    <w:rsid w:val="003837CF"/>
    <w:rsid w:val="003838DA"/>
    <w:rsid w:val="00384345"/>
    <w:rsid w:val="00384C27"/>
    <w:rsid w:val="003851AD"/>
    <w:rsid w:val="00385214"/>
    <w:rsid w:val="003853DC"/>
    <w:rsid w:val="00385919"/>
    <w:rsid w:val="00385F1A"/>
    <w:rsid w:val="00385F36"/>
    <w:rsid w:val="003861D4"/>
    <w:rsid w:val="00386893"/>
    <w:rsid w:val="00386A95"/>
    <w:rsid w:val="003900BF"/>
    <w:rsid w:val="003900C8"/>
    <w:rsid w:val="00390A50"/>
    <w:rsid w:val="0039108C"/>
    <w:rsid w:val="00391E8F"/>
    <w:rsid w:val="00392353"/>
    <w:rsid w:val="00392B97"/>
    <w:rsid w:val="003935A4"/>
    <w:rsid w:val="00393B32"/>
    <w:rsid w:val="00393B63"/>
    <w:rsid w:val="00393CDF"/>
    <w:rsid w:val="003947E7"/>
    <w:rsid w:val="003955ED"/>
    <w:rsid w:val="003965C7"/>
    <w:rsid w:val="00397B9C"/>
    <w:rsid w:val="00397BC7"/>
    <w:rsid w:val="003A06F4"/>
    <w:rsid w:val="003A095E"/>
    <w:rsid w:val="003A0D34"/>
    <w:rsid w:val="003A0F84"/>
    <w:rsid w:val="003A2011"/>
    <w:rsid w:val="003A274B"/>
    <w:rsid w:val="003A29AD"/>
    <w:rsid w:val="003A2B61"/>
    <w:rsid w:val="003A35CA"/>
    <w:rsid w:val="003A3D5A"/>
    <w:rsid w:val="003A43DB"/>
    <w:rsid w:val="003A462A"/>
    <w:rsid w:val="003A46E2"/>
    <w:rsid w:val="003A53D2"/>
    <w:rsid w:val="003A55F6"/>
    <w:rsid w:val="003A67BA"/>
    <w:rsid w:val="003A6829"/>
    <w:rsid w:val="003A6A71"/>
    <w:rsid w:val="003A71A3"/>
    <w:rsid w:val="003A72AD"/>
    <w:rsid w:val="003B0079"/>
    <w:rsid w:val="003B0B53"/>
    <w:rsid w:val="003B0BE2"/>
    <w:rsid w:val="003B1303"/>
    <w:rsid w:val="003B1685"/>
    <w:rsid w:val="003B28F5"/>
    <w:rsid w:val="003B2AE9"/>
    <w:rsid w:val="003B330D"/>
    <w:rsid w:val="003B3335"/>
    <w:rsid w:val="003B3959"/>
    <w:rsid w:val="003B39EF"/>
    <w:rsid w:val="003B3B94"/>
    <w:rsid w:val="003B472D"/>
    <w:rsid w:val="003B47FD"/>
    <w:rsid w:val="003B4E79"/>
    <w:rsid w:val="003B5B24"/>
    <w:rsid w:val="003B67E0"/>
    <w:rsid w:val="003B6B67"/>
    <w:rsid w:val="003B7167"/>
    <w:rsid w:val="003C0CF6"/>
    <w:rsid w:val="003C13E6"/>
    <w:rsid w:val="003C20E7"/>
    <w:rsid w:val="003C2784"/>
    <w:rsid w:val="003C286D"/>
    <w:rsid w:val="003C2F73"/>
    <w:rsid w:val="003C32B0"/>
    <w:rsid w:val="003C42C8"/>
    <w:rsid w:val="003C47FA"/>
    <w:rsid w:val="003C4AA6"/>
    <w:rsid w:val="003C4B98"/>
    <w:rsid w:val="003C50EA"/>
    <w:rsid w:val="003C5E10"/>
    <w:rsid w:val="003C62A6"/>
    <w:rsid w:val="003C6A3C"/>
    <w:rsid w:val="003C7277"/>
    <w:rsid w:val="003C72FF"/>
    <w:rsid w:val="003C78E0"/>
    <w:rsid w:val="003D029F"/>
    <w:rsid w:val="003D0C4A"/>
    <w:rsid w:val="003D122A"/>
    <w:rsid w:val="003D237E"/>
    <w:rsid w:val="003D3638"/>
    <w:rsid w:val="003D4C00"/>
    <w:rsid w:val="003D5325"/>
    <w:rsid w:val="003D560E"/>
    <w:rsid w:val="003D5AC6"/>
    <w:rsid w:val="003D6030"/>
    <w:rsid w:val="003D617A"/>
    <w:rsid w:val="003D61AA"/>
    <w:rsid w:val="003D6354"/>
    <w:rsid w:val="003D6A0A"/>
    <w:rsid w:val="003D6B97"/>
    <w:rsid w:val="003D71AF"/>
    <w:rsid w:val="003D75FD"/>
    <w:rsid w:val="003D79BC"/>
    <w:rsid w:val="003E04B8"/>
    <w:rsid w:val="003E0E42"/>
    <w:rsid w:val="003E1452"/>
    <w:rsid w:val="003E157F"/>
    <w:rsid w:val="003E1C4A"/>
    <w:rsid w:val="003E2602"/>
    <w:rsid w:val="003E27C3"/>
    <w:rsid w:val="003E3055"/>
    <w:rsid w:val="003E31E7"/>
    <w:rsid w:val="003E3A85"/>
    <w:rsid w:val="003E3E99"/>
    <w:rsid w:val="003E41CC"/>
    <w:rsid w:val="003E4F11"/>
    <w:rsid w:val="003E5C32"/>
    <w:rsid w:val="003E6FEA"/>
    <w:rsid w:val="003F0A9D"/>
    <w:rsid w:val="003F1725"/>
    <w:rsid w:val="003F1AD4"/>
    <w:rsid w:val="003F1D29"/>
    <w:rsid w:val="003F2647"/>
    <w:rsid w:val="003F37D0"/>
    <w:rsid w:val="003F47E9"/>
    <w:rsid w:val="003F7B59"/>
    <w:rsid w:val="004000D8"/>
    <w:rsid w:val="00400770"/>
    <w:rsid w:val="00401599"/>
    <w:rsid w:val="0040179B"/>
    <w:rsid w:val="00402D48"/>
    <w:rsid w:val="00402DBA"/>
    <w:rsid w:val="004032C0"/>
    <w:rsid w:val="00403BC3"/>
    <w:rsid w:val="004040B7"/>
    <w:rsid w:val="00404FDF"/>
    <w:rsid w:val="0040501B"/>
    <w:rsid w:val="004053D4"/>
    <w:rsid w:val="00405483"/>
    <w:rsid w:val="00405786"/>
    <w:rsid w:val="00405B72"/>
    <w:rsid w:val="00405C61"/>
    <w:rsid w:val="00406EBC"/>
    <w:rsid w:val="004077E3"/>
    <w:rsid w:val="00407D3C"/>
    <w:rsid w:val="00410061"/>
    <w:rsid w:val="004100BC"/>
    <w:rsid w:val="00410E78"/>
    <w:rsid w:val="004111CF"/>
    <w:rsid w:val="00411868"/>
    <w:rsid w:val="00412C30"/>
    <w:rsid w:val="004134DD"/>
    <w:rsid w:val="00413596"/>
    <w:rsid w:val="00413727"/>
    <w:rsid w:val="004148FA"/>
    <w:rsid w:val="00415135"/>
    <w:rsid w:val="0041524C"/>
    <w:rsid w:val="004157D0"/>
    <w:rsid w:val="004166EB"/>
    <w:rsid w:val="0041783F"/>
    <w:rsid w:val="00420425"/>
    <w:rsid w:val="00420AC6"/>
    <w:rsid w:val="0042236F"/>
    <w:rsid w:val="004226A0"/>
    <w:rsid w:val="00422954"/>
    <w:rsid w:val="00422F9E"/>
    <w:rsid w:val="0042354F"/>
    <w:rsid w:val="00423A77"/>
    <w:rsid w:val="00424B57"/>
    <w:rsid w:val="00424CA7"/>
    <w:rsid w:val="004304B5"/>
    <w:rsid w:val="004310ED"/>
    <w:rsid w:val="004311CA"/>
    <w:rsid w:val="0043172F"/>
    <w:rsid w:val="00431A65"/>
    <w:rsid w:val="004322C8"/>
    <w:rsid w:val="004325FA"/>
    <w:rsid w:val="00432749"/>
    <w:rsid w:val="0043314E"/>
    <w:rsid w:val="00433323"/>
    <w:rsid w:val="004339D9"/>
    <w:rsid w:val="00434234"/>
    <w:rsid w:val="00434441"/>
    <w:rsid w:val="00434E5F"/>
    <w:rsid w:val="00436116"/>
    <w:rsid w:val="00436C17"/>
    <w:rsid w:val="004377F2"/>
    <w:rsid w:val="004378FE"/>
    <w:rsid w:val="00437DD8"/>
    <w:rsid w:val="00437ED8"/>
    <w:rsid w:val="004407BF"/>
    <w:rsid w:val="00440A73"/>
    <w:rsid w:val="00440B7C"/>
    <w:rsid w:val="00440EAB"/>
    <w:rsid w:val="004414E5"/>
    <w:rsid w:val="00441527"/>
    <w:rsid w:val="0044161B"/>
    <w:rsid w:val="00441C40"/>
    <w:rsid w:val="004421E9"/>
    <w:rsid w:val="004421EE"/>
    <w:rsid w:val="00442476"/>
    <w:rsid w:val="00442CA0"/>
    <w:rsid w:val="00442F3E"/>
    <w:rsid w:val="0044320D"/>
    <w:rsid w:val="00443340"/>
    <w:rsid w:val="00443816"/>
    <w:rsid w:val="00443838"/>
    <w:rsid w:val="0044442B"/>
    <w:rsid w:val="004452A1"/>
    <w:rsid w:val="004464D7"/>
    <w:rsid w:val="004474DC"/>
    <w:rsid w:val="0044752B"/>
    <w:rsid w:val="00447702"/>
    <w:rsid w:val="004505AC"/>
    <w:rsid w:val="0045082A"/>
    <w:rsid w:val="00450867"/>
    <w:rsid w:val="004511B9"/>
    <w:rsid w:val="00451203"/>
    <w:rsid w:val="00452109"/>
    <w:rsid w:val="0045213E"/>
    <w:rsid w:val="004523B5"/>
    <w:rsid w:val="0045518C"/>
    <w:rsid w:val="00455A25"/>
    <w:rsid w:val="0045615D"/>
    <w:rsid w:val="00460929"/>
    <w:rsid w:val="004619F1"/>
    <w:rsid w:val="004620BA"/>
    <w:rsid w:val="00462FB4"/>
    <w:rsid w:val="00464B3A"/>
    <w:rsid w:val="004655A5"/>
    <w:rsid w:val="00465B4F"/>
    <w:rsid w:val="004664E6"/>
    <w:rsid w:val="00466E17"/>
    <w:rsid w:val="0046766D"/>
    <w:rsid w:val="004677A9"/>
    <w:rsid w:val="0046798A"/>
    <w:rsid w:val="0047016D"/>
    <w:rsid w:val="004708F4"/>
    <w:rsid w:val="0047094C"/>
    <w:rsid w:val="00470D68"/>
    <w:rsid w:val="00471190"/>
    <w:rsid w:val="004720FF"/>
    <w:rsid w:val="0047278E"/>
    <w:rsid w:val="004727E1"/>
    <w:rsid w:val="004728FA"/>
    <w:rsid w:val="00472A63"/>
    <w:rsid w:val="00472AAE"/>
    <w:rsid w:val="00472BDF"/>
    <w:rsid w:val="004743E3"/>
    <w:rsid w:val="00474809"/>
    <w:rsid w:val="00474936"/>
    <w:rsid w:val="004749E4"/>
    <w:rsid w:val="00476337"/>
    <w:rsid w:val="00476D04"/>
    <w:rsid w:val="00476E24"/>
    <w:rsid w:val="00477112"/>
    <w:rsid w:val="004800A9"/>
    <w:rsid w:val="00480F74"/>
    <w:rsid w:val="00481375"/>
    <w:rsid w:val="004821A7"/>
    <w:rsid w:val="00484074"/>
    <w:rsid w:val="0048462B"/>
    <w:rsid w:val="00485341"/>
    <w:rsid w:val="00485766"/>
    <w:rsid w:val="00485974"/>
    <w:rsid w:val="00485AF8"/>
    <w:rsid w:val="00486D58"/>
    <w:rsid w:val="0048719D"/>
    <w:rsid w:val="0048795E"/>
    <w:rsid w:val="00490BAD"/>
    <w:rsid w:val="00491082"/>
    <w:rsid w:val="00491DAB"/>
    <w:rsid w:val="0049292A"/>
    <w:rsid w:val="00493155"/>
    <w:rsid w:val="004932E2"/>
    <w:rsid w:val="00493B7F"/>
    <w:rsid w:val="00493C53"/>
    <w:rsid w:val="00494158"/>
    <w:rsid w:val="004942CB"/>
    <w:rsid w:val="00495703"/>
    <w:rsid w:val="00495FD0"/>
    <w:rsid w:val="00496513"/>
    <w:rsid w:val="00497633"/>
    <w:rsid w:val="00497B5C"/>
    <w:rsid w:val="00497F25"/>
    <w:rsid w:val="004A0B9F"/>
    <w:rsid w:val="004A172C"/>
    <w:rsid w:val="004A1D87"/>
    <w:rsid w:val="004A1DFB"/>
    <w:rsid w:val="004A2670"/>
    <w:rsid w:val="004A2A4E"/>
    <w:rsid w:val="004A334F"/>
    <w:rsid w:val="004A35D1"/>
    <w:rsid w:val="004A3CA1"/>
    <w:rsid w:val="004A513D"/>
    <w:rsid w:val="004A5226"/>
    <w:rsid w:val="004A58D1"/>
    <w:rsid w:val="004A60A0"/>
    <w:rsid w:val="004A6318"/>
    <w:rsid w:val="004A6AD0"/>
    <w:rsid w:val="004A6DCA"/>
    <w:rsid w:val="004A79F3"/>
    <w:rsid w:val="004A7B53"/>
    <w:rsid w:val="004A7D88"/>
    <w:rsid w:val="004B0595"/>
    <w:rsid w:val="004B0C15"/>
    <w:rsid w:val="004B2008"/>
    <w:rsid w:val="004B23F7"/>
    <w:rsid w:val="004B2722"/>
    <w:rsid w:val="004B2AE9"/>
    <w:rsid w:val="004B34B0"/>
    <w:rsid w:val="004B35F2"/>
    <w:rsid w:val="004B3679"/>
    <w:rsid w:val="004B4170"/>
    <w:rsid w:val="004B4796"/>
    <w:rsid w:val="004B6409"/>
    <w:rsid w:val="004B6FE6"/>
    <w:rsid w:val="004B74F5"/>
    <w:rsid w:val="004B7AFF"/>
    <w:rsid w:val="004B7EEE"/>
    <w:rsid w:val="004C002D"/>
    <w:rsid w:val="004C03CE"/>
    <w:rsid w:val="004C0813"/>
    <w:rsid w:val="004C0891"/>
    <w:rsid w:val="004C0BD8"/>
    <w:rsid w:val="004C0E7E"/>
    <w:rsid w:val="004C1263"/>
    <w:rsid w:val="004C2859"/>
    <w:rsid w:val="004C2A76"/>
    <w:rsid w:val="004C33CC"/>
    <w:rsid w:val="004C45C2"/>
    <w:rsid w:val="004C4820"/>
    <w:rsid w:val="004C4A06"/>
    <w:rsid w:val="004C4E73"/>
    <w:rsid w:val="004C5BBC"/>
    <w:rsid w:val="004C5E0D"/>
    <w:rsid w:val="004C5F2A"/>
    <w:rsid w:val="004C6A81"/>
    <w:rsid w:val="004C7190"/>
    <w:rsid w:val="004C727D"/>
    <w:rsid w:val="004C7320"/>
    <w:rsid w:val="004D025E"/>
    <w:rsid w:val="004D08FE"/>
    <w:rsid w:val="004D12EA"/>
    <w:rsid w:val="004D1571"/>
    <w:rsid w:val="004D1778"/>
    <w:rsid w:val="004D2178"/>
    <w:rsid w:val="004D28A9"/>
    <w:rsid w:val="004D2B46"/>
    <w:rsid w:val="004D2C76"/>
    <w:rsid w:val="004D2CCF"/>
    <w:rsid w:val="004D3101"/>
    <w:rsid w:val="004D3305"/>
    <w:rsid w:val="004D3572"/>
    <w:rsid w:val="004D3A65"/>
    <w:rsid w:val="004D45E4"/>
    <w:rsid w:val="004D4B26"/>
    <w:rsid w:val="004D507A"/>
    <w:rsid w:val="004D57A1"/>
    <w:rsid w:val="004D5F77"/>
    <w:rsid w:val="004D790C"/>
    <w:rsid w:val="004D7BD4"/>
    <w:rsid w:val="004D7C84"/>
    <w:rsid w:val="004D7D44"/>
    <w:rsid w:val="004D7DF5"/>
    <w:rsid w:val="004E0D75"/>
    <w:rsid w:val="004E221E"/>
    <w:rsid w:val="004E29EC"/>
    <w:rsid w:val="004E2D8F"/>
    <w:rsid w:val="004E49A0"/>
    <w:rsid w:val="004E4AC1"/>
    <w:rsid w:val="004E5B46"/>
    <w:rsid w:val="004E712A"/>
    <w:rsid w:val="004F01EA"/>
    <w:rsid w:val="004F04B3"/>
    <w:rsid w:val="004F078F"/>
    <w:rsid w:val="004F0A62"/>
    <w:rsid w:val="004F0E6B"/>
    <w:rsid w:val="004F1259"/>
    <w:rsid w:val="004F2381"/>
    <w:rsid w:val="004F2B59"/>
    <w:rsid w:val="004F2B71"/>
    <w:rsid w:val="004F2BEC"/>
    <w:rsid w:val="004F2C00"/>
    <w:rsid w:val="004F2DC1"/>
    <w:rsid w:val="004F3023"/>
    <w:rsid w:val="004F3462"/>
    <w:rsid w:val="004F391E"/>
    <w:rsid w:val="004F42E9"/>
    <w:rsid w:val="004F4958"/>
    <w:rsid w:val="004F49F9"/>
    <w:rsid w:val="004F4CF1"/>
    <w:rsid w:val="004F58B2"/>
    <w:rsid w:val="004F5928"/>
    <w:rsid w:val="004F5E28"/>
    <w:rsid w:val="004F6030"/>
    <w:rsid w:val="004F6B5D"/>
    <w:rsid w:val="00500AA0"/>
    <w:rsid w:val="0050112E"/>
    <w:rsid w:val="005020A0"/>
    <w:rsid w:val="005039D9"/>
    <w:rsid w:val="00504970"/>
    <w:rsid w:val="005049DC"/>
    <w:rsid w:val="00504A8F"/>
    <w:rsid w:val="005058DC"/>
    <w:rsid w:val="00505B9A"/>
    <w:rsid w:val="00505F2D"/>
    <w:rsid w:val="00510B4F"/>
    <w:rsid w:val="00510FD2"/>
    <w:rsid w:val="00511601"/>
    <w:rsid w:val="005116C2"/>
    <w:rsid w:val="00511C54"/>
    <w:rsid w:val="00511C7E"/>
    <w:rsid w:val="00511DC1"/>
    <w:rsid w:val="00513172"/>
    <w:rsid w:val="00513FC3"/>
    <w:rsid w:val="005140BF"/>
    <w:rsid w:val="005140E3"/>
    <w:rsid w:val="005142E9"/>
    <w:rsid w:val="0051433A"/>
    <w:rsid w:val="00514665"/>
    <w:rsid w:val="00514C02"/>
    <w:rsid w:val="005156A2"/>
    <w:rsid w:val="0051577A"/>
    <w:rsid w:val="00515C29"/>
    <w:rsid w:val="005163FE"/>
    <w:rsid w:val="00516786"/>
    <w:rsid w:val="00516F45"/>
    <w:rsid w:val="005171FC"/>
    <w:rsid w:val="0051765D"/>
    <w:rsid w:val="00517EAB"/>
    <w:rsid w:val="00520385"/>
    <w:rsid w:val="00521742"/>
    <w:rsid w:val="00521FBC"/>
    <w:rsid w:val="005220DA"/>
    <w:rsid w:val="005220DD"/>
    <w:rsid w:val="00522221"/>
    <w:rsid w:val="0052284E"/>
    <w:rsid w:val="00522D2E"/>
    <w:rsid w:val="00522DC0"/>
    <w:rsid w:val="00522FD8"/>
    <w:rsid w:val="00523078"/>
    <w:rsid w:val="00523188"/>
    <w:rsid w:val="00523FBE"/>
    <w:rsid w:val="0052400D"/>
    <w:rsid w:val="005247B5"/>
    <w:rsid w:val="0052487E"/>
    <w:rsid w:val="0052618B"/>
    <w:rsid w:val="005266D8"/>
    <w:rsid w:val="00526DB4"/>
    <w:rsid w:val="00526F78"/>
    <w:rsid w:val="005274CD"/>
    <w:rsid w:val="005276B5"/>
    <w:rsid w:val="00527CF5"/>
    <w:rsid w:val="005304A7"/>
    <w:rsid w:val="00530BCB"/>
    <w:rsid w:val="00530C78"/>
    <w:rsid w:val="00530ECD"/>
    <w:rsid w:val="0053104B"/>
    <w:rsid w:val="00531180"/>
    <w:rsid w:val="00531762"/>
    <w:rsid w:val="00531D81"/>
    <w:rsid w:val="00532EE8"/>
    <w:rsid w:val="005336BB"/>
    <w:rsid w:val="005336FA"/>
    <w:rsid w:val="00533DAA"/>
    <w:rsid w:val="00534211"/>
    <w:rsid w:val="005347FC"/>
    <w:rsid w:val="00534FBF"/>
    <w:rsid w:val="00535038"/>
    <w:rsid w:val="0053593F"/>
    <w:rsid w:val="00535C3D"/>
    <w:rsid w:val="00535C7D"/>
    <w:rsid w:val="00536552"/>
    <w:rsid w:val="00536E1D"/>
    <w:rsid w:val="00536E41"/>
    <w:rsid w:val="00537EE7"/>
    <w:rsid w:val="005400DE"/>
    <w:rsid w:val="0054078A"/>
    <w:rsid w:val="00540D44"/>
    <w:rsid w:val="00540ED0"/>
    <w:rsid w:val="005414BA"/>
    <w:rsid w:val="00542545"/>
    <w:rsid w:val="00542551"/>
    <w:rsid w:val="00542794"/>
    <w:rsid w:val="00542F0B"/>
    <w:rsid w:val="005432E2"/>
    <w:rsid w:val="005434AA"/>
    <w:rsid w:val="00543680"/>
    <w:rsid w:val="0054418A"/>
    <w:rsid w:val="00544314"/>
    <w:rsid w:val="00544438"/>
    <w:rsid w:val="00545739"/>
    <w:rsid w:val="00545AD4"/>
    <w:rsid w:val="00545B3C"/>
    <w:rsid w:val="00545E6B"/>
    <w:rsid w:val="0054640F"/>
    <w:rsid w:val="00546A1D"/>
    <w:rsid w:val="00546E64"/>
    <w:rsid w:val="005472E6"/>
    <w:rsid w:val="0055115F"/>
    <w:rsid w:val="0055157E"/>
    <w:rsid w:val="005516EF"/>
    <w:rsid w:val="00551795"/>
    <w:rsid w:val="00551E50"/>
    <w:rsid w:val="00552374"/>
    <w:rsid w:val="00552716"/>
    <w:rsid w:val="00552C6D"/>
    <w:rsid w:val="005531B7"/>
    <w:rsid w:val="00556174"/>
    <w:rsid w:val="0055645A"/>
    <w:rsid w:val="00556F20"/>
    <w:rsid w:val="00557244"/>
    <w:rsid w:val="005573E1"/>
    <w:rsid w:val="005615E2"/>
    <w:rsid w:val="005618AF"/>
    <w:rsid w:val="00561912"/>
    <w:rsid w:val="00561BD7"/>
    <w:rsid w:val="00562804"/>
    <w:rsid w:val="00562A76"/>
    <w:rsid w:val="00562C08"/>
    <w:rsid w:val="00562FD6"/>
    <w:rsid w:val="00563B1B"/>
    <w:rsid w:val="00563E3A"/>
    <w:rsid w:val="00564BC7"/>
    <w:rsid w:val="00564DD5"/>
    <w:rsid w:val="00564E8D"/>
    <w:rsid w:val="005657C8"/>
    <w:rsid w:val="00565EC7"/>
    <w:rsid w:val="0056633E"/>
    <w:rsid w:val="00566494"/>
    <w:rsid w:val="0056682F"/>
    <w:rsid w:val="00567398"/>
    <w:rsid w:val="005677C8"/>
    <w:rsid w:val="00567E11"/>
    <w:rsid w:val="00567FB5"/>
    <w:rsid w:val="00570A55"/>
    <w:rsid w:val="00570BB3"/>
    <w:rsid w:val="0057169A"/>
    <w:rsid w:val="005720CC"/>
    <w:rsid w:val="0057216F"/>
    <w:rsid w:val="00572454"/>
    <w:rsid w:val="00572E22"/>
    <w:rsid w:val="00573DDF"/>
    <w:rsid w:val="005745BD"/>
    <w:rsid w:val="00574740"/>
    <w:rsid w:val="00574B27"/>
    <w:rsid w:val="00575816"/>
    <w:rsid w:val="0057598E"/>
    <w:rsid w:val="00575AAF"/>
    <w:rsid w:val="0057732D"/>
    <w:rsid w:val="00577647"/>
    <w:rsid w:val="00577828"/>
    <w:rsid w:val="005816AC"/>
    <w:rsid w:val="005819F0"/>
    <w:rsid w:val="0058299F"/>
    <w:rsid w:val="00582E12"/>
    <w:rsid w:val="00582EE2"/>
    <w:rsid w:val="00583136"/>
    <w:rsid w:val="005831B0"/>
    <w:rsid w:val="00583C94"/>
    <w:rsid w:val="00584C0F"/>
    <w:rsid w:val="0058603A"/>
    <w:rsid w:val="005868B9"/>
    <w:rsid w:val="005871B1"/>
    <w:rsid w:val="005904A7"/>
    <w:rsid w:val="00590AE2"/>
    <w:rsid w:val="00591B30"/>
    <w:rsid w:val="0059211C"/>
    <w:rsid w:val="00592572"/>
    <w:rsid w:val="0059301D"/>
    <w:rsid w:val="00593AD1"/>
    <w:rsid w:val="00594DF2"/>
    <w:rsid w:val="00595DA3"/>
    <w:rsid w:val="00597169"/>
    <w:rsid w:val="00597517"/>
    <w:rsid w:val="0059762C"/>
    <w:rsid w:val="00597957"/>
    <w:rsid w:val="005A0109"/>
    <w:rsid w:val="005A07C4"/>
    <w:rsid w:val="005A168E"/>
    <w:rsid w:val="005A476D"/>
    <w:rsid w:val="005A4A18"/>
    <w:rsid w:val="005A5696"/>
    <w:rsid w:val="005A75C9"/>
    <w:rsid w:val="005A765B"/>
    <w:rsid w:val="005B032E"/>
    <w:rsid w:val="005B0491"/>
    <w:rsid w:val="005B06B8"/>
    <w:rsid w:val="005B07B7"/>
    <w:rsid w:val="005B0C40"/>
    <w:rsid w:val="005B2978"/>
    <w:rsid w:val="005B2BEC"/>
    <w:rsid w:val="005B3494"/>
    <w:rsid w:val="005B4E3F"/>
    <w:rsid w:val="005B5AA7"/>
    <w:rsid w:val="005B5C32"/>
    <w:rsid w:val="005B5C39"/>
    <w:rsid w:val="005B5CE7"/>
    <w:rsid w:val="005B6393"/>
    <w:rsid w:val="005B6712"/>
    <w:rsid w:val="005B673C"/>
    <w:rsid w:val="005B6E1C"/>
    <w:rsid w:val="005B767C"/>
    <w:rsid w:val="005B7B49"/>
    <w:rsid w:val="005C0392"/>
    <w:rsid w:val="005C0D48"/>
    <w:rsid w:val="005C0E46"/>
    <w:rsid w:val="005C21D9"/>
    <w:rsid w:val="005C24A0"/>
    <w:rsid w:val="005C2BA5"/>
    <w:rsid w:val="005C31B5"/>
    <w:rsid w:val="005C3289"/>
    <w:rsid w:val="005C3CEC"/>
    <w:rsid w:val="005C41F3"/>
    <w:rsid w:val="005C4C4B"/>
    <w:rsid w:val="005C51E2"/>
    <w:rsid w:val="005C5ECD"/>
    <w:rsid w:val="005C694B"/>
    <w:rsid w:val="005C6E05"/>
    <w:rsid w:val="005C72A2"/>
    <w:rsid w:val="005D02C1"/>
    <w:rsid w:val="005D0BBF"/>
    <w:rsid w:val="005D0CAE"/>
    <w:rsid w:val="005D0F9E"/>
    <w:rsid w:val="005D1042"/>
    <w:rsid w:val="005D150A"/>
    <w:rsid w:val="005D1CEC"/>
    <w:rsid w:val="005D20CF"/>
    <w:rsid w:val="005D2532"/>
    <w:rsid w:val="005D3081"/>
    <w:rsid w:val="005D30B4"/>
    <w:rsid w:val="005D3A62"/>
    <w:rsid w:val="005D3A72"/>
    <w:rsid w:val="005D407D"/>
    <w:rsid w:val="005D4441"/>
    <w:rsid w:val="005D4E4A"/>
    <w:rsid w:val="005D53B5"/>
    <w:rsid w:val="005D56B6"/>
    <w:rsid w:val="005D5957"/>
    <w:rsid w:val="005D5A76"/>
    <w:rsid w:val="005D5D1B"/>
    <w:rsid w:val="005D620D"/>
    <w:rsid w:val="005D644A"/>
    <w:rsid w:val="005D67C3"/>
    <w:rsid w:val="005E1AB8"/>
    <w:rsid w:val="005E1BDC"/>
    <w:rsid w:val="005E1E51"/>
    <w:rsid w:val="005E272A"/>
    <w:rsid w:val="005E28BB"/>
    <w:rsid w:val="005E305A"/>
    <w:rsid w:val="005E3421"/>
    <w:rsid w:val="005E4184"/>
    <w:rsid w:val="005E47F6"/>
    <w:rsid w:val="005E5426"/>
    <w:rsid w:val="005E608B"/>
    <w:rsid w:val="005E637E"/>
    <w:rsid w:val="005E698B"/>
    <w:rsid w:val="005E6E9C"/>
    <w:rsid w:val="005E6EA6"/>
    <w:rsid w:val="005E6F32"/>
    <w:rsid w:val="005E72E1"/>
    <w:rsid w:val="005F0333"/>
    <w:rsid w:val="005F1131"/>
    <w:rsid w:val="005F1907"/>
    <w:rsid w:val="005F1D14"/>
    <w:rsid w:val="005F1DBF"/>
    <w:rsid w:val="005F26D3"/>
    <w:rsid w:val="005F2C8F"/>
    <w:rsid w:val="005F3070"/>
    <w:rsid w:val="005F31BD"/>
    <w:rsid w:val="005F42E5"/>
    <w:rsid w:val="005F4E9E"/>
    <w:rsid w:val="005F58AE"/>
    <w:rsid w:val="005F5A35"/>
    <w:rsid w:val="005F6B8C"/>
    <w:rsid w:val="005F6D6C"/>
    <w:rsid w:val="005F6E5D"/>
    <w:rsid w:val="006003EB"/>
    <w:rsid w:val="0060164D"/>
    <w:rsid w:val="00601957"/>
    <w:rsid w:val="00601BD2"/>
    <w:rsid w:val="00601C6D"/>
    <w:rsid w:val="0060267F"/>
    <w:rsid w:val="00602CE6"/>
    <w:rsid w:val="0060327C"/>
    <w:rsid w:val="00603F72"/>
    <w:rsid w:val="00604268"/>
    <w:rsid w:val="006044D3"/>
    <w:rsid w:val="00604EDA"/>
    <w:rsid w:val="00606000"/>
    <w:rsid w:val="006060AC"/>
    <w:rsid w:val="00606A80"/>
    <w:rsid w:val="00606DB0"/>
    <w:rsid w:val="00607BE5"/>
    <w:rsid w:val="00610125"/>
    <w:rsid w:val="0061038E"/>
    <w:rsid w:val="006106E5"/>
    <w:rsid w:val="00610846"/>
    <w:rsid w:val="0061142C"/>
    <w:rsid w:val="006115E2"/>
    <w:rsid w:val="00611D3D"/>
    <w:rsid w:val="00611D9C"/>
    <w:rsid w:val="00612101"/>
    <w:rsid w:val="006126F1"/>
    <w:rsid w:val="00613476"/>
    <w:rsid w:val="00613B6B"/>
    <w:rsid w:val="0061531D"/>
    <w:rsid w:val="00615C84"/>
    <w:rsid w:val="00615D31"/>
    <w:rsid w:val="006161A2"/>
    <w:rsid w:val="0061657E"/>
    <w:rsid w:val="0061677C"/>
    <w:rsid w:val="00616AA2"/>
    <w:rsid w:val="00616ADA"/>
    <w:rsid w:val="00616B1E"/>
    <w:rsid w:val="0061798C"/>
    <w:rsid w:val="00617B90"/>
    <w:rsid w:val="00620692"/>
    <w:rsid w:val="00620AE8"/>
    <w:rsid w:val="006218D4"/>
    <w:rsid w:val="006231A1"/>
    <w:rsid w:val="00623839"/>
    <w:rsid w:val="00623D6B"/>
    <w:rsid w:val="00623DA2"/>
    <w:rsid w:val="00623FE3"/>
    <w:rsid w:val="006246FF"/>
    <w:rsid w:val="00624774"/>
    <w:rsid w:val="00624DAB"/>
    <w:rsid w:val="00625138"/>
    <w:rsid w:val="006262C7"/>
    <w:rsid w:val="0062668D"/>
    <w:rsid w:val="006267C9"/>
    <w:rsid w:val="0062767C"/>
    <w:rsid w:val="00630F76"/>
    <w:rsid w:val="00631114"/>
    <w:rsid w:val="00631AA5"/>
    <w:rsid w:val="00631B1C"/>
    <w:rsid w:val="00631C1F"/>
    <w:rsid w:val="00631C44"/>
    <w:rsid w:val="00631C74"/>
    <w:rsid w:val="00632FC0"/>
    <w:rsid w:val="006330E4"/>
    <w:rsid w:val="006330E9"/>
    <w:rsid w:val="006335A1"/>
    <w:rsid w:val="00633870"/>
    <w:rsid w:val="00634280"/>
    <w:rsid w:val="006344F7"/>
    <w:rsid w:val="00634532"/>
    <w:rsid w:val="00634680"/>
    <w:rsid w:val="0063519B"/>
    <w:rsid w:val="006367DD"/>
    <w:rsid w:val="00636834"/>
    <w:rsid w:val="00637B91"/>
    <w:rsid w:val="00640AF1"/>
    <w:rsid w:val="0064114C"/>
    <w:rsid w:val="00641B4C"/>
    <w:rsid w:val="00641D68"/>
    <w:rsid w:val="00641F12"/>
    <w:rsid w:val="00642938"/>
    <w:rsid w:val="00642ACE"/>
    <w:rsid w:val="00642E55"/>
    <w:rsid w:val="0064351F"/>
    <w:rsid w:val="00643A55"/>
    <w:rsid w:val="00643E7D"/>
    <w:rsid w:val="00644170"/>
    <w:rsid w:val="006449DE"/>
    <w:rsid w:val="00645006"/>
    <w:rsid w:val="00645E57"/>
    <w:rsid w:val="006462D8"/>
    <w:rsid w:val="00646320"/>
    <w:rsid w:val="0064636B"/>
    <w:rsid w:val="006464E3"/>
    <w:rsid w:val="006469BC"/>
    <w:rsid w:val="00647D0D"/>
    <w:rsid w:val="00650C30"/>
    <w:rsid w:val="00651667"/>
    <w:rsid w:val="006519E2"/>
    <w:rsid w:val="00651D10"/>
    <w:rsid w:val="00653399"/>
    <w:rsid w:val="00655851"/>
    <w:rsid w:val="00655BBD"/>
    <w:rsid w:val="00655BF7"/>
    <w:rsid w:val="00656DA4"/>
    <w:rsid w:val="006572AD"/>
    <w:rsid w:val="006578EF"/>
    <w:rsid w:val="00657912"/>
    <w:rsid w:val="00657B21"/>
    <w:rsid w:val="00657C65"/>
    <w:rsid w:val="006600AB"/>
    <w:rsid w:val="006600D6"/>
    <w:rsid w:val="006608C0"/>
    <w:rsid w:val="00660F77"/>
    <w:rsid w:val="00661784"/>
    <w:rsid w:val="00662CF4"/>
    <w:rsid w:val="00662D70"/>
    <w:rsid w:val="00663098"/>
    <w:rsid w:val="00663E02"/>
    <w:rsid w:val="00664162"/>
    <w:rsid w:val="00664579"/>
    <w:rsid w:val="00664F34"/>
    <w:rsid w:val="00665410"/>
    <w:rsid w:val="00665ADA"/>
    <w:rsid w:val="00665C2A"/>
    <w:rsid w:val="00665F82"/>
    <w:rsid w:val="00666CEB"/>
    <w:rsid w:val="00667464"/>
    <w:rsid w:val="00667D39"/>
    <w:rsid w:val="00667FD5"/>
    <w:rsid w:val="00670230"/>
    <w:rsid w:val="0067146E"/>
    <w:rsid w:val="006716EA"/>
    <w:rsid w:val="00671952"/>
    <w:rsid w:val="00671DE1"/>
    <w:rsid w:val="00672453"/>
    <w:rsid w:val="00672496"/>
    <w:rsid w:val="0067268B"/>
    <w:rsid w:val="00673057"/>
    <w:rsid w:val="00673098"/>
    <w:rsid w:val="00673D7E"/>
    <w:rsid w:val="006756B2"/>
    <w:rsid w:val="00675C7E"/>
    <w:rsid w:val="006761B3"/>
    <w:rsid w:val="00676B19"/>
    <w:rsid w:val="00677352"/>
    <w:rsid w:val="00677446"/>
    <w:rsid w:val="0067792A"/>
    <w:rsid w:val="00680039"/>
    <w:rsid w:val="006800F2"/>
    <w:rsid w:val="0068024D"/>
    <w:rsid w:val="006806C2"/>
    <w:rsid w:val="006813CD"/>
    <w:rsid w:val="006813FB"/>
    <w:rsid w:val="00681C99"/>
    <w:rsid w:val="00681CF2"/>
    <w:rsid w:val="00681FC6"/>
    <w:rsid w:val="00682290"/>
    <w:rsid w:val="006826BA"/>
    <w:rsid w:val="00683175"/>
    <w:rsid w:val="00683BDD"/>
    <w:rsid w:val="00684BF7"/>
    <w:rsid w:val="00685A67"/>
    <w:rsid w:val="006863C4"/>
    <w:rsid w:val="006866CA"/>
    <w:rsid w:val="00686C37"/>
    <w:rsid w:val="006879BB"/>
    <w:rsid w:val="00687F5A"/>
    <w:rsid w:val="006901DA"/>
    <w:rsid w:val="006901FE"/>
    <w:rsid w:val="0069078B"/>
    <w:rsid w:val="006909A8"/>
    <w:rsid w:val="00690FFE"/>
    <w:rsid w:val="006912C2"/>
    <w:rsid w:val="00691C3D"/>
    <w:rsid w:val="00692BB8"/>
    <w:rsid w:val="00692D46"/>
    <w:rsid w:val="00694E1C"/>
    <w:rsid w:val="006950AB"/>
    <w:rsid w:val="00695388"/>
    <w:rsid w:val="006953B9"/>
    <w:rsid w:val="00695CB3"/>
    <w:rsid w:val="0069602C"/>
    <w:rsid w:val="006965BF"/>
    <w:rsid w:val="00696C87"/>
    <w:rsid w:val="0069752E"/>
    <w:rsid w:val="00697CE3"/>
    <w:rsid w:val="006A048D"/>
    <w:rsid w:val="006A04E3"/>
    <w:rsid w:val="006A0F54"/>
    <w:rsid w:val="006A1114"/>
    <w:rsid w:val="006A1458"/>
    <w:rsid w:val="006A16F2"/>
    <w:rsid w:val="006A18DA"/>
    <w:rsid w:val="006A22D0"/>
    <w:rsid w:val="006A2E00"/>
    <w:rsid w:val="006A2FE8"/>
    <w:rsid w:val="006A39CE"/>
    <w:rsid w:val="006A4590"/>
    <w:rsid w:val="006A4619"/>
    <w:rsid w:val="006A5183"/>
    <w:rsid w:val="006A52E0"/>
    <w:rsid w:val="006A533B"/>
    <w:rsid w:val="006A6436"/>
    <w:rsid w:val="006A6672"/>
    <w:rsid w:val="006A6F65"/>
    <w:rsid w:val="006A7085"/>
    <w:rsid w:val="006A74C4"/>
    <w:rsid w:val="006A79F7"/>
    <w:rsid w:val="006A7C67"/>
    <w:rsid w:val="006A7FD5"/>
    <w:rsid w:val="006B066F"/>
    <w:rsid w:val="006B13D6"/>
    <w:rsid w:val="006B1FE2"/>
    <w:rsid w:val="006B20AC"/>
    <w:rsid w:val="006B2146"/>
    <w:rsid w:val="006B252D"/>
    <w:rsid w:val="006B4BA8"/>
    <w:rsid w:val="006B4F14"/>
    <w:rsid w:val="006B4F16"/>
    <w:rsid w:val="006B565B"/>
    <w:rsid w:val="006B6277"/>
    <w:rsid w:val="006B62BB"/>
    <w:rsid w:val="006B6E5A"/>
    <w:rsid w:val="006B737B"/>
    <w:rsid w:val="006B7C30"/>
    <w:rsid w:val="006B7EC2"/>
    <w:rsid w:val="006C0CD5"/>
    <w:rsid w:val="006C19C2"/>
    <w:rsid w:val="006C3A93"/>
    <w:rsid w:val="006C429C"/>
    <w:rsid w:val="006C47EF"/>
    <w:rsid w:val="006C4E3D"/>
    <w:rsid w:val="006C50F5"/>
    <w:rsid w:val="006C5FE4"/>
    <w:rsid w:val="006C6354"/>
    <w:rsid w:val="006C6592"/>
    <w:rsid w:val="006C75E7"/>
    <w:rsid w:val="006C78E3"/>
    <w:rsid w:val="006D0532"/>
    <w:rsid w:val="006D1348"/>
    <w:rsid w:val="006D35CF"/>
    <w:rsid w:val="006D3950"/>
    <w:rsid w:val="006D3CD4"/>
    <w:rsid w:val="006D3EBD"/>
    <w:rsid w:val="006D45BE"/>
    <w:rsid w:val="006D4AE1"/>
    <w:rsid w:val="006D7182"/>
    <w:rsid w:val="006D71E2"/>
    <w:rsid w:val="006D7718"/>
    <w:rsid w:val="006D7B99"/>
    <w:rsid w:val="006D7BFE"/>
    <w:rsid w:val="006D7C50"/>
    <w:rsid w:val="006E0CBD"/>
    <w:rsid w:val="006E14FC"/>
    <w:rsid w:val="006E1D5D"/>
    <w:rsid w:val="006E1FE5"/>
    <w:rsid w:val="006E2130"/>
    <w:rsid w:val="006E2D63"/>
    <w:rsid w:val="006E3C9D"/>
    <w:rsid w:val="006E45ED"/>
    <w:rsid w:val="006E52F6"/>
    <w:rsid w:val="006E5408"/>
    <w:rsid w:val="006E5527"/>
    <w:rsid w:val="006E566D"/>
    <w:rsid w:val="006E5C1C"/>
    <w:rsid w:val="006E5F55"/>
    <w:rsid w:val="006E63BF"/>
    <w:rsid w:val="006E6902"/>
    <w:rsid w:val="006E6996"/>
    <w:rsid w:val="006E6C98"/>
    <w:rsid w:val="006E6EFA"/>
    <w:rsid w:val="006E720D"/>
    <w:rsid w:val="006E760C"/>
    <w:rsid w:val="006F0C54"/>
    <w:rsid w:val="006F0F33"/>
    <w:rsid w:val="006F321D"/>
    <w:rsid w:val="006F3A1C"/>
    <w:rsid w:val="006F3AFF"/>
    <w:rsid w:val="006F4219"/>
    <w:rsid w:val="006F45FA"/>
    <w:rsid w:val="006F4B75"/>
    <w:rsid w:val="006F5D4C"/>
    <w:rsid w:val="006F5EE9"/>
    <w:rsid w:val="006F60AE"/>
    <w:rsid w:val="006F6F4E"/>
    <w:rsid w:val="006F7039"/>
    <w:rsid w:val="007005D2"/>
    <w:rsid w:val="0070064C"/>
    <w:rsid w:val="00701433"/>
    <w:rsid w:val="00701739"/>
    <w:rsid w:val="00702735"/>
    <w:rsid w:val="00702FD3"/>
    <w:rsid w:val="00703499"/>
    <w:rsid w:val="00703ED2"/>
    <w:rsid w:val="00703F33"/>
    <w:rsid w:val="007041CC"/>
    <w:rsid w:val="007044B0"/>
    <w:rsid w:val="00704819"/>
    <w:rsid w:val="00704DEB"/>
    <w:rsid w:val="007050C0"/>
    <w:rsid w:val="007056DB"/>
    <w:rsid w:val="00705EAB"/>
    <w:rsid w:val="007063D9"/>
    <w:rsid w:val="00706890"/>
    <w:rsid w:val="007068C3"/>
    <w:rsid w:val="00706C3F"/>
    <w:rsid w:val="00707301"/>
    <w:rsid w:val="0070760C"/>
    <w:rsid w:val="00707815"/>
    <w:rsid w:val="00707CA6"/>
    <w:rsid w:val="00710D35"/>
    <w:rsid w:val="0071122A"/>
    <w:rsid w:val="00711550"/>
    <w:rsid w:val="0071167D"/>
    <w:rsid w:val="00711743"/>
    <w:rsid w:val="0071183A"/>
    <w:rsid w:val="00711C9D"/>
    <w:rsid w:val="007120B0"/>
    <w:rsid w:val="0071213A"/>
    <w:rsid w:val="0071226C"/>
    <w:rsid w:val="00712CEA"/>
    <w:rsid w:val="00713317"/>
    <w:rsid w:val="00713A56"/>
    <w:rsid w:val="007145DA"/>
    <w:rsid w:val="00714F28"/>
    <w:rsid w:val="00715332"/>
    <w:rsid w:val="007156F9"/>
    <w:rsid w:val="00715BDE"/>
    <w:rsid w:val="00717DEF"/>
    <w:rsid w:val="00720113"/>
    <w:rsid w:val="00720B13"/>
    <w:rsid w:val="00720EAE"/>
    <w:rsid w:val="00720EBA"/>
    <w:rsid w:val="00720ED4"/>
    <w:rsid w:val="00721403"/>
    <w:rsid w:val="007219BD"/>
    <w:rsid w:val="00722504"/>
    <w:rsid w:val="00722EA6"/>
    <w:rsid w:val="00722F92"/>
    <w:rsid w:val="00723B4D"/>
    <w:rsid w:val="00724142"/>
    <w:rsid w:val="00725263"/>
    <w:rsid w:val="007253E9"/>
    <w:rsid w:val="0072543C"/>
    <w:rsid w:val="00725D7C"/>
    <w:rsid w:val="0072640F"/>
    <w:rsid w:val="007269A4"/>
    <w:rsid w:val="00726D3F"/>
    <w:rsid w:val="007275DA"/>
    <w:rsid w:val="007301AE"/>
    <w:rsid w:val="007309C4"/>
    <w:rsid w:val="00730EF2"/>
    <w:rsid w:val="00731C00"/>
    <w:rsid w:val="00733254"/>
    <w:rsid w:val="007332AE"/>
    <w:rsid w:val="007333F7"/>
    <w:rsid w:val="0073368B"/>
    <w:rsid w:val="00733EFF"/>
    <w:rsid w:val="0073490F"/>
    <w:rsid w:val="00734C57"/>
    <w:rsid w:val="00735381"/>
    <w:rsid w:val="00736E0D"/>
    <w:rsid w:val="007370A9"/>
    <w:rsid w:val="007376EC"/>
    <w:rsid w:val="007379FA"/>
    <w:rsid w:val="0074043B"/>
    <w:rsid w:val="00740BE7"/>
    <w:rsid w:val="007412F3"/>
    <w:rsid w:val="00741758"/>
    <w:rsid w:val="00742D6E"/>
    <w:rsid w:val="0074303E"/>
    <w:rsid w:val="0074342F"/>
    <w:rsid w:val="0074396B"/>
    <w:rsid w:val="00743A9A"/>
    <w:rsid w:val="00743D51"/>
    <w:rsid w:val="00744463"/>
    <w:rsid w:val="00744D1A"/>
    <w:rsid w:val="0074678F"/>
    <w:rsid w:val="0075097D"/>
    <w:rsid w:val="007509E3"/>
    <w:rsid w:val="00750A5E"/>
    <w:rsid w:val="0075164F"/>
    <w:rsid w:val="0075173C"/>
    <w:rsid w:val="00751C1F"/>
    <w:rsid w:val="00752A06"/>
    <w:rsid w:val="00752F40"/>
    <w:rsid w:val="00754922"/>
    <w:rsid w:val="00754FB9"/>
    <w:rsid w:val="007552D4"/>
    <w:rsid w:val="007553B3"/>
    <w:rsid w:val="007561D0"/>
    <w:rsid w:val="00756316"/>
    <w:rsid w:val="00756882"/>
    <w:rsid w:val="00756CEF"/>
    <w:rsid w:val="00756D75"/>
    <w:rsid w:val="007571CE"/>
    <w:rsid w:val="00757D17"/>
    <w:rsid w:val="00757DF2"/>
    <w:rsid w:val="007601AC"/>
    <w:rsid w:val="00760444"/>
    <w:rsid w:val="00760871"/>
    <w:rsid w:val="00760EDF"/>
    <w:rsid w:val="0076130A"/>
    <w:rsid w:val="0076145C"/>
    <w:rsid w:val="0076171D"/>
    <w:rsid w:val="00761AF5"/>
    <w:rsid w:val="00762901"/>
    <w:rsid w:val="00763459"/>
    <w:rsid w:val="00763818"/>
    <w:rsid w:val="007644B3"/>
    <w:rsid w:val="007644E2"/>
    <w:rsid w:val="007646DA"/>
    <w:rsid w:val="007648F0"/>
    <w:rsid w:val="0076605C"/>
    <w:rsid w:val="00766071"/>
    <w:rsid w:val="007662B4"/>
    <w:rsid w:val="007667CA"/>
    <w:rsid w:val="00766FE8"/>
    <w:rsid w:val="00767ABC"/>
    <w:rsid w:val="00767D20"/>
    <w:rsid w:val="00771FF6"/>
    <w:rsid w:val="00772072"/>
    <w:rsid w:val="007725B0"/>
    <w:rsid w:val="007725DF"/>
    <w:rsid w:val="00772ACE"/>
    <w:rsid w:val="00772B78"/>
    <w:rsid w:val="00774470"/>
    <w:rsid w:val="00774E49"/>
    <w:rsid w:val="0077550E"/>
    <w:rsid w:val="00775BBA"/>
    <w:rsid w:val="00777C97"/>
    <w:rsid w:val="00777DBD"/>
    <w:rsid w:val="00777FA2"/>
    <w:rsid w:val="007806AF"/>
    <w:rsid w:val="007806DA"/>
    <w:rsid w:val="0078168A"/>
    <w:rsid w:val="00781EA5"/>
    <w:rsid w:val="007826F1"/>
    <w:rsid w:val="00782E00"/>
    <w:rsid w:val="007836E0"/>
    <w:rsid w:val="0078398B"/>
    <w:rsid w:val="00783D1B"/>
    <w:rsid w:val="00783D97"/>
    <w:rsid w:val="0078497C"/>
    <w:rsid w:val="007856F0"/>
    <w:rsid w:val="00785835"/>
    <w:rsid w:val="00785BB1"/>
    <w:rsid w:val="00786199"/>
    <w:rsid w:val="00786A51"/>
    <w:rsid w:val="00786D72"/>
    <w:rsid w:val="00787169"/>
    <w:rsid w:val="00787AE5"/>
    <w:rsid w:val="00791396"/>
    <w:rsid w:val="00791C36"/>
    <w:rsid w:val="00791F7C"/>
    <w:rsid w:val="00793116"/>
    <w:rsid w:val="007936E0"/>
    <w:rsid w:val="0079380E"/>
    <w:rsid w:val="00794091"/>
    <w:rsid w:val="007944A2"/>
    <w:rsid w:val="00794A72"/>
    <w:rsid w:val="00794DF4"/>
    <w:rsid w:val="00795196"/>
    <w:rsid w:val="00795A86"/>
    <w:rsid w:val="00795DB4"/>
    <w:rsid w:val="00795E09"/>
    <w:rsid w:val="0079666F"/>
    <w:rsid w:val="007969D6"/>
    <w:rsid w:val="00797304"/>
    <w:rsid w:val="007A037B"/>
    <w:rsid w:val="007A03A5"/>
    <w:rsid w:val="007A106F"/>
    <w:rsid w:val="007A1A5E"/>
    <w:rsid w:val="007A1FCC"/>
    <w:rsid w:val="007A201E"/>
    <w:rsid w:val="007A264C"/>
    <w:rsid w:val="007A330E"/>
    <w:rsid w:val="007A33D4"/>
    <w:rsid w:val="007A352C"/>
    <w:rsid w:val="007A37D0"/>
    <w:rsid w:val="007A441D"/>
    <w:rsid w:val="007A521F"/>
    <w:rsid w:val="007A538B"/>
    <w:rsid w:val="007A543B"/>
    <w:rsid w:val="007A5E8C"/>
    <w:rsid w:val="007A61DC"/>
    <w:rsid w:val="007A6446"/>
    <w:rsid w:val="007A6588"/>
    <w:rsid w:val="007A7B53"/>
    <w:rsid w:val="007B006B"/>
    <w:rsid w:val="007B11E3"/>
    <w:rsid w:val="007B1460"/>
    <w:rsid w:val="007B2D7C"/>
    <w:rsid w:val="007B3C16"/>
    <w:rsid w:val="007B3CD5"/>
    <w:rsid w:val="007B3E83"/>
    <w:rsid w:val="007B3EB8"/>
    <w:rsid w:val="007B44EA"/>
    <w:rsid w:val="007B45F1"/>
    <w:rsid w:val="007B53C2"/>
    <w:rsid w:val="007B5B3D"/>
    <w:rsid w:val="007B60DD"/>
    <w:rsid w:val="007B64CA"/>
    <w:rsid w:val="007B6CFF"/>
    <w:rsid w:val="007B6DBF"/>
    <w:rsid w:val="007B732E"/>
    <w:rsid w:val="007B7393"/>
    <w:rsid w:val="007B7978"/>
    <w:rsid w:val="007C04AF"/>
    <w:rsid w:val="007C09F4"/>
    <w:rsid w:val="007C0F24"/>
    <w:rsid w:val="007C1A3D"/>
    <w:rsid w:val="007C2591"/>
    <w:rsid w:val="007C2AD3"/>
    <w:rsid w:val="007C2CA7"/>
    <w:rsid w:val="007C33C5"/>
    <w:rsid w:val="007C3510"/>
    <w:rsid w:val="007C38A4"/>
    <w:rsid w:val="007C39E6"/>
    <w:rsid w:val="007C4099"/>
    <w:rsid w:val="007C455F"/>
    <w:rsid w:val="007C472C"/>
    <w:rsid w:val="007C4772"/>
    <w:rsid w:val="007C51A3"/>
    <w:rsid w:val="007C56B3"/>
    <w:rsid w:val="007C59BF"/>
    <w:rsid w:val="007C6010"/>
    <w:rsid w:val="007C67AC"/>
    <w:rsid w:val="007C6F08"/>
    <w:rsid w:val="007C73B3"/>
    <w:rsid w:val="007C7BC6"/>
    <w:rsid w:val="007C7D3C"/>
    <w:rsid w:val="007D02A6"/>
    <w:rsid w:val="007D17F8"/>
    <w:rsid w:val="007D20C8"/>
    <w:rsid w:val="007D2165"/>
    <w:rsid w:val="007D2625"/>
    <w:rsid w:val="007D2FC1"/>
    <w:rsid w:val="007D34E0"/>
    <w:rsid w:val="007D3AF2"/>
    <w:rsid w:val="007D3B1F"/>
    <w:rsid w:val="007D3DDE"/>
    <w:rsid w:val="007D42BD"/>
    <w:rsid w:val="007D46D1"/>
    <w:rsid w:val="007D555D"/>
    <w:rsid w:val="007D636F"/>
    <w:rsid w:val="007D6442"/>
    <w:rsid w:val="007D6CFB"/>
    <w:rsid w:val="007D74EE"/>
    <w:rsid w:val="007D76C6"/>
    <w:rsid w:val="007D7E19"/>
    <w:rsid w:val="007D7E5B"/>
    <w:rsid w:val="007E0318"/>
    <w:rsid w:val="007E1013"/>
    <w:rsid w:val="007E1690"/>
    <w:rsid w:val="007E1C80"/>
    <w:rsid w:val="007E1D25"/>
    <w:rsid w:val="007E24EF"/>
    <w:rsid w:val="007E2AB8"/>
    <w:rsid w:val="007E2EEA"/>
    <w:rsid w:val="007E36CC"/>
    <w:rsid w:val="007E4CC5"/>
    <w:rsid w:val="007E5370"/>
    <w:rsid w:val="007E5D98"/>
    <w:rsid w:val="007E6002"/>
    <w:rsid w:val="007E68D5"/>
    <w:rsid w:val="007E70E2"/>
    <w:rsid w:val="007E7283"/>
    <w:rsid w:val="007E742B"/>
    <w:rsid w:val="007E74D2"/>
    <w:rsid w:val="007E7BF0"/>
    <w:rsid w:val="007E7EFB"/>
    <w:rsid w:val="007F06F5"/>
    <w:rsid w:val="007F0974"/>
    <w:rsid w:val="007F0BC6"/>
    <w:rsid w:val="007F117E"/>
    <w:rsid w:val="007F20D7"/>
    <w:rsid w:val="007F2D98"/>
    <w:rsid w:val="007F31E4"/>
    <w:rsid w:val="007F3592"/>
    <w:rsid w:val="007F38EC"/>
    <w:rsid w:val="007F4339"/>
    <w:rsid w:val="007F69B0"/>
    <w:rsid w:val="007F74B5"/>
    <w:rsid w:val="007F75C3"/>
    <w:rsid w:val="007F778D"/>
    <w:rsid w:val="007F7DD6"/>
    <w:rsid w:val="00800F8E"/>
    <w:rsid w:val="00801191"/>
    <w:rsid w:val="008013C1"/>
    <w:rsid w:val="00801CCE"/>
    <w:rsid w:val="00801F58"/>
    <w:rsid w:val="00802872"/>
    <w:rsid w:val="00802982"/>
    <w:rsid w:val="0080358E"/>
    <w:rsid w:val="00804FA9"/>
    <w:rsid w:val="0080531C"/>
    <w:rsid w:val="0080535D"/>
    <w:rsid w:val="00805DCB"/>
    <w:rsid w:val="00806364"/>
    <w:rsid w:val="0080688C"/>
    <w:rsid w:val="008069B3"/>
    <w:rsid w:val="008070A6"/>
    <w:rsid w:val="00807501"/>
    <w:rsid w:val="00807B4A"/>
    <w:rsid w:val="00810AC3"/>
    <w:rsid w:val="00810D0B"/>
    <w:rsid w:val="00811118"/>
    <w:rsid w:val="008111EC"/>
    <w:rsid w:val="00811415"/>
    <w:rsid w:val="008115BA"/>
    <w:rsid w:val="008119A8"/>
    <w:rsid w:val="00811C8C"/>
    <w:rsid w:val="0081235D"/>
    <w:rsid w:val="008125BE"/>
    <w:rsid w:val="0081300F"/>
    <w:rsid w:val="008130D4"/>
    <w:rsid w:val="008139CE"/>
    <w:rsid w:val="00813A94"/>
    <w:rsid w:val="00813B53"/>
    <w:rsid w:val="00813FE6"/>
    <w:rsid w:val="008141D2"/>
    <w:rsid w:val="0081430E"/>
    <w:rsid w:val="00814929"/>
    <w:rsid w:val="00814F34"/>
    <w:rsid w:val="00814FDB"/>
    <w:rsid w:val="00815052"/>
    <w:rsid w:val="00815163"/>
    <w:rsid w:val="00815923"/>
    <w:rsid w:val="00815DA4"/>
    <w:rsid w:val="008161D8"/>
    <w:rsid w:val="008163BE"/>
    <w:rsid w:val="008169DD"/>
    <w:rsid w:val="00816E95"/>
    <w:rsid w:val="00816F92"/>
    <w:rsid w:val="0081765A"/>
    <w:rsid w:val="00817A1E"/>
    <w:rsid w:val="00817C47"/>
    <w:rsid w:val="00817E4C"/>
    <w:rsid w:val="00817EA2"/>
    <w:rsid w:val="00817ED3"/>
    <w:rsid w:val="00820A06"/>
    <w:rsid w:val="00820DBF"/>
    <w:rsid w:val="00821697"/>
    <w:rsid w:val="00821932"/>
    <w:rsid w:val="00821EE9"/>
    <w:rsid w:val="0082282F"/>
    <w:rsid w:val="00822D15"/>
    <w:rsid w:val="0082331A"/>
    <w:rsid w:val="00823B96"/>
    <w:rsid w:val="00823CE8"/>
    <w:rsid w:val="0082418E"/>
    <w:rsid w:val="00824D58"/>
    <w:rsid w:val="0082624D"/>
    <w:rsid w:val="00826509"/>
    <w:rsid w:val="0082664C"/>
    <w:rsid w:val="0082686F"/>
    <w:rsid w:val="00827513"/>
    <w:rsid w:val="00827887"/>
    <w:rsid w:val="00827B9B"/>
    <w:rsid w:val="00827BF5"/>
    <w:rsid w:val="008300EE"/>
    <w:rsid w:val="008308F0"/>
    <w:rsid w:val="0083191E"/>
    <w:rsid w:val="00831C07"/>
    <w:rsid w:val="00832A08"/>
    <w:rsid w:val="00833C46"/>
    <w:rsid w:val="0083403F"/>
    <w:rsid w:val="0083506D"/>
    <w:rsid w:val="00836218"/>
    <w:rsid w:val="00836571"/>
    <w:rsid w:val="0083675A"/>
    <w:rsid w:val="00836FEB"/>
    <w:rsid w:val="008371FE"/>
    <w:rsid w:val="008377DE"/>
    <w:rsid w:val="008402B7"/>
    <w:rsid w:val="0084070F"/>
    <w:rsid w:val="00841561"/>
    <w:rsid w:val="00841C54"/>
    <w:rsid w:val="008422B8"/>
    <w:rsid w:val="0084456E"/>
    <w:rsid w:val="00844B29"/>
    <w:rsid w:val="00844F31"/>
    <w:rsid w:val="0084537D"/>
    <w:rsid w:val="0084541F"/>
    <w:rsid w:val="00845543"/>
    <w:rsid w:val="00845FB7"/>
    <w:rsid w:val="008474B6"/>
    <w:rsid w:val="00847B23"/>
    <w:rsid w:val="008501C2"/>
    <w:rsid w:val="00850902"/>
    <w:rsid w:val="00850B76"/>
    <w:rsid w:val="00850B83"/>
    <w:rsid w:val="0085294D"/>
    <w:rsid w:val="00852E5F"/>
    <w:rsid w:val="0085399A"/>
    <w:rsid w:val="00853ACD"/>
    <w:rsid w:val="0085484C"/>
    <w:rsid w:val="00855A03"/>
    <w:rsid w:val="0085719E"/>
    <w:rsid w:val="00857697"/>
    <w:rsid w:val="008578C6"/>
    <w:rsid w:val="00860D0B"/>
    <w:rsid w:val="008625B6"/>
    <w:rsid w:val="00863D5B"/>
    <w:rsid w:val="00865356"/>
    <w:rsid w:val="008660A9"/>
    <w:rsid w:val="00866114"/>
    <w:rsid w:val="0086650D"/>
    <w:rsid w:val="00866B18"/>
    <w:rsid w:val="00867A41"/>
    <w:rsid w:val="00867F5B"/>
    <w:rsid w:val="00870047"/>
    <w:rsid w:val="00870247"/>
    <w:rsid w:val="00870976"/>
    <w:rsid w:val="00871895"/>
    <w:rsid w:val="008727A9"/>
    <w:rsid w:val="0087380A"/>
    <w:rsid w:val="00874469"/>
    <w:rsid w:val="00874647"/>
    <w:rsid w:val="008747C6"/>
    <w:rsid w:val="00874C9D"/>
    <w:rsid w:val="00874DBA"/>
    <w:rsid w:val="008752F6"/>
    <w:rsid w:val="0087578E"/>
    <w:rsid w:val="00875907"/>
    <w:rsid w:val="00875ABD"/>
    <w:rsid w:val="008761B0"/>
    <w:rsid w:val="00876AE4"/>
    <w:rsid w:val="00877057"/>
    <w:rsid w:val="00877D0A"/>
    <w:rsid w:val="00877F01"/>
    <w:rsid w:val="00877F21"/>
    <w:rsid w:val="00880A17"/>
    <w:rsid w:val="00880CB1"/>
    <w:rsid w:val="00880F65"/>
    <w:rsid w:val="00881038"/>
    <w:rsid w:val="008819F5"/>
    <w:rsid w:val="00881E96"/>
    <w:rsid w:val="008823A4"/>
    <w:rsid w:val="008824FA"/>
    <w:rsid w:val="00884343"/>
    <w:rsid w:val="00885583"/>
    <w:rsid w:val="00885A23"/>
    <w:rsid w:val="00885EC5"/>
    <w:rsid w:val="00886513"/>
    <w:rsid w:val="00886714"/>
    <w:rsid w:val="00886A60"/>
    <w:rsid w:val="008872FB"/>
    <w:rsid w:val="00887724"/>
    <w:rsid w:val="00887753"/>
    <w:rsid w:val="00890119"/>
    <w:rsid w:val="0089038A"/>
    <w:rsid w:val="0089290B"/>
    <w:rsid w:val="00893221"/>
    <w:rsid w:val="008932BD"/>
    <w:rsid w:val="008932E8"/>
    <w:rsid w:val="00893920"/>
    <w:rsid w:val="00894F22"/>
    <w:rsid w:val="00894FED"/>
    <w:rsid w:val="0089535F"/>
    <w:rsid w:val="00895718"/>
    <w:rsid w:val="0089581E"/>
    <w:rsid w:val="0089583D"/>
    <w:rsid w:val="008970C1"/>
    <w:rsid w:val="008973B2"/>
    <w:rsid w:val="008A06FF"/>
    <w:rsid w:val="008A08D2"/>
    <w:rsid w:val="008A1182"/>
    <w:rsid w:val="008A17D2"/>
    <w:rsid w:val="008A1A2C"/>
    <w:rsid w:val="008A1BD2"/>
    <w:rsid w:val="008A1D22"/>
    <w:rsid w:val="008A24A9"/>
    <w:rsid w:val="008A2F2F"/>
    <w:rsid w:val="008A386E"/>
    <w:rsid w:val="008A5FB8"/>
    <w:rsid w:val="008A69D0"/>
    <w:rsid w:val="008A6F40"/>
    <w:rsid w:val="008A70CA"/>
    <w:rsid w:val="008A72A5"/>
    <w:rsid w:val="008A77B4"/>
    <w:rsid w:val="008A7FAA"/>
    <w:rsid w:val="008B12ED"/>
    <w:rsid w:val="008B149A"/>
    <w:rsid w:val="008B174B"/>
    <w:rsid w:val="008B1BDF"/>
    <w:rsid w:val="008B28DB"/>
    <w:rsid w:val="008B3438"/>
    <w:rsid w:val="008B351E"/>
    <w:rsid w:val="008B38E0"/>
    <w:rsid w:val="008B3E1C"/>
    <w:rsid w:val="008B51F1"/>
    <w:rsid w:val="008B61C3"/>
    <w:rsid w:val="008B63AE"/>
    <w:rsid w:val="008B6B13"/>
    <w:rsid w:val="008B7673"/>
    <w:rsid w:val="008B7B58"/>
    <w:rsid w:val="008C0448"/>
    <w:rsid w:val="008C118C"/>
    <w:rsid w:val="008C1279"/>
    <w:rsid w:val="008C1513"/>
    <w:rsid w:val="008C1DD2"/>
    <w:rsid w:val="008C2237"/>
    <w:rsid w:val="008C2429"/>
    <w:rsid w:val="008C295E"/>
    <w:rsid w:val="008C2CBB"/>
    <w:rsid w:val="008C2E69"/>
    <w:rsid w:val="008C31C4"/>
    <w:rsid w:val="008C3447"/>
    <w:rsid w:val="008C3E2F"/>
    <w:rsid w:val="008C3E54"/>
    <w:rsid w:val="008C3F4C"/>
    <w:rsid w:val="008C4C3B"/>
    <w:rsid w:val="008C4D8A"/>
    <w:rsid w:val="008C4DDC"/>
    <w:rsid w:val="008C5275"/>
    <w:rsid w:val="008C534F"/>
    <w:rsid w:val="008C57BE"/>
    <w:rsid w:val="008C6BFF"/>
    <w:rsid w:val="008C74B1"/>
    <w:rsid w:val="008C7D31"/>
    <w:rsid w:val="008D089B"/>
    <w:rsid w:val="008D16D3"/>
    <w:rsid w:val="008D1769"/>
    <w:rsid w:val="008D2881"/>
    <w:rsid w:val="008D2AA3"/>
    <w:rsid w:val="008D2B19"/>
    <w:rsid w:val="008D314A"/>
    <w:rsid w:val="008D3308"/>
    <w:rsid w:val="008D3986"/>
    <w:rsid w:val="008D3F25"/>
    <w:rsid w:val="008D43B5"/>
    <w:rsid w:val="008D44DE"/>
    <w:rsid w:val="008D47FC"/>
    <w:rsid w:val="008D4A6F"/>
    <w:rsid w:val="008D4AFF"/>
    <w:rsid w:val="008D4BC4"/>
    <w:rsid w:val="008D5100"/>
    <w:rsid w:val="008D5644"/>
    <w:rsid w:val="008D708D"/>
    <w:rsid w:val="008D7278"/>
    <w:rsid w:val="008D77CA"/>
    <w:rsid w:val="008E01C4"/>
    <w:rsid w:val="008E03DA"/>
    <w:rsid w:val="008E05E4"/>
    <w:rsid w:val="008E0923"/>
    <w:rsid w:val="008E1391"/>
    <w:rsid w:val="008E19F6"/>
    <w:rsid w:val="008E1CDD"/>
    <w:rsid w:val="008E2835"/>
    <w:rsid w:val="008E2B6F"/>
    <w:rsid w:val="008E33BB"/>
    <w:rsid w:val="008E3A5B"/>
    <w:rsid w:val="008E3B1C"/>
    <w:rsid w:val="008E4E1C"/>
    <w:rsid w:val="008E4EE1"/>
    <w:rsid w:val="008E56DE"/>
    <w:rsid w:val="008E56F8"/>
    <w:rsid w:val="008E5924"/>
    <w:rsid w:val="008E5CE1"/>
    <w:rsid w:val="008E65EC"/>
    <w:rsid w:val="008E6720"/>
    <w:rsid w:val="008E678C"/>
    <w:rsid w:val="008E684F"/>
    <w:rsid w:val="008E7542"/>
    <w:rsid w:val="008E7B83"/>
    <w:rsid w:val="008E7BC4"/>
    <w:rsid w:val="008E7C4D"/>
    <w:rsid w:val="008E7C5B"/>
    <w:rsid w:val="008F03B6"/>
    <w:rsid w:val="008F0B2D"/>
    <w:rsid w:val="008F0DED"/>
    <w:rsid w:val="008F1D55"/>
    <w:rsid w:val="008F29F1"/>
    <w:rsid w:val="008F3CA2"/>
    <w:rsid w:val="008F3D82"/>
    <w:rsid w:val="008F5612"/>
    <w:rsid w:val="008F5BEC"/>
    <w:rsid w:val="008F67DA"/>
    <w:rsid w:val="008F67ED"/>
    <w:rsid w:val="008F6F14"/>
    <w:rsid w:val="008F79C2"/>
    <w:rsid w:val="008F7F2C"/>
    <w:rsid w:val="009004CA"/>
    <w:rsid w:val="009010E5"/>
    <w:rsid w:val="0090183B"/>
    <w:rsid w:val="0090201E"/>
    <w:rsid w:val="0090237F"/>
    <w:rsid w:val="009027DA"/>
    <w:rsid w:val="00902BE6"/>
    <w:rsid w:val="00903190"/>
    <w:rsid w:val="009035BB"/>
    <w:rsid w:val="00903FDF"/>
    <w:rsid w:val="0090447E"/>
    <w:rsid w:val="009044F1"/>
    <w:rsid w:val="00905196"/>
    <w:rsid w:val="009051E6"/>
    <w:rsid w:val="0090541A"/>
    <w:rsid w:val="009055AA"/>
    <w:rsid w:val="00905AEA"/>
    <w:rsid w:val="00905BBC"/>
    <w:rsid w:val="0090611E"/>
    <w:rsid w:val="009061AD"/>
    <w:rsid w:val="0090683D"/>
    <w:rsid w:val="0091005B"/>
    <w:rsid w:val="00911DB9"/>
    <w:rsid w:val="00911DC3"/>
    <w:rsid w:val="00911E13"/>
    <w:rsid w:val="00911E2E"/>
    <w:rsid w:val="0091316B"/>
    <w:rsid w:val="00913594"/>
    <w:rsid w:val="00913623"/>
    <w:rsid w:val="00913BBB"/>
    <w:rsid w:val="0091428E"/>
    <w:rsid w:val="009149E4"/>
    <w:rsid w:val="0091597C"/>
    <w:rsid w:val="009160BC"/>
    <w:rsid w:val="009169C5"/>
    <w:rsid w:val="00917281"/>
    <w:rsid w:val="0091736E"/>
    <w:rsid w:val="00917BB6"/>
    <w:rsid w:val="00917F84"/>
    <w:rsid w:val="009201CA"/>
    <w:rsid w:val="00920827"/>
    <w:rsid w:val="00920F2E"/>
    <w:rsid w:val="00921E2A"/>
    <w:rsid w:val="009224E6"/>
    <w:rsid w:val="00922A1A"/>
    <w:rsid w:val="00922ADF"/>
    <w:rsid w:val="009237A9"/>
    <w:rsid w:val="0092387D"/>
    <w:rsid w:val="009241D3"/>
    <w:rsid w:val="009248EF"/>
    <w:rsid w:val="00924B55"/>
    <w:rsid w:val="00924E9D"/>
    <w:rsid w:val="009256A4"/>
    <w:rsid w:val="00925961"/>
    <w:rsid w:val="009264EB"/>
    <w:rsid w:val="0092674D"/>
    <w:rsid w:val="0092680D"/>
    <w:rsid w:val="00926FD5"/>
    <w:rsid w:val="0092705A"/>
    <w:rsid w:val="009270D2"/>
    <w:rsid w:val="009275C1"/>
    <w:rsid w:val="00927C74"/>
    <w:rsid w:val="00930C33"/>
    <w:rsid w:val="00931069"/>
    <w:rsid w:val="009323A1"/>
    <w:rsid w:val="00932FCF"/>
    <w:rsid w:val="00933CFD"/>
    <w:rsid w:val="00933DDA"/>
    <w:rsid w:val="0093416F"/>
    <w:rsid w:val="00934A91"/>
    <w:rsid w:val="00935446"/>
    <w:rsid w:val="009357DE"/>
    <w:rsid w:val="00935855"/>
    <w:rsid w:val="00935CA7"/>
    <w:rsid w:val="00936145"/>
    <w:rsid w:val="009361FB"/>
    <w:rsid w:val="00936914"/>
    <w:rsid w:val="00936B73"/>
    <w:rsid w:val="00937155"/>
    <w:rsid w:val="00940C68"/>
    <w:rsid w:val="00940CBC"/>
    <w:rsid w:val="00940E90"/>
    <w:rsid w:val="00940FB1"/>
    <w:rsid w:val="00941432"/>
    <w:rsid w:val="00942DD6"/>
    <w:rsid w:val="009431CF"/>
    <w:rsid w:val="00943204"/>
    <w:rsid w:val="00943645"/>
    <w:rsid w:val="009436C8"/>
    <w:rsid w:val="009440E7"/>
    <w:rsid w:val="00945147"/>
    <w:rsid w:val="009459AB"/>
    <w:rsid w:val="00946092"/>
    <w:rsid w:val="00946E14"/>
    <w:rsid w:val="009507AC"/>
    <w:rsid w:val="0095133E"/>
    <w:rsid w:val="00951C0F"/>
    <w:rsid w:val="009522A8"/>
    <w:rsid w:val="0095245A"/>
    <w:rsid w:val="00952484"/>
    <w:rsid w:val="009528EA"/>
    <w:rsid w:val="00952BB0"/>
    <w:rsid w:val="009531BE"/>
    <w:rsid w:val="00953601"/>
    <w:rsid w:val="00953B01"/>
    <w:rsid w:val="00954AF7"/>
    <w:rsid w:val="00956138"/>
    <w:rsid w:val="00956AA6"/>
    <w:rsid w:val="00957817"/>
    <w:rsid w:val="00957DD9"/>
    <w:rsid w:val="00957EFD"/>
    <w:rsid w:val="00960C6A"/>
    <w:rsid w:val="0096155C"/>
    <w:rsid w:val="00961EFA"/>
    <w:rsid w:val="009622A6"/>
    <w:rsid w:val="00963E53"/>
    <w:rsid w:val="00963F08"/>
    <w:rsid w:val="00964084"/>
    <w:rsid w:val="0096491D"/>
    <w:rsid w:val="00965346"/>
    <w:rsid w:val="00965471"/>
    <w:rsid w:val="009655DB"/>
    <w:rsid w:val="0096612C"/>
    <w:rsid w:val="009661B6"/>
    <w:rsid w:val="00966360"/>
    <w:rsid w:val="00966609"/>
    <w:rsid w:val="00966E85"/>
    <w:rsid w:val="00966EF5"/>
    <w:rsid w:val="00967884"/>
    <w:rsid w:val="009717E4"/>
    <w:rsid w:val="00971D8D"/>
    <w:rsid w:val="00971DA3"/>
    <w:rsid w:val="00972FBB"/>
    <w:rsid w:val="009734C7"/>
    <w:rsid w:val="00973567"/>
    <w:rsid w:val="00973BB4"/>
    <w:rsid w:val="00973C8A"/>
    <w:rsid w:val="00973F3D"/>
    <w:rsid w:val="0097455A"/>
    <w:rsid w:val="00974D7F"/>
    <w:rsid w:val="00974E23"/>
    <w:rsid w:val="00974E39"/>
    <w:rsid w:val="00975513"/>
    <w:rsid w:val="00976094"/>
    <w:rsid w:val="009766E6"/>
    <w:rsid w:val="00980AC4"/>
    <w:rsid w:val="00981712"/>
    <w:rsid w:val="00982409"/>
    <w:rsid w:val="00983174"/>
    <w:rsid w:val="009831FE"/>
    <w:rsid w:val="009839D9"/>
    <w:rsid w:val="00983ACF"/>
    <w:rsid w:val="00984755"/>
    <w:rsid w:val="0098505E"/>
    <w:rsid w:val="009851D6"/>
    <w:rsid w:val="00985539"/>
    <w:rsid w:val="009871BD"/>
    <w:rsid w:val="0098746A"/>
    <w:rsid w:val="00987B50"/>
    <w:rsid w:val="00990DAA"/>
    <w:rsid w:val="00990F7A"/>
    <w:rsid w:val="009927CE"/>
    <w:rsid w:val="00992F24"/>
    <w:rsid w:val="009933AB"/>
    <w:rsid w:val="009948C7"/>
    <w:rsid w:val="00994ABF"/>
    <w:rsid w:val="00994F04"/>
    <w:rsid w:val="00995DE7"/>
    <w:rsid w:val="00996009"/>
    <w:rsid w:val="009969C0"/>
    <w:rsid w:val="0099704F"/>
    <w:rsid w:val="00997114"/>
    <w:rsid w:val="00997A9C"/>
    <w:rsid w:val="009A053B"/>
    <w:rsid w:val="009A0EA6"/>
    <w:rsid w:val="009A1AFC"/>
    <w:rsid w:val="009A235A"/>
    <w:rsid w:val="009A30AA"/>
    <w:rsid w:val="009A3BBB"/>
    <w:rsid w:val="009A4147"/>
    <w:rsid w:val="009A530A"/>
    <w:rsid w:val="009A5760"/>
    <w:rsid w:val="009A57DC"/>
    <w:rsid w:val="009A589F"/>
    <w:rsid w:val="009A6CF0"/>
    <w:rsid w:val="009A76B8"/>
    <w:rsid w:val="009A78FE"/>
    <w:rsid w:val="009A7B25"/>
    <w:rsid w:val="009A7C95"/>
    <w:rsid w:val="009B04B9"/>
    <w:rsid w:val="009B0B2E"/>
    <w:rsid w:val="009B1739"/>
    <w:rsid w:val="009B2184"/>
    <w:rsid w:val="009B2C8A"/>
    <w:rsid w:val="009B3A8B"/>
    <w:rsid w:val="009B3C73"/>
    <w:rsid w:val="009B43FF"/>
    <w:rsid w:val="009B45F4"/>
    <w:rsid w:val="009B5012"/>
    <w:rsid w:val="009B51F3"/>
    <w:rsid w:val="009B6E63"/>
    <w:rsid w:val="009B6F13"/>
    <w:rsid w:val="009B712A"/>
    <w:rsid w:val="009B7D15"/>
    <w:rsid w:val="009B7D99"/>
    <w:rsid w:val="009C0269"/>
    <w:rsid w:val="009C0349"/>
    <w:rsid w:val="009C1743"/>
    <w:rsid w:val="009C1B3A"/>
    <w:rsid w:val="009C1C1F"/>
    <w:rsid w:val="009C1C29"/>
    <w:rsid w:val="009C2262"/>
    <w:rsid w:val="009C2275"/>
    <w:rsid w:val="009C2282"/>
    <w:rsid w:val="009C33C9"/>
    <w:rsid w:val="009C35FC"/>
    <w:rsid w:val="009C4BBB"/>
    <w:rsid w:val="009C51CF"/>
    <w:rsid w:val="009C56AD"/>
    <w:rsid w:val="009C59C5"/>
    <w:rsid w:val="009C60B3"/>
    <w:rsid w:val="009C62EA"/>
    <w:rsid w:val="009C6807"/>
    <w:rsid w:val="009C6D5C"/>
    <w:rsid w:val="009C78AA"/>
    <w:rsid w:val="009C7A00"/>
    <w:rsid w:val="009C7F44"/>
    <w:rsid w:val="009C7FE6"/>
    <w:rsid w:val="009D0812"/>
    <w:rsid w:val="009D0934"/>
    <w:rsid w:val="009D0B3B"/>
    <w:rsid w:val="009D0BE6"/>
    <w:rsid w:val="009D12A9"/>
    <w:rsid w:val="009D1381"/>
    <w:rsid w:val="009D1560"/>
    <w:rsid w:val="009D1653"/>
    <w:rsid w:val="009D1D68"/>
    <w:rsid w:val="009D1F77"/>
    <w:rsid w:val="009D2033"/>
    <w:rsid w:val="009D21C9"/>
    <w:rsid w:val="009D2495"/>
    <w:rsid w:val="009D2D5A"/>
    <w:rsid w:val="009D3C14"/>
    <w:rsid w:val="009D4166"/>
    <w:rsid w:val="009D430B"/>
    <w:rsid w:val="009D4418"/>
    <w:rsid w:val="009D45F2"/>
    <w:rsid w:val="009D5BCC"/>
    <w:rsid w:val="009D65A4"/>
    <w:rsid w:val="009D66FE"/>
    <w:rsid w:val="009D7813"/>
    <w:rsid w:val="009D7822"/>
    <w:rsid w:val="009D7995"/>
    <w:rsid w:val="009D7D9A"/>
    <w:rsid w:val="009E00FF"/>
    <w:rsid w:val="009E015B"/>
    <w:rsid w:val="009E093E"/>
    <w:rsid w:val="009E0D07"/>
    <w:rsid w:val="009E1030"/>
    <w:rsid w:val="009E1542"/>
    <w:rsid w:val="009E1B40"/>
    <w:rsid w:val="009E1D53"/>
    <w:rsid w:val="009E477D"/>
    <w:rsid w:val="009E49FA"/>
    <w:rsid w:val="009E6714"/>
    <w:rsid w:val="009E6790"/>
    <w:rsid w:val="009E6FFC"/>
    <w:rsid w:val="009E74C6"/>
    <w:rsid w:val="009E7F9F"/>
    <w:rsid w:val="009F01AE"/>
    <w:rsid w:val="009F0BA9"/>
    <w:rsid w:val="009F1EC6"/>
    <w:rsid w:val="009F354B"/>
    <w:rsid w:val="009F3564"/>
    <w:rsid w:val="009F3BF7"/>
    <w:rsid w:val="009F3E02"/>
    <w:rsid w:val="009F403B"/>
    <w:rsid w:val="009F417D"/>
    <w:rsid w:val="009F4456"/>
    <w:rsid w:val="009F5D13"/>
    <w:rsid w:val="009F5D2B"/>
    <w:rsid w:val="009F62CE"/>
    <w:rsid w:val="009F63D8"/>
    <w:rsid w:val="009F79FB"/>
    <w:rsid w:val="00A00595"/>
    <w:rsid w:val="00A0095C"/>
    <w:rsid w:val="00A00BA6"/>
    <w:rsid w:val="00A01954"/>
    <w:rsid w:val="00A0195F"/>
    <w:rsid w:val="00A026A1"/>
    <w:rsid w:val="00A042CD"/>
    <w:rsid w:val="00A0496E"/>
    <w:rsid w:val="00A06471"/>
    <w:rsid w:val="00A068FD"/>
    <w:rsid w:val="00A07B96"/>
    <w:rsid w:val="00A1019C"/>
    <w:rsid w:val="00A10882"/>
    <w:rsid w:val="00A11421"/>
    <w:rsid w:val="00A115B3"/>
    <w:rsid w:val="00A11A0A"/>
    <w:rsid w:val="00A11D7F"/>
    <w:rsid w:val="00A12088"/>
    <w:rsid w:val="00A1339A"/>
    <w:rsid w:val="00A138E9"/>
    <w:rsid w:val="00A141EB"/>
    <w:rsid w:val="00A14685"/>
    <w:rsid w:val="00A14731"/>
    <w:rsid w:val="00A14945"/>
    <w:rsid w:val="00A152F9"/>
    <w:rsid w:val="00A155B3"/>
    <w:rsid w:val="00A15720"/>
    <w:rsid w:val="00A15E11"/>
    <w:rsid w:val="00A16878"/>
    <w:rsid w:val="00A16C2F"/>
    <w:rsid w:val="00A16D3C"/>
    <w:rsid w:val="00A17EAB"/>
    <w:rsid w:val="00A20021"/>
    <w:rsid w:val="00A201EA"/>
    <w:rsid w:val="00A201F2"/>
    <w:rsid w:val="00A2045D"/>
    <w:rsid w:val="00A21065"/>
    <w:rsid w:val="00A22E90"/>
    <w:rsid w:val="00A22FB0"/>
    <w:rsid w:val="00A235DA"/>
    <w:rsid w:val="00A24446"/>
    <w:rsid w:val="00A25A4F"/>
    <w:rsid w:val="00A26412"/>
    <w:rsid w:val="00A267C9"/>
    <w:rsid w:val="00A26837"/>
    <w:rsid w:val="00A269BA"/>
    <w:rsid w:val="00A26BD9"/>
    <w:rsid w:val="00A270D6"/>
    <w:rsid w:val="00A31B6D"/>
    <w:rsid w:val="00A322A3"/>
    <w:rsid w:val="00A32748"/>
    <w:rsid w:val="00A328B0"/>
    <w:rsid w:val="00A32942"/>
    <w:rsid w:val="00A33B53"/>
    <w:rsid w:val="00A33FAB"/>
    <w:rsid w:val="00A3485F"/>
    <w:rsid w:val="00A34FFD"/>
    <w:rsid w:val="00A36451"/>
    <w:rsid w:val="00A36AAB"/>
    <w:rsid w:val="00A36E5C"/>
    <w:rsid w:val="00A3739F"/>
    <w:rsid w:val="00A373C1"/>
    <w:rsid w:val="00A37488"/>
    <w:rsid w:val="00A37751"/>
    <w:rsid w:val="00A401C5"/>
    <w:rsid w:val="00A40734"/>
    <w:rsid w:val="00A4107B"/>
    <w:rsid w:val="00A41212"/>
    <w:rsid w:val="00A413D9"/>
    <w:rsid w:val="00A4169C"/>
    <w:rsid w:val="00A41938"/>
    <w:rsid w:val="00A41A97"/>
    <w:rsid w:val="00A42736"/>
    <w:rsid w:val="00A43218"/>
    <w:rsid w:val="00A43353"/>
    <w:rsid w:val="00A447BE"/>
    <w:rsid w:val="00A45E49"/>
    <w:rsid w:val="00A46DCB"/>
    <w:rsid w:val="00A470E2"/>
    <w:rsid w:val="00A47952"/>
    <w:rsid w:val="00A47B2D"/>
    <w:rsid w:val="00A47FCF"/>
    <w:rsid w:val="00A5032D"/>
    <w:rsid w:val="00A50502"/>
    <w:rsid w:val="00A513B0"/>
    <w:rsid w:val="00A513CE"/>
    <w:rsid w:val="00A51ADE"/>
    <w:rsid w:val="00A51EBA"/>
    <w:rsid w:val="00A52619"/>
    <w:rsid w:val="00A52657"/>
    <w:rsid w:val="00A52907"/>
    <w:rsid w:val="00A53142"/>
    <w:rsid w:val="00A53E5D"/>
    <w:rsid w:val="00A53F5D"/>
    <w:rsid w:val="00A547C2"/>
    <w:rsid w:val="00A54996"/>
    <w:rsid w:val="00A54E4A"/>
    <w:rsid w:val="00A55196"/>
    <w:rsid w:val="00A551F2"/>
    <w:rsid w:val="00A554DC"/>
    <w:rsid w:val="00A56630"/>
    <w:rsid w:val="00A56D02"/>
    <w:rsid w:val="00A56D20"/>
    <w:rsid w:val="00A57C32"/>
    <w:rsid w:val="00A602AE"/>
    <w:rsid w:val="00A607FB"/>
    <w:rsid w:val="00A614DF"/>
    <w:rsid w:val="00A6199B"/>
    <w:rsid w:val="00A62158"/>
    <w:rsid w:val="00A634BE"/>
    <w:rsid w:val="00A6373F"/>
    <w:rsid w:val="00A64671"/>
    <w:rsid w:val="00A647F9"/>
    <w:rsid w:val="00A649CE"/>
    <w:rsid w:val="00A64D66"/>
    <w:rsid w:val="00A6517A"/>
    <w:rsid w:val="00A65F8C"/>
    <w:rsid w:val="00A67925"/>
    <w:rsid w:val="00A67967"/>
    <w:rsid w:val="00A714F9"/>
    <w:rsid w:val="00A7191B"/>
    <w:rsid w:val="00A71EB2"/>
    <w:rsid w:val="00A72478"/>
    <w:rsid w:val="00A72762"/>
    <w:rsid w:val="00A72924"/>
    <w:rsid w:val="00A72D93"/>
    <w:rsid w:val="00A7344F"/>
    <w:rsid w:val="00A73D3E"/>
    <w:rsid w:val="00A73DD1"/>
    <w:rsid w:val="00A7413F"/>
    <w:rsid w:val="00A74DD9"/>
    <w:rsid w:val="00A74E48"/>
    <w:rsid w:val="00A75360"/>
    <w:rsid w:val="00A755E1"/>
    <w:rsid w:val="00A75757"/>
    <w:rsid w:val="00A75A7F"/>
    <w:rsid w:val="00A7688A"/>
    <w:rsid w:val="00A76CBE"/>
    <w:rsid w:val="00A7725D"/>
    <w:rsid w:val="00A77439"/>
    <w:rsid w:val="00A80C6A"/>
    <w:rsid w:val="00A81847"/>
    <w:rsid w:val="00A81A38"/>
    <w:rsid w:val="00A81CBC"/>
    <w:rsid w:val="00A81E3D"/>
    <w:rsid w:val="00A825F9"/>
    <w:rsid w:val="00A830C7"/>
    <w:rsid w:val="00A83173"/>
    <w:rsid w:val="00A83449"/>
    <w:rsid w:val="00A83A46"/>
    <w:rsid w:val="00A852A2"/>
    <w:rsid w:val="00A85672"/>
    <w:rsid w:val="00A859A8"/>
    <w:rsid w:val="00A85C1A"/>
    <w:rsid w:val="00A85FD3"/>
    <w:rsid w:val="00A86D2F"/>
    <w:rsid w:val="00A87AC1"/>
    <w:rsid w:val="00A87F38"/>
    <w:rsid w:val="00A9034B"/>
    <w:rsid w:val="00A906F6"/>
    <w:rsid w:val="00A90A06"/>
    <w:rsid w:val="00A9171C"/>
    <w:rsid w:val="00A91CF3"/>
    <w:rsid w:val="00A920C9"/>
    <w:rsid w:val="00A922C9"/>
    <w:rsid w:val="00A928F8"/>
    <w:rsid w:val="00A92A1E"/>
    <w:rsid w:val="00A93039"/>
    <w:rsid w:val="00A93467"/>
    <w:rsid w:val="00A939E1"/>
    <w:rsid w:val="00A946CC"/>
    <w:rsid w:val="00A95506"/>
    <w:rsid w:val="00A95A58"/>
    <w:rsid w:val="00A9684A"/>
    <w:rsid w:val="00A96DAB"/>
    <w:rsid w:val="00A96FC3"/>
    <w:rsid w:val="00A97357"/>
    <w:rsid w:val="00A973E0"/>
    <w:rsid w:val="00A97680"/>
    <w:rsid w:val="00A9787D"/>
    <w:rsid w:val="00AA09E4"/>
    <w:rsid w:val="00AA1165"/>
    <w:rsid w:val="00AA1395"/>
    <w:rsid w:val="00AA15B5"/>
    <w:rsid w:val="00AA167D"/>
    <w:rsid w:val="00AA1AFE"/>
    <w:rsid w:val="00AA1C8A"/>
    <w:rsid w:val="00AA2866"/>
    <w:rsid w:val="00AA2D9D"/>
    <w:rsid w:val="00AA3109"/>
    <w:rsid w:val="00AA3D9A"/>
    <w:rsid w:val="00AA4B2E"/>
    <w:rsid w:val="00AA51DB"/>
    <w:rsid w:val="00AA6047"/>
    <w:rsid w:val="00AA6CF3"/>
    <w:rsid w:val="00AA73A2"/>
    <w:rsid w:val="00AA7BC4"/>
    <w:rsid w:val="00AB019C"/>
    <w:rsid w:val="00AB0CE1"/>
    <w:rsid w:val="00AB0D9A"/>
    <w:rsid w:val="00AB0EE8"/>
    <w:rsid w:val="00AB29EA"/>
    <w:rsid w:val="00AB2F9C"/>
    <w:rsid w:val="00AB3123"/>
    <w:rsid w:val="00AB3BF6"/>
    <w:rsid w:val="00AB44C1"/>
    <w:rsid w:val="00AB4625"/>
    <w:rsid w:val="00AB4E4A"/>
    <w:rsid w:val="00AB5145"/>
    <w:rsid w:val="00AB5D6C"/>
    <w:rsid w:val="00AB63B6"/>
    <w:rsid w:val="00AB7ADB"/>
    <w:rsid w:val="00AC0F72"/>
    <w:rsid w:val="00AC100A"/>
    <w:rsid w:val="00AC3607"/>
    <w:rsid w:val="00AC3E87"/>
    <w:rsid w:val="00AC4126"/>
    <w:rsid w:val="00AC481A"/>
    <w:rsid w:val="00AC498C"/>
    <w:rsid w:val="00AC4D5C"/>
    <w:rsid w:val="00AC4FD7"/>
    <w:rsid w:val="00AC5874"/>
    <w:rsid w:val="00AC64E9"/>
    <w:rsid w:val="00AC7086"/>
    <w:rsid w:val="00AC79F6"/>
    <w:rsid w:val="00AC7BE1"/>
    <w:rsid w:val="00AD11E2"/>
    <w:rsid w:val="00AD152D"/>
    <w:rsid w:val="00AD1CA7"/>
    <w:rsid w:val="00AD21E2"/>
    <w:rsid w:val="00AD272E"/>
    <w:rsid w:val="00AD32BC"/>
    <w:rsid w:val="00AD3E7E"/>
    <w:rsid w:val="00AD410D"/>
    <w:rsid w:val="00AD41DC"/>
    <w:rsid w:val="00AD465F"/>
    <w:rsid w:val="00AD54EA"/>
    <w:rsid w:val="00AD5502"/>
    <w:rsid w:val="00AD5E73"/>
    <w:rsid w:val="00AD79C0"/>
    <w:rsid w:val="00AE04A1"/>
    <w:rsid w:val="00AE05C9"/>
    <w:rsid w:val="00AE0975"/>
    <w:rsid w:val="00AE155A"/>
    <w:rsid w:val="00AE19B0"/>
    <w:rsid w:val="00AE1BEF"/>
    <w:rsid w:val="00AE3742"/>
    <w:rsid w:val="00AE3E15"/>
    <w:rsid w:val="00AE4CB1"/>
    <w:rsid w:val="00AE4D4A"/>
    <w:rsid w:val="00AE5175"/>
    <w:rsid w:val="00AE53DC"/>
    <w:rsid w:val="00AE58B6"/>
    <w:rsid w:val="00AE5AF1"/>
    <w:rsid w:val="00AE64D0"/>
    <w:rsid w:val="00AE7640"/>
    <w:rsid w:val="00AE7BA5"/>
    <w:rsid w:val="00AE7D01"/>
    <w:rsid w:val="00AE7F9D"/>
    <w:rsid w:val="00AF083C"/>
    <w:rsid w:val="00AF1EB6"/>
    <w:rsid w:val="00AF31BB"/>
    <w:rsid w:val="00AF3A0B"/>
    <w:rsid w:val="00AF421E"/>
    <w:rsid w:val="00AF4BB5"/>
    <w:rsid w:val="00AF4C90"/>
    <w:rsid w:val="00AF6836"/>
    <w:rsid w:val="00AF7078"/>
    <w:rsid w:val="00AF708B"/>
    <w:rsid w:val="00AF70EF"/>
    <w:rsid w:val="00AF7894"/>
    <w:rsid w:val="00AF7B14"/>
    <w:rsid w:val="00AF7B54"/>
    <w:rsid w:val="00B00908"/>
    <w:rsid w:val="00B01157"/>
    <w:rsid w:val="00B0242B"/>
    <w:rsid w:val="00B028A7"/>
    <w:rsid w:val="00B02A19"/>
    <w:rsid w:val="00B03577"/>
    <w:rsid w:val="00B03C91"/>
    <w:rsid w:val="00B06016"/>
    <w:rsid w:val="00B060B2"/>
    <w:rsid w:val="00B064C3"/>
    <w:rsid w:val="00B07402"/>
    <w:rsid w:val="00B07882"/>
    <w:rsid w:val="00B07A20"/>
    <w:rsid w:val="00B1024D"/>
    <w:rsid w:val="00B1038B"/>
    <w:rsid w:val="00B10511"/>
    <w:rsid w:val="00B10732"/>
    <w:rsid w:val="00B1092B"/>
    <w:rsid w:val="00B112C6"/>
    <w:rsid w:val="00B11A40"/>
    <w:rsid w:val="00B12006"/>
    <w:rsid w:val="00B12A9C"/>
    <w:rsid w:val="00B12B29"/>
    <w:rsid w:val="00B1379F"/>
    <w:rsid w:val="00B13C57"/>
    <w:rsid w:val="00B14604"/>
    <w:rsid w:val="00B14FB0"/>
    <w:rsid w:val="00B15118"/>
    <w:rsid w:val="00B15A2B"/>
    <w:rsid w:val="00B15D1F"/>
    <w:rsid w:val="00B15EF2"/>
    <w:rsid w:val="00B164FF"/>
    <w:rsid w:val="00B1717D"/>
    <w:rsid w:val="00B17603"/>
    <w:rsid w:val="00B17ADA"/>
    <w:rsid w:val="00B17FDD"/>
    <w:rsid w:val="00B21613"/>
    <w:rsid w:val="00B21D78"/>
    <w:rsid w:val="00B21DF0"/>
    <w:rsid w:val="00B2243D"/>
    <w:rsid w:val="00B230EE"/>
    <w:rsid w:val="00B23498"/>
    <w:rsid w:val="00B23EA1"/>
    <w:rsid w:val="00B23F8D"/>
    <w:rsid w:val="00B24438"/>
    <w:rsid w:val="00B2477C"/>
    <w:rsid w:val="00B24FCD"/>
    <w:rsid w:val="00B25119"/>
    <w:rsid w:val="00B25181"/>
    <w:rsid w:val="00B25BD1"/>
    <w:rsid w:val="00B260BE"/>
    <w:rsid w:val="00B26125"/>
    <w:rsid w:val="00B269F5"/>
    <w:rsid w:val="00B27319"/>
    <w:rsid w:val="00B276D7"/>
    <w:rsid w:val="00B279EA"/>
    <w:rsid w:val="00B30258"/>
    <w:rsid w:val="00B307DE"/>
    <w:rsid w:val="00B30C9F"/>
    <w:rsid w:val="00B310AE"/>
    <w:rsid w:val="00B314B6"/>
    <w:rsid w:val="00B319F6"/>
    <w:rsid w:val="00B32629"/>
    <w:rsid w:val="00B329E1"/>
    <w:rsid w:val="00B33EC8"/>
    <w:rsid w:val="00B34562"/>
    <w:rsid w:val="00B34BE8"/>
    <w:rsid w:val="00B355E3"/>
    <w:rsid w:val="00B35840"/>
    <w:rsid w:val="00B35C0D"/>
    <w:rsid w:val="00B37889"/>
    <w:rsid w:val="00B40748"/>
    <w:rsid w:val="00B411F4"/>
    <w:rsid w:val="00B41CAB"/>
    <w:rsid w:val="00B424A2"/>
    <w:rsid w:val="00B425AA"/>
    <w:rsid w:val="00B42784"/>
    <w:rsid w:val="00B43533"/>
    <w:rsid w:val="00B43946"/>
    <w:rsid w:val="00B43CE8"/>
    <w:rsid w:val="00B43DF7"/>
    <w:rsid w:val="00B44056"/>
    <w:rsid w:val="00B46324"/>
    <w:rsid w:val="00B46ECF"/>
    <w:rsid w:val="00B46FC5"/>
    <w:rsid w:val="00B47496"/>
    <w:rsid w:val="00B4768E"/>
    <w:rsid w:val="00B4781C"/>
    <w:rsid w:val="00B47820"/>
    <w:rsid w:val="00B50208"/>
    <w:rsid w:val="00B5109D"/>
    <w:rsid w:val="00B511FB"/>
    <w:rsid w:val="00B513E3"/>
    <w:rsid w:val="00B52538"/>
    <w:rsid w:val="00B5256D"/>
    <w:rsid w:val="00B52A53"/>
    <w:rsid w:val="00B52C0B"/>
    <w:rsid w:val="00B52EBE"/>
    <w:rsid w:val="00B5365A"/>
    <w:rsid w:val="00B53D72"/>
    <w:rsid w:val="00B549F2"/>
    <w:rsid w:val="00B55692"/>
    <w:rsid w:val="00B55EEB"/>
    <w:rsid w:val="00B55F0D"/>
    <w:rsid w:val="00B55FAA"/>
    <w:rsid w:val="00B5731C"/>
    <w:rsid w:val="00B57607"/>
    <w:rsid w:val="00B57F90"/>
    <w:rsid w:val="00B60F95"/>
    <w:rsid w:val="00B615EC"/>
    <w:rsid w:val="00B61A2F"/>
    <w:rsid w:val="00B62134"/>
    <w:rsid w:val="00B6248A"/>
    <w:rsid w:val="00B628CC"/>
    <w:rsid w:val="00B6298C"/>
    <w:rsid w:val="00B62B70"/>
    <w:rsid w:val="00B631C8"/>
    <w:rsid w:val="00B63598"/>
    <w:rsid w:val="00B641D4"/>
    <w:rsid w:val="00B64475"/>
    <w:rsid w:val="00B64758"/>
    <w:rsid w:val="00B65039"/>
    <w:rsid w:val="00B6524C"/>
    <w:rsid w:val="00B65813"/>
    <w:rsid w:val="00B65CAA"/>
    <w:rsid w:val="00B66B56"/>
    <w:rsid w:val="00B66F7B"/>
    <w:rsid w:val="00B67760"/>
    <w:rsid w:val="00B67AB0"/>
    <w:rsid w:val="00B67C4D"/>
    <w:rsid w:val="00B67DD5"/>
    <w:rsid w:val="00B7045A"/>
    <w:rsid w:val="00B709AC"/>
    <w:rsid w:val="00B70C5B"/>
    <w:rsid w:val="00B713AD"/>
    <w:rsid w:val="00B72204"/>
    <w:rsid w:val="00B722CC"/>
    <w:rsid w:val="00B72972"/>
    <w:rsid w:val="00B72B44"/>
    <w:rsid w:val="00B7396C"/>
    <w:rsid w:val="00B73D30"/>
    <w:rsid w:val="00B73EAA"/>
    <w:rsid w:val="00B741F3"/>
    <w:rsid w:val="00B75B7B"/>
    <w:rsid w:val="00B76C08"/>
    <w:rsid w:val="00B76E7C"/>
    <w:rsid w:val="00B77122"/>
    <w:rsid w:val="00B80545"/>
    <w:rsid w:val="00B8057E"/>
    <w:rsid w:val="00B8060D"/>
    <w:rsid w:val="00B806F8"/>
    <w:rsid w:val="00B807BD"/>
    <w:rsid w:val="00B80E01"/>
    <w:rsid w:val="00B81999"/>
    <w:rsid w:val="00B81A2E"/>
    <w:rsid w:val="00B81BDA"/>
    <w:rsid w:val="00B81EDE"/>
    <w:rsid w:val="00B8268E"/>
    <w:rsid w:val="00B82A63"/>
    <w:rsid w:val="00B82C14"/>
    <w:rsid w:val="00B83421"/>
    <w:rsid w:val="00B83665"/>
    <w:rsid w:val="00B836E2"/>
    <w:rsid w:val="00B846E2"/>
    <w:rsid w:val="00B854C6"/>
    <w:rsid w:val="00B857E9"/>
    <w:rsid w:val="00B860E1"/>
    <w:rsid w:val="00B861CD"/>
    <w:rsid w:val="00B86975"/>
    <w:rsid w:val="00B8763D"/>
    <w:rsid w:val="00B87C2D"/>
    <w:rsid w:val="00B900E6"/>
    <w:rsid w:val="00B91270"/>
    <w:rsid w:val="00B91CA6"/>
    <w:rsid w:val="00B928EB"/>
    <w:rsid w:val="00B92F97"/>
    <w:rsid w:val="00B933C7"/>
    <w:rsid w:val="00B93EDB"/>
    <w:rsid w:val="00B94E97"/>
    <w:rsid w:val="00B956F1"/>
    <w:rsid w:val="00B96C39"/>
    <w:rsid w:val="00B97660"/>
    <w:rsid w:val="00BA057F"/>
    <w:rsid w:val="00BA06FC"/>
    <w:rsid w:val="00BA1A7D"/>
    <w:rsid w:val="00BA2778"/>
    <w:rsid w:val="00BA2879"/>
    <w:rsid w:val="00BA34F5"/>
    <w:rsid w:val="00BA3B0C"/>
    <w:rsid w:val="00BA3B2B"/>
    <w:rsid w:val="00BA3CF5"/>
    <w:rsid w:val="00BA55B2"/>
    <w:rsid w:val="00BA6355"/>
    <w:rsid w:val="00BA7111"/>
    <w:rsid w:val="00BA730B"/>
    <w:rsid w:val="00BA76A5"/>
    <w:rsid w:val="00BB02E6"/>
    <w:rsid w:val="00BB09E4"/>
    <w:rsid w:val="00BB128A"/>
    <w:rsid w:val="00BB130C"/>
    <w:rsid w:val="00BB14CE"/>
    <w:rsid w:val="00BB173E"/>
    <w:rsid w:val="00BB17CE"/>
    <w:rsid w:val="00BB1AE8"/>
    <w:rsid w:val="00BB279A"/>
    <w:rsid w:val="00BB2948"/>
    <w:rsid w:val="00BB2B60"/>
    <w:rsid w:val="00BB3401"/>
    <w:rsid w:val="00BB3779"/>
    <w:rsid w:val="00BB44D3"/>
    <w:rsid w:val="00BB44EE"/>
    <w:rsid w:val="00BB4F5B"/>
    <w:rsid w:val="00BB648D"/>
    <w:rsid w:val="00BB6B76"/>
    <w:rsid w:val="00BB6EB1"/>
    <w:rsid w:val="00BB742F"/>
    <w:rsid w:val="00BB7704"/>
    <w:rsid w:val="00BB7733"/>
    <w:rsid w:val="00BC00D4"/>
    <w:rsid w:val="00BC0179"/>
    <w:rsid w:val="00BC0B50"/>
    <w:rsid w:val="00BC106D"/>
    <w:rsid w:val="00BC136A"/>
    <w:rsid w:val="00BC140D"/>
    <w:rsid w:val="00BC1CA6"/>
    <w:rsid w:val="00BC29ED"/>
    <w:rsid w:val="00BC2C55"/>
    <w:rsid w:val="00BC396E"/>
    <w:rsid w:val="00BC41A5"/>
    <w:rsid w:val="00BC4A2C"/>
    <w:rsid w:val="00BC4EF3"/>
    <w:rsid w:val="00BC5451"/>
    <w:rsid w:val="00BC63A3"/>
    <w:rsid w:val="00BC6428"/>
    <w:rsid w:val="00BC6482"/>
    <w:rsid w:val="00BC6C46"/>
    <w:rsid w:val="00BC7556"/>
    <w:rsid w:val="00BC7F89"/>
    <w:rsid w:val="00BD0213"/>
    <w:rsid w:val="00BD06C3"/>
    <w:rsid w:val="00BD07A0"/>
    <w:rsid w:val="00BD0F80"/>
    <w:rsid w:val="00BD1A26"/>
    <w:rsid w:val="00BD1D7D"/>
    <w:rsid w:val="00BD2125"/>
    <w:rsid w:val="00BD24E3"/>
    <w:rsid w:val="00BD2ABF"/>
    <w:rsid w:val="00BD3F5E"/>
    <w:rsid w:val="00BD5951"/>
    <w:rsid w:val="00BD5E33"/>
    <w:rsid w:val="00BD6BFE"/>
    <w:rsid w:val="00BD7F0F"/>
    <w:rsid w:val="00BE0173"/>
    <w:rsid w:val="00BE03D5"/>
    <w:rsid w:val="00BE055B"/>
    <w:rsid w:val="00BE0914"/>
    <w:rsid w:val="00BE1170"/>
    <w:rsid w:val="00BE1C2B"/>
    <w:rsid w:val="00BE1E63"/>
    <w:rsid w:val="00BE2050"/>
    <w:rsid w:val="00BE207E"/>
    <w:rsid w:val="00BE2AD5"/>
    <w:rsid w:val="00BE2BDF"/>
    <w:rsid w:val="00BE2FC6"/>
    <w:rsid w:val="00BE307D"/>
    <w:rsid w:val="00BE33E9"/>
    <w:rsid w:val="00BE3541"/>
    <w:rsid w:val="00BE3757"/>
    <w:rsid w:val="00BE3E11"/>
    <w:rsid w:val="00BE5BB1"/>
    <w:rsid w:val="00BE5EC8"/>
    <w:rsid w:val="00BE61EC"/>
    <w:rsid w:val="00BE6406"/>
    <w:rsid w:val="00BE67C4"/>
    <w:rsid w:val="00BE6863"/>
    <w:rsid w:val="00BE7404"/>
    <w:rsid w:val="00BE76BA"/>
    <w:rsid w:val="00BE7948"/>
    <w:rsid w:val="00BF01EE"/>
    <w:rsid w:val="00BF0245"/>
    <w:rsid w:val="00BF081A"/>
    <w:rsid w:val="00BF0B0A"/>
    <w:rsid w:val="00BF1AC9"/>
    <w:rsid w:val="00BF1F2E"/>
    <w:rsid w:val="00BF1F84"/>
    <w:rsid w:val="00BF26C7"/>
    <w:rsid w:val="00BF275E"/>
    <w:rsid w:val="00BF3478"/>
    <w:rsid w:val="00BF352A"/>
    <w:rsid w:val="00BF370B"/>
    <w:rsid w:val="00BF4484"/>
    <w:rsid w:val="00BF4CD3"/>
    <w:rsid w:val="00BF5B08"/>
    <w:rsid w:val="00BF5B12"/>
    <w:rsid w:val="00BF5DD7"/>
    <w:rsid w:val="00BF60BE"/>
    <w:rsid w:val="00BF686F"/>
    <w:rsid w:val="00BF6E0F"/>
    <w:rsid w:val="00BF6FBB"/>
    <w:rsid w:val="00BF72BB"/>
    <w:rsid w:val="00BF76C5"/>
    <w:rsid w:val="00BF7829"/>
    <w:rsid w:val="00BF7E9C"/>
    <w:rsid w:val="00BF7E9D"/>
    <w:rsid w:val="00C008CD"/>
    <w:rsid w:val="00C015ED"/>
    <w:rsid w:val="00C017FD"/>
    <w:rsid w:val="00C01B85"/>
    <w:rsid w:val="00C01DF5"/>
    <w:rsid w:val="00C01F02"/>
    <w:rsid w:val="00C02439"/>
    <w:rsid w:val="00C02AEB"/>
    <w:rsid w:val="00C02D1D"/>
    <w:rsid w:val="00C02ED9"/>
    <w:rsid w:val="00C0308F"/>
    <w:rsid w:val="00C0324D"/>
    <w:rsid w:val="00C03754"/>
    <w:rsid w:val="00C03A2D"/>
    <w:rsid w:val="00C03B9C"/>
    <w:rsid w:val="00C047F9"/>
    <w:rsid w:val="00C04A67"/>
    <w:rsid w:val="00C056CE"/>
    <w:rsid w:val="00C06316"/>
    <w:rsid w:val="00C06351"/>
    <w:rsid w:val="00C06D71"/>
    <w:rsid w:val="00C07EB1"/>
    <w:rsid w:val="00C07FB0"/>
    <w:rsid w:val="00C1052E"/>
    <w:rsid w:val="00C11438"/>
    <w:rsid w:val="00C11651"/>
    <w:rsid w:val="00C12127"/>
    <w:rsid w:val="00C1222F"/>
    <w:rsid w:val="00C129A5"/>
    <w:rsid w:val="00C1367C"/>
    <w:rsid w:val="00C13684"/>
    <w:rsid w:val="00C145CA"/>
    <w:rsid w:val="00C14FCB"/>
    <w:rsid w:val="00C152A7"/>
    <w:rsid w:val="00C15ABC"/>
    <w:rsid w:val="00C15B0D"/>
    <w:rsid w:val="00C163CD"/>
    <w:rsid w:val="00C1653D"/>
    <w:rsid w:val="00C16664"/>
    <w:rsid w:val="00C1767E"/>
    <w:rsid w:val="00C20E4A"/>
    <w:rsid w:val="00C222A2"/>
    <w:rsid w:val="00C22444"/>
    <w:rsid w:val="00C23093"/>
    <w:rsid w:val="00C23640"/>
    <w:rsid w:val="00C2371A"/>
    <w:rsid w:val="00C240F6"/>
    <w:rsid w:val="00C24878"/>
    <w:rsid w:val="00C24A4D"/>
    <w:rsid w:val="00C24BF3"/>
    <w:rsid w:val="00C24F1C"/>
    <w:rsid w:val="00C2586D"/>
    <w:rsid w:val="00C2691F"/>
    <w:rsid w:val="00C26B50"/>
    <w:rsid w:val="00C3136A"/>
    <w:rsid w:val="00C315BE"/>
    <w:rsid w:val="00C316EB"/>
    <w:rsid w:val="00C31788"/>
    <w:rsid w:val="00C331E0"/>
    <w:rsid w:val="00C33C7F"/>
    <w:rsid w:val="00C33E59"/>
    <w:rsid w:val="00C33F87"/>
    <w:rsid w:val="00C3435A"/>
    <w:rsid w:val="00C343D1"/>
    <w:rsid w:val="00C3458A"/>
    <w:rsid w:val="00C34F5E"/>
    <w:rsid w:val="00C35907"/>
    <w:rsid w:val="00C363BE"/>
    <w:rsid w:val="00C36732"/>
    <w:rsid w:val="00C36A13"/>
    <w:rsid w:val="00C36D60"/>
    <w:rsid w:val="00C36DD4"/>
    <w:rsid w:val="00C36E35"/>
    <w:rsid w:val="00C37B59"/>
    <w:rsid w:val="00C41931"/>
    <w:rsid w:val="00C4239C"/>
    <w:rsid w:val="00C42A7A"/>
    <w:rsid w:val="00C438F0"/>
    <w:rsid w:val="00C444D5"/>
    <w:rsid w:val="00C44555"/>
    <w:rsid w:val="00C446CC"/>
    <w:rsid w:val="00C44743"/>
    <w:rsid w:val="00C457AD"/>
    <w:rsid w:val="00C45BA0"/>
    <w:rsid w:val="00C45D52"/>
    <w:rsid w:val="00C45ED4"/>
    <w:rsid w:val="00C46BA7"/>
    <w:rsid w:val="00C46D8E"/>
    <w:rsid w:val="00C52084"/>
    <w:rsid w:val="00C526FE"/>
    <w:rsid w:val="00C5322B"/>
    <w:rsid w:val="00C53724"/>
    <w:rsid w:val="00C53B13"/>
    <w:rsid w:val="00C54463"/>
    <w:rsid w:val="00C544F6"/>
    <w:rsid w:val="00C545D9"/>
    <w:rsid w:val="00C54B06"/>
    <w:rsid w:val="00C54DC7"/>
    <w:rsid w:val="00C55226"/>
    <w:rsid w:val="00C554EB"/>
    <w:rsid w:val="00C55AB1"/>
    <w:rsid w:val="00C55B2B"/>
    <w:rsid w:val="00C55D02"/>
    <w:rsid w:val="00C55E03"/>
    <w:rsid w:val="00C560BD"/>
    <w:rsid w:val="00C56263"/>
    <w:rsid w:val="00C56DFE"/>
    <w:rsid w:val="00C570A2"/>
    <w:rsid w:val="00C57BB8"/>
    <w:rsid w:val="00C601D2"/>
    <w:rsid w:val="00C603BA"/>
    <w:rsid w:val="00C603EC"/>
    <w:rsid w:val="00C61325"/>
    <w:rsid w:val="00C61937"/>
    <w:rsid w:val="00C6212E"/>
    <w:rsid w:val="00C62CA9"/>
    <w:rsid w:val="00C63D23"/>
    <w:rsid w:val="00C641D1"/>
    <w:rsid w:val="00C656C5"/>
    <w:rsid w:val="00C65DFB"/>
    <w:rsid w:val="00C66DC5"/>
    <w:rsid w:val="00C67C88"/>
    <w:rsid w:val="00C67D13"/>
    <w:rsid w:val="00C71660"/>
    <w:rsid w:val="00C72772"/>
    <w:rsid w:val="00C72813"/>
    <w:rsid w:val="00C73680"/>
    <w:rsid w:val="00C736EC"/>
    <w:rsid w:val="00C73F0B"/>
    <w:rsid w:val="00C749CA"/>
    <w:rsid w:val="00C76038"/>
    <w:rsid w:val="00C763DD"/>
    <w:rsid w:val="00C76AB1"/>
    <w:rsid w:val="00C76F37"/>
    <w:rsid w:val="00C77568"/>
    <w:rsid w:val="00C77DB2"/>
    <w:rsid w:val="00C77F6C"/>
    <w:rsid w:val="00C77F71"/>
    <w:rsid w:val="00C8057C"/>
    <w:rsid w:val="00C806C2"/>
    <w:rsid w:val="00C80B5D"/>
    <w:rsid w:val="00C821A2"/>
    <w:rsid w:val="00C82364"/>
    <w:rsid w:val="00C82868"/>
    <w:rsid w:val="00C829D4"/>
    <w:rsid w:val="00C82B64"/>
    <w:rsid w:val="00C82D4E"/>
    <w:rsid w:val="00C82D6E"/>
    <w:rsid w:val="00C83DDB"/>
    <w:rsid w:val="00C84AB5"/>
    <w:rsid w:val="00C861A3"/>
    <w:rsid w:val="00C8633A"/>
    <w:rsid w:val="00C8643F"/>
    <w:rsid w:val="00C90039"/>
    <w:rsid w:val="00C90070"/>
    <w:rsid w:val="00C900F2"/>
    <w:rsid w:val="00C90C3C"/>
    <w:rsid w:val="00C91088"/>
    <w:rsid w:val="00C918CC"/>
    <w:rsid w:val="00C9211D"/>
    <w:rsid w:val="00C925C8"/>
    <w:rsid w:val="00C92862"/>
    <w:rsid w:val="00C92D2B"/>
    <w:rsid w:val="00C92E38"/>
    <w:rsid w:val="00C930CA"/>
    <w:rsid w:val="00C93671"/>
    <w:rsid w:val="00C93D88"/>
    <w:rsid w:val="00C9407C"/>
    <w:rsid w:val="00C948D7"/>
    <w:rsid w:val="00C94FC6"/>
    <w:rsid w:val="00C9543B"/>
    <w:rsid w:val="00C9581A"/>
    <w:rsid w:val="00C95C06"/>
    <w:rsid w:val="00C966B4"/>
    <w:rsid w:val="00C9672E"/>
    <w:rsid w:val="00C96E14"/>
    <w:rsid w:val="00C970AC"/>
    <w:rsid w:val="00C972BE"/>
    <w:rsid w:val="00C97DFF"/>
    <w:rsid w:val="00CA07E9"/>
    <w:rsid w:val="00CA0BCC"/>
    <w:rsid w:val="00CA190D"/>
    <w:rsid w:val="00CA1A89"/>
    <w:rsid w:val="00CA1AE5"/>
    <w:rsid w:val="00CA1DF4"/>
    <w:rsid w:val="00CA20D1"/>
    <w:rsid w:val="00CA21C9"/>
    <w:rsid w:val="00CA2D4A"/>
    <w:rsid w:val="00CA316C"/>
    <w:rsid w:val="00CA3862"/>
    <w:rsid w:val="00CA3C8A"/>
    <w:rsid w:val="00CA3FA9"/>
    <w:rsid w:val="00CA5CE7"/>
    <w:rsid w:val="00CA6DC1"/>
    <w:rsid w:val="00CA716C"/>
    <w:rsid w:val="00CA786C"/>
    <w:rsid w:val="00CB0A01"/>
    <w:rsid w:val="00CB116D"/>
    <w:rsid w:val="00CB13C7"/>
    <w:rsid w:val="00CB18AB"/>
    <w:rsid w:val="00CB1AC7"/>
    <w:rsid w:val="00CB201E"/>
    <w:rsid w:val="00CB21B8"/>
    <w:rsid w:val="00CB23E7"/>
    <w:rsid w:val="00CB28D4"/>
    <w:rsid w:val="00CB2B9A"/>
    <w:rsid w:val="00CB2C3B"/>
    <w:rsid w:val="00CB3828"/>
    <w:rsid w:val="00CB3975"/>
    <w:rsid w:val="00CB3DDA"/>
    <w:rsid w:val="00CB418C"/>
    <w:rsid w:val="00CB4215"/>
    <w:rsid w:val="00CB4411"/>
    <w:rsid w:val="00CB4E8D"/>
    <w:rsid w:val="00CB5B5E"/>
    <w:rsid w:val="00CB64C9"/>
    <w:rsid w:val="00CB6667"/>
    <w:rsid w:val="00CB6AE0"/>
    <w:rsid w:val="00CB7C31"/>
    <w:rsid w:val="00CC005E"/>
    <w:rsid w:val="00CC11E9"/>
    <w:rsid w:val="00CC13C8"/>
    <w:rsid w:val="00CC1493"/>
    <w:rsid w:val="00CC1661"/>
    <w:rsid w:val="00CC18A8"/>
    <w:rsid w:val="00CC1DA4"/>
    <w:rsid w:val="00CC224E"/>
    <w:rsid w:val="00CC307D"/>
    <w:rsid w:val="00CC3CBB"/>
    <w:rsid w:val="00CC40AC"/>
    <w:rsid w:val="00CC5F57"/>
    <w:rsid w:val="00CC67C0"/>
    <w:rsid w:val="00CC6DB0"/>
    <w:rsid w:val="00CC7136"/>
    <w:rsid w:val="00CD0A7D"/>
    <w:rsid w:val="00CD0FA7"/>
    <w:rsid w:val="00CD24E3"/>
    <w:rsid w:val="00CD2600"/>
    <w:rsid w:val="00CD29EE"/>
    <w:rsid w:val="00CD2D62"/>
    <w:rsid w:val="00CD3493"/>
    <w:rsid w:val="00CD46BF"/>
    <w:rsid w:val="00CD4B0A"/>
    <w:rsid w:val="00CD4C76"/>
    <w:rsid w:val="00CD533D"/>
    <w:rsid w:val="00CD5366"/>
    <w:rsid w:val="00CD5619"/>
    <w:rsid w:val="00CD57D4"/>
    <w:rsid w:val="00CD5CD4"/>
    <w:rsid w:val="00CD5F2E"/>
    <w:rsid w:val="00CD6DFD"/>
    <w:rsid w:val="00CE12B7"/>
    <w:rsid w:val="00CE12CE"/>
    <w:rsid w:val="00CE1466"/>
    <w:rsid w:val="00CE1577"/>
    <w:rsid w:val="00CE1742"/>
    <w:rsid w:val="00CE1F0C"/>
    <w:rsid w:val="00CE3264"/>
    <w:rsid w:val="00CE34F0"/>
    <w:rsid w:val="00CE3739"/>
    <w:rsid w:val="00CE3E1C"/>
    <w:rsid w:val="00CE5765"/>
    <w:rsid w:val="00CE5978"/>
    <w:rsid w:val="00CE5B38"/>
    <w:rsid w:val="00CE6F57"/>
    <w:rsid w:val="00CE77C9"/>
    <w:rsid w:val="00CE780A"/>
    <w:rsid w:val="00CE7891"/>
    <w:rsid w:val="00CE7B0D"/>
    <w:rsid w:val="00CE7E67"/>
    <w:rsid w:val="00CF0947"/>
    <w:rsid w:val="00CF0F94"/>
    <w:rsid w:val="00CF117B"/>
    <w:rsid w:val="00CF1281"/>
    <w:rsid w:val="00CF17B7"/>
    <w:rsid w:val="00CF2D6D"/>
    <w:rsid w:val="00CF3627"/>
    <w:rsid w:val="00CF369A"/>
    <w:rsid w:val="00CF4341"/>
    <w:rsid w:val="00CF4695"/>
    <w:rsid w:val="00CF5008"/>
    <w:rsid w:val="00CF6668"/>
    <w:rsid w:val="00CF6B46"/>
    <w:rsid w:val="00CF6D86"/>
    <w:rsid w:val="00CF7BBC"/>
    <w:rsid w:val="00D0141F"/>
    <w:rsid w:val="00D01458"/>
    <w:rsid w:val="00D0189C"/>
    <w:rsid w:val="00D01E6B"/>
    <w:rsid w:val="00D025A3"/>
    <w:rsid w:val="00D04425"/>
    <w:rsid w:val="00D05182"/>
    <w:rsid w:val="00D053CB"/>
    <w:rsid w:val="00D055B5"/>
    <w:rsid w:val="00D0571B"/>
    <w:rsid w:val="00D05975"/>
    <w:rsid w:val="00D060D7"/>
    <w:rsid w:val="00D06276"/>
    <w:rsid w:val="00D0690C"/>
    <w:rsid w:val="00D06EAC"/>
    <w:rsid w:val="00D07345"/>
    <w:rsid w:val="00D07D4C"/>
    <w:rsid w:val="00D1089E"/>
    <w:rsid w:val="00D10A4F"/>
    <w:rsid w:val="00D117E1"/>
    <w:rsid w:val="00D11882"/>
    <w:rsid w:val="00D11B94"/>
    <w:rsid w:val="00D12631"/>
    <w:rsid w:val="00D12B20"/>
    <w:rsid w:val="00D138ED"/>
    <w:rsid w:val="00D13BBE"/>
    <w:rsid w:val="00D153BF"/>
    <w:rsid w:val="00D15A61"/>
    <w:rsid w:val="00D16389"/>
    <w:rsid w:val="00D164E3"/>
    <w:rsid w:val="00D167C3"/>
    <w:rsid w:val="00D16B2B"/>
    <w:rsid w:val="00D16F7A"/>
    <w:rsid w:val="00D171C3"/>
    <w:rsid w:val="00D2162C"/>
    <w:rsid w:val="00D2180D"/>
    <w:rsid w:val="00D21B57"/>
    <w:rsid w:val="00D21DD4"/>
    <w:rsid w:val="00D22913"/>
    <w:rsid w:val="00D23998"/>
    <w:rsid w:val="00D24289"/>
    <w:rsid w:val="00D248C4"/>
    <w:rsid w:val="00D249A7"/>
    <w:rsid w:val="00D24EF8"/>
    <w:rsid w:val="00D25519"/>
    <w:rsid w:val="00D25C06"/>
    <w:rsid w:val="00D26623"/>
    <w:rsid w:val="00D27527"/>
    <w:rsid w:val="00D276F9"/>
    <w:rsid w:val="00D27912"/>
    <w:rsid w:val="00D279A0"/>
    <w:rsid w:val="00D27F11"/>
    <w:rsid w:val="00D3017F"/>
    <w:rsid w:val="00D30310"/>
    <w:rsid w:val="00D31150"/>
    <w:rsid w:val="00D31196"/>
    <w:rsid w:val="00D31B73"/>
    <w:rsid w:val="00D31FD7"/>
    <w:rsid w:val="00D31FF9"/>
    <w:rsid w:val="00D339F3"/>
    <w:rsid w:val="00D343C6"/>
    <w:rsid w:val="00D34612"/>
    <w:rsid w:val="00D34969"/>
    <w:rsid w:val="00D34B8B"/>
    <w:rsid w:val="00D35351"/>
    <w:rsid w:val="00D36095"/>
    <w:rsid w:val="00D3629B"/>
    <w:rsid w:val="00D36621"/>
    <w:rsid w:val="00D36997"/>
    <w:rsid w:val="00D37C8B"/>
    <w:rsid w:val="00D37F20"/>
    <w:rsid w:val="00D40481"/>
    <w:rsid w:val="00D40C63"/>
    <w:rsid w:val="00D411CF"/>
    <w:rsid w:val="00D41C3F"/>
    <w:rsid w:val="00D42CFA"/>
    <w:rsid w:val="00D432AD"/>
    <w:rsid w:val="00D43595"/>
    <w:rsid w:val="00D4374E"/>
    <w:rsid w:val="00D439A4"/>
    <w:rsid w:val="00D439EE"/>
    <w:rsid w:val="00D448EA"/>
    <w:rsid w:val="00D44A9C"/>
    <w:rsid w:val="00D451DC"/>
    <w:rsid w:val="00D46E97"/>
    <w:rsid w:val="00D47364"/>
    <w:rsid w:val="00D475F0"/>
    <w:rsid w:val="00D477C1"/>
    <w:rsid w:val="00D4788B"/>
    <w:rsid w:val="00D47DC6"/>
    <w:rsid w:val="00D47E87"/>
    <w:rsid w:val="00D47F36"/>
    <w:rsid w:val="00D516A9"/>
    <w:rsid w:val="00D51985"/>
    <w:rsid w:val="00D51BB9"/>
    <w:rsid w:val="00D51FFC"/>
    <w:rsid w:val="00D52226"/>
    <w:rsid w:val="00D5254F"/>
    <w:rsid w:val="00D54234"/>
    <w:rsid w:val="00D54B3E"/>
    <w:rsid w:val="00D54BFF"/>
    <w:rsid w:val="00D54F08"/>
    <w:rsid w:val="00D551A3"/>
    <w:rsid w:val="00D552F8"/>
    <w:rsid w:val="00D55A58"/>
    <w:rsid w:val="00D55BE6"/>
    <w:rsid w:val="00D56598"/>
    <w:rsid w:val="00D60019"/>
    <w:rsid w:val="00D601C8"/>
    <w:rsid w:val="00D60A29"/>
    <w:rsid w:val="00D60A2E"/>
    <w:rsid w:val="00D60C89"/>
    <w:rsid w:val="00D60CBC"/>
    <w:rsid w:val="00D60D13"/>
    <w:rsid w:val="00D612F6"/>
    <w:rsid w:val="00D61480"/>
    <w:rsid w:val="00D617F8"/>
    <w:rsid w:val="00D61FFB"/>
    <w:rsid w:val="00D62797"/>
    <w:rsid w:val="00D64437"/>
    <w:rsid w:val="00D6444D"/>
    <w:rsid w:val="00D64ABB"/>
    <w:rsid w:val="00D64C56"/>
    <w:rsid w:val="00D64D77"/>
    <w:rsid w:val="00D64D7D"/>
    <w:rsid w:val="00D64E99"/>
    <w:rsid w:val="00D650BA"/>
    <w:rsid w:val="00D65184"/>
    <w:rsid w:val="00D651D1"/>
    <w:rsid w:val="00D65789"/>
    <w:rsid w:val="00D662A8"/>
    <w:rsid w:val="00D66FC8"/>
    <w:rsid w:val="00D70485"/>
    <w:rsid w:val="00D71DA2"/>
    <w:rsid w:val="00D72302"/>
    <w:rsid w:val="00D72380"/>
    <w:rsid w:val="00D72973"/>
    <w:rsid w:val="00D72EE0"/>
    <w:rsid w:val="00D73CFD"/>
    <w:rsid w:val="00D73DA6"/>
    <w:rsid w:val="00D74267"/>
    <w:rsid w:val="00D74558"/>
    <w:rsid w:val="00D74700"/>
    <w:rsid w:val="00D74DE9"/>
    <w:rsid w:val="00D74EBA"/>
    <w:rsid w:val="00D75426"/>
    <w:rsid w:val="00D75BA3"/>
    <w:rsid w:val="00D76ACC"/>
    <w:rsid w:val="00D76E05"/>
    <w:rsid w:val="00D77EC2"/>
    <w:rsid w:val="00D77F89"/>
    <w:rsid w:val="00D77FDB"/>
    <w:rsid w:val="00D80441"/>
    <w:rsid w:val="00D80E44"/>
    <w:rsid w:val="00D80EE8"/>
    <w:rsid w:val="00D817B6"/>
    <w:rsid w:val="00D82084"/>
    <w:rsid w:val="00D8433D"/>
    <w:rsid w:val="00D84496"/>
    <w:rsid w:val="00D84DA5"/>
    <w:rsid w:val="00D84E2A"/>
    <w:rsid w:val="00D8555C"/>
    <w:rsid w:val="00D85ABF"/>
    <w:rsid w:val="00D85CFD"/>
    <w:rsid w:val="00D85D17"/>
    <w:rsid w:val="00D85F39"/>
    <w:rsid w:val="00D85F4A"/>
    <w:rsid w:val="00D872E4"/>
    <w:rsid w:val="00D87642"/>
    <w:rsid w:val="00D90649"/>
    <w:rsid w:val="00D90C4D"/>
    <w:rsid w:val="00D910E9"/>
    <w:rsid w:val="00D9169D"/>
    <w:rsid w:val="00D91A4A"/>
    <w:rsid w:val="00D93099"/>
    <w:rsid w:val="00D934E4"/>
    <w:rsid w:val="00D936C7"/>
    <w:rsid w:val="00D9384C"/>
    <w:rsid w:val="00D93B3A"/>
    <w:rsid w:val="00D944CC"/>
    <w:rsid w:val="00D949F1"/>
    <w:rsid w:val="00D95175"/>
    <w:rsid w:val="00D957DD"/>
    <w:rsid w:val="00D95E08"/>
    <w:rsid w:val="00D960AB"/>
    <w:rsid w:val="00D963F5"/>
    <w:rsid w:val="00D96451"/>
    <w:rsid w:val="00D96B14"/>
    <w:rsid w:val="00D96C84"/>
    <w:rsid w:val="00D97223"/>
    <w:rsid w:val="00D97B88"/>
    <w:rsid w:val="00D97DBE"/>
    <w:rsid w:val="00DA01D8"/>
    <w:rsid w:val="00DA0542"/>
    <w:rsid w:val="00DA0AFF"/>
    <w:rsid w:val="00DA0C24"/>
    <w:rsid w:val="00DA0C5D"/>
    <w:rsid w:val="00DA0CB8"/>
    <w:rsid w:val="00DA2D75"/>
    <w:rsid w:val="00DA3112"/>
    <w:rsid w:val="00DA37AB"/>
    <w:rsid w:val="00DA46C2"/>
    <w:rsid w:val="00DA490B"/>
    <w:rsid w:val="00DA5988"/>
    <w:rsid w:val="00DA7679"/>
    <w:rsid w:val="00DA77BB"/>
    <w:rsid w:val="00DB08A3"/>
    <w:rsid w:val="00DB2470"/>
    <w:rsid w:val="00DB24CA"/>
    <w:rsid w:val="00DB2E05"/>
    <w:rsid w:val="00DB358D"/>
    <w:rsid w:val="00DB3C66"/>
    <w:rsid w:val="00DB3E1A"/>
    <w:rsid w:val="00DB462D"/>
    <w:rsid w:val="00DB4965"/>
    <w:rsid w:val="00DB4BB2"/>
    <w:rsid w:val="00DB5008"/>
    <w:rsid w:val="00DB5306"/>
    <w:rsid w:val="00DB5339"/>
    <w:rsid w:val="00DB670B"/>
    <w:rsid w:val="00DB68B9"/>
    <w:rsid w:val="00DB6F7C"/>
    <w:rsid w:val="00DB7871"/>
    <w:rsid w:val="00DC0162"/>
    <w:rsid w:val="00DC0365"/>
    <w:rsid w:val="00DC05B6"/>
    <w:rsid w:val="00DC08FA"/>
    <w:rsid w:val="00DC107E"/>
    <w:rsid w:val="00DC1E04"/>
    <w:rsid w:val="00DC1E31"/>
    <w:rsid w:val="00DC2149"/>
    <w:rsid w:val="00DC2410"/>
    <w:rsid w:val="00DC3A73"/>
    <w:rsid w:val="00DC43A1"/>
    <w:rsid w:val="00DC4727"/>
    <w:rsid w:val="00DC4F50"/>
    <w:rsid w:val="00DC59E8"/>
    <w:rsid w:val="00DC5D03"/>
    <w:rsid w:val="00DC5FA0"/>
    <w:rsid w:val="00DC76E9"/>
    <w:rsid w:val="00DC76F4"/>
    <w:rsid w:val="00DC791D"/>
    <w:rsid w:val="00DD00E1"/>
    <w:rsid w:val="00DD0C28"/>
    <w:rsid w:val="00DD0CC6"/>
    <w:rsid w:val="00DD1148"/>
    <w:rsid w:val="00DD146E"/>
    <w:rsid w:val="00DD162F"/>
    <w:rsid w:val="00DD1645"/>
    <w:rsid w:val="00DD1D4B"/>
    <w:rsid w:val="00DD1EB7"/>
    <w:rsid w:val="00DD2556"/>
    <w:rsid w:val="00DD2655"/>
    <w:rsid w:val="00DD30D8"/>
    <w:rsid w:val="00DD323B"/>
    <w:rsid w:val="00DD3525"/>
    <w:rsid w:val="00DD3654"/>
    <w:rsid w:val="00DD39FA"/>
    <w:rsid w:val="00DD3B4D"/>
    <w:rsid w:val="00DD3BE1"/>
    <w:rsid w:val="00DD46FC"/>
    <w:rsid w:val="00DD47C9"/>
    <w:rsid w:val="00DD4AA3"/>
    <w:rsid w:val="00DD4C03"/>
    <w:rsid w:val="00DD547D"/>
    <w:rsid w:val="00DD561F"/>
    <w:rsid w:val="00DD5B62"/>
    <w:rsid w:val="00DD638F"/>
    <w:rsid w:val="00DD6529"/>
    <w:rsid w:val="00DD65B5"/>
    <w:rsid w:val="00DD6735"/>
    <w:rsid w:val="00DD6E1A"/>
    <w:rsid w:val="00DD6F81"/>
    <w:rsid w:val="00DD6FFA"/>
    <w:rsid w:val="00DD7413"/>
    <w:rsid w:val="00DD7F7A"/>
    <w:rsid w:val="00DE0A18"/>
    <w:rsid w:val="00DE0D25"/>
    <w:rsid w:val="00DE10D9"/>
    <w:rsid w:val="00DE1766"/>
    <w:rsid w:val="00DE1AA4"/>
    <w:rsid w:val="00DE201F"/>
    <w:rsid w:val="00DE2B0E"/>
    <w:rsid w:val="00DE2EA0"/>
    <w:rsid w:val="00DE4D88"/>
    <w:rsid w:val="00DE4F7B"/>
    <w:rsid w:val="00DE500C"/>
    <w:rsid w:val="00DE5956"/>
    <w:rsid w:val="00DE61E2"/>
    <w:rsid w:val="00DE6798"/>
    <w:rsid w:val="00DE6C2B"/>
    <w:rsid w:val="00DE7244"/>
    <w:rsid w:val="00DE77DF"/>
    <w:rsid w:val="00DE7CB2"/>
    <w:rsid w:val="00DF0208"/>
    <w:rsid w:val="00DF070C"/>
    <w:rsid w:val="00DF187A"/>
    <w:rsid w:val="00DF1A49"/>
    <w:rsid w:val="00DF28FA"/>
    <w:rsid w:val="00DF2CFE"/>
    <w:rsid w:val="00DF3156"/>
    <w:rsid w:val="00DF3760"/>
    <w:rsid w:val="00DF3D29"/>
    <w:rsid w:val="00DF4ABF"/>
    <w:rsid w:val="00DF5015"/>
    <w:rsid w:val="00DF52AA"/>
    <w:rsid w:val="00DF5B29"/>
    <w:rsid w:val="00DF5CAE"/>
    <w:rsid w:val="00DF5E47"/>
    <w:rsid w:val="00DF63A2"/>
    <w:rsid w:val="00DF6455"/>
    <w:rsid w:val="00DF713F"/>
    <w:rsid w:val="00DF7985"/>
    <w:rsid w:val="00E005DB"/>
    <w:rsid w:val="00E00878"/>
    <w:rsid w:val="00E00B50"/>
    <w:rsid w:val="00E00E1F"/>
    <w:rsid w:val="00E010B1"/>
    <w:rsid w:val="00E011E5"/>
    <w:rsid w:val="00E014A8"/>
    <w:rsid w:val="00E01539"/>
    <w:rsid w:val="00E02300"/>
    <w:rsid w:val="00E02308"/>
    <w:rsid w:val="00E0240B"/>
    <w:rsid w:val="00E0259B"/>
    <w:rsid w:val="00E032D4"/>
    <w:rsid w:val="00E0504C"/>
    <w:rsid w:val="00E0526D"/>
    <w:rsid w:val="00E055C2"/>
    <w:rsid w:val="00E06B58"/>
    <w:rsid w:val="00E1125D"/>
    <w:rsid w:val="00E123CF"/>
    <w:rsid w:val="00E12849"/>
    <w:rsid w:val="00E12AA5"/>
    <w:rsid w:val="00E12BD5"/>
    <w:rsid w:val="00E12E5E"/>
    <w:rsid w:val="00E1319C"/>
    <w:rsid w:val="00E163F9"/>
    <w:rsid w:val="00E16453"/>
    <w:rsid w:val="00E164A1"/>
    <w:rsid w:val="00E168EC"/>
    <w:rsid w:val="00E16B75"/>
    <w:rsid w:val="00E16CCC"/>
    <w:rsid w:val="00E16D25"/>
    <w:rsid w:val="00E17043"/>
    <w:rsid w:val="00E200AE"/>
    <w:rsid w:val="00E20434"/>
    <w:rsid w:val="00E2076F"/>
    <w:rsid w:val="00E212FC"/>
    <w:rsid w:val="00E21B24"/>
    <w:rsid w:val="00E21C80"/>
    <w:rsid w:val="00E21CAC"/>
    <w:rsid w:val="00E21CAD"/>
    <w:rsid w:val="00E22A60"/>
    <w:rsid w:val="00E22C12"/>
    <w:rsid w:val="00E22C57"/>
    <w:rsid w:val="00E22CD8"/>
    <w:rsid w:val="00E23005"/>
    <w:rsid w:val="00E2369D"/>
    <w:rsid w:val="00E2426B"/>
    <w:rsid w:val="00E24661"/>
    <w:rsid w:val="00E24BBF"/>
    <w:rsid w:val="00E25029"/>
    <w:rsid w:val="00E2530B"/>
    <w:rsid w:val="00E257F2"/>
    <w:rsid w:val="00E25AD6"/>
    <w:rsid w:val="00E25EA6"/>
    <w:rsid w:val="00E2632B"/>
    <w:rsid w:val="00E26565"/>
    <w:rsid w:val="00E26A72"/>
    <w:rsid w:val="00E26F36"/>
    <w:rsid w:val="00E27059"/>
    <w:rsid w:val="00E30057"/>
    <w:rsid w:val="00E304C3"/>
    <w:rsid w:val="00E305A0"/>
    <w:rsid w:val="00E30D23"/>
    <w:rsid w:val="00E31097"/>
    <w:rsid w:val="00E32773"/>
    <w:rsid w:val="00E327DA"/>
    <w:rsid w:val="00E337F7"/>
    <w:rsid w:val="00E3392A"/>
    <w:rsid w:val="00E33D2E"/>
    <w:rsid w:val="00E34158"/>
    <w:rsid w:val="00E341FF"/>
    <w:rsid w:val="00E344EE"/>
    <w:rsid w:val="00E34853"/>
    <w:rsid w:val="00E354E8"/>
    <w:rsid w:val="00E35A38"/>
    <w:rsid w:val="00E36025"/>
    <w:rsid w:val="00E36215"/>
    <w:rsid w:val="00E36964"/>
    <w:rsid w:val="00E373D9"/>
    <w:rsid w:val="00E37580"/>
    <w:rsid w:val="00E3798A"/>
    <w:rsid w:val="00E40384"/>
    <w:rsid w:val="00E405E5"/>
    <w:rsid w:val="00E409E2"/>
    <w:rsid w:val="00E41421"/>
    <w:rsid w:val="00E4178C"/>
    <w:rsid w:val="00E41BA0"/>
    <w:rsid w:val="00E422A5"/>
    <w:rsid w:val="00E42651"/>
    <w:rsid w:val="00E43483"/>
    <w:rsid w:val="00E44057"/>
    <w:rsid w:val="00E44D04"/>
    <w:rsid w:val="00E4658A"/>
    <w:rsid w:val="00E46629"/>
    <w:rsid w:val="00E47A21"/>
    <w:rsid w:val="00E50AAE"/>
    <w:rsid w:val="00E50B66"/>
    <w:rsid w:val="00E50C3E"/>
    <w:rsid w:val="00E50FD7"/>
    <w:rsid w:val="00E51B49"/>
    <w:rsid w:val="00E522D6"/>
    <w:rsid w:val="00E52331"/>
    <w:rsid w:val="00E53189"/>
    <w:rsid w:val="00E540E1"/>
    <w:rsid w:val="00E54ED6"/>
    <w:rsid w:val="00E5543F"/>
    <w:rsid w:val="00E555AF"/>
    <w:rsid w:val="00E55A14"/>
    <w:rsid w:val="00E5702F"/>
    <w:rsid w:val="00E5722F"/>
    <w:rsid w:val="00E573DB"/>
    <w:rsid w:val="00E57B26"/>
    <w:rsid w:val="00E60089"/>
    <w:rsid w:val="00E60364"/>
    <w:rsid w:val="00E60D12"/>
    <w:rsid w:val="00E60FFB"/>
    <w:rsid w:val="00E610C9"/>
    <w:rsid w:val="00E6143E"/>
    <w:rsid w:val="00E6249B"/>
    <w:rsid w:val="00E62D2F"/>
    <w:rsid w:val="00E63691"/>
    <w:rsid w:val="00E636A9"/>
    <w:rsid w:val="00E636B3"/>
    <w:rsid w:val="00E63890"/>
    <w:rsid w:val="00E64008"/>
    <w:rsid w:val="00E64BAE"/>
    <w:rsid w:val="00E64DA6"/>
    <w:rsid w:val="00E657C9"/>
    <w:rsid w:val="00E65AE3"/>
    <w:rsid w:val="00E65F3C"/>
    <w:rsid w:val="00E661B4"/>
    <w:rsid w:val="00E662C7"/>
    <w:rsid w:val="00E675E8"/>
    <w:rsid w:val="00E703F5"/>
    <w:rsid w:val="00E70A27"/>
    <w:rsid w:val="00E712E2"/>
    <w:rsid w:val="00E715B1"/>
    <w:rsid w:val="00E71C8C"/>
    <w:rsid w:val="00E72C15"/>
    <w:rsid w:val="00E73351"/>
    <w:rsid w:val="00E7353D"/>
    <w:rsid w:val="00E74B6A"/>
    <w:rsid w:val="00E74B71"/>
    <w:rsid w:val="00E74F8D"/>
    <w:rsid w:val="00E75395"/>
    <w:rsid w:val="00E75974"/>
    <w:rsid w:val="00E75A4E"/>
    <w:rsid w:val="00E75BCF"/>
    <w:rsid w:val="00E7622E"/>
    <w:rsid w:val="00E7622F"/>
    <w:rsid w:val="00E771EC"/>
    <w:rsid w:val="00E77B39"/>
    <w:rsid w:val="00E77BA0"/>
    <w:rsid w:val="00E8113C"/>
    <w:rsid w:val="00E81645"/>
    <w:rsid w:val="00E818FB"/>
    <w:rsid w:val="00E82DC4"/>
    <w:rsid w:val="00E82ED3"/>
    <w:rsid w:val="00E837C2"/>
    <w:rsid w:val="00E841CF"/>
    <w:rsid w:val="00E8475E"/>
    <w:rsid w:val="00E84DE2"/>
    <w:rsid w:val="00E8540F"/>
    <w:rsid w:val="00E85698"/>
    <w:rsid w:val="00E8588E"/>
    <w:rsid w:val="00E85AE0"/>
    <w:rsid w:val="00E86ADF"/>
    <w:rsid w:val="00E86BAC"/>
    <w:rsid w:val="00E874A0"/>
    <w:rsid w:val="00E87956"/>
    <w:rsid w:val="00E9007F"/>
    <w:rsid w:val="00E9161F"/>
    <w:rsid w:val="00E9187A"/>
    <w:rsid w:val="00E91CDF"/>
    <w:rsid w:val="00E91F59"/>
    <w:rsid w:val="00E91FB6"/>
    <w:rsid w:val="00E93064"/>
    <w:rsid w:val="00E93533"/>
    <w:rsid w:val="00E938E4"/>
    <w:rsid w:val="00E946D7"/>
    <w:rsid w:val="00E950A1"/>
    <w:rsid w:val="00E952A3"/>
    <w:rsid w:val="00E9600F"/>
    <w:rsid w:val="00E9619C"/>
    <w:rsid w:val="00E96366"/>
    <w:rsid w:val="00E968EA"/>
    <w:rsid w:val="00E970F7"/>
    <w:rsid w:val="00E9726B"/>
    <w:rsid w:val="00E97816"/>
    <w:rsid w:val="00E9784B"/>
    <w:rsid w:val="00EA0F2E"/>
    <w:rsid w:val="00EA0FBA"/>
    <w:rsid w:val="00EA1497"/>
    <w:rsid w:val="00EA1793"/>
    <w:rsid w:val="00EA1FB3"/>
    <w:rsid w:val="00EA2417"/>
    <w:rsid w:val="00EA2D8F"/>
    <w:rsid w:val="00EA3B8A"/>
    <w:rsid w:val="00EA3E4B"/>
    <w:rsid w:val="00EA3F23"/>
    <w:rsid w:val="00EA4B40"/>
    <w:rsid w:val="00EA5698"/>
    <w:rsid w:val="00EA58FC"/>
    <w:rsid w:val="00EA5B89"/>
    <w:rsid w:val="00EA5D3D"/>
    <w:rsid w:val="00EA60D1"/>
    <w:rsid w:val="00EA669F"/>
    <w:rsid w:val="00EA6B95"/>
    <w:rsid w:val="00EA75A8"/>
    <w:rsid w:val="00EA7A6D"/>
    <w:rsid w:val="00EB09CF"/>
    <w:rsid w:val="00EB1042"/>
    <w:rsid w:val="00EB15A3"/>
    <w:rsid w:val="00EB1FB6"/>
    <w:rsid w:val="00EB2153"/>
    <w:rsid w:val="00EB228F"/>
    <w:rsid w:val="00EB317A"/>
    <w:rsid w:val="00EB388A"/>
    <w:rsid w:val="00EB431D"/>
    <w:rsid w:val="00EB4F7C"/>
    <w:rsid w:val="00EB55E2"/>
    <w:rsid w:val="00EB59D4"/>
    <w:rsid w:val="00EB6518"/>
    <w:rsid w:val="00EB6521"/>
    <w:rsid w:val="00EB655A"/>
    <w:rsid w:val="00EB66F8"/>
    <w:rsid w:val="00EB743D"/>
    <w:rsid w:val="00EB74ED"/>
    <w:rsid w:val="00EB750B"/>
    <w:rsid w:val="00EC09FE"/>
    <w:rsid w:val="00EC0CAB"/>
    <w:rsid w:val="00EC0D06"/>
    <w:rsid w:val="00EC1B68"/>
    <w:rsid w:val="00EC1B7A"/>
    <w:rsid w:val="00EC21EF"/>
    <w:rsid w:val="00EC2478"/>
    <w:rsid w:val="00EC30CA"/>
    <w:rsid w:val="00EC3A70"/>
    <w:rsid w:val="00EC42CB"/>
    <w:rsid w:val="00EC4834"/>
    <w:rsid w:val="00EC4D45"/>
    <w:rsid w:val="00EC5449"/>
    <w:rsid w:val="00EC5D7F"/>
    <w:rsid w:val="00EC5E5F"/>
    <w:rsid w:val="00EC60FD"/>
    <w:rsid w:val="00EC618E"/>
    <w:rsid w:val="00EC7C27"/>
    <w:rsid w:val="00EC7CC9"/>
    <w:rsid w:val="00ED008A"/>
    <w:rsid w:val="00ED1101"/>
    <w:rsid w:val="00ED15F9"/>
    <w:rsid w:val="00ED1B1C"/>
    <w:rsid w:val="00ED3A87"/>
    <w:rsid w:val="00ED3BB4"/>
    <w:rsid w:val="00ED4048"/>
    <w:rsid w:val="00ED4242"/>
    <w:rsid w:val="00ED4A21"/>
    <w:rsid w:val="00ED4C60"/>
    <w:rsid w:val="00ED4E8F"/>
    <w:rsid w:val="00ED4EFA"/>
    <w:rsid w:val="00ED52D7"/>
    <w:rsid w:val="00ED53B5"/>
    <w:rsid w:val="00ED5712"/>
    <w:rsid w:val="00ED5C2D"/>
    <w:rsid w:val="00ED69BB"/>
    <w:rsid w:val="00ED6AFC"/>
    <w:rsid w:val="00ED6DF9"/>
    <w:rsid w:val="00EE0349"/>
    <w:rsid w:val="00EE0A8E"/>
    <w:rsid w:val="00EE0FDD"/>
    <w:rsid w:val="00EE1574"/>
    <w:rsid w:val="00EE2B05"/>
    <w:rsid w:val="00EE2C4D"/>
    <w:rsid w:val="00EE33AD"/>
    <w:rsid w:val="00EE4C30"/>
    <w:rsid w:val="00EE4C91"/>
    <w:rsid w:val="00EE5F13"/>
    <w:rsid w:val="00EE6131"/>
    <w:rsid w:val="00EE67D4"/>
    <w:rsid w:val="00EE701E"/>
    <w:rsid w:val="00EF022A"/>
    <w:rsid w:val="00EF0536"/>
    <w:rsid w:val="00EF0918"/>
    <w:rsid w:val="00EF09D2"/>
    <w:rsid w:val="00EF0E6E"/>
    <w:rsid w:val="00EF0F86"/>
    <w:rsid w:val="00EF12E5"/>
    <w:rsid w:val="00EF1A25"/>
    <w:rsid w:val="00EF2324"/>
    <w:rsid w:val="00EF56E3"/>
    <w:rsid w:val="00EF5C40"/>
    <w:rsid w:val="00EF601D"/>
    <w:rsid w:val="00F00BA1"/>
    <w:rsid w:val="00F00C73"/>
    <w:rsid w:val="00F01057"/>
    <w:rsid w:val="00F01EBC"/>
    <w:rsid w:val="00F01F55"/>
    <w:rsid w:val="00F03323"/>
    <w:rsid w:val="00F03651"/>
    <w:rsid w:val="00F03FE3"/>
    <w:rsid w:val="00F05BF1"/>
    <w:rsid w:val="00F06353"/>
    <w:rsid w:val="00F06850"/>
    <w:rsid w:val="00F06D26"/>
    <w:rsid w:val="00F070CB"/>
    <w:rsid w:val="00F07E2D"/>
    <w:rsid w:val="00F07EED"/>
    <w:rsid w:val="00F1019F"/>
    <w:rsid w:val="00F12C64"/>
    <w:rsid w:val="00F131ED"/>
    <w:rsid w:val="00F136AC"/>
    <w:rsid w:val="00F13A72"/>
    <w:rsid w:val="00F148D7"/>
    <w:rsid w:val="00F1496B"/>
    <w:rsid w:val="00F14A7B"/>
    <w:rsid w:val="00F14C30"/>
    <w:rsid w:val="00F15892"/>
    <w:rsid w:val="00F1594D"/>
    <w:rsid w:val="00F159F9"/>
    <w:rsid w:val="00F15A19"/>
    <w:rsid w:val="00F171D7"/>
    <w:rsid w:val="00F179FA"/>
    <w:rsid w:val="00F17CB9"/>
    <w:rsid w:val="00F17DDB"/>
    <w:rsid w:val="00F20A5A"/>
    <w:rsid w:val="00F20B00"/>
    <w:rsid w:val="00F21055"/>
    <w:rsid w:val="00F21354"/>
    <w:rsid w:val="00F21369"/>
    <w:rsid w:val="00F21605"/>
    <w:rsid w:val="00F21631"/>
    <w:rsid w:val="00F21B62"/>
    <w:rsid w:val="00F21CED"/>
    <w:rsid w:val="00F21DB8"/>
    <w:rsid w:val="00F21E0A"/>
    <w:rsid w:val="00F21E5F"/>
    <w:rsid w:val="00F22DDA"/>
    <w:rsid w:val="00F2322C"/>
    <w:rsid w:val="00F244AC"/>
    <w:rsid w:val="00F24C18"/>
    <w:rsid w:val="00F2514C"/>
    <w:rsid w:val="00F25613"/>
    <w:rsid w:val="00F26231"/>
    <w:rsid w:val="00F262FE"/>
    <w:rsid w:val="00F264CF"/>
    <w:rsid w:val="00F26CC7"/>
    <w:rsid w:val="00F26EF3"/>
    <w:rsid w:val="00F27C0D"/>
    <w:rsid w:val="00F308DF"/>
    <w:rsid w:val="00F30B50"/>
    <w:rsid w:val="00F32FE5"/>
    <w:rsid w:val="00F332B3"/>
    <w:rsid w:val="00F3513F"/>
    <w:rsid w:val="00F3529A"/>
    <w:rsid w:val="00F3656D"/>
    <w:rsid w:val="00F3658D"/>
    <w:rsid w:val="00F400B6"/>
    <w:rsid w:val="00F40600"/>
    <w:rsid w:val="00F414B8"/>
    <w:rsid w:val="00F4196F"/>
    <w:rsid w:val="00F429CE"/>
    <w:rsid w:val="00F429DA"/>
    <w:rsid w:val="00F42FA2"/>
    <w:rsid w:val="00F43592"/>
    <w:rsid w:val="00F4372B"/>
    <w:rsid w:val="00F43D03"/>
    <w:rsid w:val="00F45624"/>
    <w:rsid w:val="00F45DF8"/>
    <w:rsid w:val="00F461D5"/>
    <w:rsid w:val="00F478AF"/>
    <w:rsid w:val="00F478E8"/>
    <w:rsid w:val="00F47C95"/>
    <w:rsid w:val="00F47FE2"/>
    <w:rsid w:val="00F50F4D"/>
    <w:rsid w:val="00F529F8"/>
    <w:rsid w:val="00F535F4"/>
    <w:rsid w:val="00F5390B"/>
    <w:rsid w:val="00F53F4C"/>
    <w:rsid w:val="00F54B92"/>
    <w:rsid w:val="00F54C82"/>
    <w:rsid w:val="00F55013"/>
    <w:rsid w:val="00F555EC"/>
    <w:rsid w:val="00F55985"/>
    <w:rsid w:val="00F559C2"/>
    <w:rsid w:val="00F55C04"/>
    <w:rsid w:val="00F5666A"/>
    <w:rsid w:val="00F5679D"/>
    <w:rsid w:val="00F56893"/>
    <w:rsid w:val="00F57051"/>
    <w:rsid w:val="00F575D7"/>
    <w:rsid w:val="00F57846"/>
    <w:rsid w:val="00F57BAF"/>
    <w:rsid w:val="00F57DBC"/>
    <w:rsid w:val="00F600F1"/>
    <w:rsid w:val="00F60864"/>
    <w:rsid w:val="00F60AB6"/>
    <w:rsid w:val="00F61638"/>
    <w:rsid w:val="00F617A0"/>
    <w:rsid w:val="00F61D73"/>
    <w:rsid w:val="00F6302F"/>
    <w:rsid w:val="00F641C3"/>
    <w:rsid w:val="00F6438C"/>
    <w:rsid w:val="00F647F2"/>
    <w:rsid w:val="00F64C34"/>
    <w:rsid w:val="00F6572A"/>
    <w:rsid w:val="00F65DAE"/>
    <w:rsid w:val="00F66221"/>
    <w:rsid w:val="00F666A9"/>
    <w:rsid w:val="00F668FE"/>
    <w:rsid w:val="00F672B5"/>
    <w:rsid w:val="00F67A2A"/>
    <w:rsid w:val="00F7010A"/>
    <w:rsid w:val="00F7021A"/>
    <w:rsid w:val="00F7040F"/>
    <w:rsid w:val="00F70AEC"/>
    <w:rsid w:val="00F70C5E"/>
    <w:rsid w:val="00F71053"/>
    <w:rsid w:val="00F7183B"/>
    <w:rsid w:val="00F71F62"/>
    <w:rsid w:val="00F72435"/>
    <w:rsid w:val="00F72707"/>
    <w:rsid w:val="00F72E9D"/>
    <w:rsid w:val="00F72EA5"/>
    <w:rsid w:val="00F730DD"/>
    <w:rsid w:val="00F734A1"/>
    <w:rsid w:val="00F75480"/>
    <w:rsid w:val="00F75923"/>
    <w:rsid w:val="00F75BCE"/>
    <w:rsid w:val="00F75BDD"/>
    <w:rsid w:val="00F76637"/>
    <w:rsid w:val="00F77A5A"/>
    <w:rsid w:val="00F800EA"/>
    <w:rsid w:val="00F8019E"/>
    <w:rsid w:val="00F806FF"/>
    <w:rsid w:val="00F80AE7"/>
    <w:rsid w:val="00F80CFA"/>
    <w:rsid w:val="00F80D64"/>
    <w:rsid w:val="00F8176C"/>
    <w:rsid w:val="00F833F6"/>
    <w:rsid w:val="00F837DF"/>
    <w:rsid w:val="00F83821"/>
    <w:rsid w:val="00F83A2C"/>
    <w:rsid w:val="00F83AA0"/>
    <w:rsid w:val="00F84757"/>
    <w:rsid w:val="00F848A3"/>
    <w:rsid w:val="00F85338"/>
    <w:rsid w:val="00F8560C"/>
    <w:rsid w:val="00F85F46"/>
    <w:rsid w:val="00F85FF4"/>
    <w:rsid w:val="00F86415"/>
    <w:rsid w:val="00F86880"/>
    <w:rsid w:val="00F868BE"/>
    <w:rsid w:val="00F86CFF"/>
    <w:rsid w:val="00F87484"/>
    <w:rsid w:val="00F90185"/>
    <w:rsid w:val="00F90CF7"/>
    <w:rsid w:val="00F910B3"/>
    <w:rsid w:val="00F92095"/>
    <w:rsid w:val="00F92A89"/>
    <w:rsid w:val="00F9302D"/>
    <w:rsid w:val="00F93476"/>
    <w:rsid w:val="00F93BE7"/>
    <w:rsid w:val="00F94D06"/>
    <w:rsid w:val="00F9532C"/>
    <w:rsid w:val="00F9611B"/>
    <w:rsid w:val="00F9678C"/>
    <w:rsid w:val="00F969B2"/>
    <w:rsid w:val="00F96D6B"/>
    <w:rsid w:val="00F97210"/>
    <w:rsid w:val="00F97B1B"/>
    <w:rsid w:val="00F97B59"/>
    <w:rsid w:val="00FA01A2"/>
    <w:rsid w:val="00FA07A5"/>
    <w:rsid w:val="00FA0E76"/>
    <w:rsid w:val="00FA2491"/>
    <w:rsid w:val="00FA36C1"/>
    <w:rsid w:val="00FA394D"/>
    <w:rsid w:val="00FA3DC2"/>
    <w:rsid w:val="00FA49DC"/>
    <w:rsid w:val="00FA4A3E"/>
    <w:rsid w:val="00FA4FFC"/>
    <w:rsid w:val="00FA500D"/>
    <w:rsid w:val="00FA6D26"/>
    <w:rsid w:val="00FA75FC"/>
    <w:rsid w:val="00FB0912"/>
    <w:rsid w:val="00FB0E66"/>
    <w:rsid w:val="00FB1F0E"/>
    <w:rsid w:val="00FB2967"/>
    <w:rsid w:val="00FB302A"/>
    <w:rsid w:val="00FB3761"/>
    <w:rsid w:val="00FB37E7"/>
    <w:rsid w:val="00FB3C10"/>
    <w:rsid w:val="00FB3DD3"/>
    <w:rsid w:val="00FB3FFF"/>
    <w:rsid w:val="00FB61CE"/>
    <w:rsid w:val="00FB63DA"/>
    <w:rsid w:val="00FB681E"/>
    <w:rsid w:val="00FB6D22"/>
    <w:rsid w:val="00FB77C5"/>
    <w:rsid w:val="00FB7934"/>
    <w:rsid w:val="00FB7AFD"/>
    <w:rsid w:val="00FC03CD"/>
    <w:rsid w:val="00FC0568"/>
    <w:rsid w:val="00FC07BC"/>
    <w:rsid w:val="00FC0847"/>
    <w:rsid w:val="00FC0A49"/>
    <w:rsid w:val="00FC0ECA"/>
    <w:rsid w:val="00FC137C"/>
    <w:rsid w:val="00FC1472"/>
    <w:rsid w:val="00FC17EF"/>
    <w:rsid w:val="00FC27A3"/>
    <w:rsid w:val="00FC29FF"/>
    <w:rsid w:val="00FC2C1D"/>
    <w:rsid w:val="00FC303E"/>
    <w:rsid w:val="00FC3475"/>
    <w:rsid w:val="00FC4839"/>
    <w:rsid w:val="00FC4F04"/>
    <w:rsid w:val="00FC5281"/>
    <w:rsid w:val="00FC5BE6"/>
    <w:rsid w:val="00FC5FD7"/>
    <w:rsid w:val="00FC62DC"/>
    <w:rsid w:val="00FC6B91"/>
    <w:rsid w:val="00FC6EC6"/>
    <w:rsid w:val="00FC7C00"/>
    <w:rsid w:val="00FC7CE5"/>
    <w:rsid w:val="00FD08B6"/>
    <w:rsid w:val="00FD1100"/>
    <w:rsid w:val="00FD14B0"/>
    <w:rsid w:val="00FD1A06"/>
    <w:rsid w:val="00FD1D80"/>
    <w:rsid w:val="00FD2131"/>
    <w:rsid w:val="00FD2AC2"/>
    <w:rsid w:val="00FD2B51"/>
    <w:rsid w:val="00FD2BEB"/>
    <w:rsid w:val="00FD2EDD"/>
    <w:rsid w:val="00FD3D57"/>
    <w:rsid w:val="00FD4864"/>
    <w:rsid w:val="00FD48F6"/>
    <w:rsid w:val="00FD4D61"/>
    <w:rsid w:val="00FD4E3E"/>
    <w:rsid w:val="00FD530D"/>
    <w:rsid w:val="00FD574F"/>
    <w:rsid w:val="00FD61D3"/>
    <w:rsid w:val="00FD65AD"/>
    <w:rsid w:val="00FD66D0"/>
    <w:rsid w:val="00FD717D"/>
    <w:rsid w:val="00FD7474"/>
    <w:rsid w:val="00FE01BA"/>
    <w:rsid w:val="00FE03A8"/>
    <w:rsid w:val="00FE0939"/>
    <w:rsid w:val="00FE1EC4"/>
    <w:rsid w:val="00FE212A"/>
    <w:rsid w:val="00FE277C"/>
    <w:rsid w:val="00FE2BDB"/>
    <w:rsid w:val="00FE3525"/>
    <w:rsid w:val="00FE38CF"/>
    <w:rsid w:val="00FE480A"/>
    <w:rsid w:val="00FE52E4"/>
    <w:rsid w:val="00FE587D"/>
    <w:rsid w:val="00FE61B5"/>
    <w:rsid w:val="00FE6DAD"/>
    <w:rsid w:val="00FE766B"/>
    <w:rsid w:val="00FF043C"/>
    <w:rsid w:val="00FF0DA2"/>
    <w:rsid w:val="00FF1ABB"/>
    <w:rsid w:val="00FF1AE6"/>
    <w:rsid w:val="00FF1B82"/>
    <w:rsid w:val="00FF1E29"/>
    <w:rsid w:val="00FF3214"/>
    <w:rsid w:val="00FF34C6"/>
    <w:rsid w:val="00FF407E"/>
    <w:rsid w:val="00FF4BBD"/>
    <w:rsid w:val="00FF523B"/>
    <w:rsid w:val="00FF5468"/>
    <w:rsid w:val="00FF5846"/>
    <w:rsid w:val="00FF5D01"/>
    <w:rsid w:val="00FF651E"/>
    <w:rsid w:val="00FF66D7"/>
    <w:rsid w:val="00FF6891"/>
    <w:rsid w:val="00FF72C1"/>
    <w:rsid w:val="00FF74BD"/>
    <w:rsid w:val="00FF7BB6"/>
    <w:rsid w:val="00FF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c"/>
    </o:shapedefaults>
    <o:shapelayout v:ext="edit">
      <o:idmap v:ext="edit" data="2"/>
    </o:shapelayout>
  </w:shapeDefaults>
  <w:decimalSymbol w:val="."/>
  <w:listSeparator w:val=","/>
  <w14:docId w14:val="5EE4E3CD"/>
  <w15:chartTrackingRefBased/>
  <w15:docId w15:val="{719CB455-93DF-4549-9704-82817DCE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DF3156"/>
    <w:pPr>
      <w:widowControl w:val="0"/>
      <w:adjustRightInd w:val="0"/>
      <w:spacing w:line="360" w:lineRule="atLeast"/>
      <w:jc w:val="both"/>
      <w:textAlignment w:val="baseline"/>
    </w:pPr>
    <w:rPr>
      <w:rFonts w:ascii="Times New Roman" w:eastAsia="Times New Roman" w:hAnsi="Times New Roman"/>
    </w:rPr>
  </w:style>
  <w:style w:type="paragraph" w:styleId="1">
    <w:name w:val="heading 1"/>
    <w:basedOn w:val="a0"/>
    <w:next w:val="a0"/>
    <w:link w:val="10"/>
    <w:uiPriority w:val="9"/>
    <w:rsid w:val="008F5BEC"/>
    <w:pPr>
      <w:spacing w:before="240" w:after="120" w:line="400" w:lineRule="exact"/>
      <w:outlineLvl w:val="0"/>
    </w:pPr>
    <w:rPr>
      <w:rFonts w:eastAsia="黑体"/>
      <w:kern w:val="44"/>
      <w:sz w:val="28"/>
      <w:szCs w:val="44"/>
    </w:rPr>
  </w:style>
  <w:style w:type="paragraph" w:styleId="2">
    <w:name w:val="heading 2"/>
    <w:basedOn w:val="a0"/>
    <w:next w:val="a0"/>
    <w:link w:val="20"/>
    <w:uiPriority w:val="9"/>
    <w:unhideWhenUsed/>
    <w:rsid w:val="00874C9D"/>
    <w:pPr>
      <w:keepNext/>
      <w:keepLines/>
      <w:spacing w:before="240" w:after="120" w:line="400" w:lineRule="exact"/>
      <w:outlineLvl w:val="1"/>
    </w:pPr>
    <w:rPr>
      <w:rFonts w:eastAsia="黑体"/>
      <w:bCs/>
      <w:sz w:val="24"/>
      <w:szCs w:val="32"/>
    </w:rPr>
  </w:style>
  <w:style w:type="paragraph" w:styleId="3">
    <w:name w:val="heading 3"/>
    <w:aliases w:val="1"/>
    <w:basedOn w:val="a0"/>
    <w:next w:val="a0"/>
    <w:link w:val="30"/>
    <w:uiPriority w:val="9"/>
    <w:unhideWhenUsed/>
    <w:rsid w:val="00BF01EE"/>
    <w:pPr>
      <w:keepNext/>
      <w:keepLines/>
      <w:adjustRightInd/>
      <w:spacing w:before="260" w:after="260" w:line="416" w:lineRule="auto"/>
      <w:textAlignment w:val="auto"/>
      <w:outlineLvl w:val="2"/>
    </w:pPr>
    <w:rPr>
      <w:rFonts w:asciiTheme="minorHAnsi" w:eastAsia="黑体" w:hAnsiTheme="minorHAnsi" w:cstheme="minorBidi"/>
      <w:b/>
      <w:bCs/>
      <w:kern w:val="2"/>
      <w:sz w:val="28"/>
      <w:szCs w:val="32"/>
    </w:rPr>
  </w:style>
  <w:style w:type="paragraph" w:styleId="4">
    <w:name w:val="heading 4"/>
    <w:basedOn w:val="a0"/>
    <w:next w:val="a0"/>
    <w:link w:val="40"/>
    <w:uiPriority w:val="9"/>
    <w:semiHidden/>
    <w:unhideWhenUsed/>
    <w:rsid w:val="002E6EC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8F5BEC"/>
    <w:rPr>
      <w:rFonts w:ascii="Times New Roman" w:eastAsia="黑体" w:hAnsi="Times New Roman" w:cs="Times New Roman"/>
      <w:kern w:val="44"/>
      <w:sz w:val="28"/>
      <w:szCs w:val="44"/>
    </w:rPr>
  </w:style>
  <w:style w:type="character" w:customStyle="1" w:styleId="20">
    <w:name w:val="标题 2 字符"/>
    <w:link w:val="2"/>
    <w:uiPriority w:val="9"/>
    <w:rsid w:val="00874C9D"/>
    <w:rPr>
      <w:rFonts w:ascii="Times New Roman" w:eastAsia="黑体" w:hAnsi="Times New Roman" w:cs="Times New Roman"/>
      <w:bCs/>
      <w:sz w:val="24"/>
      <w:szCs w:val="32"/>
    </w:rPr>
  </w:style>
  <w:style w:type="character" w:customStyle="1" w:styleId="30">
    <w:name w:val="标题 3 字符"/>
    <w:aliases w:val="1 字符"/>
    <w:basedOn w:val="a1"/>
    <w:link w:val="3"/>
    <w:uiPriority w:val="9"/>
    <w:rsid w:val="00BF01EE"/>
    <w:rPr>
      <w:rFonts w:asciiTheme="minorHAnsi" w:eastAsia="黑体" w:hAnsiTheme="minorHAnsi" w:cstheme="minorBidi"/>
      <w:b/>
      <w:bCs/>
      <w:kern w:val="2"/>
      <w:sz w:val="28"/>
      <w:szCs w:val="32"/>
    </w:rPr>
  </w:style>
  <w:style w:type="paragraph" w:styleId="a4">
    <w:name w:val="header"/>
    <w:basedOn w:val="a0"/>
    <w:link w:val="a5"/>
    <w:uiPriority w:val="99"/>
    <w:unhideWhenUsed/>
    <w:qFormat/>
    <w:rsid w:val="00570BB3"/>
    <w:pPr>
      <w:pBdr>
        <w:bottom w:val="single" w:sz="6" w:space="1" w:color="auto"/>
      </w:pBdr>
      <w:tabs>
        <w:tab w:val="center" w:pos="4153"/>
        <w:tab w:val="right" w:pos="8306"/>
      </w:tabs>
      <w:snapToGrid w:val="0"/>
      <w:spacing w:line="400" w:lineRule="exact"/>
      <w:jc w:val="center"/>
    </w:pPr>
    <w:rPr>
      <w:rFonts w:eastAsia="宋体"/>
      <w:sz w:val="21"/>
      <w:szCs w:val="18"/>
    </w:rPr>
  </w:style>
  <w:style w:type="character" w:customStyle="1" w:styleId="a5">
    <w:name w:val="页眉 字符"/>
    <w:link w:val="a4"/>
    <w:uiPriority w:val="99"/>
    <w:qFormat/>
    <w:rsid w:val="00570BB3"/>
    <w:rPr>
      <w:rFonts w:ascii="Times New Roman" w:eastAsia="宋体" w:hAnsi="Times New Roman"/>
      <w:sz w:val="21"/>
      <w:szCs w:val="18"/>
    </w:rPr>
  </w:style>
  <w:style w:type="paragraph" w:styleId="a6">
    <w:name w:val="footer"/>
    <w:basedOn w:val="a0"/>
    <w:link w:val="a7"/>
    <w:uiPriority w:val="99"/>
    <w:unhideWhenUsed/>
    <w:qFormat/>
    <w:rsid w:val="000F478D"/>
    <w:pPr>
      <w:tabs>
        <w:tab w:val="center" w:pos="4153"/>
        <w:tab w:val="right" w:pos="8306"/>
      </w:tabs>
      <w:snapToGrid w:val="0"/>
      <w:jc w:val="left"/>
    </w:pPr>
    <w:rPr>
      <w:sz w:val="18"/>
      <w:szCs w:val="18"/>
    </w:rPr>
  </w:style>
  <w:style w:type="character" w:customStyle="1" w:styleId="a7">
    <w:name w:val="页脚 字符"/>
    <w:link w:val="a6"/>
    <w:uiPriority w:val="99"/>
    <w:qFormat/>
    <w:rsid w:val="000F478D"/>
    <w:rPr>
      <w:sz w:val="18"/>
      <w:szCs w:val="18"/>
    </w:rPr>
  </w:style>
  <w:style w:type="paragraph" w:styleId="a8">
    <w:name w:val="Title"/>
    <w:aliases w:val="章节标题"/>
    <w:basedOn w:val="1"/>
    <w:next w:val="a0"/>
    <w:link w:val="a9"/>
    <w:qFormat/>
    <w:rsid w:val="00874C9D"/>
    <w:pPr>
      <w:spacing w:before="480" w:after="360"/>
      <w:jc w:val="center"/>
    </w:pPr>
    <w:rPr>
      <w:sz w:val="30"/>
    </w:rPr>
  </w:style>
  <w:style w:type="character" w:customStyle="1" w:styleId="a9">
    <w:name w:val="标题 字符"/>
    <w:aliases w:val="章节标题 字符"/>
    <w:link w:val="a8"/>
    <w:rsid w:val="00874C9D"/>
    <w:rPr>
      <w:rFonts w:ascii="Times New Roman" w:eastAsia="黑体" w:hAnsi="Times New Roman" w:cs="Times New Roman"/>
      <w:kern w:val="44"/>
      <w:sz w:val="30"/>
      <w:szCs w:val="44"/>
    </w:rPr>
  </w:style>
  <w:style w:type="paragraph" w:styleId="aa">
    <w:name w:val="Subtitle"/>
    <w:aliases w:val="一级节标题"/>
    <w:basedOn w:val="2"/>
    <w:next w:val="a0"/>
    <w:link w:val="ab"/>
    <w:uiPriority w:val="11"/>
    <w:qFormat/>
    <w:rsid w:val="00874C9D"/>
    <w:pPr>
      <w:spacing w:before="360"/>
    </w:pPr>
    <w:rPr>
      <w:sz w:val="28"/>
    </w:rPr>
  </w:style>
  <w:style w:type="character" w:customStyle="1" w:styleId="ab">
    <w:name w:val="副标题 字符"/>
    <w:aliases w:val="一级节标题 字符"/>
    <w:link w:val="aa"/>
    <w:uiPriority w:val="11"/>
    <w:rsid w:val="00874C9D"/>
    <w:rPr>
      <w:rFonts w:ascii="Times New Roman" w:eastAsia="黑体" w:hAnsi="Times New Roman" w:cs="Times New Roman"/>
      <w:bCs/>
      <w:sz w:val="28"/>
      <w:szCs w:val="32"/>
    </w:rPr>
  </w:style>
  <w:style w:type="paragraph" w:customStyle="1" w:styleId="ac">
    <w:name w:val="二级节标题"/>
    <w:basedOn w:val="1"/>
    <w:next w:val="a0"/>
    <w:link w:val="ad"/>
    <w:qFormat/>
    <w:rsid w:val="00E0526D"/>
    <w:pPr>
      <w:outlineLvl w:val="2"/>
    </w:pPr>
  </w:style>
  <w:style w:type="character" w:customStyle="1" w:styleId="ad">
    <w:name w:val="二级节标题 字符"/>
    <w:link w:val="ac"/>
    <w:rsid w:val="00E0526D"/>
    <w:rPr>
      <w:rFonts w:ascii="Times New Roman" w:eastAsia="黑体" w:hAnsi="Times New Roman" w:cs="Times New Roman"/>
      <w:kern w:val="44"/>
      <w:sz w:val="28"/>
      <w:szCs w:val="44"/>
    </w:rPr>
  </w:style>
  <w:style w:type="character" w:styleId="ae">
    <w:name w:val="Intense Reference"/>
    <w:uiPriority w:val="32"/>
    <w:rsid w:val="00E0526D"/>
    <w:rPr>
      <w:b/>
      <w:bCs/>
      <w:smallCaps/>
      <w:color w:val="4472C4"/>
      <w:spacing w:val="5"/>
    </w:rPr>
  </w:style>
  <w:style w:type="paragraph" w:customStyle="1" w:styleId="af">
    <w:name w:val="三级节标题"/>
    <w:basedOn w:val="a0"/>
    <w:next w:val="a0"/>
    <w:link w:val="af0"/>
    <w:qFormat/>
    <w:rsid w:val="00D10A4F"/>
    <w:pPr>
      <w:spacing w:before="240" w:after="120" w:line="400" w:lineRule="atLeast"/>
      <w:outlineLvl w:val="3"/>
    </w:pPr>
    <w:rPr>
      <w:rFonts w:eastAsia="黑体"/>
      <w:sz w:val="24"/>
    </w:rPr>
  </w:style>
  <w:style w:type="character" w:customStyle="1" w:styleId="af0">
    <w:name w:val="三级节标题 字符"/>
    <w:link w:val="af"/>
    <w:rsid w:val="00D10A4F"/>
    <w:rPr>
      <w:rFonts w:ascii="Times New Roman" w:eastAsia="黑体" w:hAnsi="Times New Roman"/>
      <w:sz w:val="24"/>
    </w:rPr>
  </w:style>
  <w:style w:type="paragraph" w:customStyle="1" w:styleId="11">
    <w:name w:val="正文1"/>
    <w:basedOn w:val="a0"/>
    <w:link w:val="12"/>
    <w:qFormat/>
    <w:rsid w:val="00FE2BDB"/>
    <w:pPr>
      <w:spacing w:line="400" w:lineRule="exact"/>
      <w:ind w:firstLineChars="200" w:firstLine="200"/>
    </w:pPr>
    <w:rPr>
      <w:rFonts w:eastAsia="宋体"/>
      <w:sz w:val="24"/>
    </w:rPr>
  </w:style>
  <w:style w:type="character" w:customStyle="1" w:styleId="12">
    <w:name w:val="正文1 字符"/>
    <w:link w:val="11"/>
    <w:qFormat/>
    <w:rsid w:val="00DA77BB"/>
    <w:rPr>
      <w:rFonts w:ascii="Times New Roman" w:eastAsia="宋体" w:hAnsi="Times New Roman"/>
      <w:sz w:val="24"/>
    </w:rPr>
  </w:style>
  <w:style w:type="paragraph" w:customStyle="1" w:styleId="21">
    <w:name w:val="正文2"/>
    <w:basedOn w:val="11"/>
    <w:qFormat/>
    <w:rsid w:val="00FE2BDB"/>
    <w:pPr>
      <w:ind w:firstLineChars="0" w:firstLine="0"/>
    </w:pPr>
  </w:style>
  <w:style w:type="paragraph" w:customStyle="1" w:styleId="af1">
    <w:name w:val="图题"/>
    <w:basedOn w:val="11"/>
    <w:next w:val="a0"/>
    <w:qFormat/>
    <w:rsid w:val="00F45DF8"/>
    <w:pPr>
      <w:spacing w:after="240"/>
      <w:ind w:firstLineChars="0" w:firstLine="0"/>
      <w:jc w:val="center"/>
    </w:pPr>
    <w:rPr>
      <w:sz w:val="20"/>
    </w:rPr>
  </w:style>
  <w:style w:type="paragraph" w:customStyle="1" w:styleId="af2">
    <w:name w:val="表题"/>
    <w:basedOn w:val="af1"/>
    <w:next w:val="a0"/>
    <w:qFormat/>
    <w:rsid w:val="0080531C"/>
    <w:pPr>
      <w:spacing w:before="240" w:after="60"/>
    </w:pPr>
  </w:style>
  <w:style w:type="paragraph" w:customStyle="1" w:styleId="af3">
    <w:name w:val="公式"/>
    <w:basedOn w:val="af2"/>
    <w:link w:val="Char"/>
    <w:qFormat/>
    <w:rsid w:val="000D1166"/>
    <w:pPr>
      <w:tabs>
        <w:tab w:val="center" w:pos="4253"/>
        <w:tab w:val="right" w:pos="8504"/>
      </w:tabs>
      <w:spacing w:before="120" w:line="240" w:lineRule="auto"/>
      <w:jc w:val="both"/>
      <w:textAlignment w:val="center"/>
    </w:pPr>
    <w:rPr>
      <w:sz w:val="24"/>
    </w:rPr>
  </w:style>
  <w:style w:type="character" w:customStyle="1" w:styleId="Char">
    <w:name w:val="公式 Char"/>
    <w:link w:val="af3"/>
    <w:rsid w:val="000D1166"/>
    <w:rPr>
      <w:rFonts w:ascii="Times New Roman" w:eastAsia="宋体" w:hAnsi="Times New Roman"/>
      <w:sz w:val="24"/>
    </w:rPr>
  </w:style>
  <w:style w:type="paragraph" w:customStyle="1" w:styleId="af4">
    <w:name w:val="表格"/>
    <w:basedOn w:val="af3"/>
    <w:qFormat/>
    <w:rsid w:val="00821932"/>
    <w:pPr>
      <w:spacing w:before="0" w:after="0" w:line="400" w:lineRule="exact"/>
      <w:textAlignment w:val="auto"/>
    </w:pPr>
    <w:rPr>
      <w:sz w:val="20"/>
    </w:rPr>
  </w:style>
  <w:style w:type="paragraph" w:styleId="af5">
    <w:name w:val="List Paragraph"/>
    <w:basedOn w:val="a0"/>
    <w:uiPriority w:val="34"/>
    <w:qFormat/>
    <w:rsid w:val="00C603BA"/>
    <w:pPr>
      <w:widowControl/>
      <w:ind w:firstLineChars="200" w:firstLine="420"/>
    </w:pPr>
    <w:rPr>
      <w:rFonts w:ascii="Calibri" w:eastAsia="宋体" w:hAnsi="Calibri"/>
      <w:szCs w:val="22"/>
    </w:rPr>
  </w:style>
  <w:style w:type="character" w:customStyle="1" w:styleId="Char0">
    <w:name w:val="图 Char"/>
    <w:link w:val="af6"/>
    <w:locked/>
    <w:rsid w:val="00144221"/>
    <w:rPr>
      <w:rFonts w:ascii="Times New Roman" w:eastAsia="Times New Roman" w:hAnsi="Times New Roman"/>
      <w:szCs w:val="30"/>
    </w:rPr>
  </w:style>
  <w:style w:type="paragraph" w:customStyle="1" w:styleId="af6">
    <w:name w:val="图"/>
    <w:basedOn w:val="a0"/>
    <w:link w:val="Char0"/>
    <w:qFormat/>
    <w:rsid w:val="00144221"/>
    <w:pPr>
      <w:widowControl/>
      <w:spacing w:before="120" w:line="240" w:lineRule="auto"/>
      <w:jc w:val="center"/>
    </w:pPr>
    <w:rPr>
      <w:szCs w:val="30"/>
    </w:rPr>
  </w:style>
  <w:style w:type="paragraph" w:styleId="af7">
    <w:name w:val="caption"/>
    <w:basedOn w:val="a0"/>
    <w:next w:val="a0"/>
    <w:uiPriority w:val="35"/>
    <w:qFormat/>
    <w:rsid w:val="00C603BA"/>
    <w:pPr>
      <w:widowControl/>
      <w:spacing w:line="400" w:lineRule="exact"/>
      <w:ind w:firstLineChars="200" w:firstLine="200"/>
      <w:jc w:val="center"/>
    </w:pPr>
    <w:rPr>
      <w:rFonts w:eastAsia="宋体" w:cs="Arial"/>
    </w:rPr>
  </w:style>
  <w:style w:type="character" w:customStyle="1" w:styleId="fontstyle01">
    <w:name w:val="fontstyle01"/>
    <w:rsid w:val="00422954"/>
    <w:rPr>
      <w:rFonts w:ascii="宋体" w:eastAsia="宋体" w:hAnsi="宋体" w:hint="eastAsia"/>
      <w:b w:val="0"/>
      <w:bCs w:val="0"/>
      <w:i w:val="0"/>
      <w:iCs w:val="0"/>
      <w:color w:val="000000"/>
      <w:sz w:val="24"/>
      <w:szCs w:val="24"/>
    </w:rPr>
  </w:style>
  <w:style w:type="character" w:customStyle="1" w:styleId="fontstyle11">
    <w:name w:val="fontstyle11"/>
    <w:rsid w:val="00182BBC"/>
    <w:rPr>
      <w:rFonts w:ascii="TimesNewRomanPSMT" w:eastAsia="TimesNewRomanPSMT" w:hAnsi="TimesNewRomanPSMT" w:hint="eastAsia"/>
      <w:b w:val="0"/>
      <w:bCs w:val="0"/>
      <w:i w:val="0"/>
      <w:iCs w:val="0"/>
      <w:color w:val="000000"/>
      <w:sz w:val="24"/>
      <w:szCs w:val="24"/>
    </w:rPr>
  </w:style>
  <w:style w:type="table" w:styleId="af8">
    <w:name w:val="Table Grid"/>
    <w:basedOn w:val="a2"/>
    <w:uiPriority w:val="59"/>
    <w:qFormat/>
    <w:rsid w:val="00B17AD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rsid w:val="00B72204"/>
    <w:rPr>
      <w:rFonts w:ascii="TimesNewRomanPSMT" w:eastAsia="TimesNewRomanPSMT" w:hAnsi="TimesNewRomanPSMT" w:hint="eastAsia"/>
      <w:b w:val="0"/>
      <w:bCs w:val="0"/>
      <w:i w:val="0"/>
      <w:iCs w:val="0"/>
      <w:color w:val="000000"/>
      <w:sz w:val="22"/>
      <w:szCs w:val="22"/>
    </w:rPr>
  </w:style>
  <w:style w:type="character" w:styleId="af9">
    <w:name w:val="annotation reference"/>
    <w:uiPriority w:val="99"/>
    <w:semiHidden/>
    <w:unhideWhenUsed/>
    <w:qFormat/>
    <w:rsid w:val="002D74E9"/>
    <w:rPr>
      <w:sz w:val="21"/>
      <w:szCs w:val="21"/>
    </w:rPr>
  </w:style>
  <w:style w:type="paragraph" w:styleId="afa">
    <w:name w:val="annotation text"/>
    <w:basedOn w:val="a0"/>
    <w:link w:val="afb"/>
    <w:uiPriority w:val="99"/>
    <w:semiHidden/>
    <w:unhideWhenUsed/>
    <w:qFormat/>
    <w:rsid w:val="002D74E9"/>
    <w:pPr>
      <w:jc w:val="left"/>
    </w:pPr>
  </w:style>
  <w:style w:type="character" w:customStyle="1" w:styleId="afb">
    <w:name w:val="批注文字 字符"/>
    <w:basedOn w:val="a1"/>
    <w:link w:val="afa"/>
    <w:uiPriority w:val="99"/>
    <w:semiHidden/>
    <w:qFormat/>
    <w:rsid w:val="002D74E9"/>
  </w:style>
  <w:style w:type="paragraph" w:styleId="afc">
    <w:name w:val="annotation subject"/>
    <w:basedOn w:val="afa"/>
    <w:next w:val="afa"/>
    <w:link w:val="afd"/>
    <w:uiPriority w:val="99"/>
    <w:semiHidden/>
    <w:unhideWhenUsed/>
    <w:qFormat/>
    <w:rsid w:val="002D74E9"/>
    <w:rPr>
      <w:b/>
      <w:bCs/>
    </w:rPr>
  </w:style>
  <w:style w:type="character" w:customStyle="1" w:styleId="afd">
    <w:name w:val="批注主题 字符"/>
    <w:link w:val="afc"/>
    <w:uiPriority w:val="99"/>
    <w:semiHidden/>
    <w:qFormat/>
    <w:rsid w:val="002D74E9"/>
    <w:rPr>
      <w:b/>
      <w:bCs/>
    </w:rPr>
  </w:style>
  <w:style w:type="paragraph" w:styleId="afe">
    <w:name w:val="Balloon Text"/>
    <w:basedOn w:val="a0"/>
    <w:link w:val="aff"/>
    <w:uiPriority w:val="99"/>
    <w:semiHidden/>
    <w:unhideWhenUsed/>
    <w:qFormat/>
    <w:rsid w:val="002D74E9"/>
    <w:rPr>
      <w:sz w:val="18"/>
      <w:szCs w:val="18"/>
    </w:rPr>
  </w:style>
  <w:style w:type="character" w:customStyle="1" w:styleId="aff">
    <w:name w:val="批注框文本 字符"/>
    <w:link w:val="afe"/>
    <w:uiPriority w:val="99"/>
    <w:semiHidden/>
    <w:qFormat/>
    <w:rsid w:val="002D74E9"/>
    <w:rPr>
      <w:sz w:val="18"/>
      <w:szCs w:val="18"/>
    </w:rPr>
  </w:style>
  <w:style w:type="paragraph" w:customStyle="1" w:styleId="31">
    <w:name w:val="正文3"/>
    <w:basedOn w:val="11"/>
    <w:link w:val="32"/>
    <w:qFormat/>
    <w:rsid w:val="00DB358D"/>
    <w:pPr>
      <w:ind w:firstLineChars="160" w:firstLine="160"/>
    </w:pPr>
  </w:style>
  <w:style w:type="character" w:customStyle="1" w:styleId="32">
    <w:name w:val="正文3 字符"/>
    <w:link w:val="31"/>
    <w:qFormat/>
    <w:rsid w:val="00DB358D"/>
    <w:rPr>
      <w:rFonts w:ascii="Times New Roman" w:eastAsia="宋体" w:hAnsi="Times New Roman"/>
      <w:sz w:val="24"/>
    </w:rPr>
  </w:style>
  <w:style w:type="character" w:customStyle="1" w:styleId="fontstyle31">
    <w:name w:val="fontstyle31"/>
    <w:rsid w:val="00F96D6B"/>
    <w:rPr>
      <w:rFonts w:ascii="SymbolMT" w:hAnsi="SymbolMT" w:hint="default"/>
      <w:b w:val="0"/>
      <w:bCs w:val="0"/>
      <w:i w:val="0"/>
      <w:iCs w:val="0"/>
      <w:color w:val="000000"/>
      <w:sz w:val="34"/>
      <w:szCs w:val="34"/>
    </w:rPr>
  </w:style>
  <w:style w:type="paragraph" w:customStyle="1" w:styleId="22">
    <w:name w:val="公式2"/>
    <w:basedOn w:val="af3"/>
    <w:link w:val="23"/>
    <w:qFormat/>
    <w:rsid w:val="00D40C63"/>
    <w:pPr>
      <w:jc w:val="center"/>
    </w:pPr>
  </w:style>
  <w:style w:type="character" w:customStyle="1" w:styleId="23">
    <w:name w:val="公式2 字符"/>
    <w:link w:val="22"/>
    <w:rsid w:val="00D40C63"/>
    <w:rPr>
      <w:rFonts w:ascii="Times New Roman" w:eastAsia="宋体" w:hAnsi="Times New Roman"/>
      <w:sz w:val="24"/>
    </w:rPr>
  </w:style>
  <w:style w:type="character" w:customStyle="1" w:styleId="fontstyle41">
    <w:name w:val="fontstyle41"/>
    <w:rsid w:val="00FF1E29"/>
    <w:rPr>
      <w:rFonts w:ascii="SymbolMT" w:hAnsi="SymbolMT" w:hint="default"/>
      <w:b w:val="0"/>
      <w:bCs w:val="0"/>
      <w:i w:val="0"/>
      <w:iCs w:val="0"/>
      <w:color w:val="000000"/>
      <w:sz w:val="26"/>
      <w:szCs w:val="26"/>
    </w:rPr>
  </w:style>
  <w:style w:type="paragraph" w:customStyle="1" w:styleId="a">
    <w:name w:val="参考文献"/>
    <w:basedOn w:val="a0"/>
    <w:qFormat/>
    <w:rsid w:val="002C40C1"/>
    <w:pPr>
      <w:widowControl/>
      <w:numPr>
        <w:numId w:val="4"/>
      </w:numPr>
      <w:spacing w:line="400" w:lineRule="exact"/>
    </w:pPr>
    <w:rPr>
      <w:rFonts w:eastAsia="宋体"/>
    </w:rPr>
  </w:style>
  <w:style w:type="paragraph" w:customStyle="1" w:styleId="aff0">
    <w:name w:val="无编号_章标题"/>
    <w:basedOn w:val="a0"/>
    <w:next w:val="a0"/>
    <w:rsid w:val="00762901"/>
    <w:pPr>
      <w:spacing w:before="480" w:after="360"/>
      <w:jc w:val="center"/>
      <w:outlineLvl w:val="0"/>
    </w:pPr>
    <w:rPr>
      <w:rFonts w:eastAsia="黑体"/>
      <w:sz w:val="30"/>
    </w:rPr>
  </w:style>
  <w:style w:type="paragraph" w:styleId="TOC">
    <w:name w:val="TOC Heading"/>
    <w:basedOn w:val="1"/>
    <w:next w:val="a0"/>
    <w:uiPriority w:val="39"/>
    <w:unhideWhenUsed/>
    <w:qFormat/>
    <w:rsid w:val="00284F30"/>
    <w:pPr>
      <w:keepNext/>
      <w:keepLines/>
      <w:widowControl/>
      <w:spacing w:after="0" w:line="259" w:lineRule="auto"/>
      <w:jc w:val="left"/>
      <w:outlineLvl w:val="9"/>
    </w:pPr>
    <w:rPr>
      <w:rFonts w:ascii="等线 Light" w:eastAsia="等线 Light" w:hAnsi="等线 Light"/>
      <w:color w:val="2F5496"/>
      <w:kern w:val="0"/>
      <w:sz w:val="32"/>
      <w:szCs w:val="32"/>
    </w:rPr>
  </w:style>
  <w:style w:type="paragraph" w:styleId="TOC1">
    <w:name w:val="toc 1"/>
    <w:basedOn w:val="a0"/>
    <w:next w:val="a0"/>
    <w:autoRedefine/>
    <w:uiPriority w:val="39"/>
    <w:unhideWhenUsed/>
    <w:rsid w:val="00284F30"/>
  </w:style>
  <w:style w:type="paragraph" w:styleId="TOC2">
    <w:name w:val="toc 2"/>
    <w:basedOn w:val="a0"/>
    <w:next w:val="a0"/>
    <w:autoRedefine/>
    <w:uiPriority w:val="39"/>
    <w:unhideWhenUsed/>
    <w:qFormat/>
    <w:rsid w:val="001A70E6"/>
    <w:pPr>
      <w:tabs>
        <w:tab w:val="right" w:leader="dot" w:pos="8494"/>
      </w:tabs>
      <w:spacing w:line="360" w:lineRule="auto"/>
      <w:ind w:firstLineChars="200" w:firstLine="640"/>
      <w:jc w:val="center"/>
    </w:pPr>
    <w:rPr>
      <w:rFonts w:ascii="宋体" w:eastAsia="宋体" w:hAnsi="宋体"/>
      <w:sz w:val="32"/>
      <w:szCs w:val="32"/>
    </w:rPr>
  </w:style>
  <w:style w:type="paragraph" w:styleId="TOC3">
    <w:name w:val="toc 3"/>
    <w:basedOn w:val="a0"/>
    <w:next w:val="a0"/>
    <w:autoRedefine/>
    <w:uiPriority w:val="39"/>
    <w:unhideWhenUsed/>
    <w:rsid w:val="007E6002"/>
    <w:pPr>
      <w:tabs>
        <w:tab w:val="right" w:leader="dot" w:pos="8494"/>
      </w:tabs>
      <w:spacing w:line="400" w:lineRule="exact"/>
      <w:ind w:firstLineChars="390" w:firstLine="936"/>
    </w:pPr>
  </w:style>
  <w:style w:type="character" w:styleId="aff1">
    <w:name w:val="Hyperlink"/>
    <w:uiPriority w:val="99"/>
    <w:unhideWhenUsed/>
    <w:qFormat/>
    <w:rsid w:val="00284F30"/>
    <w:rPr>
      <w:color w:val="0563C1"/>
      <w:u w:val="single"/>
    </w:rPr>
  </w:style>
  <w:style w:type="character" w:styleId="aff2">
    <w:name w:val="page number"/>
    <w:uiPriority w:val="99"/>
    <w:semiHidden/>
    <w:unhideWhenUsed/>
    <w:rsid w:val="00493C53"/>
  </w:style>
  <w:style w:type="table" w:styleId="6-3">
    <w:name w:val="List Table 6 Colorful Accent 3"/>
    <w:basedOn w:val="a2"/>
    <w:uiPriority w:val="51"/>
    <w:rsid w:val="0046766D"/>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3"/>
    <w:link w:val="3Char"/>
    <w:qFormat/>
    <w:rsid w:val="00FA500D"/>
    <w:pPr>
      <w:tabs>
        <w:tab w:val="clear" w:pos="4253"/>
        <w:tab w:val="clear" w:pos="8504"/>
        <w:tab w:val="left" w:pos="0"/>
        <w:tab w:val="left" w:pos="1600"/>
      </w:tabs>
      <w:spacing w:before="0" w:line="400" w:lineRule="exact"/>
    </w:pPr>
  </w:style>
  <w:style w:type="character" w:customStyle="1" w:styleId="3Char">
    <w:name w:val="公式3 Char"/>
    <w:basedOn w:val="Char"/>
    <w:link w:val="33"/>
    <w:rsid w:val="00FA500D"/>
    <w:rPr>
      <w:rFonts w:ascii="Times New Roman" w:eastAsia="宋体" w:hAnsi="Times New Roman"/>
      <w:sz w:val="24"/>
    </w:rPr>
  </w:style>
  <w:style w:type="paragraph" w:customStyle="1" w:styleId="9-">
    <w:name w:val="9-图"/>
    <w:basedOn w:val="a0"/>
    <w:rsid w:val="00CD57D4"/>
    <w:pPr>
      <w:widowControl/>
      <w:adjustRightInd/>
      <w:snapToGrid w:val="0"/>
      <w:spacing w:before="120" w:after="240" w:line="400" w:lineRule="atLeast"/>
      <w:jc w:val="center"/>
      <w:textAlignment w:val="auto"/>
    </w:pPr>
    <w:rPr>
      <w:rFonts w:eastAsia="宋体"/>
      <w:kern w:val="2"/>
      <w:sz w:val="21"/>
      <w:szCs w:val="38"/>
    </w:rPr>
  </w:style>
  <w:style w:type="paragraph" w:customStyle="1" w:styleId="555-">
    <w:name w:val="555-正文"/>
    <w:basedOn w:val="a0"/>
    <w:rsid w:val="00CD57D4"/>
    <w:pPr>
      <w:adjustRightInd/>
      <w:spacing w:line="400" w:lineRule="exact"/>
      <w:ind w:firstLineChars="200" w:firstLine="200"/>
      <w:textAlignment w:val="auto"/>
    </w:pPr>
    <w:rPr>
      <w:rFonts w:eastAsia="宋体"/>
      <w:color w:val="000000"/>
      <w:kern w:val="2"/>
      <w:sz w:val="24"/>
      <w:szCs w:val="24"/>
    </w:rPr>
  </w:style>
  <w:style w:type="paragraph" w:customStyle="1" w:styleId="1-1">
    <w:name w:val="1-1级"/>
    <w:basedOn w:val="a0"/>
    <w:rsid w:val="00CD57D4"/>
    <w:pPr>
      <w:widowControl/>
      <w:adjustRightInd/>
      <w:spacing w:before="480" w:after="360" w:line="400" w:lineRule="exact"/>
      <w:jc w:val="center"/>
      <w:textAlignment w:val="auto"/>
      <w:outlineLvl w:val="0"/>
    </w:pPr>
    <w:rPr>
      <w:rFonts w:eastAsia="黑体"/>
      <w:kern w:val="2"/>
      <w:sz w:val="30"/>
      <w:szCs w:val="30"/>
    </w:rPr>
  </w:style>
  <w:style w:type="paragraph" w:customStyle="1" w:styleId="ListParagraph1">
    <w:name w:val="List Paragraph1"/>
    <w:basedOn w:val="a0"/>
    <w:rsid w:val="00BF01EE"/>
    <w:pPr>
      <w:adjustRightInd/>
      <w:spacing w:line="420" w:lineRule="exact"/>
      <w:ind w:firstLineChars="200" w:firstLine="420"/>
      <w:textAlignment w:val="auto"/>
    </w:pPr>
    <w:rPr>
      <w:rFonts w:ascii="Calibri" w:eastAsia="Adobe 仿宋 Std R" w:hAnsi="Calibri"/>
      <w:kern w:val="2"/>
      <w:sz w:val="21"/>
      <w:szCs w:val="21"/>
    </w:rPr>
  </w:style>
  <w:style w:type="table" w:customStyle="1" w:styleId="24">
    <w:name w:val="网格型2"/>
    <w:basedOn w:val="a2"/>
    <w:uiPriority w:val="39"/>
    <w:qFormat/>
    <w:rsid w:val="00BF01E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BF01EE"/>
    <w:rPr>
      <w:rFonts w:asciiTheme="minorHAnsi" w:eastAsiaTheme="minorEastAsia" w:hAnsiTheme="minorHAnsi" w:cstheme="minorBidi"/>
    </w:rPr>
  </w:style>
  <w:style w:type="paragraph" w:customStyle="1" w:styleId="WPSOffice2">
    <w:name w:val="WPSOffice手动目录 2"/>
    <w:rsid w:val="00BF01EE"/>
    <w:pPr>
      <w:ind w:leftChars="200" w:left="200"/>
    </w:pPr>
    <w:rPr>
      <w:rFonts w:asciiTheme="minorHAnsi" w:eastAsiaTheme="minorEastAsia" w:hAnsiTheme="minorHAnsi" w:cstheme="minorBidi"/>
    </w:rPr>
  </w:style>
  <w:style w:type="table" w:customStyle="1" w:styleId="6">
    <w:name w:val="网格型6"/>
    <w:basedOn w:val="a2"/>
    <w:next w:val="af8"/>
    <w:uiPriority w:val="59"/>
    <w:qFormat/>
    <w:rsid w:val="00BF01EE"/>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1"/>
    <w:rsid w:val="00BF01EE"/>
  </w:style>
  <w:style w:type="character" w:customStyle="1" w:styleId="mjxassistivemathml">
    <w:name w:val="mjx_assistive_mathml"/>
    <w:basedOn w:val="a1"/>
    <w:rsid w:val="00BF01EE"/>
  </w:style>
  <w:style w:type="character" w:styleId="aff3">
    <w:name w:val="Strong"/>
    <w:basedOn w:val="a1"/>
    <w:uiPriority w:val="22"/>
    <w:qFormat/>
    <w:rsid w:val="00BF01EE"/>
    <w:rPr>
      <w:b/>
      <w:bCs/>
    </w:rPr>
  </w:style>
  <w:style w:type="table" w:customStyle="1" w:styleId="7">
    <w:name w:val="网格型7"/>
    <w:basedOn w:val="a2"/>
    <w:next w:val="af8"/>
    <w:uiPriority w:val="59"/>
    <w:rsid w:val="00BF01E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f8"/>
    <w:uiPriority w:val="59"/>
    <w:qFormat/>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8"/>
    <w:uiPriority w:val="59"/>
    <w:rsid w:val="00BF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0"/>
    <w:rsid w:val="00CA1A89"/>
    <w:pPr>
      <w:tabs>
        <w:tab w:val="center" w:pos="6720"/>
        <w:tab w:val="right" w:pos="13440"/>
      </w:tabs>
      <w:spacing w:line="400" w:lineRule="exact"/>
    </w:pPr>
    <w:rPr>
      <w:rFonts w:eastAsia="宋体"/>
      <w:sz w:val="24"/>
      <w:szCs w:val="22"/>
    </w:rPr>
  </w:style>
  <w:style w:type="character" w:customStyle="1" w:styleId="MTDisplayEquation0">
    <w:name w:val="MTDisplayEquation 字符"/>
    <w:basedOn w:val="a1"/>
    <w:link w:val="MTDisplayEquation"/>
    <w:rsid w:val="00CA1A89"/>
    <w:rPr>
      <w:rFonts w:ascii="Times New Roman" w:eastAsia="宋体" w:hAnsi="Times New Roman"/>
      <w:sz w:val="24"/>
      <w:szCs w:val="22"/>
    </w:rPr>
  </w:style>
  <w:style w:type="table" w:customStyle="1" w:styleId="61">
    <w:name w:val="网格型61"/>
    <w:basedOn w:val="a2"/>
    <w:next w:val="af8"/>
    <w:uiPriority w:val="59"/>
    <w:qFormat/>
    <w:rsid w:val="00673098"/>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AC100A"/>
    <w:pPr>
      <w:ind w:leftChars="600" w:left="1260"/>
    </w:pPr>
  </w:style>
  <w:style w:type="paragraph" w:styleId="aff4">
    <w:name w:val="Date"/>
    <w:basedOn w:val="a0"/>
    <w:next w:val="a0"/>
    <w:link w:val="aff5"/>
    <w:uiPriority w:val="99"/>
    <w:semiHidden/>
    <w:unhideWhenUsed/>
    <w:rsid w:val="00A06471"/>
    <w:pPr>
      <w:ind w:leftChars="2500" w:left="100"/>
    </w:pPr>
  </w:style>
  <w:style w:type="character" w:customStyle="1" w:styleId="aff5">
    <w:name w:val="日期 字符"/>
    <w:basedOn w:val="a1"/>
    <w:link w:val="aff4"/>
    <w:uiPriority w:val="99"/>
    <w:semiHidden/>
    <w:rsid w:val="00A06471"/>
    <w:rPr>
      <w:rFonts w:ascii="Times New Roman" w:eastAsia="Times New Roman" w:hAnsi="Times New Roman"/>
    </w:rPr>
  </w:style>
  <w:style w:type="character" w:customStyle="1" w:styleId="ql-author-65492">
    <w:name w:val="ql-author-65492"/>
    <w:basedOn w:val="a1"/>
    <w:rsid w:val="002E6EC6"/>
  </w:style>
  <w:style w:type="paragraph" w:customStyle="1" w:styleId="aff6">
    <w:name w:val="正文  首行缩进两字"/>
    <w:basedOn w:val="a0"/>
    <w:link w:val="Char1"/>
    <w:rsid w:val="002E6EC6"/>
    <w:pPr>
      <w:adjustRightInd/>
      <w:spacing w:line="300" w:lineRule="auto"/>
      <w:ind w:firstLineChars="200" w:firstLine="480"/>
      <w:textAlignment w:val="auto"/>
    </w:pPr>
    <w:rPr>
      <w:rFonts w:ascii="宋体" w:eastAsia="宋体" w:hAnsi="宋体"/>
      <w:kern w:val="2"/>
      <w:sz w:val="24"/>
      <w:szCs w:val="24"/>
    </w:rPr>
  </w:style>
  <w:style w:type="character" w:customStyle="1" w:styleId="Char1">
    <w:name w:val="正文  首行缩进两字 Char"/>
    <w:link w:val="aff6"/>
    <w:rsid w:val="002E6EC6"/>
    <w:rPr>
      <w:rFonts w:ascii="宋体" w:eastAsia="宋体" w:hAnsi="宋体"/>
      <w:kern w:val="2"/>
      <w:sz w:val="24"/>
      <w:szCs w:val="24"/>
    </w:rPr>
  </w:style>
  <w:style w:type="character" w:customStyle="1" w:styleId="40">
    <w:name w:val="标题 4 字符"/>
    <w:basedOn w:val="a1"/>
    <w:link w:val="4"/>
    <w:uiPriority w:val="9"/>
    <w:semiHidden/>
    <w:rsid w:val="002E6EC6"/>
    <w:rPr>
      <w:rFonts w:asciiTheme="majorHAnsi" w:eastAsiaTheme="majorEastAsia" w:hAnsiTheme="majorHAnsi" w:cstheme="majorBidi"/>
      <w:b/>
      <w:bCs/>
      <w:sz w:val="28"/>
      <w:szCs w:val="28"/>
    </w:rPr>
  </w:style>
  <w:style w:type="numbering" w:customStyle="1" w:styleId="13">
    <w:name w:val="无列表1"/>
    <w:next w:val="a3"/>
    <w:uiPriority w:val="99"/>
    <w:semiHidden/>
    <w:unhideWhenUsed/>
    <w:rsid w:val="00A25A4F"/>
  </w:style>
  <w:style w:type="table" w:customStyle="1" w:styleId="14">
    <w:name w:val="网格型1"/>
    <w:basedOn w:val="a2"/>
    <w:next w:val="af8"/>
    <w:uiPriority w:val="59"/>
    <w:qFormat/>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A25A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220">
    <w:name w:val="网格型22"/>
    <w:basedOn w:val="a2"/>
    <w:uiPriority w:val="39"/>
    <w:qFormat/>
    <w:rsid w:val="00A25A4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8"/>
    <w:uiPriority w:val="59"/>
    <w:qFormat/>
    <w:rsid w:val="00A25A4F"/>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a2"/>
    <w:next w:val="af8"/>
    <w:uiPriority w:val="59"/>
    <w:rsid w:val="00A25A4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8"/>
    <w:uiPriority w:val="59"/>
    <w:qFormat/>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a2"/>
    <w:next w:val="af8"/>
    <w:uiPriority w:val="59"/>
    <w:rsid w:val="00A25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1"/>
    <w:basedOn w:val="a2"/>
    <w:next w:val="af8"/>
    <w:uiPriority w:val="59"/>
    <w:qFormat/>
    <w:rsid w:val="00A25A4F"/>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8"/>
    <w:uiPriority w:val="59"/>
    <w:qFormat/>
    <w:rsid w:val="0026728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704">
      <w:bodyDiv w:val="1"/>
      <w:marLeft w:val="0"/>
      <w:marRight w:val="0"/>
      <w:marTop w:val="0"/>
      <w:marBottom w:val="0"/>
      <w:divBdr>
        <w:top w:val="none" w:sz="0" w:space="0" w:color="auto"/>
        <w:left w:val="none" w:sz="0" w:space="0" w:color="auto"/>
        <w:bottom w:val="none" w:sz="0" w:space="0" w:color="auto"/>
        <w:right w:val="none" w:sz="0" w:space="0" w:color="auto"/>
      </w:divBdr>
    </w:div>
    <w:div w:id="176310445">
      <w:bodyDiv w:val="1"/>
      <w:marLeft w:val="0"/>
      <w:marRight w:val="0"/>
      <w:marTop w:val="0"/>
      <w:marBottom w:val="0"/>
      <w:divBdr>
        <w:top w:val="none" w:sz="0" w:space="0" w:color="auto"/>
        <w:left w:val="none" w:sz="0" w:space="0" w:color="auto"/>
        <w:bottom w:val="none" w:sz="0" w:space="0" w:color="auto"/>
        <w:right w:val="none" w:sz="0" w:space="0" w:color="auto"/>
      </w:divBdr>
    </w:div>
    <w:div w:id="200826740">
      <w:bodyDiv w:val="1"/>
      <w:marLeft w:val="0"/>
      <w:marRight w:val="0"/>
      <w:marTop w:val="0"/>
      <w:marBottom w:val="0"/>
      <w:divBdr>
        <w:top w:val="none" w:sz="0" w:space="0" w:color="auto"/>
        <w:left w:val="none" w:sz="0" w:space="0" w:color="auto"/>
        <w:bottom w:val="none" w:sz="0" w:space="0" w:color="auto"/>
        <w:right w:val="none" w:sz="0" w:space="0" w:color="auto"/>
      </w:divBdr>
    </w:div>
    <w:div w:id="212041210">
      <w:bodyDiv w:val="1"/>
      <w:marLeft w:val="0"/>
      <w:marRight w:val="0"/>
      <w:marTop w:val="0"/>
      <w:marBottom w:val="0"/>
      <w:divBdr>
        <w:top w:val="none" w:sz="0" w:space="0" w:color="auto"/>
        <w:left w:val="none" w:sz="0" w:space="0" w:color="auto"/>
        <w:bottom w:val="none" w:sz="0" w:space="0" w:color="auto"/>
        <w:right w:val="none" w:sz="0" w:space="0" w:color="auto"/>
      </w:divBdr>
    </w:div>
    <w:div w:id="287132121">
      <w:bodyDiv w:val="1"/>
      <w:marLeft w:val="0"/>
      <w:marRight w:val="0"/>
      <w:marTop w:val="0"/>
      <w:marBottom w:val="0"/>
      <w:divBdr>
        <w:top w:val="none" w:sz="0" w:space="0" w:color="auto"/>
        <w:left w:val="none" w:sz="0" w:space="0" w:color="auto"/>
        <w:bottom w:val="none" w:sz="0" w:space="0" w:color="auto"/>
        <w:right w:val="none" w:sz="0" w:space="0" w:color="auto"/>
      </w:divBdr>
    </w:div>
    <w:div w:id="428240608">
      <w:bodyDiv w:val="1"/>
      <w:marLeft w:val="0"/>
      <w:marRight w:val="0"/>
      <w:marTop w:val="0"/>
      <w:marBottom w:val="0"/>
      <w:divBdr>
        <w:top w:val="none" w:sz="0" w:space="0" w:color="auto"/>
        <w:left w:val="none" w:sz="0" w:space="0" w:color="auto"/>
        <w:bottom w:val="none" w:sz="0" w:space="0" w:color="auto"/>
        <w:right w:val="none" w:sz="0" w:space="0" w:color="auto"/>
      </w:divBdr>
    </w:div>
    <w:div w:id="569969736">
      <w:bodyDiv w:val="1"/>
      <w:marLeft w:val="0"/>
      <w:marRight w:val="0"/>
      <w:marTop w:val="0"/>
      <w:marBottom w:val="0"/>
      <w:divBdr>
        <w:top w:val="none" w:sz="0" w:space="0" w:color="auto"/>
        <w:left w:val="none" w:sz="0" w:space="0" w:color="auto"/>
        <w:bottom w:val="none" w:sz="0" w:space="0" w:color="auto"/>
        <w:right w:val="none" w:sz="0" w:space="0" w:color="auto"/>
      </w:divBdr>
    </w:div>
    <w:div w:id="590894599">
      <w:bodyDiv w:val="1"/>
      <w:marLeft w:val="0"/>
      <w:marRight w:val="0"/>
      <w:marTop w:val="0"/>
      <w:marBottom w:val="0"/>
      <w:divBdr>
        <w:top w:val="none" w:sz="0" w:space="0" w:color="auto"/>
        <w:left w:val="none" w:sz="0" w:space="0" w:color="auto"/>
        <w:bottom w:val="none" w:sz="0" w:space="0" w:color="auto"/>
        <w:right w:val="none" w:sz="0" w:space="0" w:color="auto"/>
      </w:divBdr>
    </w:div>
    <w:div w:id="594829740">
      <w:bodyDiv w:val="1"/>
      <w:marLeft w:val="0"/>
      <w:marRight w:val="0"/>
      <w:marTop w:val="0"/>
      <w:marBottom w:val="0"/>
      <w:divBdr>
        <w:top w:val="none" w:sz="0" w:space="0" w:color="auto"/>
        <w:left w:val="none" w:sz="0" w:space="0" w:color="auto"/>
        <w:bottom w:val="none" w:sz="0" w:space="0" w:color="auto"/>
        <w:right w:val="none" w:sz="0" w:space="0" w:color="auto"/>
      </w:divBdr>
    </w:div>
    <w:div w:id="641155695">
      <w:bodyDiv w:val="1"/>
      <w:marLeft w:val="0"/>
      <w:marRight w:val="0"/>
      <w:marTop w:val="0"/>
      <w:marBottom w:val="0"/>
      <w:divBdr>
        <w:top w:val="none" w:sz="0" w:space="0" w:color="auto"/>
        <w:left w:val="none" w:sz="0" w:space="0" w:color="auto"/>
        <w:bottom w:val="none" w:sz="0" w:space="0" w:color="auto"/>
        <w:right w:val="none" w:sz="0" w:space="0" w:color="auto"/>
      </w:divBdr>
    </w:div>
    <w:div w:id="672220950">
      <w:bodyDiv w:val="1"/>
      <w:marLeft w:val="0"/>
      <w:marRight w:val="0"/>
      <w:marTop w:val="0"/>
      <w:marBottom w:val="0"/>
      <w:divBdr>
        <w:top w:val="none" w:sz="0" w:space="0" w:color="auto"/>
        <w:left w:val="none" w:sz="0" w:space="0" w:color="auto"/>
        <w:bottom w:val="none" w:sz="0" w:space="0" w:color="auto"/>
        <w:right w:val="none" w:sz="0" w:space="0" w:color="auto"/>
      </w:divBdr>
    </w:div>
    <w:div w:id="747967741">
      <w:bodyDiv w:val="1"/>
      <w:marLeft w:val="0"/>
      <w:marRight w:val="0"/>
      <w:marTop w:val="0"/>
      <w:marBottom w:val="0"/>
      <w:divBdr>
        <w:top w:val="none" w:sz="0" w:space="0" w:color="auto"/>
        <w:left w:val="none" w:sz="0" w:space="0" w:color="auto"/>
        <w:bottom w:val="none" w:sz="0" w:space="0" w:color="auto"/>
        <w:right w:val="none" w:sz="0" w:space="0" w:color="auto"/>
      </w:divBdr>
    </w:div>
    <w:div w:id="751126627">
      <w:bodyDiv w:val="1"/>
      <w:marLeft w:val="0"/>
      <w:marRight w:val="0"/>
      <w:marTop w:val="0"/>
      <w:marBottom w:val="0"/>
      <w:divBdr>
        <w:top w:val="none" w:sz="0" w:space="0" w:color="auto"/>
        <w:left w:val="none" w:sz="0" w:space="0" w:color="auto"/>
        <w:bottom w:val="none" w:sz="0" w:space="0" w:color="auto"/>
        <w:right w:val="none" w:sz="0" w:space="0" w:color="auto"/>
      </w:divBdr>
    </w:div>
    <w:div w:id="899828898">
      <w:bodyDiv w:val="1"/>
      <w:marLeft w:val="0"/>
      <w:marRight w:val="0"/>
      <w:marTop w:val="0"/>
      <w:marBottom w:val="0"/>
      <w:divBdr>
        <w:top w:val="none" w:sz="0" w:space="0" w:color="auto"/>
        <w:left w:val="none" w:sz="0" w:space="0" w:color="auto"/>
        <w:bottom w:val="none" w:sz="0" w:space="0" w:color="auto"/>
        <w:right w:val="none" w:sz="0" w:space="0" w:color="auto"/>
      </w:divBdr>
    </w:div>
    <w:div w:id="963076368">
      <w:bodyDiv w:val="1"/>
      <w:marLeft w:val="0"/>
      <w:marRight w:val="0"/>
      <w:marTop w:val="0"/>
      <w:marBottom w:val="0"/>
      <w:divBdr>
        <w:top w:val="none" w:sz="0" w:space="0" w:color="auto"/>
        <w:left w:val="none" w:sz="0" w:space="0" w:color="auto"/>
        <w:bottom w:val="none" w:sz="0" w:space="0" w:color="auto"/>
        <w:right w:val="none" w:sz="0" w:space="0" w:color="auto"/>
      </w:divBdr>
    </w:div>
    <w:div w:id="992636433">
      <w:bodyDiv w:val="1"/>
      <w:marLeft w:val="0"/>
      <w:marRight w:val="0"/>
      <w:marTop w:val="0"/>
      <w:marBottom w:val="0"/>
      <w:divBdr>
        <w:top w:val="none" w:sz="0" w:space="0" w:color="auto"/>
        <w:left w:val="none" w:sz="0" w:space="0" w:color="auto"/>
        <w:bottom w:val="none" w:sz="0" w:space="0" w:color="auto"/>
        <w:right w:val="none" w:sz="0" w:space="0" w:color="auto"/>
      </w:divBdr>
    </w:div>
    <w:div w:id="1277522497">
      <w:bodyDiv w:val="1"/>
      <w:marLeft w:val="0"/>
      <w:marRight w:val="0"/>
      <w:marTop w:val="0"/>
      <w:marBottom w:val="0"/>
      <w:divBdr>
        <w:top w:val="none" w:sz="0" w:space="0" w:color="auto"/>
        <w:left w:val="none" w:sz="0" w:space="0" w:color="auto"/>
        <w:bottom w:val="none" w:sz="0" w:space="0" w:color="auto"/>
        <w:right w:val="none" w:sz="0" w:space="0" w:color="auto"/>
      </w:divBdr>
    </w:div>
    <w:div w:id="1419668037">
      <w:bodyDiv w:val="1"/>
      <w:marLeft w:val="0"/>
      <w:marRight w:val="0"/>
      <w:marTop w:val="0"/>
      <w:marBottom w:val="0"/>
      <w:divBdr>
        <w:top w:val="none" w:sz="0" w:space="0" w:color="auto"/>
        <w:left w:val="none" w:sz="0" w:space="0" w:color="auto"/>
        <w:bottom w:val="none" w:sz="0" w:space="0" w:color="auto"/>
        <w:right w:val="none" w:sz="0" w:space="0" w:color="auto"/>
      </w:divBdr>
    </w:div>
    <w:div w:id="1430156230">
      <w:bodyDiv w:val="1"/>
      <w:marLeft w:val="0"/>
      <w:marRight w:val="0"/>
      <w:marTop w:val="0"/>
      <w:marBottom w:val="0"/>
      <w:divBdr>
        <w:top w:val="none" w:sz="0" w:space="0" w:color="auto"/>
        <w:left w:val="none" w:sz="0" w:space="0" w:color="auto"/>
        <w:bottom w:val="none" w:sz="0" w:space="0" w:color="auto"/>
        <w:right w:val="none" w:sz="0" w:space="0" w:color="auto"/>
      </w:divBdr>
    </w:div>
    <w:div w:id="1449934655">
      <w:bodyDiv w:val="1"/>
      <w:marLeft w:val="0"/>
      <w:marRight w:val="0"/>
      <w:marTop w:val="0"/>
      <w:marBottom w:val="0"/>
      <w:divBdr>
        <w:top w:val="none" w:sz="0" w:space="0" w:color="auto"/>
        <w:left w:val="none" w:sz="0" w:space="0" w:color="auto"/>
        <w:bottom w:val="none" w:sz="0" w:space="0" w:color="auto"/>
        <w:right w:val="none" w:sz="0" w:space="0" w:color="auto"/>
      </w:divBdr>
    </w:div>
    <w:div w:id="1466585313">
      <w:bodyDiv w:val="1"/>
      <w:marLeft w:val="0"/>
      <w:marRight w:val="0"/>
      <w:marTop w:val="0"/>
      <w:marBottom w:val="0"/>
      <w:divBdr>
        <w:top w:val="none" w:sz="0" w:space="0" w:color="auto"/>
        <w:left w:val="none" w:sz="0" w:space="0" w:color="auto"/>
        <w:bottom w:val="none" w:sz="0" w:space="0" w:color="auto"/>
        <w:right w:val="none" w:sz="0" w:space="0" w:color="auto"/>
      </w:divBdr>
    </w:div>
    <w:div w:id="1489202233">
      <w:bodyDiv w:val="1"/>
      <w:marLeft w:val="0"/>
      <w:marRight w:val="0"/>
      <w:marTop w:val="0"/>
      <w:marBottom w:val="0"/>
      <w:divBdr>
        <w:top w:val="none" w:sz="0" w:space="0" w:color="auto"/>
        <w:left w:val="none" w:sz="0" w:space="0" w:color="auto"/>
        <w:bottom w:val="none" w:sz="0" w:space="0" w:color="auto"/>
        <w:right w:val="none" w:sz="0" w:space="0" w:color="auto"/>
      </w:divBdr>
    </w:div>
    <w:div w:id="1703745374">
      <w:bodyDiv w:val="1"/>
      <w:marLeft w:val="0"/>
      <w:marRight w:val="0"/>
      <w:marTop w:val="0"/>
      <w:marBottom w:val="0"/>
      <w:divBdr>
        <w:top w:val="none" w:sz="0" w:space="0" w:color="auto"/>
        <w:left w:val="none" w:sz="0" w:space="0" w:color="auto"/>
        <w:bottom w:val="none" w:sz="0" w:space="0" w:color="auto"/>
        <w:right w:val="none" w:sz="0" w:space="0" w:color="auto"/>
      </w:divBdr>
    </w:div>
    <w:div w:id="1730641732">
      <w:bodyDiv w:val="1"/>
      <w:marLeft w:val="0"/>
      <w:marRight w:val="0"/>
      <w:marTop w:val="0"/>
      <w:marBottom w:val="0"/>
      <w:divBdr>
        <w:top w:val="none" w:sz="0" w:space="0" w:color="auto"/>
        <w:left w:val="none" w:sz="0" w:space="0" w:color="auto"/>
        <w:bottom w:val="none" w:sz="0" w:space="0" w:color="auto"/>
        <w:right w:val="none" w:sz="0" w:space="0" w:color="auto"/>
      </w:divBdr>
    </w:div>
    <w:div w:id="1808814030">
      <w:bodyDiv w:val="1"/>
      <w:marLeft w:val="0"/>
      <w:marRight w:val="0"/>
      <w:marTop w:val="0"/>
      <w:marBottom w:val="0"/>
      <w:divBdr>
        <w:top w:val="none" w:sz="0" w:space="0" w:color="auto"/>
        <w:left w:val="none" w:sz="0" w:space="0" w:color="auto"/>
        <w:bottom w:val="none" w:sz="0" w:space="0" w:color="auto"/>
        <w:right w:val="none" w:sz="0" w:space="0" w:color="auto"/>
      </w:divBdr>
    </w:div>
    <w:div w:id="1871802322">
      <w:bodyDiv w:val="1"/>
      <w:marLeft w:val="0"/>
      <w:marRight w:val="0"/>
      <w:marTop w:val="0"/>
      <w:marBottom w:val="0"/>
      <w:divBdr>
        <w:top w:val="none" w:sz="0" w:space="0" w:color="auto"/>
        <w:left w:val="none" w:sz="0" w:space="0" w:color="auto"/>
        <w:bottom w:val="none" w:sz="0" w:space="0" w:color="auto"/>
        <w:right w:val="none" w:sz="0" w:space="0" w:color="auto"/>
      </w:divBdr>
      <w:divsChild>
        <w:div w:id="471139274">
          <w:marLeft w:val="0"/>
          <w:marRight w:val="0"/>
          <w:marTop w:val="0"/>
          <w:marBottom w:val="0"/>
          <w:divBdr>
            <w:top w:val="none" w:sz="0" w:space="0" w:color="auto"/>
            <w:left w:val="none" w:sz="0" w:space="0" w:color="auto"/>
            <w:bottom w:val="none" w:sz="0" w:space="0" w:color="auto"/>
            <w:right w:val="none" w:sz="0" w:space="0" w:color="auto"/>
          </w:divBdr>
        </w:div>
      </w:divsChild>
    </w:div>
    <w:div w:id="1935360678">
      <w:bodyDiv w:val="1"/>
      <w:marLeft w:val="0"/>
      <w:marRight w:val="0"/>
      <w:marTop w:val="0"/>
      <w:marBottom w:val="0"/>
      <w:divBdr>
        <w:top w:val="none" w:sz="0" w:space="0" w:color="auto"/>
        <w:left w:val="none" w:sz="0" w:space="0" w:color="auto"/>
        <w:bottom w:val="none" w:sz="0" w:space="0" w:color="auto"/>
        <w:right w:val="none" w:sz="0" w:space="0" w:color="auto"/>
      </w:divBdr>
    </w:div>
    <w:div w:id="20828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oleObject" Target="embeddings/oleObject132.bin"/><Relationship Id="rId21" Type="http://schemas.openxmlformats.org/officeDocument/2006/relationships/image" Target="media/image8.emf"/><Relationship Id="rId63" Type="http://schemas.openxmlformats.org/officeDocument/2006/relationships/image" Target="media/image33.wmf"/><Relationship Id="rId159" Type="http://schemas.openxmlformats.org/officeDocument/2006/relationships/oleObject" Target="embeddings/oleObject66.bin"/><Relationship Id="rId324" Type="http://schemas.openxmlformats.org/officeDocument/2006/relationships/image" Target="media/image167.wmf"/><Relationship Id="rId366" Type="http://schemas.openxmlformats.org/officeDocument/2006/relationships/image" Target="media/image188.wmf"/><Relationship Id="rId531" Type="http://schemas.openxmlformats.org/officeDocument/2006/relationships/image" Target="media/image237.emf"/><Relationship Id="rId170" Type="http://schemas.openxmlformats.org/officeDocument/2006/relationships/oleObject" Target="embeddings/oleObject71.bin"/><Relationship Id="rId226" Type="http://schemas.openxmlformats.org/officeDocument/2006/relationships/image" Target="media/image116.wmf"/><Relationship Id="rId433" Type="http://schemas.openxmlformats.org/officeDocument/2006/relationships/oleObject" Target="embeddings/oleObject200.bin"/><Relationship Id="rId268" Type="http://schemas.openxmlformats.org/officeDocument/2006/relationships/image" Target="media/image136.wmf"/><Relationship Id="rId475" Type="http://schemas.openxmlformats.org/officeDocument/2006/relationships/oleObject" Target="embeddings/oleObject227.bin"/><Relationship Id="rId32" Type="http://schemas.openxmlformats.org/officeDocument/2006/relationships/image" Target="media/image15.wmf"/><Relationship Id="rId74" Type="http://schemas.openxmlformats.org/officeDocument/2006/relationships/oleObject" Target="embeddings/oleObject23.bin"/><Relationship Id="rId128" Type="http://schemas.openxmlformats.org/officeDocument/2006/relationships/image" Target="media/image66.wmf"/><Relationship Id="rId335" Type="http://schemas.openxmlformats.org/officeDocument/2006/relationships/oleObject" Target="embeddings/oleObject150.bin"/><Relationship Id="rId377" Type="http://schemas.openxmlformats.org/officeDocument/2006/relationships/image" Target="media/image193.wmf"/><Relationship Id="rId500" Type="http://schemas.openxmlformats.org/officeDocument/2006/relationships/oleObject" Target="embeddings/oleObject252.bin"/><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oleObject" Target="embeddings/oleObject104.bin"/><Relationship Id="rId402" Type="http://schemas.openxmlformats.org/officeDocument/2006/relationships/oleObject" Target="embeddings/oleObject183.bin"/><Relationship Id="rId279" Type="http://schemas.openxmlformats.org/officeDocument/2006/relationships/oleObject" Target="embeddings/oleObject125.bin"/><Relationship Id="rId444" Type="http://schemas.openxmlformats.org/officeDocument/2006/relationships/oleObject" Target="embeddings/oleObject206.bin"/><Relationship Id="rId486" Type="http://schemas.openxmlformats.org/officeDocument/2006/relationships/oleObject" Target="embeddings/oleObject238.bin"/><Relationship Id="rId43" Type="http://schemas.openxmlformats.org/officeDocument/2006/relationships/image" Target="media/image21.wmf"/><Relationship Id="rId139" Type="http://schemas.openxmlformats.org/officeDocument/2006/relationships/oleObject" Target="embeddings/oleObject55.bin"/><Relationship Id="rId290" Type="http://schemas.openxmlformats.org/officeDocument/2006/relationships/image" Target="media/image150.wmf"/><Relationship Id="rId304" Type="http://schemas.openxmlformats.org/officeDocument/2006/relationships/image" Target="media/image157.wmf"/><Relationship Id="rId346" Type="http://schemas.openxmlformats.org/officeDocument/2006/relationships/image" Target="media/image178.wmf"/><Relationship Id="rId388" Type="http://schemas.openxmlformats.org/officeDocument/2006/relationships/oleObject" Target="embeddings/oleObject176.bin"/><Relationship Id="rId511" Type="http://schemas.openxmlformats.org/officeDocument/2006/relationships/oleObject" Target="embeddings/oleObject262.bin"/><Relationship Id="rId85" Type="http://schemas.openxmlformats.org/officeDocument/2006/relationships/image" Target="media/image44.wmf"/><Relationship Id="rId150" Type="http://schemas.openxmlformats.org/officeDocument/2006/relationships/image" Target="media/image77.wmf"/><Relationship Id="rId192" Type="http://schemas.openxmlformats.org/officeDocument/2006/relationships/oleObject" Target="embeddings/oleObject81.bin"/><Relationship Id="rId206" Type="http://schemas.openxmlformats.org/officeDocument/2006/relationships/oleObject" Target="embeddings/oleObject88.bin"/><Relationship Id="rId413" Type="http://schemas.openxmlformats.org/officeDocument/2006/relationships/image" Target="media/image211.wmf"/><Relationship Id="rId248" Type="http://schemas.openxmlformats.org/officeDocument/2006/relationships/image" Target="media/image126.wmf"/><Relationship Id="rId455" Type="http://schemas.openxmlformats.org/officeDocument/2006/relationships/image" Target="media/image230.wmf"/><Relationship Id="rId497" Type="http://schemas.openxmlformats.org/officeDocument/2006/relationships/oleObject" Target="embeddings/oleObject249.bin"/><Relationship Id="rId12" Type="http://schemas.microsoft.com/office/2016/09/relationships/commentsIds" Target="commentsIds.xml"/><Relationship Id="rId108" Type="http://schemas.openxmlformats.org/officeDocument/2006/relationships/oleObject" Target="embeddings/oleObject40.bin"/><Relationship Id="rId315" Type="http://schemas.openxmlformats.org/officeDocument/2006/relationships/oleObject" Target="embeddings/oleObject140.bin"/><Relationship Id="rId357" Type="http://schemas.openxmlformats.org/officeDocument/2006/relationships/oleObject" Target="embeddings/oleObject160.bin"/><Relationship Id="rId522" Type="http://schemas.openxmlformats.org/officeDocument/2006/relationships/oleObject" Target="embeddings/oleObject273.bin"/><Relationship Id="rId54" Type="http://schemas.openxmlformats.org/officeDocument/2006/relationships/image" Target="media/image27.emf"/><Relationship Id="rId96" Type="http://schemas.openxmlformats.org/officeDocument/2006/relationships/oleObject" Target="embeddings/oleObject34.bin"/><Relationship Id="rId161" Type="http://schemas.openxmlformats.org/officeDocument/2006/relationships/oleObject" Target="embeddings/oleObject67.bin"/><Relationship Id="rId217" Type="http://schemas.openxmlformats.org/officeDocument/2006/relationships/oleObject" Target="embeddings/oleObject93.bin"/><Relationship Id="rId399" Type="http://schemas.openxmlformats.org/officeDocument/2006/relationships/image" Target="media/image204.wmf"/><Relationship Id="rId259" Type="http://schemas.openxmlformats.org/officeDocument/2006/relationships/oleObject" Target="embeddings/oleObject115.bin"/><Relationship Id="rId424" Type="http://schemas.openxmlformats.org/officeDocument/2006/relationships/oleObject" Target="embeddings/oleObject194.bin"/><Relationship Id="rId466" Type="http://schemas.openxmlformats.org/officeDocument/2006/relationships/oleObject" Target="embeddings/oleObject219.bin"/><Relationship Id="rId23" Type="http://schemas.openxmlformats.org/officeDocument/2006/relationships/image" Target="media/image10.emf"/><Relationship Id="rId119" Type="http://schemas.openxmlformats.org/officeDocument/2006/relationships/image" Target="media/image61.wmf"/><Relationship Id="rId270" Type="http://schemas.openxmlformats.org/officeDocument/2006/relationships/image" Target="media/image137.wmf"/><Relationship Id="rId326" Type="http://schemas.openxmlformats.org/officeDocument/2006/relationships/image" Target="media/image168.wmf"/><Relationship Id="rId533" Type="http://schemas.openxmlformats.org/officeDocument/2006/relationships/image" Target="media/image239.tiff"/><Relationship Id="rId65" Type="http://schemas.openxmlformats.org/officeDocument/2006/relationships/image" Target="media/image34.wmf"/><Relationship Id="rId130" Type="http://schemas.openxmlformats.org/officeDocument/2006/relationships/image" Target="media/image67.wmf"/><Relationship Id="rId368" Type="http://schemas.openxmlformats.org/officeDocument/2006/relationships/oleObject" Target="embeddings/oleObject166.bin"/><Relationship Id="rId172" Type="http://schemas.openxmlformats.org/officeDocument/2006/relationships/oleObject" Target="embeddings/oleObject72.bin"/><Relationship Id="rId228" Type="http://schemas.openxmlformats.org/officeDocument/2006/relationships/image" Target="media/image117.wmf"/><Relationship Id="rId435" Type="http://schemas.openxmlformats.org/officeDocument/2006/relationships/oleObject" Target="embeddings/oleObject201.bin"/><Relationship Id="rId477" Type="http://schemas.openxmlformats.org/officeDocument/2006/relationships/oleObject" Target="embeddings/oleObject229.bin"/><Relationship Id="rId281" Type="http://schemas.openxmlformats.org/officeDocument/2006/relationships/oleObject" Target="embeddings/oleObject126.bin"/><Relationship Id="rId337" Type="http://schemas.openxmlformats.org/officeDocument/2006/relationships/oleObject" Target="embeddings/oleObject151.bin"/><Relationship Id="rId502" Type="http://schemas.openxmlformats.org/officeDocument/2006/relationships/oleObject" Target="embeddings/oleObject254.bin"/><Relationship Id="rId34" Type="http://schemas.openxmlformats.org/officeDocument/2006/relationships/image" Target="media/image16.wmf"/><Relationship Id="rId76" Type="http://schemas.openxmlformats.org/officeDocument/2006/relationships/oleObject" Target="embeddings/oleObject24.bin"/><Relationship Id="rId141" Type="http://schemas.openxmlformats.org/officeDocument/2006/relationships/oleObject" Target="embeddings/oleObject56.bin"/><Relationship Id="rId379" Type="http://schemas.openxmlformats.org/officeDocument/2006/relationships/image" Target="media/image194.wmf"/><Relationship Id="rId7" Type="http://schemas.openxmlformats.org/officeDocument/2006/relationships/endnotes" Target="endnotes.xml"/><Relationship Id="rId183" Type="http://schemas.openxmlformats.org/officeDocument/2006/relationships/image" Target="media/image93.wmf"/><Relationship Id="rId239" Type="http://schemas.openxmlformats.org/officeDocument/2006/relationships/oleObject" Target="embeddings/oleObject105.bin"/><Relationship Id="rId390" Type="http://schemas.openxmlformats.org/officeDocument/2006/relationships/oleObject" Target="embeddings/oleObject177.bin"/><Relationship Id="rId404" Type="http://schemas.openxmlformats.org/officeDocument/2006/relationships/oleObject" Target="embeddings/oleObject184.bin"/><Relationship Id="rId446" Type="http://schemas.openxmlformats.org/officeDocument/2006/relationships/oleObject" Target="embeddings/oleObject207.bin"/><Relationship Id="rId250" Type="http://schemas.openxmlformats.org/officeDocument/2006/relationships/image" Target="media/image127.wmf"/><Relationship Id="rId292" Type="http://schemas.openxmlformats.org/officeDocument/2006/relationships/image" Target="media/image151.wmf"/><Relationship Id="rId306" Type="http://schemas.openxmlformats.org/officeDocument/2006/relationships/image" Target="media/image158.wmf"/><Relationship Id="rId488" Type="http://schemas.openxmlformats.org/officeDocument/2006/relationships/oleObject" Target="embeddings/oleObject240.bin"/><Relationship Id="rId45" Type="http://schemas.openxmlformats.org/officeDocument/2006/relationships/image" Target="media/image22.wmf"/><Relationship Id="rId87" Type="http://schemas.openxmlformats.org/officeDocument/2006/relationships/image" Target="media/image45.wmf"/><Relationship Id="rId110" Type="http://schemas.openxmlformats.org/officeDocument/2006/relationships/oleObject" Target="embeddings/oleObject41.bin"/><Relationship Id="rId348" Type="http://schemas.openxmlformats.org/officeDocument/2006/relationships/image" Target="media/image179.emf"/><Relationship Id="rId513" Type="http://schemas.openxmlformats.org/officeDocument/2006/relationships/oleObject" Target="embeddings/oleObject264.bin"/><Relationship Id="rId152" Type="http://schemas.openxmlformats.org/officeDocument/2006/relationships/image" Target="media/image78.wmf"/><Relationship Id="rId194" Type="http://schemas.openxmlformats.org/officeDocument/2006/relationships/oleObject" Target="embeddings/oleObject82.bin"/><Relationship Id="rId208" Type="http://schemas.openxmlformats.org/officeDocument/2006/relationships/oleObject" Target="embeddings/oleObject89.bin"/><Relationship Id="rId415" Type="http://schemas.openxmlformats.org/officeDocument/2006/relationships/image" Target="media/image212.wmf"/><Relationship Id="rId457" Type="http://schemas.openxmlformats.org/officeDocument/2006/relationships/image" Target="media/image231.wmf"/><Relationship Id="rId261" Type="http://schemas.openxmlformats.org/officeDocument/2006/relationships/oleObject" Target="embeddings/oleObject116.bin"/><Relationship Id="rId499" Type="http://schemas.openxmlformats.org/officeDocument/2006/relationships/oleObject" Target="embeddings/oleObject251.bin"/><Relationship Id="rId14" Type="http://schemas.openxmlformats.org/officeDocument/2006/relationships/image" Target="media/image2.emf"/><Relationship Id="rId56" Type="http://schemas.openxmlformats.org/officeDocument/2006/relationships/image" Target="media/image29.emf"/><Relationship Id="rId317" Type="http://schemas.openxmlformats.org/officeDocument/2006/relationships/oleObject" Target="embeddings/oleObject141.bin"/><Relationship Id="rId359" Type="http://schemas.openxmlformats.org/officeDocument/2006/relationships/oleObject" Target="embeddings/oleObject161.bin"/><Relationship Id="rId524" Type="http://schemas.openxmlformats.org/officeDocument/2006/relationships/oleObject" Target="embeddings/oleObject275.bin"/><Relationship Id="rId98" Type="http://schemas.openxmlformats.org/officeDocument/2006/relationships/oleObject" Target="embeddings/oleObject35.bin"/><Relationship Id="rId121" Type="http://schemas.openxmlformats.org/officeDocument/2006/relationships/image" Target="media/image62.wmf"/><Relationship Id="rId163" Type="http://schemas.openxmlformats.org/officeDocument/2006/relationships/image" Target="media/image83.wmf"/><Relationship Id="rId219" Type="http://schemas.openxmlformats.org/officeDocument/2006/relationships/oleObject" Target="embeddings/oleObject94.bin"/><Relationship Id="rId370" Type="http://schemas.openxmlformats.org/officeDocument/2006/relationships/oleObject" Target="embeddings/oleObject167.bin"/><Relationship Id="rId426" Type="http://schemas.openxmlformats.org/officeDocument/2006/relationships/image" Target="media/image217.wmf"/><Relationship Id="rId230" Type="http://schemas.openxmlformats.org/officeDocument/2006/relationships/image" Target="media/image118.wmf"/><Relationship Id="rId468" Type="http://schemas.openxmlformats.org/officeDocument/2006/relationships/oleObject" Target="embeddings/oleObject221.bin"/><Relationship Id="rId25" Type="http://schemas.openxmlformats.org/officeDocument/2006/relationships/oleObject" Target="embeddings/oleObject1.bin"/><Relationship Id="rId46" Type="http://schemas.openxmlformats.org/officeDocument/2006/relationships/oleObject" Target="embeddings/oleObject11.bin"/><Relationship Id="rId67" Type="http://schemas.openxmlformats.org/officeDocument/2006/relationships/image" Target="media/image35.wmf"/><Relationship Id="rId272" Type="http://schemas.openxmlformats.org/officeDocument/2006/relationships/image" Target="media/image138.wmf"/><Relationship Id="rId293" Type="http://schemas.openxmlformats.org/officeDocument/2006/relationships/oleObject" Target="embeddings/oleObject129.bin"/><Relationship Id="rId307" Type="http://schemas.openxmlformats.org/officeDocument/2006/relationships/oleObject" Target="embeddings/oleObject136.bin"/><Relationship Id="rId328" Type="http://schemas.openxmlformats.org/officeDocument/2006/relationships/image" Target="media/image169.wmf"/><Relationship Id="rId349" Type="http://schemas.openxmlformats.org/officeDocument/2006/relationships/footer" Target="footer3.xml"/><Relationship Id="rId514" Type="http://schemas.openxmlformats.org/officeDocument/2006/relationships/oleObject" Target="embeddings/oleObject265.bin"/><Relationship Id="rId535" Type="http://schemas.microsoft.com/office/2011/relationships/people" Target="people.xml"/><Relationship Id="rId88" Type="http://schemas.openxmlformats.org/officeDocument/2006/relationships/oleObject" Target="embeddings/oleObject30.bin"/><Relationship Id="rId111" Type="http://schemas.openxmlformats.org/officeDocument/2006/relationships/image" Target="media/image57.wmf"/><Relationship Id="rId132" Type="http://schemas.openxmlformats.org/officeDocument/2006/relationships/image" Target="media/image68.wmf"/><Relationship Id="rId153" Type="http://schemas.openxmlformats.org/officeDocument/2006/relationships/oleObject" Target="embeddings/oleObject62.bin"/><Relationship Id="rId174" Type="http://schemas.openxmlformats.org/officeDocument/2006/relationships/oleObject" Target="embeddings/oleObject73.bin"/><Relationship Id="rId195" Type="http://schemas.openxmlformats.org/officeDocument/2006/relationships/image" Target="media/image100.wmf"/><Relationship Id="rId209" Type="http://schemas.openxmlformats.org/officeDocument/2006/relationships/image" Target="media/image107.wmf"/><Relationship Id="rId360" Type="http://schemas.openxmlformats.org/officeDocument/2006/relationships/image" Target="media/image185.wmf"/><Relationship Id="rId381" Type="http://schemas.openxmlformats.org/officeDocument/2006/relationships/image" Target="media/image195.wmf"/><Relationship Id="rId416" Type="http://schemas.openxmlformats.org/officeDocument/2006/relationships/oleObject" Target="embeddings/oleObject190.bin"/><Relationship Id="rId220" Type="http://schemas.openxmlformats.org/officeDocument/2006/relationships/image" Target="media/image113.wmf"/><Relationship Id="rId241" Type="http://schemas.openxmlformats.org/officeDocument/2006/relationships/oleObject" Target="embeddings/oleObject106.bin"/><Relationship Id="rId437" Type="http://schemas.openxmlformats.org/officeDocument/2006/relationships/image" Target="media/image221.wmf"/><Relationship Id="rId458" Type="http://schemas.openxmlformats.org/officeDocument/2006/relationships/oleObject" Target="embeddings/oleObject213.bin"/><Relationship Id="rId479" Type="http://schemas.openxmlformats.org/officeDocument/2006/relationships/oleObject" Target="embeddings/oleObject231.bin"/><Relationship Id="rId15" Type="http://schemas.openxmlformats.org/officeDocument/2006/relationships/footer" Target="footer2.xml"/><Relationship Id="rId36" Type="http://schemas.openxmlformats.org/officeDocument/2006/relationships/image" Target="media/image17.wmf"/><Relationship Id="rId57" Type="http://schemas.openxmlformats.org/officeDocument/2006/relationships/image" Target="media/image30.wmf"/><Relationship Id="rId262" Type="http://schemas.openxmlformats.org/officeDocument/2006/relationships/image" Target="media/image133.wmf"/><Relationship Id="rId283" Type="http://schemas.openxmlformats.org/officeDocument/2006/relationships/oleObject" Target="embeddings/oleObject127.bin"/><Relationship Id="rId318" Type="http://schemas.openxmlformats.org/officeDocument/2006/relationships/image" Target="media/image164.wmf"/><Relationship Id="rId339" Type="http://schemas.openxmlformats.org/officeDocument/2006/relationships/oleObject" Target="embeddings/oleObject152.bin"/><Relationship Id="rId490" Type="http://schemas.openxmlformats.org/officeDocument/2006/relationships/oleObject" Target="embeddings/oleObject242.bin"/><Relationship Id="rId504" Type="http://schemas.openxmlformats.org/officeDocument/2006/relationships/oleObject" Target="embeddings/oleObject256.bin"/><Relationship Id="rId525" Type="http://schemas.openxmlformats.org/officeDocument/2006/relationships/oleObject" Target="embeddings/oleObject276.bin"/><Relationship Id="rId78" Type="http://schemas.openxmlformats.org/officeDocument/2006/relationships/oleObject" Target="embeddings/oleObject25.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47.bin"/><Relationship Id="rId143" Type="http://schemas.openxmlformats.org/officeDocument/2006/relationships/oleObject" Target="embeddings/oleObject57.bin"/><Relationship Id="rId164" Type="http://schemas.openxmlformats.org/officeDocument/2006/relationships/oleObject" Target="embeddings/oleObject68.bin"/><Relationship Id="rId185" Type="http://schemas.openxmlformats.org/officeDocument/2006/relationships/image" Target="media/image94.emf"/><Relationship Id="rId350" Type="http://schemas.openxmlformats.org/officeDocument/2006/relationships/image" Target="media/image180.wmf"/><Relationship Id="rId371" Type="http://schemas.openxmlformats.org/officeDocument/2006/relationships/image" Target="media/image190.wmf"/><Relationship Id="rId406" Type="http://schemas.openxmlformats.org/officeDocument/2006/relationships/oleObject" Target="embeddings/oleObject185.bin"/><Relationship Id="rId9" Type="http://schemas.openxmlformats.org/officeDocument/2006/relationships/image" Target="media/image1.emf"/><Relationship Id="rId210" Type="http://schemas.openxmlformats.org/officeDocument/2006/relationships/oleObject" Target="embeddings/oleObject90.bin"/><Relationship Id="rId392" Type="http://schemas.openxmlformats.org/officeDocument/2006/relationships/oleObject" Target="embeddings/oleObject178.bin"/><Relationship Id="rId427" Type="http://schemas.openxmlformats.org/officeDocument/2006/relationships/oleObject" Target="embeddings/oleObject196.bin"/><Relationship Id="rId448" Type="http://schemas.openxmlformats.org/officeDocument/2006/relationships/oleObject" Target="embeddings/oleObject208.bin"/><Relationship Id="rId469" Type="http://schemas.openxmlformats.org/officeDocument/2006/relationships/oleObject" Target="embeddings/oleObject222.bin"/><Relationship Id="rId26" Type="http://schemas.openxmlformats.org/officeDocument/2006/relationships/image" Target="media/image12.wmf"/><Relationship Id="rId231" Type="http://schemas.openxmlformats.org/officeDocument/2006/relationships/oleObject" Target="embeddings/oleObject100.bin"/><Relationship Id="rId252" Type="http://schemas.openxmlformats.org/officeDocument/2006/relationships/image" Target="media/image128.wmf"/><Relationship Id="rId273" Type="http://schemas.openxmlformats.org/officeDocument/2006/relationships/oleObject" Target="embeddings/oleObject122.bin"/><Relationship Id="rId294" Type="http://schemas.openxmlformats.org/officeDocument/2006/relationships/image" Target="media/image152.wmf"/><Relationship Id="rId308" Type="http://schemas.openxmlformats.org/officeDocument/2006/relationships/image" Target="media/image159.wmf"/><Relationship Id="rId329" Type="http://schemas.openxmlformats.org/officeDocument/2006/relationships/oleObject" Target="embeddings/oleObject147.bin"/><Relationship Id="rId480" Type="http://schemas.openxmlformats.org/officeDocument/2006/relationships/oleObject" Target="embeddings/oleObject232.bin"/><Relationship Id="rId515" Type="http://schemas.openxmlformats.org/officeDocument/2006/relationships/oleObject" Target="embeddings/oleObject266.bin"/><Relationship Id="rId536" Type="http://schemas.openxmlformats.org/officeDocument/2006/relationships/theme" Target="theme/theme1.xml"/><Relationship Id="rId47" Type="http://schemas.openxmlformats.org/officeDocument/2006/relationships/image" Target="media/image23.wmf"/><Relationship Id="rId68" Type="http://schemas.openxmlformats.org/officeDocument/2006/relationships/oleObject" Target="embeddings/oleObject20.bin"/><Relationship Id="rId89" Type="http://schemas.openxmlformats.org/officeDocument/2006/relationships/image" Target="media/image46.wmf"/><Relationship Id="rId112" Type="http://schemas.openxmlformats.org/officeDocument/2006/relationships/oleObject" Target="embeddings/oleObject42.bin"/><Relationship Id="rId133" Type="http://schemas.openxmlformats.org/officeDocument/2006/relationships/oleObject" Target="embeddings/oleObject52.bin"/><Relationship Id="rId154" Type="http://schemas.openxmlformats.org/officeDocument/2006/relationships/image" Target="media/image79.emf"/><Relationship Id="rId175" Type="http://schemas.openxmlformats.org/officeDocument/2006/relationships/image" Target="media/image89.wmf"/><Relationship Id="rId340" Type="http://schemas.openxmlformats.org/officeDocument/2006/relationships/image" Target="media/image175.wmf"/><Relationship Id="rId361" Type="http://schemas.openxmlformats.org/officeDocument/2006/relationships/oleObject" Target="embeddings/oleObject162.bin"/><Relationship Id="rId196" Type="http://schemas.openxmlformats.org/officeDocument/2006/relationships/oleObject" Target="embeddings/oleObject83.bin"/><Relationship Id="rId200" Type="http://schemas.openxmlformats.org/officeDocument/2006/relationships/oleObject" Target="embeddings/oleObject85.bin"/><Relationship Id="rId382" Type="http://schemas.openxmlformats.org/officeDocument/2006/relationships/oleObject" Target="embeddings/oleObject173.bin"/><Relationship Id="rId417" Type="http://schemas.openxmlformats.org/officeDocument/2006/relationships/image" Target="media/image213.wmf"/><Relationship Id="rId438" Type="http://schemas.openxmlformats.org/officeDocument/2006/relationships/oleObject" Target="embeddings/oleObject203.bin"/><Relationship Id="rId459" Type="http://schemas.openxmlformats.org/officeDocument/2006/relationships/image" Target="media/image232.wmf"/><Relationship Id="rId16" Type="http://schemas.openxmlformats.org/officeDocument/2006/relationships/image" Target="media/image3.emf"/><Relationship Id="rId221" Type="http://schemas.openxmlformats.org/officeDocument/2006/relationships/oleObject" Target="embeddings/oleObject95.bin"/><Relationship Id="rId242" Type="http://schemas.openxmlformats.org/officeDocument/2006/relationships/image" Target="media/image123.wmf"/><Relationship Id="rId263" Type="http://schemas.openxmlformats.org/officeDocument/2006/relationships/oleObject" Target="embeddings/oleObject117.bin"/><Relationship Id="rId284" Type="http://schemas.openxmlformats.org/officeDocument/2006/relationships/image" Target="media/image144.png"/><Relationship Id="rId319" Type="http://schemas.openxmlformats.org/officeDocument/2006/relationships/oleObject" Target="embeddings/oleObject142.bin"/><Relationship Id="rId470" Type="http://schemas.openxmlformats.org/officeDocument/2006/relationships/image" Target="media/image234.wmf"/><Relationship Id="rId491" Type="http://schemas.openxmlformats.org/officeDocument/2006/relationships/oleObject" Target="embeddings/oleObject243.bin"/><Relationship Id="rId505" Type="http://schemas.openxmlformats.org/officeDocument/2006/relationships/oleObject" Target="embeddings/oleObject257.bin"/><Relationship Id="rId526" Type="http://schemas.openxmlformats.org/officeDocument/2006/relationships/oleObject" Target="embeddings/oleObject277.bin"/><Relationship Id="rId37" Type="http://schemas.openxmlformats.org/officeDocument/2006/relationships/oleObject" Target="embeddings/oleObject7.bin"/><Relationship Id="rId58" Type="http://schemas.openxmlformats.org/officeDocument/2006/relationships/oleObject" Target="embeddings/oleObject15.bin"/><Relationship Id="rId79" Type="http://schemas.openxmlformats.org/officeDocument/2006/relationships/image" Target="media/image41.wmf"/><Relationship Id="rId102" Type="http://schemas.openxmlformats.org/officeDocument/2006/relationships/oleObject" Target="embeddings/oleObject37.bin"/><Relationship Id="rId123" Type="http://schemas.openxmlformats.org/officeDocument/2006/relationships/image" Target="media/image63.emf"/><Relationship Id="rId144" Type="http://schemas.openxmlformats.org/officeDocument/2006/relationships/image" Target="media/image74.wmf"/><Relationship Id="rId330" Type="http://schemas.openxmlformats.org/officeDocument/2006/relationships/image" Target="media/image170.wmf"/><Relationship Id="rId90" Type="http://schemas.openxmlformats.org/officeDocument/2006/relationships/oleObject" Target="embeddings/oleObject31.bin"/><Relationship Id="rId165" Type="http://schemas.openxmlformats.org/officeDocument/2006/relationships/image" Target="media/image84.wmf"/><Relationship Id="rId186" Type="http://schemas.openxmlformats.org/officeDocument/2006/relationships/image" Target="media/image95.wmf"/><Relationship Id="rId351" Type="http://schemas.openxmlformats.org/officeDocument/2006/relationships/oleObject" Target="embeddings/oleObject157.bin"/><Relationship Id="rId372" Type="http://schemas.openxmlformats.org/officeDocument/2006/relationships/oleObject" Target="embeddings/oleObject168.bin"/><Relationship Id="rId393" Type="http://schemas.openxmlformats.org/officeDocument/2006/relationships/image" Target="media/image201.wmf"/><Relationship Id="rId407" Type="http://schemas.openxmlformats.org/officeDocument/2006/relationships/image" Target="media/image208.wmf"/><Relationship Id="rId428" Type="http://schemas.openxmlformats.org/officeDocument/2006/relationships/oleObject" Target="embeddings/oleObject197.bin"/><Relationship Id="rId449" Type="http://schemas.openxmlformats.org/officeDocument/2006/relationships/image" Target="media/image227.wmf"/><Relationship Id="rId211" Type="http://schemas.openxmlformats.org/officeDocument/2006/relationships/image" Target="media/image108.wmf"/><Relationship Id="rId232" Type="http://schemas.openxmlformats.org/officeDocument/2006/relationships/image" Target="media/image119.wmf"/><Relationship Id="rId253" Type="http://schemas.openxmlformats.org/officeDocument/2006/relationships/oleObject" Target="embeddings/oleObject112.bin"/><Relationship Id="rId274" Type="http://schemas.openxmlformats.org/officeDocument/2006/relationships/image" Target="media/image139.wmf"/><Relationship Id="rId295" Type="http://schemas.openxmlformats.org/officeDocument/2006/relationships/oleObject" Target="embeddings/oleObject130.bin"/><Relationship Id="rId309" Type="http://schemas.openxmlformats.org/officeDocument/2006/relationships/oleObject" Target="embeddings/oleObject137.bin"/><Relationship Id="rId460" Type="http://schemas.openxmlformats.org/officeDocument/2006/relationships/oleObject" Target="embeddings/oleObject214.bin"/><Relationship Id="rId481" Type="http://schemas.openxmlformats.org/officeDocument/2006/relationships/oleObject" Target="embeddings/oleObject233.bin"/><Relationship Id="rId516" Type="http://schemas.openxmlformats.org/officeDocument/2006/relationships/oleObject" Target="embeddings/oleObject267.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36.wmf"/><Relationship Id="rId113" Type="http://schemas.openxmlformats.org/officeDocument/2006/relationships/image" Target="media/image58.wmf"/><Relationship Id="rId134" Type="http://schemas.openxmlformats.org/officeDocument/2006/relationships/image" Target="media/image69.wmf"/><Relationship Id="rId320" Type="http://schemas.openxmlformats.org/officeDocument/2006/relationships/image" Target="media/image165.wmf"/><Relationship Id="rId80" Type="http://schemas.openxmlformats.org/officeDocument/2006/relationships/oleObject" Target="embeddings/oleObject26.bin"/><Relationship Id="rId155" Type="http://schemas.openxmlformats.org/officeDocument/2006/relationships/image" Target="media/image80.emf"/><Relationship Id="rId176" Type="http://schemas.openxmlformats.org/officeDocument/2006/relationships/oleObject" Target="embeddings/oleObject74.bin"/><Relationship Id="rId197" Type="http://schemas.openxmlformats.org/officeDocument/2006/relationships/image" Target="media/image101.wmf"/><Relationship Id="rId341" Type="http://schemas.openxmlformats.org/officeDocument/2006/relationships/oleObject" Target="embeddings/oleObject153.bin"/><Relationship Id="rId362" Type="http://schemas.openxmlformats.org/officeDocument/2006/relationships/image" Target="media/image186.wmf"/><Relationship Id="rId383" Type="http://schemas.openxmlformats.org/officeDocument/2006/relationships/image" Target="media/image196.wmf"/><Relationship Id="rId418" Type="http://schemas.openxmlformats.org/officeDocument/2006/relationships/oleObject" Target="embeddings/oleObject191.bin"/><Relationship Id="rId439" Type="http://schemas.openxmlformats.org/officeDocument/2006/relationships/image" Target="media/image222.wmf"/><Relationship Id="rId201" Type="http://schemas.openxmlformats.org/officeDocument/2006/relationships/image" Target="media/image103.wmf"/><Relationship Id="rId222" Type="http://schemas.openxmlformats.org/officeDocument/2006/relationships/image" Target="media/image114.wmf"/><Relationship Id="rId243" Type="http://schemas.openxmlformats.org/officeDocument/2006/relationships/oleObject" Target="embeddings/oleObject107.bin"/><Relationship Id="rId264" Type="http://schemas.openxmlformats.org/officeDocument/2006/relationships/image" Target="media/image134.wmf"/><Relationship Id="rId285" Type="http://schemas.openxmlformats.org/officeDocument/2006/relationships/image" Target="media/image145.png"/><Relationship Id="rId450" Type="http://schemas.openxmlformats.org/officeDocument/2006/relationships/oleObject" Target="embeddings/oleObject209.bin"/><Relationship Id="rId471" Type="http://schemas.openxmlformats.org/officeDocument/2006/relationships/oleObject" Target="embeddings/oleObject223.bin"/><Relationship Id="rId506" Type="http://schemas.openxmlformats.org/officeDocument/2006/relationships/oleObject" Target="embeddings/oleObject258.bin"/><Relationship Id="rId17" Type="http://schemas.openxmlformats.org/officeDocument/2006/relationships/image" Target="media/image4.emf"/><Relationship Id="rId38" Type="http://schemas.openxmlformats.org/officeDocument/2006/relationships/image" Target="media/image18.wmf"/><Relationship Id="rId59" Type="http://schemas.openxmlformats.org/officeDocument/2006/relationships/image" Target="media/image31.wmf"/><Relationship Id="rId103" Type="http://schemas.openxmlformats.org/officeDocument/2006/relationships/image" Target="media/image53.wmf"/><Relationship Id="rId124" Type="http://schemas.openxmlformats.org/officeDocument/2006/relationships/image" Target="media/image64.wmf"/><Relationship Id="rId310" Type="http://schemas.openxmlformats.org/officeDocument/2006/relationships/image" Target="media/image160.wmf"/><Relationship Id="rId492" Type="http://schemas.openxmlformats.org/officeDocument/2006/relationships/oleObject" Target="embeddings/oleObject244.bin"/><Relationship Id="rId527" Type="http://schemas.openxmlformats.org/officeDocument/2006/relationships/oleObject" Target="embeddings/oleObject278.bin"/><Relationship Id="rId70" Type="http://schemas.openxmlformats.org/officeDocument/2006/relationships/oleObject" Target="embeddings/oleObject21.bin"/><Relationship Id="rId91" Type="http://schemas.openxmlformats.org/officeDocument/2006/relationships/image" Target="media/image47.wmf"/><Relationship Id="rId145" Type="http://schemas.openxmlformats.org/officeDocument/2006/relationships/oleObject" Target="embeddings/oleObject58.bin"/><Relationship Id="rId166" Type="http://schemas.openxmlformats.org/officeDocument/2006/relationships/oleObject" Target="embeddings/oleObject69.bin"/><Relationship Id="rId187" Type="http://schemas.openxmlformats.org/officeDocument/2006/relationships/oleObject" Target="embeddings/oleObject79.bin"/><Relationship Id="rId331" Type="http://schemas.openxmlformats.org/officeDocument/2006/relationships/oleObject" Target="embeddings/oleObject148.bin"/><Relationship Id="rId352" Type="http://schemas.openxmlformats.org/officeDocument/2006/relationships/image" Target="media/image181.wmf"/><Relationship Id="rId373" Type="http://schemas.openxmlformats.org/officeDocument/2006/relationships/image" Target="media/image191.wmf"/><Relationship Id="rId394" Type="http://schemas.openxmlformats.org/officeDocument/2006/relationships/oleObject" Target="embeddings/oleObject179.bin"/><Relationship Id="rId408" Type="http://schemas.openxmlformats.org/officeDocument/2006/relationships/oleObject" Target="embeddings/oleObject186.bin"/><Relationship Id="rId429" Type="http://schemas.openxmlformats.org/officeDocument/2006/relationships/image" Target="media/image218.wmf"/><Relationship Id="rId1" Type="http://schemas.openxmlformats.org/officeDocument/2006/relationships/customXml" Target="../customXml/item1.xml"/><Relationship Id="rId212" Type="http://schemas.openxmlformats.org/officeDocument/2006/relationships/oleObject" Target="embeddings/oleObject91.bin"/><Relationship Id="rId233" Type="http://schemas.openxmlformats.org/officeDocument/2006/relationships/oleObject" Target="embeddings/oleObject101.bin"/><Relationship Id="rId254" Type="http://schemas.openxmlformats.org/officeDocument/2006/relationships/image" Target="media/image129.wmf"/><Relationship Id="rId440" Type="http://schemas.openxmlformats.org/officeDocument/2006/relationships/oleObject" Target="embeddings/oleObject204.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43.bin"/><Relationship Id="rId275" Type="http://schemas.openxmlformats.org/officeDocument/2006/relationships/oleObject" Target="embeddings/oleObject123.bin"/><Relationship Id="rId296" Type="http://schemas.openxmlformats.org/officeDocument/2006/relationships/image" Target="media/image153.wmf"/><Relationship Id="rId300" Type="http://schemas.openxmlformats.org/officeDocument/2006/relationships/image" Target="media/image155.wmf"/><Relationship Id="rId461" Type="http://schemas.openxmlformats.org/officeDocument/2006/relationships/image" Target="media/image233.wmf"/><Relationship Id="rId482" Type="http://schemas.openxmlformats.org/officeDocument/2006/relationships/oleObject" Target="embeddings/oleObject234.bin"/><Relationship Id="rId517" Type="http://schemas.openxmlformats.org/officeDocument/2006/relationships/oleObject" Target="embeddings/oleObject268.bin"/><Relationship Id="rId60" Type="http://schemas.openxmlformats.org/officeDocument/2006/relationships/oleObject" Target="embeddings/oleObject16.bin"/><Relationship Id="rId81" Type="http://schemas.openxmlformats.org/officeDocument/2006/relationships/image" Target="media/image42.wmf"/><Relationship Id="rId135" Type="http://schemas.openxmlformats.org/officeDocument/2006/relationships/oleObject" Target="embeddings/oleObject53.bin"/><Relationship Id="rId156" Type="http://schemas.openxmlformats.org/officeDocument/2006/relationships/oleObject" Target="embeddings/oleObject63.bin"/><Relationship Id="rId177" Type="http://schemas.openxmlformats.org/officeDocument/2006/relationships/image" Target="media/image90.wmf"/><Relationship Id="rId198" Type="http://schemas.openxmlformats.org/officeDocument/2006/relationships/oleObject" Target="embeddings/oleObject84.bin"/><Relationship Id="rId321" Type="http://schemas.openxmlformats.org/officeDocument/2006/relationships/oleObject" Target="embeddings/oleObject143.bin"/><Relationship Id="rId342" Type="http://schemas.openxmlformats.org/officeDocument/2006/relationships/image" Target="media/image176.wmf"/><Relationship Id="rId363" Type="http://schemas.openxmlformats.org/officeDocument/2006/relationships/oleObject" Target="embeddings/oleObject163.bin"/><Relationship Id="rId384" Type="http://schemas.openxmlformats.org/officeDocument/2006/relationships/oleObject" Target="embeddings/oleObject174.bin"/><Relationship Id="rId419" Type="http://schemas.openxmlformats.org/officeDocument/2006/relationships/image" Target="media/image214.wmf"/><Relationship Id="rId202" Type="http://schemas.openxmlformats.org/officeDocument/2006/relationships/oleObject" Target="embeddings/oleObject86.bin"/><Relationship Id="rId223" Type="http://schemas.openxmlformats.org/officeDocument/2006/relationships/oleObject" Target="embeddings/oleObject96.bin"/><Relationship Id="rId244" Type="http://schemas.openxmlformats.org/officeDocument/2006/relationships/image" Target="media/image124.wmf"/><Relationship Id="rId430" Type="http://schemas.openxmlformats.org/officeDocument/2006/relationships/oleObject" Target="embeddings/oleObject198.bin"/><Relationship Id="rId18" Type="http://schemas.openxmlformats.org/officeDocument/2006/relationships/image" Target="media/image5.emf"/><Relationship Id="rId39" Type="http://schemas.openxmlformats.org/officeDocument/2006/relationships/oleObject" Target="embeddings/oleObject8.bin"/><Relationship Id="rId265" Type="http://schemas.openxmlformats.org/officeDocument/2006/relationships/oleObject" Target="embeddings/oleObject118.bin"/><Relationship Id="rId286" Type="http://schemas.openxmlformats.org/officeDocument/2006/relationships/image" Target="media/image146.png"/><Relationship Id="rId451" Type="http://schemas.openxmlformats.org/officeDocument/2006/relationships/image" Target="media/image228.wmf"/><Relationship Id="rId472" Type="http://schemas.openxmlformats.org/officeDocument/2006/relationships/oleObject" Target="embeddings/oleObject224.bin"/><Relationship Id="rId493" Type="http://schemas.openxmlformats.org/officeDocument/2006/relationships/oleObject" Target="embeddings/oleObject245.bin"/><Relationship Id="rId507" Type="http://schemas.openxmlformats.org/officeDocument/2006/relationships/oleObject" Target="embeddings/oleObject259.bin"/><Relationship Id="rId528" Type="http://schemas.openxmlformats.org/officeDocument/2006/relationships/oleObject" Target="embeddings/oleObject279.bin"/><Relationship Id="rId50" Type="http://schemas.openxmlformats.org/officeDocument/2006/relationships/oleObject" Target="embeddings/oleObject13.bin"/><Relationship Id="rId104" Type="http://schemas.openxmlformats.org/officeDocument/2006/relationships/oleObject" Target="embeddings/oleObject38.bin"/><Relationship Id="rId125" Type="http://schemas.openxmlformats.org/officeDocument/2006/relationships/oleObject" Target="embeddings/oleObject48.bin"/><Relationship Id="rId146" Type="http://schemas.openxmlformats.org/officeDocument/2006/relationships/image" Target="media/image75.wmf"/><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oleObject" Target="embeddings/oleObject138.bin"/><Relationship Id="rId332" Type="http://schemas.openxmlformats.org/officeDocument/2006/relationships/image" Target="media/image171.wmf"/><Relationship Id="rId353" Type="http://schemas.openxmlformats.org/officeDocument/2006/relationships/oleObject" Target="embeddings/oleObject158.bin"/><Relationship Id="rId374" Type="http://schemas.openxmlformats.org/officeDocument/2006/relationships/oleObject" Target="embeddings/oleObject169.bin"/><Relationship Id="rId395" Type="http://schemas.openxmlformats.org/officeDocument/2006/relationships/image" Target="media/image202.wmf"/><Relationship Id="rId409" Type="http://schemas.openxmlformats.org/officeDocument/2006/relationships/image" Target="media/image209.wmf"/><Relationship Id="rId71" Type="http://schemas.openxmlformats.org/officeDocument/2006/relationships/image" Target="media/image37.wmf"/><Relationship Id="rId92" Type="http://schemas.openxmlformats.org/officeDocument/2006/relationships/oleObject" Target="embeddings/oleObject32.bin"/><Relationship Id="rId213" Type="http://schemas.openxmlformats.org/officeDocument/2006/relationships/image" Target="media/image109.emf"/><Relationship Id="rId234" Type="http://schemas.openxmlformats.org/officeDocument/2006/relationships/image" Target="media/image120.wmf"/><Relationship Id="rId420" Type="http://schemas.openxmlformats.org/officeDocument/2006/relationships/oleObject" Target="embeddings/oleObject192.bin"/><Relationship Id="rId2" Type="http://schemas.openxmlformats.org/officeDocument/2006/relationships/numbering" Target="numbering.xml"/><Relationship Id="rId29" Type="http://schemas.openxmlformats.org/officeDocument/2006/relationships/oleObject" Target="embeddings/oleObject3.bin"/><Relationship Id="rId255" Type="http://schemas.openxmlformats.org/officeDocument/2006/relationships/oleObject" Target="embeddings/oleObject113.bin"/><Relationship Id="rId276" Type="http://schemas.openxmlformats.org/officeDocument/2006/relationships/image" Target="media/image140.wmf"/><Relationship Id="rId297" Type="http://schemas.openxmlformats.org/officeDocument/2006/relationships/oleObject" Target="embeddings/oleObject131.bin"/><Relationship Id="rId441" Type="http://schemas.openxmlformats.org/officeDocument/2006/relationships/image" Target="media/image223.wmf"/><Relationship Id="rId462" Type="http://schemas.openxmlformats.org/officeDocument/2006/relationships/oleObject" Target="embeddings/oleObject215.bin"/><Relationship Id="rId483" Type="http://schemas.openxmlformats.org/officeDocument/2006/relationships/oleObject" Target="embeddings/oleObject235.bin"/><Relationship Id="rId518" Type="http://schemas.openxmlformats.org/officeDocument/2006/relationships/oleObject" Target="embeddings/oleObject269.bin"/><Relationship Id="rId40" Type="http://schemas.openxmlformats.org/officeDocument/2006/relationships/image" Target="media/image19.emf"/><Relationship Id="rId115" Type="http://schemas.openxmlformats.org/officeDocument/2006/relationships/image" Target="media/image59.wmf"/><Relationship Id="rId136" Type="http://schemas.openxmlformats.org/officeDocument/2006/relationships/image" Target="media/image70.wmf"/><Relationship Id="rId157" Type="http://schemas.openxmlformats.org/officeDocument/2006/relationships/oleObject" Target="embeddings/oleObject64.bin"/><Relationship Id="rId178" Type="http://schemas.openxmlformats.org/officeDocument/2006/relationships/oleObject" Target="embeddings/oleObject75.bin"/><Relationship Id="rId301" Type="http://schemas.openxmlformats.org/officeDocument/2006/relationships/oleObject" Target="embeddings/oleObject133.bin"/><Relationship Id="rId322" Type="http://schemas.openxmlformats.org/officeDocument/2006/relationships/image" Target="media/image166.wmf"/><Relationship Id="rId343" Type="http://schemas.openxmlformats.org/officeDocument/2006/relationships/oleObject" Target="embeddings/oleObject154.bin"/><Relationship Id="rId364" Type="http://schemas.openxmlformats.org/officeDocument/2006/relationships/image" Target="media/image187.wmf"/><Relationship Id="rId61" Type="http://schemas.openxmlformats.org/officeDocument/2006/relationships/image" Target="media/image32.wmf"/><Relationship Id="rId82" Type="http://schemas.openxmlformats.org/officeDocument/2006/relationships/oleObject" Target="embeddings/oleObject27.bin"/><Relationship Id="rId199" Type="http://schemas.openxmlformats.org/officeDocument/2006/relationships/image" Target="media/image102.wmf"/><Relationship Id="rId203" Type="http://schemas.openxmlformats.org/officeDocument/2006/relationships/image" Target="media/image104.wmf"/><Relationship Id="rId385" Type="http://schemas.openxmlformats.org/officeDocument/2006/relationships/image" Target="media/image197.wmf"/><Relationship Id="rId19" Type="http://schemas.openxmlformats.org/officeDocument/2006/relationships/image" Target="media/image6.emf"/><Relationship Id="rId224" Type="http://schemas.openxmlformats.org/officeDocument/2006/relationships/image" Target="media/image115.wmf"/><Relationship Id="rId245" Type="http://schemas.openxmlformats.org/officeDocument/2006/relationships/oleObject" Target="embeddings/oleObject108.bin"/><Relationship Id="rId266" Type="http://schemas.openxmlformats.org/officeDocument/2006/relationships/image" Target="media/image135.wmf"/><Relationship Id="rId287" Type="http://schemas.openxmlformats.org/officeDocument/2006/relationships/image" Target="media/image147.emf"/><Relationship Id="rId410" Type="http://schemas.openxmlformats.org/officeDocument/2006/relationships/oleObject" Target="embeddings/oleObject187.bin"/><Relationship Id="rId431" Type="http://schemas.openxmlformats.org/officeDocument/2006/relationships/image" Target="media/image219.wmf"/><Relationship Id="rId452" Type="http://schemas.openxmlformats.org/officeDocument/2006/relationships/oleObject" Target="embeddings/oleObject210.bin"/><Relationship Id="rId473" Type="http://schemas.openxmlformats.org/officeDocument/2006/relationships/oleObject" Target="embeddings/oleObject225.bin"/><Relationship Id="rId494" Type="http://schemas.openxmlformats.org/officeDocument/2006/relationships/oleObject" Target="embeddings/oleObject246.bin"/><Relationship Id="rId508" Type="http://schemas.openxmlformats.org/officeDocument/2006/relationships/oleObject" Target="embeddings/oleObject260.bin"/><Relationship Id="rId529" Type="http://schemas.openxmlformats.org/officeDocument/2006/relationships/oleObject" Target="embeddings/oleObject280.bin"/><Relationship Id="rId30" Type="http://schemas.openxmlformats.org/officeDocument/2006/relationships/image" Target="media/image14.wmf"/><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oleObject" Target="embeddings/oleObject59.bin"/><Relationship Id="rId168" Type="http://schemas.openxmlformats.org/officeDocument/2006/relationships/oleObject" Target="embeddings/oleObject70.bin"/><Relationship Id="rId312" Type="http://schemas.openxmlformats.org/officeDocument/2006/relationships/image" Target="media/image161.wmf"/><Relationship Id="rId333" Type="http://schemas.openxmlformats.org/officeDocument/2006/relationships/oleObject" Target="embeddings/oleObject149.bin"/><Relationship Id="rId354" Type="http://schemas.openxmlformats.org/officeDocument/2006/relationships/image" Target="media/image182.wmf"/><Relationship Id="rId51" Type="http://schemas.openxmlformats.org/officeDocument/2006/relationships/image" Target="media/image25.wmf"/><Relationship Id="rId72" Type="http://schemas.openxmlformats.org/officeDocument/2006/relationships/oleObject" Target="embeddings/oleObject22.bin"/><Relationship Id="rId93" Type="http://schemas.openxmlformats.org/officeDocument/2006/relationships/image" Target="media/image48.wmf"/><Relationship Id="rId189" Type="http://schemas.openxmlformats.org/officeDocument/2006/relationships/oleObject" Target="embeddings/oleObject80.bin"/><Relationship Id="rId375" Type="http://schemas.openxmlformats.org/officeDocument/2006/relationships/image" Target="media/image192.wmf"/><Relationship Id="rId396" Type="http://schemas.openxmlformats.org/officeDocument/2006/relationships/oleObject" Target="embeddings/oleObject180.bin"/><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oleObject" Target="embeddings/oleObject102.bin"/><Relationship Id="rId256" Type="http://schemas.openxmlformats.org/officeDocument/2006/relationships/image" Target="media/image130.wmf"/><Relationship Id="rId277" Type="http://schemas.openxmlformats.org/officeDocument/2006/relationships/oleObject" Target="embeddings/oleObject124.bin"/><Relationship Id="rId298" Type="http://schemas.openxmlformats.org/officeDocument/2006/relationships/image" Target="media/image154.wmf"/><Relationship Id="rId400" Type="http://schemas.openxmlformats.org/officeDocument/2006/relationships/oleObject" Target="embeddings/oleObject182.bin"/><Relationship Id="rId421" Type="http://schemas.openxmlformats.org/officeDocument/2006/relationships/image" Target="media/image215.wmf"/><Relationship Id="rId442" Type="http://schemas.openxmlformats.org/officeDocument/2006/relationships/oleObject" Target="embeddings/oleObject205.bin"/><Relationship Id="rId463" Type="http://schemas.openxmlformats.org/officeDocument/2006/relationships/oleObject" Target="embeddings/oleObject216.bin"/><Relationship Id="rId484" Type="http://schemas.openxmlformats.org/officeDocument/2006/relationships/oleObject" Target="embeddings/oleObject236.bin"/><Relationship Id="rId519" Type="http://schemas.openxmlformats.org/officeDocument/2006/relationships/oleObject" Target="embeddings/oleObject270.bin"/><Relationship Id="rId116" Type="http://schemas.openxmlformats.org/officeDocument/2006/relationships/oleObject" Target="embeddings/oleObject44.bin"/><Relationship Id="rId137" Type="http://schemas.openxmlformats.org/officeDocument/2006/relationships/oleObject" Target="embeddings/oleObject54.bin"/><Relationship Id="rId158" Type="http://schemas.openxmlformats.org/officeDocument/2006/relationships/oleObject" Target="embeddings/oleObject65.bin"/><Relationship Id="rId302" Type="http://schemas.openxmlformats.org/officeDocument/2006/relationships/image" Target="media/image156.wmf"/><Relationship Id="rId323" Type="http://schemas.openxmlformats.org/officeDocument/2006/relationships/oleObject" Target="embeddings/oleObject144.bin"/><Relationship Id="rId344" Type="http://schemas.openxmlformats.org/officeDocument/2006/relationships/image" Target="media/image177.wmf"/><Relationship Id="rId530" Type="http://schemas.openxmlformats.org/officeDocument/2006/relationships/image" Target="media/image236.emf"/><Relationship Id="rId20" Type="http://schemas.openxmlformats.org/officeDocument/2006/relationships/image" Target="media/image7.emf"/><Relationship Id="rId41" Type="http://schemas.openxmlformats.org/officeDocument/2006/relationships/image" Target="media/image20.wmf"/><Relationship Id="rId62" Type="http://schemas.openxmlformats.org/officeDocument/2006/relationships/oleObject" Target="embeddings/oleObject17.bin"/><Relationship Id="rId83" Type="http://schemas.openxmlformats.org/officeDocument/2006/relationships/image" Target="media/image43.wmf"/><Relationship Id="rId179" Type="http://schemas.openxmlformats.org/officeDocument/2006/relationships/image" Target="media/image91.wmf"/><Relationship Id="rId365" Type="http://schemas.openxmlformats.org/officeDocument/2006/relationships/oleObject" Target="embeddings/oleObject164.bin"/><Relationship Id="rId386" Type="http://schemas.openxmlformats.org/officeDocument/2006/relationships/oleObject" Target="embeddings/oleObject175.bin"/><Relationship Id="rId190" Type="http://schemas.openxmlformats.org/officeDocument/2006/relationships/image" Target="media/image97.emf"/><Relationship Id="rId204" Type="http://schemas.openxmlformats.org/officeDocument/2006/relationships/oleObject" Target="embeddings/oleObject87.bin"/><Relationship Id="rId225" Type="http://schemas.openxmlformats.org/officeDocument/2006/relationships/oleObject" Target="embeddings/oleObject97.bin"/><Relationship Id="rId246" Type="http://schemas.openxmlformats.org/officeDocument/2006/relationships/image" Target="media/image125.wmf"/><Relationship Id="rId267" Type="http://schemas.openxmlformats.org/officeDocument/2006/relationships/oleObject" Target="embeddings/oleObject119.bin"/><Relationship Id="rId288" Type="http://schemas.openxmlformats.org/officeDocument/2006/relationships/image" Target="media/image148.emf"/><Relationship Id="rId411" Type="http://schemas.openxmlformats.org/officeDocument/2006/relationships/image" Target="media/image210.wmf"/><Relationship Id="rId432" Type="http://schemas.openxmlformats.org/officeDocument/2006/relationships/oleObject" Target="embeddings/oleObject199.bin"/><Relationship Id="rId453" Type="http://schemas.openxmlformats.org/officeDocument/2006/relationships/image" Target="media/image229.wmf"/><Relationship Id="rId474" Type="http://schemas.openxmlformats.org/officeDocument/2006/relationships/oleObject" Target="embeddings/oleObject226.bin"/><Relationship Id="rId509" Type="http://schemas.openxmlformats.org/officeDocument/2006/relationships/image" Target="media/image235.wmf"/><Relationship Id="rId106" Type="http://schemas.openxmlformats.org/officeDocument/2006/relationships/oleObject" Target="embeddings/oleObject39.bin"/><Relationship Id="rId127" Type="http://schemas.openxmlformats.org/officeDocument/2006/relationships/oleObject" Target="embeddings/oleObject49.bin"/><Relationship Id="rId313" Type="http://schemas.openxmlformats.org/officeDocument/2006/relationships/oleObject" Target="embeddings/oleObject139.bin"/><Relationship Id="rId495" Type="http://schemas.openxmlformats.org/officeDocument/2006/relationships/oleObject" Target="embeddings/oleObject247.bin"/><Relationship Id="rId10" Type="http://schemas.openxmlformats.org/officeDocument/2006/relationships/comments" Target="comments.xml"/><Relationship Id="rId31" Type="http://schemas.openxmlformats.org/officeDocument/2006/relationships/oleObject" Target="embeddings/oleObject4.bin"/><Relationship Id="rId52" Type="http://schemas.openxmlformats.org/officeDocument/2006/relationships/oleObject" Target="embeddings/oleObject14.bin"/><Relationship Id="rId73" Type="http://schemas.openxmlformats.org/officeDocument/2006/relationships/image" Target="media/image38.wmf"/><Relationship Id="rId94" Type="http://schemas.openxmlformats.org/officeDocument/2006/relationships/oleObject" Target="embeddings/oleObject33.bin"/><Relationship Id="rId148" Type="http://schemas.openxmlformats.org/officeDocument/2006/relationships/image" Target="media/image76.wmf"/><Relationship Id="rId169" Type="http://schemas.openxmlformats.org/officeDocument/2006/relationships/image" Target="media/image86.wmf"/><Relationship Id="rId334" Type="http://schemas.openxmlformats.org/officeDocument/2006/relationships/image" Target="media/image172.wmf"/><Relationship Id="rId355" Type="http://schemas.openxmlformats.org/officeDocument/2006/relationships/oleObject" Target="embeddings/oleObject159.bin"/><Relationship Id="rId376" Type="http://schemas.openxmlformats.org/officeDocument/2006/relationships/oleObject" Target="embeddings/oleObject170.bin"/><Relationship Id="rId397" Type="http://schemas.openxmlformats.org/officeDocument/2006/relationships/image" Target="media/image203.wmf"/><Relationship Id="rId520" Type="http://schemas.openxmlformats.org/officeDocument/2006/relationships/oleObject" Target="embeddings/oleObject271.bin"/><Relationship Id="rId4" Type="http://schemas.openxmlformats.org/officeDocument/2006/relationships/settings" Target="settings.xml"/><Relationship Id="rId180" Type="http://schemas.openxmlformats.org/officeDocument/2006/relationships/oleObject" Target="embeddings/oleObject76.bin"/><Relationship Id="rId215" Type="http://schemas.openxmlformats.org/officeDocument/2006/relationships/oleObject" Target="embeddings/oleObject92.bin"/><Relationship Id="rId236" Type="http://schemas.openxmlformats.org/officeDocument/2006/relationships/oleObject" Target="embeddings/oleObject103.bin"/><Relationship Id="rId257" Type="http://schemas.openxmlformats.org/officeDocument/2006/relationships/oleObject" Target="embeddings/oleObject114.bin"/><Relationship Id="rId278" Type="http://schemas.openxmlformats.org/officeDocument/2006/relationships/image" Target="media/image141.wmf"/><Relationship Id="rId401" Type="http://schemas.openxmlformats.org/officeDocument/2006/relationships/image" Target="media/image205.wmf"/><Relationship Id="rId422" Type="http://schemas.openxmlformats.org/officeDocument/2006/relationships/oleObject" Target="embeddings/oleObject193.bin"/><Relationship Id="rId443" Type="http://schemas.openxmlformats.org/officeDocument/2006/relationships/image" Target="media/image224.wmf"/><Relationship Id="rId464" Type="http://schemas.openxmlformats.org/officeDocument/2006/relationships/oleObject" Target="embeddings/oleObject217.bin"/><Relationship Id="rId303" Type="http://schemas.openxmlformats.org/officeDocument/2006/relationships/oleObject" Target="embeddings/oleObject134.bin"/><Relationship Id="rId485" Type="http://schemas.openxmlformats.org/officeDocument/2006/relationships/oleObject" Target="embeddings/oleObject237.bin"/><Relationship Id="rId42" Type="http://schemas.openxmlformats.org/officeDocument/2006/relationships/oleObject" Target="embeddings/oleObject9.bin"/><Relationship Id="rId84" Type="http://schemas.openxmlformats.org/officeDocument/2006/relationships/oleObject" Target="embeddings/oleObject28.bin"/><Relationship Id="rId138" Type="http://schemas.openxmlformats.org/officeDocument/2006/relationships/image" Target="media/image71.wmf"/><Relationship Id="rId345" Type="http://schemas.openxmlformats.org/officeDocument/2006/relationships/oleObject" Target="embeddings/oleObject155.bin"/><Relationship Id="rId387" Type="http://schemas.openxmlformats.org/officeDocument/2006/relationships/image" Target="media/image198.wmf"/><Relationship Id="rId510" Type="http://schemas.openxmlformats.org/officeDocument/2006/relationships/oleObject" Target="embeddings/oleObject261.bin"/><Relationship Id="rId191" Type="http://schemas.openxmlformats.org/officeDocument/2006/relationships/image" Target="media/image98.wmf"/><Relationship Id="rId205" Type="http://schemas.openxmlformats.org/officeDocument/2006/relationships/image" Target="media/image105.wmf"/><Relationship Id="rId247" Type="http://schemas.openxmlformats.org/officeDocument/2006/relationships/oleObject" Target="embeddings/oleObject109.bin"/><Relationship Id="rId412" Type="http://schemas.openxmlformats.org/officeDocument/2006/relationships/oleObject" Target="embeddings/oleObject188.bin"/><Relationship Id="rId107" Type="http://schemas.openxmlformats.org/officeDocument/2006/relationships/image" Target="media/image55.wmf"/><Relationship Id="rId289" Type="http://schemas.openxmlformats.org/officeDocument/2006/relationships/image" Target="media/image149.emf"/><Relationship Id="rId454" Type="http://schemas.openxmlformats.org/officeDocument/2006/relationships/oleObject" Target="embeddings/oleObject211.bin"/><Relationship Id="rId496" Type="http://schemas.openxmlformats.org/officeDocument/2006/relationships/oleObject" Target="embeddings/oleObject248.bin"/><Relationship Id="rId11" Type="http://schemas.microsoft.com/office/2011/relationships/commentsExtended" Target="commentsExtended.xml"/><Relationship Id="rId53" Type="http://schemas.openxmlformats.org/officeDocument/2006/relationships/image" Target="media/image26.emf"/><Relationship Id="rId149" Type="http://schemas.openxmlformats.org/officeDocument/2006/relationships/oleObject" Target="embeddings/oleObject60.bin"/><Relationship Id="rId314" Type="http://schemas.openxmlformats.org/officeDocument/2006/relationships/image" Target="media/image162.wmf"/><Relationship Id="rId356" Type="http://schemas.openxmlformats.org/officeDocument/2006/relationships/image" Target="media/image183.wmf"/><Relationship Id="rId398" Type="http://schemas.openxmlformats.org/officeDocument/2006/relationships/oleObject" Target="embeddings/oleObject181.bin"/><Relationship Id="rId521" Type="http://schemas.openxmlformats.org/officeDocument/2006/relationships/oleObject" Target="embeddings/oleObject272.bin"/><Relationship Id="rId95" Type="http://schemas.openxmlformats.org/officeDocument/2006/relationships/image" Target="media/image49.wmf"/><Relationship Id="rId160" Type="http://schemas.openxmlformats.org/officeDocument/2006/relationships/image" Target="media/image81.wmf"/><Relationship Id="rId216" Type="http://schemas.openxmlformats.org/officeDocument/2006/relationships/image" Target="media/image111.wmf"/><Relationship Id="rId423" Type="http://schemas.openxmlformats.org/officeDocument/2006/relationships/image" Target="media/image216.wmf"/><Relationship Id="rId258" Type="http://schemas.openxmlformats.org/officeDocument/2006/relationships/image" Target="media/image131.wmf"/><Relationship Id="rId465" Type="http://schemas.openxmlformats.org/officeDocument/2006/relationships/oleObject" Target="embeddings/oleObject218.bin"/><Relationship Id="rId22" Type="http://schemas.openxmlformats.org/officeDocument/2006/relationships/image" Target="media/image9.emf"/><Relationship Id="rId64" Type="http://schemas.openxmlformats.org/officeDocument/2006/relationships/oleObject" Target="embeddings/oleObject18.bin"/><Relationship Id="rId118" Type="http://schemas.openxmlformats.org/officeDocument/2006/relationships/oleObject" Target="embeddings/oleObject45.bin"/><Relationship Id="rId325" Type="http://schemas.openxmlformats.org/officeDocument/2006/relationships/oleObject" Target="embeddings/oleObject145.bin"/><Relationship Id="rId367" Type="http://schemas.openxmlformats.org/officeDocument/2006/relationships/oleObject" Target="embeddings/oleObject165.bin"/><Relationship Id="rId532" Type="http://schemas.openxmlformats.org/officeDocument/2006/relationships/image" Target="media/image238.png"/><Relationship Id="rId171" Type="http://schemas.openxmlformats.org/officeDocument/2006/relationships/image" Target="media/image87.wmf"/><Relationship Id="rId227" Type="http://schemas.openxmlformats.org/officeDocument/2006/relationships/oleObject" Target="embeddings/oleObject98.bin"/><Relationship Id="rId269" Type="http://schemas.openxmlformats.org/officeDocument/2006/relationships/oleObject" Target="embeddings/oleObject120.bin"/><Relationship Id="rId434" Type="http://schemas.openxmlformats.org/officeDocument/2006/relationships/image" Target="media/image220.wmf"/><Relationship Id="rId476" Type="http://schemas.openxmlformats.org/officeDocument/2006/relationships/oleObject" Target="embeddings/oleObject228.bin"/><Relationship Id="rId33" Type="http://schemas.openxmlformats.org/officeDocument/2006/relationships/oleObject" Target="embeddings/oleObject5.bin"/><Relationship Id="rId129" Type="http://schemas.openxmlformats.org/officeDocument/2006/relationships/oleObject" Target="embeddings/oleObject50.bin"/><Relationship Id="rId280" Type="http://schemas.openxmlformats.org/officeDocument/2006/relationships/image" Target="media/image142.wmf"/><Relationship Id="rId336" Type="http://schemas.openxmlformats.org/officeDocument/2006/relationships/image" Target="media/image173.wmf"/><Relationship Id="rId501" Type="http://schemas.openxmlformats.org/officeDocument/2006/relationships/oleObject" Target="embeddings/oleObject253.bin"/><Relationship Id="rId75" Type="http://schemas.openxmlformats.org/officeDocument/2006/relationships/image" Target="media/image39.wmf"/><Relationship Id="rId140" Type="http://schemas.openxmlformats.org/officeDocument/2006/relationships/image" Target="media/image72.wmf"/><Relationship Id="rId182" Type="http://schemas.openxmlformats.org/officeDocument/2006/relationships/oleObject" Target="embeddings/oleObject77.bin"/><Relationship Id="rId378" Type="http://schemas.openxmlformats.org/officeDocument/2006/relationships/oleObject" Target="embeddings/oleObject171.bin"/><Relationship Id="rId403" Type="http://schemas.openxmlformats.org/officeDocument/2006/relationships/image" Target="media/image206.wmf"/><Relationship Id="rId6" Type="http://schemas.openxmlformats.org/officeDocument/2006/relationships/footnotes" Target="footnotes.xml"/><Relationship Id="rId238" Type="http://schemas.openxmlformats.org/officeDocument/2006/relationships/image" Target="media/image121.wmf"/><Relationship Id="rId445" Type="http://schemas.openxmlformats.org/officeDocument/2006/relationships/image" Target="media/image225.wmf"/><Relationship Id="rId487" Type="http://schemas.openxmlformats.org/officeDocument/2006/relationships/oleObject" Target="embeddings/oleObject239.bin"/><Relationship Id="rId291" Type="http://schemas.openxmlformats.org/officeDocument/2006/relationships/oleObject" Target="embeddings/oleObject128.bin"/><Relationship Id="rId305" Type="http://schemas.openxmlformats.org/officeDocument/2006/relationships/oleObject" Target="embeddings/oleObject135.bin"/><Relationship Id="rId347" Type="http://schemas.openxmlformats.org/officeDocument/2006/relationships/oleObject" Target="embeddings/oleObject156.bin"/><Relationship Id="rId512" Type="http://schemas.openxmlformats.org/officeDocument/2006/relationships/oleObject" Target="embeddings/oleObject263.bin"/><Relationship Id="rId44" Type="http://schemas.openxmlformats.org/officeDocument/2006/relationships/oleObject" Target="embeddings/oleObject10.bin"/><Relationship Id="rId86" Type="http://schemas.openxmlformats.org/officeDocument/2006/relationships/oleObject" Target="embeddings/oleObject29.bin"/><Relationship Id="rId151" Type="http://schemas.openxmlformats.org/officeDocument/2006/relationships/oleObject" Target="embeddings/oleObject61.bin"/><Relationship Id="rId389" Type="http://schemas.openxmlformats.org/officeDocument/2006/relationships/image" Target="media/image199.wmf"/><Relationship Id="rId193" Type="http://schemas.openxmlformats.org/officeDocument/2006/relationships/image" Target="media/image99.wmf"/><Relationship Id="rId207" Type="http://schemas.openxmlformats.org/officeDocument/2006/relationships/image" Target="media/image106.wmf"/><Relationship Id="rId249" Type="http://schemas.openxmlformats.org/officeDocument/2006/relationships/oleObject" Target="embeddings/oleObject110.bin"/><Relationship Id="rId414" Type="http://schemas.openxmlformats.org/officeDocument/2006/relationships/oleObject" Target="embeddings/oleObject189.bin"/><Relationship Id="rId456" Type="http://schemas.openxmlformats.org/officeDocument/2006/relationships/oleObject" Target="embeddings/oleObject212.bin"/><Relationship Id="rId498" Type="http://schemas.openxmlformats.org/officeDocument/2006/relationships/oleObject" Target="embeddings/oleObject250.bin"/><Relationship Id="rId13" Type="http://schemas.microsoft.com/office/2018/08/relationships/commentsExtensible" Target="commentsExtensible.xml"/><Relationship Id="rId109" Type="http://schemas.openxmlformats.org/officeDocument/2006/relationships/image" Target="media/image56.wmf"/><Relationship Id="rId260" Type="http://schemas.openxmlformats.org/officeDocument/2006/relationships/image" Target="media/image132.wmf"/><Relationship Id="rId316" Type="http://schemas.openxmlformats.org/officeDocument/2006/relationships/image" Target="media/image163.wmf"/><Relationship Id="rId523" Type="http://schemas.openxmlformats.org/officeDocument/2006/relationships/oleObject" Target="embeddings/oleObject274.bin"/><Relationship Id="rId55" Type="http://schemas.openxmlformats.org/officeDocument/2006/relationships/image" Target="media/image28.emf"/><Relationship Id="rId97" Type="http://schemas.openxmlformats.org/officeDocument/2006/relationships/image" Target="media/image50.wmf"/><Relationship Id="rId120" Type="http://schemas.openxmlformats.org/officeDocument/2006/relationships/oleObject" Target="embeddings/oleObject46.bin"/><Relationship Id="rId358" Type="http://schemas.openxmlformats.org/officeDocument/2006/relationships/image" Target="media/image184.wmf"/><Relationship Id="rId162" Type="http://schemas.openxmlformats.org/officeDocument/2006/relationships/image" Target="media/image82.emf"/><Relationship Id="rId218" Type="http://schemas.openxmlformats.org/officeDocument/2006/relationships/image" Target="media/image112.wmf"/><Relationship Id="rId425" Type="http://schemas.openxmlformats.org/officeDocument/2006/relationships/oleObject" Target="embeddings/oleObject195.bin"/><Relationship Id="rId467" Type="http://schemas.openxmlformats.org/officeDocument/2006/relationships/oleObject" Target="embeddings/oleObject220.bin"/><Relationship Id="rId271" Type="http://schemas.openxmlformats.org/officeDocument/2006/relationships/oleObject" Target="embeddings/oleObject121.bin"/><Relationship Id="rId24" Type="http://schemas.openxmlformats.org/officeDocument/2006/relationships/image" Target="media/image11.wmf"/><Relationship Id="rId66" Type="http://schemas.openxmlformats.org/officeDocument/2006/relationships/oleObject" Target="embeddings/oleObject19.bin"/><Relationship Id="rId131" Type="http://schemas.openxmlformats.org/officeDocument/2006/relationships/oleObject" Target="embeddings/oleObject51.bin"/><Relationship Id="rId327" Type="http://schemas.openxmlformats.org/officeDocument/2006/relationships/oleObject" Target="embeddings/oleObject146.bin"/><Relationship Id="rId369" Type="http://schemas.openxmlformats.org/officeDocument/2006/relationships/image" Target="media/image189.wmf"/><Relationship Id="rId534" Type="http://schemas.openxmlformats.org/officeDocument/2006/relationships/fontTable" Target="fontTable.xml"/><Relationship Id="rId173" Type="http://schemas.openxmlformats.org/officeDocument/2006/relationships/image" Target="media/image88.wmf"/><Relationship Id="rId229" Type="http://schemas.openxmlformats.org/officeDocument/2006/relationships/oleObject" Target="embeddings/oleObject99.bin"/><Relationship Id="rId380" Type="http://schemas.openxmlformats.org/officeDocument/2006/relationships/oleObject" Target="embeddings/oleObject172.bin"/><Relationship Id="rId436" Type="http://schemas.openxmlformats.org/officeDocument/2006/relationships/oleObject" Target="embeddings/oleObject202.bin"/><Relationship Id="rId240" Type="http://schemas.openxmlformats.org/officeDocument/2006/relationships/image" Target="media/image122.wmf"/><Relationship Id="rId478" Type="http://schemas.openxmlformats.org/officeDocument/2006/relationships/oleObject" Target="embeddings/oleObject230.bin"/><Relationship Id="rId35" Type="http://schemas.openxmlformats.org/officeDocument/2006/relationships/oleObject" Target="embeddings/oleObject6.bin"/><Relationship Id="rId77" Type="http://schemas.openxmlformats.org/officeDocument/2006/relationships/image" Target="media/image40.wmf"/><Relationship Id="rId100" Type="http://schemas.openxmlformats.org/officeDocument/2006/relationships/oleObject" Target="embeddings/oleObject36.bin"/><Relationship Id="rId282" Type="http://schemas.openxmlformats.org/officeDocument/2006/relationships/image" Target="media/image143.wmf"/><Relationship Id="rId338" Type="http://schemas.openxmlformats.org/officeDocument/2006/relationships/image" Target="media/image174.wmf"/><Relationship Id="rId503" Type="http://schemas.openxmlformats.org/officeDocument/2006/relationships/oleObject" Target="embeddings/oleObject255.bin"/><Relationship Id="rId8" Type="http://schemas.openxmlformats.org/officeDocument/2006/relationships/footer" Target="footer1.xml"/><Relationship Id="rId142" Type="http://schemas.openxmlformats.org/officeDocument/2006/relationships/image" Target="media/image73.wmf"/><Relationship Id="rId184" Type="http://schemas.openxmlformats.org/officeDocument/2006/relationships/oleObject" Target="embeddings/oleObject78.bin"/><Relationship Id="rId391" Type="http://schemas.openxmlformats.org/officeDocument/2006/relationships/image" Target="media/image200.wmf"/><Relationship Id="rId405" Type="http://schemas.openxmlformats.org/officeDocument/2006/relationships/image" Target="media/image207.wmf"/><Relationship Id="rId447" Type="http://schemas.openxmlformats.org/officeDocument/2006/relationships/image" Target="media/image226.wmf"/><Relationship Id="rId251" Type="http://schemas.openxmlformats.org/officeDocument/2006/relationships/oleObject" Target="embeddings/oleObject111.bin"/><Relationship Id="rId489" Type="http://schemas.openxmlformats.org/officeDocument/2006/relationships/oleObject" Target="embeddings/oleObject2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4DEF-048F-431A-8B2C-B194AFBE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11360</Words>
  <Characters>64756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Wang</dc:creator>
  <cp:keywords/>
  <dc:description/>
  <cp:lastModifiedBy>王 福</cp:lastModifiedBy>
  <cp:revision>57</cp:revision>
  <cp:lastPrinted>2021-09-14T09:32:00Z</cp:lastPrinted>
  <dcterms:created xsi:type="dcterms:W3CDTF">2021-10-02T17:03:00Z</dcterms:created>
  <dcterms:modified xsi:type="dcterms:W3CDTF">2021-10-07T08:27:00Z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