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E6B47" w14:textId="469BBE37" w:rsidR="00060080"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EF7B33">
        <w:rPr>
          <w:rFonts w:ascii="Times New Roman" w:eastAsia="楷体" w:hAnsi="Times New Roman" w:cs="Times New Roman"/>
          <w:b/>
          <w:sz w:val="28"/>
          <w:szCs w:val="28"/>
        </w:rPr>
        <w:t>1</w:t>
      </w:r>
      <w:r w:rsidRPr="00EF7B33">
        <w:rPr>
          <w:rFonts w:ascii="Times New Roman" w:eastAsia="楷体" w:hAnsi="Times New Roman" w:cs="Times New Roman" w:hint="eastAsia"/>
          <w:b/>
          <w:sz w:val="28"/>
          <w:szCs w:val="28"/>
        </w:rPr>
        <w:t>.2</w:t>
      </w:r>
      <w:r w:rsidRPr="00EF7B33">
        <w:rPr>
          <w:rFonts w:ascii="Times New Roman" w:eastAsia="楷体" w:hAnsi="Times New Roman" w:cs="Times New Roman"/>
          <w:b/>
          <w:sz w:val="28"/>
          <w:szCs w:val="28"/>
        </w:rPr>
        <w:t xml:space="preserve"> </w:t>
      </w:r>
      <w:r w:rsidRPr="00EF7B33">
        <w:rPr>
          <w:rFonts w:ascii="Times New Roman" w:eastAsia="楷体" w:hAnsi="Times New Roman" w:cs="Times New Roman" w:hint="eastAsia"/>
          <w:b/>
          <w:sz w:val="28"/>
          <w:szCs w:val="28"/>
        </w:rPr>
        <w:t>研究现状及发展趋势</w:t>
      </w:r>
    </w:p>
    <w:p w14:paraId="5FDD1CB2" w14:textId="3328F947" w:rsidR="00D65447" w:rsidRDefault="00D65447" w:rsidP="00060080">
      <w:pPr>
        <w:snapToGrid w:val="0"/>
        <w:spacing w:beforeLines="50" w:before="156" w:afterLines="50" w:after="156" w:line="440" w:lineRule="exact"/>
        <w:rPr>
          <w:rFonts w:ascii="Times New Roman" w:eastAsia="楷体" w:hAnsi="Times New Roman" w:cs="Times New Roman"/>
          <w:b/>
          <w:sz w:val="28"/>
          <w:szCs w:val="28"/>
        </w:rPr>
      </w:pPr>
      <w:r>
        <w:rPr>
          <w:rFonts w:ascii="Times New Roman" w:eastAsia="楷体" w:hAnsi="Times New Roman" w:cs="Times New Roman" w:hint="eastAsia"/>
          <w:b/>
          <w:sz w:val="28"/>
          <w:szCs w:val="28"/>
        </w:rPr>
        <w:t>1</w:t>
      </w:r>
      <w:r>
        <w:rPr>
          <w:rFonts w:ascii="Times New Roman" w:eastAsia="楷体" w:hAnsi="Times New Roman" w:cs="Times New Roman"/>
          <w:b/>
          <w:sz w:val="28"/>
          <w:szCs w:val="28"/>
        </w:rPr>
        <w:t xml:space="preserve">.2.1 </w:t>
      </w:r>
      <w:r>
        <w:rPr>
          <w:rFonts w:ascii="Times New Roman" w:eastAsia="楷体" w:hAnsi="Times New Roman" w:cs="Times New Roman" w:hint="eastAsia"/>
          <w:b/>
          <w:sz w:val="28"/>
          <w:szCs w:val="28"/>
        </w:rPr>
        <w:t>芯片标识识别</w:t>
      </w:r>
    </w:p>
    <w:p w14:paraId="3EC8E0F3" w14:textId="33CDCCC3" w:rsidR="00D65447" w:rsidRPr="00D65447" w:rsidRDefault="00D65447" w:rsidP="00D65447">
      <w:pPr>
        <w:snapToGrid w:val="0"/>
        <w:spacing w:beforeLines="50" w:before="156" w:afterLines="50" w:after="156" w:line="440" w:lineRule="exact"/>
        <w:ind w:firstLineChars="200" w:firstLine="560"/>
        <w:rPr>
          <w:rFonts w:ascii="Times New Roman" w:eastAsia="楷体" w:hAnsi="Times New Roman" w:cs="Times New Roman"/>
          <w:sz w:val="28"/>
          <w:szCs w:val="28"/>
        </w:rPr>
      </w:pPr>
      <w:r w:rsidRPr="00D65447">
        <w:rPr>
          <w:rFonts w:ascii="Times New Roman" w:eastAsia="楷体" w:hAnsi="Times New Roman" w:cs="Times New Roman"/>
          <w:sz w:val="28"/>
          <w:szCs w:val="28"/>
        </w:rPr>
        <w:t>集成电路</w:t>
      </w:r>
      <w:r w:rsidR="00285F0C">
        <w:rPr>
          <w:rFonts w:ascii="Times New Roman" w:eastAsia="楷体" w:hAnsi="Times New Roman" w:cs="Times New Roman" w:hint="eastAsia"/>
          <w:sz w:val="28"/>
          <w:szCs w:val="28"/>
        </w:rPr>
        <w:t>（</w:t>
      </w:r>
      <w:r w:rsidR="00285F0C">
        <w:rPr>
          <w:rFonts w:ascii="Times New Roman" w:eastAsia="楷体" w:hAnsi="Times New Roman" w:cs="Times New Roman" w:hint="eastAsia"/>
          <w:sz w:val="28"/>
          <w:szCs w:val="28"/>
        </w:rPr>
        <w:t>Integrated</w:t>
      </w:r>
      <w:r w:rsidR="00285F0C">
        <w:rPr>
          <w:rFonts w:ascii="Times New Roman" w:eastAsia="楷体" w:hAnsi="Times New Roman" w:cs="Times New Roman"/>
          <w:sz w:val="28"/>
          <w:szCs w:val="28"/>
        </w:rPr>
        <w:t xml:space="preserve"> </w:t>
      </w:r>
      <w:r w:rsidR="00285F0C">
        <w:rPr>
          <w:rFonts w:ascii="Times New Roman" w:eastAsia="楷体" w:hAnsi="Times New Roman" w:cs="Times New Roman" w:hint="eastAsia"/>
          <w:sz w:val="28"/>
          <w:szCs w:val="28"/>
        </w:rPr>
        <w:t>Circuits</w:t>
      </w:r>
      <w:r w:rsidR="00285F0C">
        <w:rPr>
          <w:rFonts w:ascii="Times New Roman" w:eastAsia="楷体" w:hAnsi="Times New Roman" w:cs="Times New Roman" w:hint="eastAsia"/>
          <w:sz w:val="28"/>
          <w:szCs w:val="28"/>
        </w:rPr>
        <w:t>，</w:t>
      </w:r>
      <w:r w:rsidR="00285F0C">
        <w:rPr>
          <w:rFonts w:ascii="Times New Roman" w:eastAsia="楷体" w:hAnsi="Times New Roman" w:cs="Times New Roman" w:hint="eastAsia"/>
          <w:sz w:val="28"/>
          <w:szCs w:val="28"/>
        </w:rPr>
        <w:t>IC</w:t>
      </w:r>
      <w:r w:rsidR="00285F0C">
        <w:rPr>
          <w:rFonts w:ascii="Times New Roman" w:eastAsia="楷体" w:hAnsi="Times New Roman" w:cs="Times New Roman" w:hint="eastAsia"/>
          <w:sz w:val="28"/>
          <w:szCs w:val="28"/>
        </w:rPr>
        <w:t>）</w:t>
      </w:r>
      <w:r w:rsidR="00F334B7">
        <w:rPr>
          <w:rFonts w:ascii="Times New Roman" w:eastAsia="楷体" w:hAnsi="Times New Roman" w:cs="Times New Roman" w:hint="eastAsia"/>
          <w:sz w:val="28"/>
          <w:szCs w:val="28"/>
        </w:rPr>
        <w:t>又称为芯片，</w:t>
      </w:r>
      <w:r w:rsidR="000A04FB">
        <w:rPr>
          <w:rFonts w:ascii="Times New Roman" w:eastAsia="楷体" w:hAnsi="Times New Roman" w:cs="Times New Roman" w:hint="eastAsia"/>
          <w:sz w:val="28"/>
          <w:szCs w:val="28"/>
        </w:rPr>
        <w:t>是电子设备中的重要组件。</w:t>
      </w:r>
      <w:r w:rsidRPr="00D65447">
        <w:rPr>
          <w:rFonts w:ascii="Times New Roman" w:eastAsia="楷体" w:hAnsi="Times New Roman" w:cs="Times New Roman"/>
          <w:sz w:val="28"/>
          <w:szCs w:val="28"/>
        </w:rPr>
        <w:t>芯片</w:t>
      </w:r>
      <w:r w:rsidR="001B17B8">
        <w:rPr>
          <w:rFonts w:ascii="Times New Roman" w:eastAsia="楷体" w:hAnsi="Times New Roman" w:cs="Times New Roman" w:hint="eastAsia"/>
          <w:sz w:val="28"/>
          <w:szCs w:val="28"/>
        </w:rPr>
        <w:t>表面上印刷着数字、字母等符号组成的</w:t>
      </w:r>
      <w:r w:rsidRPr="00D65447">
        <w:rPr>
          <w:rFonts w:ascii="Times New Roman" w:eastAsia="楷体" w:hAnsi="Times New Roman" w:cs="Times New Roman"/>
          <w:sz w:val="28"/>
          <w:szCs w:val="28"/>
        </w:rPr>
        <w:t>标识</w:t>
      </w:r>
      <w:r w:rsidR="001B17B8">
        <w:rPr>
          <w:rFonts w:ascii="Times New Roman" w:eastAsia="楷体" w:hAnsi="Times New Roman" w:cs="Times New Roman" w:hint="eastAsia"/>
          <w:sz w:val="28"/>
          <w:szCs w:val="28"/>
        </w:rPr>
        <w:t>，</w:t>
      </w:r>
      <w:r w:rsidRPr="00D65447">
        <w:rPr>
          <w:rFonts w:ascii="Times New Roman" w:eastAsia="楷体" w:hAnsi="Times New Roman" w:cs="Times New Roman"/>
          <w:sz w:val="28"/>
          <w:szCs w:val="28"/>
        </w:rPr>
        <w:t>代表着生产</w:t>
      </w:r>
      <w:r w:rsidR="00E113A9">
        <w:rPr>
          <w:rFonts w:ascii="Times New Roman" w:eastAsia="楷体" w:hAnsi="Times New Roman" w:cs="Times New Roman" w:hint="eastAsia"/>
          <w:sz w:val="28"/>
          <w:szCs w:val="28"/>
        </w:rPr>
        <w:t>厂商</w:t>
      </w:r>
      <w:r w:rsidRPr="00D65447">
        <w:rPr>
          <w:rFonts w:ascii="Times New Roman" w:eastAsia="楷体" w:hAnsi="Times New Roman" w:cs="Times New Roman"/>
          <w:sz w:val="28"/>
          <w:szCs w:val="28"/>
        </w:rPr>
        <w:t>、</w:t>
      </w:r>
      <w:r w:rsidR="00E113A9">
        <w:rPr>
          <w:rFonts w:ascii="Times New Roman" w:eastAsia="楷体" w:hAnsi="Times New Roman" w:cs="Times New Roman" w:hint="eastAsia"/>
          <w:sz w:val="28"/>
          <w:szCs w:val="28"/>
        </w:rPr>
        <w:t>版本、识别代码</w:t>
      </w:r>
      <w:r w:rsidRPr="00D65447">
        <w:rPr>
          <w:rFonts w:ascii="Times New Roman" w:eastAsia="楷体" w:hAnsi="Times New Roman" w:cs="Times New Roman"/>
          <w:sz w:val="28"/>
          <w:szCs w:val="28"/>
        </w:rPr>
        <w:t>等内容</w:t>
      </w:r>
      <w:r w:rsidR="007B7060">
        <w:rPr>
          <w:rFonts w:ascii="Times New Roman" w:eastAsia="楷体" w:hAnsi="Times New Roman" w:cs="Times New Roman" w:hint="eastAsia"/>
          <w:sz w:val="28"/>
          <w:szCs w:val="28"/>
        </w:rPr>
        <w:t>。芯片标识识别指</w:t>
      </w:r>
      <w:r w:rsidRPr="00D65447">
        <w:rPr>
          <w:rFonts w:ascii="Times New Roman" w:eastAsia="楷体" w:hAnsi="Times New Roman" w:cs="Times New Roman"/>
          <w:sz w:val="28"/>
          <w:szCs w:val="28"/>
        </w:rPr>
        <w:t>准确识别芯片</w:t>
      </w:r>
      <w:r w:rsidR="007B7060">
        <w:rPr>
          <w:rFonts w:ascii="Times New Roman" w:eastAsia="楷体" w:hAnsi="Times New Roman" w:cs="Times New Roman" w:hint="eastAsia"/>
          <w:sz w:val="28"/>
          <w:szCs w:val="28"/>
        </w:rPr>
        <w:t>表面印刷的</w:t>
      </w:r>
      <w:r w:rsidRPr="00D65447">
        <w:rPr>
          <w:rFonts w:ascii="Times New Roman" w:eastAsia="楷体" w:hAnsi="Times New Roman" w:cs="Times New Roman"/>
          <w:sz w:val="28"/>
          <w:szCs w:val="28"/>
        </w:rPr>
        <w:t>标识</w:t>
      </w:r>
      <w:r w:rsidR="007B7060">
        <w:rPr>
          <w:rFonts w:ascii="Times New Roman" w:eastAsia="楷体" w:hAnsi="Times New Roman" w:cs="Times New Roman" w:hint="eastAsia"/>
          <w:sz w:val="28"/>
          <w:szCs w:val="28"/>
        </w:rPr>
        <w:t>符号，用于追踪芯片的生产参数等信息，</w:t>
      </w:r>
      <w:r w:rsidRPr="00D65447">
        <w:rPr>
          <w:rFonts w:ascii="Times New Roman" w:eastAsia="楷体" w:hAnsi="Times New Roman" w:cs="Times New Roman"/>
          <w:sz w:val="28"/>
          <w:szCs w:val="28"/>
        </w:rPr>
        <w:t>对</w:t>
      </w:r>
      <w:r w:rsidR="005203B3">
        <w:rPr>
          <w:rFonts w:ascii="Times New Roman" w:eastAsia="楷体" w:hAnsi="Times New Roman" w:cs="Times New Roman" w:hint="eastAsia"/>
          <w:sz w:val="28"/>
          <w:szCs w:val="28"/>
        </w:rPr>
        <w:t>后续的芯片封装以及</w:t>
      </w:r>
      <w:r w:rsidR="000C1132">
        <w:rPr>
          <w:rFonts w:ascii="Times New Roman" w:eastAsia="楷体" w:hAnsi="Times New Roman" w:cs="Times New Roman" w:hint="eastAsia"/>
          <w:sz w:val="28"/>
          <w:szCs w:val="28"/>
        </w:rPr>
        <w:t>芯片整体的</w:t>
      </w:r>
      <w:r w:rsidR="005203B3">
        <w:rPr>
          <w:rFonts w:ascii="Times New Roman" w:eastAsia="楷体" w:hAnsi="Times New Roman" w:cs="Times New Roman" w:hint="eastAsia"/>
          <w:sz w:val="28"/>
          <w:szCs w:val="28"/>
        </w:rPr>
        <w:t>质量保证</w:t>
      </w:r>
      <w:r w:rsidRPr="00D65447">
        <w:rPr>
          <w:rFonts w:ascii="Times New Roman" w:eastAsia="楷体" w:hAnsi="Times New Roman" w:cs="Times New Roman"/>
          <w:sz w:val="28"/>
          <w:szCs w:val="28"/>
        </w:rPr>
        <w:t>至关重要。本项目组</w:t>
      </w:r>
      <w:del w:id="0" w:author="admin" w:date="2022-01-22T16:28:00Z">
        <w:r w:rsidRPr="00D65447" w:rsidDel="001A1235">
          <w:rPr>
            <w:rFonts w:ascii="Times New Roman" w:eastAsia="楷体" w:hAnsi="Times New Roman" w:cs="Times New Roman"/>
            <w:sz w:val="28"/>
            <w:szCs w:val="28"/>
          </w:rPr>
          <w:delText>通过</w:delText>
        </w:r>
      </w:del>
      <w:r w:rsidRPr="00D65447">
        <w:rPr>
          <w:rFonts w:ascii="Times New Roman" w:eastAsia="楷体" w:hAnsi="Times New Roman" w:cs="Times New Roman"/>
          <w:sz w:val="28"/>
          <w:szCs w:val="28"/>
        </w:rPr>
        <w:t>对国内外</w:t>
      </w:r>
      <w:del w:id="1" w:author="admin" w:date="2022-01-22T16:28:00Z">
        <w:r w:rsidRPr="00D65447" w:rsidDel="001A1235">
          <w:rPr>
            <w:rFonts w:ascii="Times New Roman" w:eastAsia="楷体" w:hAnsi="Times New Roman" w:cs="Times New Roman"/>
            <w:sz w:val="28"/>
            <w:szCs w:val="28"/>
          </w:rPr>
          <w:delText>的</w:delText>
        </w:r>
      </w:del>
      <w:r w:rsidRPr="00D65447">
        <w:rPr>
          <w:rFonts w:ascii="Times New Roman" w:eastAsia="楷体" w:hAnsi="Times New Roman" w:cs="Times New Roman"/>
          <w:sz w:val="28"/>
          <w:szCs w:val="28"/>
        </w:rPr>
        <w:t>相关研究文献进行梳理，</w:t>
      </w:r>
      <w:del w:id="2" w:author="admin" w:date="2022-01-22T16:28:00Z">
        <w:r w:rsidRPr="00D65447" w:rsidDel="001A1235">
          <w:rPr>
            <w:rFonts w:ascii="Times New Roman" w:eastAsia="楷体" w:hAnsi="Times New Roman" w:cs="Times New Roman"/>
            <w:sz w:val="28"/>
            <w:szCs w:val="28"/>
          </w:rPr>
          <w:delText>发现</w:delText>
        </w:r>
      </w:del>
      <w:ins w:id="3" w:author="admin" w:date="2022-01-22T16:28:00Z">
        <w:r w:rsidR="001A1235">
          <w:rPr>
            <w:rFonts w:ascii="Times New Roman" w:eastAsia="楷体" w:hAnsi="Times New Roman" w:cs="Times New Roman" w:hint="eastAsia"/>
            <w:sz w:val="28"/>
            <w:szCs w:val="28"/>
          </w:rPr>
          <w:t>将</w:t>
        </w:r>
      </w:ins>
      <w:r w:rsidRPr="00D65447">
        <w:rPr>
          <w:rFonts w:ascii="Times New Roman" w:eastAsia="楷体" w:hAnsi="Times New Roman" w:cs="Times New Roman"/>
          <w:sz w:val="28"/>
          <w:szCs w:val="28"/>
        </w:rPr>
        <w:t>芯片标识识别</w:t>
      </w:r>
      <w:del w:id="4" w:author="admin" w:date="2022-01-22T16:28:00Z">
        <w:r w:rsidRPr="00D65447" w:rsidDel="001A1235">
          <w:rPr>
            <w:rFonts w:ascii="Times New Roman" w:eastAsia="楷体" w:hAnsi="Times New Roman" w:cs="Times New Roman" w:hint="eastAsia"/>
            <w:sz w:val="28"/>
            <w:szCs w:val="28"/>
          </w:rPr>
          <w:delText>主要</w:delText>
        </w:r>
      </w:del>
      <w:ins w:id="5" w:author="admin" w:date="2022-01-22T16:28:00Z">
        <w:r w:rsidR="001A1235">
          <w:rPr>
            <w:rFonts w:ascii="Times New Roman" w:eastAsia="楷体" w:hAnsi="Times New Roman" w:cs="Times New Roman" w:hint="eastAsia"/>
            <w:sz w:val="28"/>
            <w:szCs w:val="28"/>
          </w:rPr>
          <w:t>划</w:t>
        </w:r>
      </w:ins>
      <w:r w:rsidRPr="00D65447">
        <w:rPr>
          <w:rFonts w:ascii="Times New Roman" w:eastAsia="楷体" w:hAnsi="Times New Roman" w:cs="Times New Roman"/>
          <w:sz w:val="28"/>
          <w:szCs w:val="28"/>
        </w:rPr>
        <w:t>分为图像预处理、字符定位、字符分割与字符识别四个步骤。图像预处理阶段通过各种方法减弱光照、对比度等因素对图像中标识</w:t>
      </w:r>
      <w:del w:id="6" w:author="admin" w:date="2022-01-22T16:31:00Z">
        <w:r w:rsidRPr="00D65447" w:rsidDel="001A1235">
          <w:rPr>
            <w:rFonts w:ascii="Times New Roman" w:eastAsia="楷体" w:hAnsi="Times New Roman" w:cs="Times New Roman"/>
            <w:sz w:val="28"/>
            <w:szCs w:val="28"/>
          </w:rPr>
          <w:delText>造成</w:delText>
        </w:r>
      </w:del>
      <w:r w:rsidRPr="00D65447">
        <w:rPr>
          <w:rFonts w:ascii="Times New Roman" w:eastAsia="楷体" w:hAnsi="Times New Roman" w:cs="Times New Roman"/>
          <w:sz w:val="28"/>
          <w:szCs w:val="28"/>
        </w:rPr>
        <w:t>的影响。字符定位阶段检测出图像中的字符并对其进行定位。字符分割阶段对检测出的字符进行分割，得到一个个的单个字符。字符识别阶段对分割后的单个字符进行识别。</w:t>
      </w:r>
    </w:p>
    <w:p w14:paraId="636F9D8A" w14:textId="21901013" w:rsidR="00D65447" w:rsidRPr="00D65447" w:rsidRDefault="00D65447" w:rsidP="00D65447">
      <w:pPr>
        <w:snapToGrid w:val="0"/>
        <w:spacing w:beforeLines="50" w:before="156" w:afterLines="50" w:after="156" w:line="440" w:lineRule="exact"/>
        <w:ind w:firstLineChars="200" w:firstLine="560"/>
        <w:rPr>
          <w:rFonts w:ascii="Times New Roman" w:eastAsia="楷体" w:hAnsi="Times New Roman" w:cs="Times New Roman"/>
          <w:sz w:val="28"/>
          <w:szCs w:val="28"/>
        </w:rPr>
      </w:pPr>
      <w:r w:rsidRPr="00D65447">
        <w:rPr>
          <w:rFonts w:ascii="Times New Roman" w:eastAsia="楷体" w:hAnsi="Times New Roman" w:cs="Times New Roman"/>
          <w:sz w:val="28"/>
          <w:szCs w:val="28"/>
        </w:rPr>
        <w:t>早期的芯片标识识别方法主要是模板匹配。模板匹配为每个字符</w:t>
      </w:r>
      <w:del w:id="7" w:author="admin" w:date="2022-01-22T16:33:00Z">
        <w:r w:rsidRPr="00D65447" w:rsidDel="001A1235">
          <w:rPr>
            <w:rFonts w:ascii="Times New Roman" w:eastAsia="楷体" w:hAnsi="Times New Roman" w:cs="Times New Roman"/>
            <w:sz w:val="28"/>
            <w:szCs w:val="28"/>
          </w:rPr>
          <w:delText>都</w:delText>
        </w:r>
      </w:del>
      <w:r w:rsidRPr="00D65447">
        <w:rPr>
          <w:rFonts w:ascii="Times New Roman" w:eastAsia="楷体" w:hAnsi="Times New Roman" w:cs="Times New Roman"/>
          <w:sz w:val="28"/>
          <w:szCs w:val="28"/>
        </w:rPr>
        <w:t>设置一个标准</w:t>
      </w:r>
      <w:del w:id="8" w:author="admin" w:date="2022-01-22T16:33:00Z">
        <w:r w:rsidRPr="00D65447" w:rsidDel="001A1235">
          <w:rPr>
            <w:rFonts w:ascii="Times New Roman" w:eastAsia="楷体" w:hAnsi="Times New Roman" w:cs="Times New Roman"/>
            <w:sz w:val="28"/>
            <w:szCs w:val="28"/>
          </w:rPr>
          <w:delText>的</w:delText>
        </w:r>
      </w:del>
      <w:r w:rsidRPr="00D65447">
        <w:rPr>
          <w:rFonts w:ascii="Times New Roman" w:eastAsia="楷体" w:hAnsi="Times New Roman" w:cs="Times New Roman"/>
          <w:sz w:val="28"/>
          <w:szCs w:val="28"/>
        </w:rPr>
        <w:t>模板图像，将需</w:t>
      </w:r>
      <w:del w:id="9" w:author="admin" w:date="2022-01-22T16:33:00Z">
        <w:r w:rsidRPr="00D65447" w:rsidDel="001A1235">
          <w:rPr>
            <w:rFonts w:ascii="Times New Roman" w:eastAsia="楷体" w:hAnsi="Times New Roman" w:cs="Times New Roman"/>
            <w:sz w:val="28"/>
            <w:szCs w:val="28"/>
          </w:rPr>
          <w:delText>要</w:delText>
        </w:r>
      </w:del>
      <w:r w:rsidR="00EF5863">
        <w:rPr>
          <w:rFonts w:ascii="Times New Roman" w:eastAsia="楷体" w:hAnsi="Times New Roman" w:cs="Times New Roman" w:hint="eastAsia"/>
          <w:sz w:val="28"/>
          <w:szCs w:val="28"/>
        </w:rPr>
        <w:t>识别</w:t>
      </w:r>
      <w:r w:rsidRPr="00D65447">
        <w:rPr>
          <w:rFonts w:ascii="Times New Roman" w:eastAsia="楷体" w:hAnsi="Times New Roman" w:cs="Times New Roman"/>
          <w:sz w:val="28"/>
          <w:szCs w:val="28"/>
        </w:rPr>
        <w:t>的字符与模板进行匹配，相似度最高的模板即为最终的匹配结果。模板匹配方法需要人工设计模板，且不适用于背景复杂的图像。</w:t>
      </w:r>
      <w:r w:rsidR="003C32F8">
        <w:rPr>
          <w:rFonts w:ascii="Times New Roman" w:eastAsia="楷体" w:hAnsi="Times New Roman" w:cs="Times New Roman" w:hint="eastAsia"/>
          <w:sz w:val="28"/>
          <w:szCs w:val="28"/>
        </w:rPr>
        <w:t>为了提高识别效果，文献</w:t>
      </w:r>
      <w:r w:rsidR="003C32F8">
        <w:rPr>
          <w:rFonts w:ascii="Times New Roman" w:eastAsia="楷体" w:hAnsi="Times New Roman" w:cs="Times New Roman" w:hint="eastAsia"/>
          <w:sz w:val="28"/>
          <w:szCs w:val="28"/>
        </w:rPr>
        <w:t>[</w:t>
      </w:r>
      <w:r w:rsidR="004434AC">
        <w:rPr>
          <w:rFonts w:ascii="Times New Roman" w:eastAsia="楷体" w:hAnsi="Times New Roman" w:cs="Times New Roman"/>
          <w:sz w:val="28"/>
          <w:szCs w:val="28"/>
        </w:rPr>
        <w:t>2</w:t>
      </w:r>
      <w:r w:rsidR="003C32F8">
        <w:rPr>
          <w:rFonts w:ascii="Times New Roman" w:eastAsia="楷体" w:hAnsi="Times New Roman" w:cs="Times New Roman"/>
          <w:sz w:val="28"/>
          <w:szCs w:val="28"/>
        </w:rPr>
        <w:t>,</w:t>
      </w:r>
      <w:r w:rsidR="004434AC">
        <w:rPr>
          <w:rFonts w:ascii="Times New Roman" w:eastAsia="楷体" w:hAnsi="Times New Roman" w:cs="Times New Roman"/>
          <w:sz w:val="28"/>
          <w:szCs w:val="28"/>
        </w:rPr>
        <w:t>5</w:t>
      </w:r>
      <w:r w:rsidR="003C32F8">
        <w:rPr>
          <w:rFonts w:ascii="Times New Roman" w:eastAsia="楷体" w:hAnsi="Times New Roman" w:cs="Times New Roman"/>
          <w:sz w:val="28"/>
          <w:szCs w:val="28"/>
        </w:rPr>
        <w:t>]</w:t>
      </w:r>
      <w:r w:rsidR="005B4CD8">
        <w:rPr>
          <w:rFonts w:ascii="Times New Roman" w:eastAsia="楷体" w:hAnsi="Times New Roman" w:cs="Times New Roman" w:hint="eastAsia"/>
          <w:sz w:val="28"/>
          <w:szCs w:val="28"/>
        </w:rPr>
        <w:t>在</w:t>
      </w:r>
      <w:r w:rsidR="00F12E52">
        <w:rPr>
          <w:rFonts w:ascii="Times New Roman" w:eastAsia="楷体" w:hAnsi="Times New Roman" w:cs="Times New Roman" w:hint="eastAsia"/>
          <w:sz w:val="28"/>
          <w:szCs w:val="28"/>
        </w:rPr>
        <w:t>其识别速度方面做出了改进，文献</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3</w:t>
      </w:r>
      <w:r w:rsidR="00F12E52">
        <w:rPr>
          <w:rFonts w:ascii="Times New Roman" w:eastAsia="楷体" w:hAnsi="Times New Roman" w:cs="Times New Roman"/>
          <w:sz w:val="28"/>
          <w:szCs w:val="28"/>
        </w:rPr>
        <w:t>,</w:t>
      </w:r>
      <w:r w:rsidR="004434AC">
        <w:rPr>
          <w:rFonts w:ascii="Times New Roman" w:eastAsia="楷体" w:hAnsi="Times New Roman" w:cs="Times New Roman"/>
          <w:sz w:val="28"/>
          <w:szCs w:val="28"/>
        </w:rPr>
        <w:t>4</w:t>
      </w:r>
      <w:r w:rsidR="00F12E52">
        <w:rPr>
          <w:rFonts w:ascii="Times New Roman" w:eastAsia="楷体" w:hAnsi="Times New Roman" w:cs="Times New Roman"/>
          <w:sz w:val="28"/>
          <w:szCs w:val="28"/>
        </w:rPr>
        <w:t>,2</w:t>
      </w:r>
      <w:r w:rsidR="004434AC">
        <w:rPr>
          <w:rFonts w:ascii="Times New Roman" w:eastAsia="楷体" w:hAnsi="Times New Roman" w:cs="Times New Roman"/>
          <w:sz w:val="28"/>
          <w:szCs w:val="28"/>
        </w:rPr>
        <w:t>0</w:t>
      </w:r>
      <w:r w:rsidRPr="00D65447">
        <w:rPr>
          <w:rFonts w:ascii="Times New Roman" w:eastAsia="楷体" w:hAnsi="Times New Roman" w:cs="Times New Roman"/>
          <w:sz w:val="28"/>
          <w:szCs w:val="28"/>
        </w:rPr>
        <w:t>]</w:t>
      </w:r>
      <w:r w:rsidR="00F12E52">
        <w:rPr>
          <w:rFonts w:ascii="Times New Roman" w:eastAsia="楷体" w:hAnsi="Times New Roman" w:cs="Times New Roman" w:hint="eastAsia"/>
          <w:sz w:val="28"/>
          <w:szCs w:val="28"/>
        </w:rPr>
        <w:t>对匹配前的预处理及定位步骤进行研究并改进，文献</w:t>
      </w:r>
      <w:r w:rsidRPr="00D65447">
        <w:rPr>
          <w:rFonts w:ascii="Times New Roman" w:eastAsia="楷体" w:hAnsi="Times New Roman" w:cs="Times New Roman"/>
          <w:sz w:val="28"/>
          <w:szCs w:val="28"/>
        </w:rPr>
        <w:t>[</w:t>
      </w:r>
      <w:r w:rsidR="00FE1B5C">
        <w:rPr>
          <w:rFonts w:ascii="Times New Roman" w:eastAsia="楷体" w:hAnsi="Times New Roman" w:cs="Times New Roman"/>
          <w:sz w:val="28"/>
          <w:szCs w:val="28"/>
        </w:rPr>
        <w:t>6</w:t>
      </w:r>
      <w:r w:rsidR="00F12E52">
        <w:rPr>
          <w:rFonts w:ascii="Times New Roman" w:eastAsia="楷体" w:hAnsi="Times New Roman" w:cs="Times New Roman"/>
          <w:sz w:val="28"/>
          <w:szCs w:val="28"/>
        </w:rPr>
        <w:t>,</w:t>
      </w:r>
      <w:r w:rsidR="00FE1B5C">
        <w:rPr>
          <w:rFonts w:ascii="Times New Roman" w:eastAsia="楷体" w:hAnsi="Times New Roman" w:cs="Times New Roman"/>
          <w:sz w:val="28"/>
          <w:szCs w:val="28"/>
        </w:rPr>
        <w:t>19</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针对字符分割和模板匹配方法</w:t>
      </w:r>
      <w:r w:rsidR="00F12E52">
        <w:rPr>
          <w:rFonts w:ascii="Times New Roman" w:eastAsia="楷体" w:hAnsi="Times New Roman" w:cs="Times New Roman" w:hint="eastAsia"/>
          <w:sz w:val="28"/>
          <w:szCs w:val="28"/>
        </w:rPr>
        <w:t>进行优化</w:t>
      </w:r>
      <w:r w:rsidRPr="00D65447">
        <w:rPr>
          <w:rFonts w:ascii="Times New Roman" w:eastAsia="楷体" w:hAnsi="Times New Roman" w:cs="Times New Roman"/>
          <w:sz w:val="28"/>
          <w:szCs w:val="28"/>
        </w:rPr>
        <w:t>。随着对机器学习研究的不断深入，研究人员开始使用支持向量机（</w:t>
      </w:r>
      <w:r w:rsidRPr="00D65447">
        <w:rPr>
          <w:rFonts w:ascii="Times New Roman" w:eastAsia="楷体" w:hAnsi="Times New Roman" w:cs="Times New Roman"/>
          <w:sz w:val="28"/>
          <w:szCs w:val="28"/>
        </w:rPr>
        <w:t>Support Vector Machine, SVM</w:t>
      </w:r>
      <w:r w:rsidRPr="00D65447">
        <w:rPr>
          <w:rFonts w:ascii="Times New Roman" w:eastAsia="楷体" w:hAnsi="Times New Roman" w:cs="Times New Roman"/>
          <w:sz w:val="28"/>
          <w:szCs w:val="28"/>
        </w:rPr>
        <w:t>）、随机森林（</w:t>
      </w:r>
      <w:r w:rsidRPr="00D65447">
        <w:rPr>
          <w:rFonts w:ascii="Times New Roman" w:eastAsia="楷体" w:hAnsi="Times New Roman" w:cs="Times New Roman"/>
          <w:sz w:val="28"/>
          <w:szCs w:val="28"/>
        </w:rPr>
        <w:t>Random Forest</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RF</w:t>
      </w:r>
      <w:r w:rsidRPr="00D65447">
        <w:rPr>
          <w:rFonts w:ascii="Times New Roman" w:eastAsia="楷体" w:hAnsi="Times New Roman" w:cs="Times New Roman"/>
          <w:sz w:val="28"/>
          <w:szCs w:val="28"/>
        </w:rPr>
        <w:t>）、人工神经网络（</w:t>
      </w:r>
      <w:r w:rsidRPr="00D65447">
        <w:rPr>
          <w:rFonts w:ascii="Times New Roman" w:eastAsia="楷体" w:hAnsi="Times New Roman" w:cs="Times New Roman"/>
          <w:sz w:val="28"/>
          <w:szCs w:val="28"/>
        </w:rPr>
        <w:t>Artificial Neural Network</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ANN</w:t>
      </w:r>
      <w:r w:rsidRPr="00D65447">
        <w:rPr>
          <w:rFonts w:ascii="Times New Roman" w:eastAsia="楷体" w:hAnsi="Times New Roman" w:cs="Times New Roman"/>
          <w:sz w:val="28"/>
          <w:szCs w:val="28"/>
        </w:rPr>
        <w:t>）等机器学习方法对字符进行分类识别，取得了比模板匹配更好的效果，但只适用于单字符识别。</w:t>
      </w:r>
      <w:r w:rsidR="00E95CAF">
        <w:rPr>
          <w:rFonts w:ascii="Times New Roman" w:eastAsia="楷体" w:hAnsi="Times New Roman" w:cs="Times New Roman" w:hint="eastAsia"/>
          <w:sz w:val="28"/>
          <w:szCs w:val="28"/>
        </w:rPr>
        <w:t>文献</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7</w:t>
      </w:r>
      <w:r w:rsidRPr="00D65447">
        <w:rPr>
          <w:rFonts w:ascii="Times New Roman" w:eastAsia="楷体" w:hAnsi="Times New Roman" w:cs="Times New Roman"/>
          <w:sz w:val="28"/>
          <w:szCs w:val="28"/>
        </w:rPr>
        <w:t>]</w:t>
      </w:r>
      <w:r w:rsidR="00CA4821">
        <w:rPr>
          <w:rFonts w:ascii="Times New Roman" w:eastAsia="楷体" w:hAnsi="Times New Roman" w:cs="Times New Roman" w:hint="eastAsia"/>
          <w:sz w:val="28"/>
          <w:szCs w:val="28"/>
        </w:rPr>
        <w:t>把</w:t>
      </w:r>
      <w:r w:rsidR="00D00A01">
        <w:rPr>
          <w:rFonts w:ascii="Times New Roman" w:eastAsia="楷体" w:hAnsi="Times New Roman" w:cs="Times New Roman" w:hint="eastAsia"/>
          <w:sz w:val="28"/>
          <w:szCs w:val="28"/>
        </w:rPr>
        <w:t>字符</w:t>
      </w:r>
      <w:r w:rsidRPr="00D65447">
        <w:rPr>
          <w:rFonts w:ascii="Times New Roman" w:eastAsia="楷体" w:hAnsi="Times New Roman" w:cs="Times New Roman"/>
          <w:sz w:val="28"/>
          <w:szCs w:val="28"/>
        </w:rPr>
        <w:t>识别</w:t>
      </w:r>
      <w:r w:rsidR="009A4615">
        <w:rPr>
          <w:rFonts w:ascii="Times New Roman" w:eastAsia="楷体" w:hAnsi="Times New Roman" w:cs="Times New Roman" w:hint="eastAsia"/>
          <w:sz w:val="28"/>
          <w:szCs w:val="28"/>
        </w:rPr>
        <w:t>看作</w:t>
      </w:r>
      <w:r w:rsidRPr="00D65447">
        <w:rPr>
          <w:rFonts w:ascii="Times New Roman" w:eastAsia="楷体" w:hAnsi="Times New Roman" w:cs="Times New Roman"/>
          <w:sz w:val="28"/>
          <w:szCs w:val="28"/>
        </w:rPr>
        <w:t>分类问题</w:t>
      </w:r>
      <w:r w:rsidR="00E95CAF">
        <w:rPr>
          <w:rFonts w:ascii="Times New Roman" w:eastAsia="楷体" w:hAnsi="Times New Roman" w:cs="Times New Roman" w:hint="eastAsia"/>
          <w:sz w:val="28"/>
          <w:szCs w:val="28"/>
        </w:rPr>
        <w:t>并使用</w:t>
      </w:r>
      <w:r w:rsidRPr="00D65447">
        <w:rPr>
          <w:rFonts w:ascii="Times New Roman" w:eastAsia="楷体" w:hAnsi="Times New Roman" w:cs="Times New Roman"/>
          <w:sz w:val="28"/>
          <w:szCs w:val="28"/>
        </w:rPr>
        <w:t>CNN</w:t>
      </w:r>
      <w:r w:rsidRPr="00D65447">
        <w:rPr>
          <w:rFonts w:ascii="Times New Roman" w:eastAsia="楷体" w:hAnsi="Times New Roman" w:cs="Times New Roman"/>
          <w:sz w:val="28"/>
          <w:szCs w:val="28"/>
        </w:rPr>
        <w:t>对其进行分类。</w:t>
      </w:r>
      <w:r w:rsidR="00E95CAF">
        <w:rPr>
          <w:rFonts w:ascii="Times New Roman" w:eastAsia="楷体" w:hAnsi="Times New Roman" w:cs="Times New Roman" w:hint="eastAsia"/>
          <w:sz w:val="28"/>
          <w:szCs w:val="28"/>
        </w:rPr>
        <w:t>文献</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8</w:t>
      </w:r>
      <w:r w:rsidR="004434AC">
        <w:rPr>
          <w:rFonts w:ascii="Times New Roman" w:eastAsia="楷体" w:hAnsi="Times New Roman" w:cs="Times New Roman" w:hint="eastAsia"/>
          <w:sz w:val="28"/>
          <w:szCs w:val="28"/>
        </w:rPr>
        <w:t>,</w:t>
      </w:r>
      <w:r w:rsidR="004434AC">
        <w:rPr>
          <w:rFonts w:ascii="Times New Roman" w:eastAsia="楷体" w:hAnsi="Times New Roman" w:cs="Times New Roman"/>
          <w:sz w:val="28"/>
          <w:szCs w:val="28"/>
        </w:rPr>
        <w:t>9</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使用</w:t>
      </w:r>
      <w:r w:rsidRPr="00D65447">
        <w:rPr>
          <w:rFonts w:ascii="Times New Roman" w:eastAsia="楷体" w:hAnsi="Times New Roman" w:cs="Times New Roman"/>
          <w:sz w:val="28"/>
          <w:szCs w:val="28"/>
        </w:rPr>
        <w:t>SVM</w:t>
      </w:r>
      <w:r w:rsidRPr="00D65447">
        <w:rPr>
          <w:rFonts w:ascii="Times New Roman" w:eastAsia="楷体" w:hAnsi="Times New Roman" w:cs="Times New Roman"/>
          <w:sz w:val="28"/>
          <w:szCs w:val="28"/>
        </w:rPr>
        <w:t>对</w:t>
      </w:r>
      <w:r w:rsidRPr="00D65447">
        <w:rPr>
          <w:rFonts w:ascii="Times New Roman" w:eastAsia="楷体" w:hAnsi="Times New Roman" w:cs="Times New Roman"/>
          <w:sz w:val="28"/>
          <w:szCs w:val="28"/>
        </w:rPr>
        <w:t>IC</w:t>
      </w:r>
      <w:r w:rsidRPr="00D65447">
        <w:rPr>
          <w:rFonts w:ascii="Times New Roman" w:eastAsia="楷体" w:hAnsi="Times New Roman" w:cs="Times New Roman"/>
          <w:sz w:val="28"/>
          <w:szCs w:val="28"/>
        </w:rPr>
        <w:t>字符进行识别。</w:t>
      </w:r>
      <w:r w:rsidR="00E95CAF">
        <w:rPr>
          <w:rFonts w:ascii="Times New Roman" w:eastAsia="楷体" w:hAnsi="Times New Roman" w:cs="Times New Roman" w:hint="eastAsia"/>
          <w:sz w:val="28"/>
          <w:szCs w:val="28"/>
        </w:rPr>
        <w:t>文献</w:t>
      </w:r>
      <w:r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0</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使用随机森林进行标识检测。随着硬件设备的迅速发展，深度学习方法逐渐受到人们关注并成为字符识别的主流方法。深度学习方法能够学习到图像中的高维特征</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1</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，能以词汇或者行为单位进行识别，大大提高了识别效率和鲁棒性。</w:t>
      </w:r>
      <w:r w:rsidR="00E01722" w:rsidRPr="00D65447">
        <w:rPr>
          <w:rFonts w:ascii="Times New Roman" w:eastAsia="楷体" w:hAnsi="Times New Roman" w:cs="Times New Roman"/>
          <w:sz w:val="28"/>
          <w:szCs w:val="28"/>
        </w:rPr>
        <w:t>在将深度学习应用到</w:t>
      </w:r>
      <w:r w:rsidR="000D24D4">
        <w:rPr>
          <w:rFonts w:ascii="Times New Roman" w:eastAsia="楷体" w:hAnsi="Times New Roman" w:cs="Times New Roman" w:hint="eastAsia"/>
          <w:sz w:val="28"/>
          <w:szCs w:val="28"/>
        </w:rPr>
        <w:t>芯片</w:t>
      </w:r>
      <w:r w:rsidR="00E01722" w:rsidRPr="00D65447">
        <w:rPr>
          <w:rFonts w:ascii="Times New Roman" w:eastAsia="楷体" w:hAnsi="Times New Roman" w:cs="Times New Roman"/>
          <w:sz w:val="28"/>
          <w:szCs w:val="28"/>
        </w:rPr>
        <w:t>标识识别的过程中，</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[1</w:t>
      </w:r>
      <w:r w:rsidR="00E01722">
        <w:rPr>
          <w:rFonts w:ascii="Times New Roman" w:eastAsia="楷体" w:hAnsi="Times New Roman" w:cs="Times New Roman"/>
          <w:sz w:val="28"/>
          <w:szCs w:val="28"/>
        </w:rPr>
        <w:t>7</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在经过</w:t>
      </w:r>
      <w:r w:rsidR="00E01722" w:rsidRPr="00D65447">
        <w:rPr>
          <w:rFonts w:ascii="Times New Roman" w:eastAsia="楷体" w:hAnsi="Times New Roman" w:cs="Times New Roman"/>
          <w:sz w:val="28"/>
          <w:szCs w:val="28"/>
        </w:rPr>
        <w:t>预处理、定位、分割并校正方向后使用</w:t>
      </w:r>
      <w:r w:rsidR="00E01722" w:rsidRPr="00D65447">
        <w:rPr>
          <w:rFonts w:ascii="Times New Roman" w:eastAsia="楷体" w:hAnsi="Times New Roman" w:cs="Times New Roman"/>
          <w:sz w:val="28"/>
          <w:szCs w:val="28"/>
        </w:rPr>
        <w:t>BP</w:t>
      </w:r>
      <w:r w:rsidR="00E01722" w:rsidRPr="00D65447">
        <w:rPr>
          <w:rFonts w:ascii="Times New Roman" w:eastAsia="楷体" w:hAnsi="Times New Roman" w:cs="Times New Roman"/>
          <w:sz w:val="28"/>
          <w:szCs w:val="28"/>
        </w:rPr>
        <w:t>神经网络进行</w:t>
      </w:r>
      <w:r w:rsidR="00B7462C">
        <w:rPr>
          <w:rFonts w:ascii="Times New Roman" w:eastAsia="楷体" w:hAnsi="Times New Roman" w:cs="Times New Roman" w:hint="eastAsia"/>
          <w:sz w:val="28"/>
          <w:szCs w:val="28"/>
        </w:rPr>
        <w:t>芯片标识</w:t>
      </w:r>
      <w:r w:rsidR="00E01722" w:rsidRPr="00D65447">
        <w:rPr>
          <w:rFonts w:ascii="Times New Roman" w:eastAsia="楷体" w:hAnsi="Times New Roman" w:cs="Times New Roman"/>
          <w:sz w:val="28"/>
          <w:szCs w:val="28"/>
        </w:rPr>
        <w:lastRenderedPageBreak/>
        <w:t>识别。</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[1</w:t>
      </w:r>
      <w:r w:rsidR="00E01722">
        <w:rPr>
          <w:rFonts w:ascii="Times New Roman" w:eastAsia="楷体" w:hAnsi="Times New Roman" w:cs="Times New Roman"/>
          <w:sz w:val="28"/>
          <w:szCs w:val="28"/>
        </w:rPr>
        <w:t>8</w:t>
      </w:r>
      <w:r w:rsidR="00E01722" w:rsidRPr="00D65447">
        <w:rPr>
          <w:rFonts w:ascii="Times New Roman" w:eastAsia="楷体" w:hAnsi="Times New Roman" w:cs="Times New Roman"/>
          <w:sz w:val="28"/>
          <w:szCs w:val="28"/>
        </w:rPr>
        <w:t>]</w:t>
      </w:r>
      <w:r w:rsidR="00E01722" w:rsidRPr="00D65447">
        <w:rPr>
          <w:rFonts w:ascii="Times New Roman" w:eastAsia="楷体" w:hAnsi="Times New Roman" w:cs="Times New Roman"/>
          <w:sz w:val="28"/>
          <w:szCs w:val="28"/>
        </w:rPr>
        <w:t>针对小样本场景下的识别做出了改进。文献</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1</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2</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3</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4</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5</w:t>
      </w:r>
      <w:r w:rsidR="00E01722" w:rsidRPr="00D65447">
        <w:rPr>
          <w:rFonts w:ascii="Times New Roman" w:eastAsia="楷体" w:hAnsi="Times New Roman" w:cs="Times New Roman"/>
          <w:sz w:val="28"/>
          <w:szCs w:val="28"/>
        </w:rPr>
        <w:t>]</w:t>
      </w:r>
      <w:r w:rsidR="00E01722" w:rsidRPr="00D65447">
        <w:rPr>
          <w:rFonts w:ascii="Times New Roman" w:eastAsia="楷体" w:hAnsi="Times New Roman" w:cs="Times New Roman"/>
          <w:sz w:val="28"/>
          <w:szCs w:val="28"/>
        </w:rPr>
        <w:t>关注于分割和识别方法并对其做出改进。</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4</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从定位、分割方法</w:t>
      </w:r>
      <w:r w:rsidR="00FE1B0D">
        <w:rPr>
          <w:rFonts w:ascii="Times New Roman" w:eastAsia="楷体" w:hAnsi="Times New Roman" w:cs="Times New Roman" w:hint="eastAsia"/>
          <w:sz w:val="28"/>
          <w:szCs w:val="28"/>
        </w:rPr>
        <w:t>进行优化</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6</w:t>
      </w:r>
      <w:r w:rsidR="00E01722" w:rsidRPr="00D65447">
        <w:rPr>
          <w:rFonts w:ascii="Times New Roman" w:eastAsia="楷体" w:hAnsi="Times New Roman" w:cs="Times New Roman"/>
          <w:sz w:val="28"/>
          <w:szCs w:val="28"/>
        </w:rPr>
        <w:t>]</w:t>
      </w:r>
      <w:r w:rsidR="00E01722" w:rsidRPr="00D65447">
        <w:rPr>
          <w:rFonts w:ascii="Times New Roman" w:eastAsia="楷体" w:hAnsi="Times New Roman" w:cs="Times New Roman"/>
          <w:sz w:val="28"/>
          <w:szCs w:val="28"/>
        </w:rPr>
        <w:t>结合</w:t>
      </w:r>
      <w:r w:rsidR="00E01722" w:rsidRPr="00D65447">
        <w:rPr>
          <w:rFonts w:ascii="Times New Roman" w:eastAsia="楷体" w:hAnsi="Times New Roman" w:cs="Times New Roman"/>
          <w:sz w:val="28"/>
          <w:szCs w:val="28"/>
        </w:rPr>
        <w:t>2D</w:t>
      </w:r>
      <w:r w:rsidR="00E01722" w:rsidRPr="00D65447">
        <w:rPr>
          <w:rFonts w:ascii="Times New Roman" w:eastAsia="楷体" w:hAnsi="Times New Roman" w:cs="Times New Roman"/>
          <w:sz w:val="28"/>
          <w:szCs w:val="28"/>
        </w:rPr>
        <w:t>与</w:t>
      </w:r>
      <w:r w:rsidR="00E01722" w:rsidRPr="00D65447">
        <w:rPr>
          <w:rFonts w:ascii="Times New Roman" w:eastAsia="楷体" w:hAnsi="Times New Roman" w:cs="Times New Roman"/>
          <w:sz w:val="28"/>
          <w:szCs w:val="28"/>
        </w:rPr>
        <w:t>3D</w:t>
      </w:r>
      <w:r w:rsidR="00E01722" w:rsidRPr="00D65447">
        <w:rPr>
          <w:rFonts w:ascii="Times New Roman" w:eastAsia="楷体" w:hAnsi="Times New Roman" w:cs="Times New Roman"/>
          <w:sz w:val="28"/>
          <w:szCs w:val="28"/>
        </w:rPr>
        <w:t>图像对</w:t>
      </w:r>
      <w:r w:rsidR="00E01722" w:rsidRPr="00D65447">
        <w:rPr>
          <w:rFonts w:ascii="Times New Roman" w:eastAsia="楷体" w:hAnsi="Times New Roman" w:cs="Times New Roman"/>
          <w:sz w:val="28"/>
          <w:szCs w:val="28"/>
        </w:rPr>
        <w:t>PCB</w:t>
      </w:r>
      <w:r w:rsidR="00E01722" w:rsidRPr="00D65447">
        <w:rPr>
          <w:rFonts w:ascii="Times New Roman" w:eastAsia="楷体" w:hAnsi="Times New Roman" w:cs="Times New Roman"/>
          <w:sz w:val="28"/>
          <w:szCs w:val="28"/>
        </w:rPr>
        <w:t>元器件字符进行识别。为满足工业生产环境下的需求，</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7,28</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针</w:t>
      </w:r>
      <w:r w:rsidR="00E01722" w:rsidRPr="00D65447">
        <w:rPr>
          <w:rFonts w:ascii="Times New Roman" w:eastAsia="楷体" w:hAnsi="Times New Roman" w:cs="Times New Roman"/>
          <w:sz w:val="28"/>
          <w:szCs w:val="28"/>
        </w:rPr>
        <w:t>对标识</w:t>
      </w:r>
      <w:r w:rsidR="00E01722">
        <w:rPr>
          <w:rFonts w:ascii="Times New Roman" w:eastAsia="楷体" w:hAnsi="Times New Roman" w:cs="Times New Roman" w:hint="eastAsia"/>
          <w:sz w:val="28"/>
          <w:szCs w:val="28"/>
        </w:rPr>
        <w:t>倾斜、</w:t>
      </w:r>
      <w:r w:rsidR="00E01722" w:rsidRPr="00D65447">
        <w:rPr>
          <w:rFonts w:ascii="Times New Roman" w:eastAsia="楷体" w:hAnsi="Times New Roman" w:cs="Times New Roman"/>
          <w:sz w:val="28"/>
          <w:szCs w:val="28"/>
        </w:rPr>
        <w:t>识别速度</w:t>
      </w:r>
      <w:r w:rsidR="00E01722">
        <w:rPr>
          <w:rFonts w:ascii="Times New Roman" w:eastAsia="楷体" w:hAnsi="Times New Roman" w:cs="Times New Roman" w:hint="eastAsia"/>
          <w:sz w:val="28"/>
          <w:szCs w:val="28"/>
        </w:rPr>
        <w:t>较慢、工</w:t>
      </w:r>
      <w:r w:rsidR="00E01722" w:rsidRPr="00D65447">
        <w:rPr>
          <w:rFonts w:ascii="Times New Roman" w:eastAsia="楷体" w:hAnsi="Times New Roman" w:cs="Times New Roman"/>
          <w:sz w:val="28"/>
          <w:szCs w:val="28"/>
        </w:rPr>
        <w:t>业环境</w:t>
      </w:r>
      <w:proofErr w:type="gramStart"/>
      <w:r w:rsidR="00E01722" w:rsidRPr="00D65447">
        <w:rPr>
          <w:rFonts w:ascii="Times New Roman" w:eastAsia="楷体" w:hAnsi="Times New Roman" w:cs="Times New Roman"/>
          <w:sz w:val="28"/>
          <w:szCs w:val="28"/>
        </w:rPr>
        <w:t>下图片</w:t>
      </w:r>
      <w:proofErr w:type="gramEnd"/>
      <w:r w:rsidR="00E01722" w:rsidRPr="00D65447">
        <w:rPr>
          <w:rFonts w:ascii="Times New Roman" w:eastAsia="楷体" w:hAnsi="Times New Roman" w:cs="Times New Roman"/>
          <w:sz w:val="28"/>
          <w:szCs w:val="28"/>
        </w:rPr>
        <w:t>质量低、数量少的问题</w:t>
      </w:r>
      <w:r w:rsidR="00E01722">
        <w:rPr>
          <w:rFonts w:ascii="Times New Roman" w:eastAsia="楷体" w:hAnsi="Times New Roman" w:cs="Times New Roman" w:hint="eastAsia"/>
          <w:sz w:val="28"/>
          <w:szCs w:val="28"/>
        </w:rPr>
        <w:t>进行优化</w:t>
      </w:r>
      <w:r w:rsidR="00E01722" w:rsidRPr="00D65447">
        <w:rPr>
          <w:rFonts w:ascii="Times New Roman" w:eastAsia="楷体" w:hAnsi="Times New Roman" w:cs="Times New Roman"/>
          <w:sz w:val="28"/>
          <w:szCs w:val="28"/>
        </w:rPr>
        <w:t>。</w:t>
      </w:r>
    </w:p>
    <w:p w14:paraId="4BFB9CF6" w14:textId="4E81B3ED" w:rsidR="00D65447" w:rsidRPr="00D65447" w:rsidRDefault="008357E9" w:rsidP="00D65447">
      <w:pPr>
        <w:snapToGrid w:val="0"/>
        <w:spacing w:beforeLines="50" w:before="156" w:afterLines="50" w:after="156"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严格意义上来说，芯片标识识别</w:t>
      </w:r>
      <w:r w:rsidR="00E821AE">
        <w:rPr>
          <w:rFonts w:ascii="Times New Roman" w:eastAsia="楷体" w:hAnsi="Times New Roman" w:cs="Times New Roman" w:hint="eastAsia"/>
          <w:sz w:val="28"/>
          <w:szCs w:val="28"/>
        </w:rPr>
        <w:t>隶属于光学字符识别（</w:t>
      </w:r>
      <w:r w:rsidR="00E821AE" w:rsidRPr="00E821AE">
        <w:rPr>
          <w:rFonts w:ascii="Times New Roman" w:eastAsia="楷体" w:hAnsi="Times New Roman" w:cs="Times New Roman"/>
          <w:sz w:val="28"/>
          <w:szCs w:val="28"/>
        </w:rPr>
        <w:t>Optical Character Recognition</w:t>
      </w:r>
      <w:r w:rsidR="00E821AE" w:rsidRPr="00E821AE">
        <w:rPr>
          <w:rFonts w:ascii="Times New Roman" w:eastAsia="楷体" w:hAnsi="Times New Roman" w:cs="Times New Roman"/>
          <w:sz w:val="28"/>
          <w:szCs w:val="28"/>
        </w:rPr>
        <w:t>，</w:t>
      </w:r>
      <w:r w:rsidR="00E821AE" w:rsidRPr="00E821AE">
        <w:rPr>
          <w:rFonts w:ascii="Times New Roman" w:eastAsia="楷体" w:hAnsi="Times New Roman" w:cs="Times New Roman"/>
          <w:sz w:val="28"/>
          <w:szCs w:val="28"/>
        </w:rPr>
        <w:t>OCR</w:t>
      </w:r>
      <w:r w:rsidR="00E821AE">
        <w:rPr>
          <w:rFonts w:ascii="Times New Roman" w:eastAsia="楷体" w:hAnsi="Times New Roman" w:cs="Times New Roman" w:hint="eastAsia"/>
          <w:sz w:val="28"/>
          <w:szCs w:val="28"/>
        </w:rPr>
        <w:t>）的范畴</w:t>
      </w:r>
      <w:r w:rsidR="00D12002">
        <w:rPr>
          <w:rFonts w:ascii="Times New Roman" w:eastAsia="楷体" w:hAnsi="Times New Roman" w:cs="Times New Roman" w:hint="eastAsia"/>
          <w:sz w:val="28"/>
          <w:szCs w:val="28"/>
        </w:rPr>
        <w:t>，研究人员在光学字符识别领域所做出的一些研究也可以用于芯片标识识别</w:t>
      </w:r>
      <w:r w:rsidR="00E821AE">
        <w:rPr>
          <w:rFonts w:ascii="Times New Roman" w:eastAsia="楷体" w:hAnsi="Times New Roman" w:cs="Times New Roman" w:hint="eastAsia"/>
          <w:sz w:val="28"/>
          <w:szCs w:val="28"/>
        </w:rPr>
        <w:t>。</w:t>
      </w:r>
      <w:r w:rsidR="00D65447" w:rsidRPr="00D65447">
        <w:rPr>
          <w:rFonts w:ascii="Times New Roman" w:eastAsia="楷体" w:hAnsi="Times New Roman" w:cs="Times New Roman"/>
          <w:sz w:val="28"/>
          <w:szCs w:val="28"/>
        </w:rPr>
        <w:t>在对文本进行识别时，研究人员对识别所用的网络不断进行改进</w:t>
      </w:r>
      <w:r w:rsidR="00FB4153">
        <w:rPr>
          <w:rFonts w:ascii="Times New Roman" w:eastAsia="楷体" w:hAnsi="Times New Roman" w:cs="Times New Roman" w:hint="eastAsia"/>
          <w:sz w:val="28"/>
          <w:szCs w:val="28"/>
        </w:rPr>
        <w:t>，这些改进后的网络</w:t>
      </w:r>
      <w:r w:rsidR="000B0027">
        <w:rPr>
          <w:rFonts w:ascii="Times New Roman" w:eastAsia="楷体" w:hAnsi="Times New Roman" w:cs="Times New Roman" w:hint="eastAsia"/>
          <w:sz w:val="28"/>
          <w:szCs w:val="28"/>
        </w:rPr>
        <w:t>结构</w:t>
      </w:r>
      <w:r w:rsidR="00311979">
        <w:rPr>
          <w:rFonts w:ascii="Times New Roman" w:eastAsia="楷体" w:hAnsi="Times New Roman" w:cs="Times New Roman" w:hint="eastAsia"/>
          <w:sz w:val="28"/>
          <w:szCs w:val="28"/>
        </w:rPr>
        <w:t>可以作为</w:t>
      </w:r>
      <w:r w:rsidR="00FB4153">
        <w:rPr>
          <w:rFonts w:ascii="Times New Roman" w:eastAsia="楷体" w:hAnsi="Times New Roman" w:cs="Times New Roman" w:hint="eastAsia"/>
          <w:sz w:val="28"/>
          <w:szCs w:val="28"/>
        </w:rPr>
        <w:t>芯片标识识别</w:t>
      </w:r>
      <w:r w:rsidR="00407743">
        <w:rPr>
          <w:rFonts w:ascii="Times New Roman" w:eastAsia="楷体" w:hAnsi="Times New Roman" w:cs="Times New Roman" w:hint="eastAsia"/>
          <w:sz w:val="28"/>
          <w:szCs w:val="28"/>
        </w:rPr>
        <w:t>任务的</w:t>
      </w:r>
      <w:r w:rsidR="00FB4153">
        <w:rPr>
          <w:rFonts w:ascii="Times New Roman" w:eastAsia="楷体" w:hAnsi="Times New Roman" w:cs="Times New Roman" w:hint="eastAsia"/>
          <w:sz w:val="28"/>
          <w:szCs w:val="28"/>
        </w:rPr>
        <w:t>识别</w:t>
      </w:r>
      <w:r w:rsidR="004372CC">
        <w:rPr>
          <w:rFonts w:ascii="Times New Roman" w:eastAsia="楷体" w:hAnsi="Times New Roman" w:cs="Times New Roman" w:hint="eastAsia"/>
          <w:sz w:val="28"/>
          <w:szCs w:val="28"/>
        </w:rPr>
        <w:t>网络</w:t>
      </w:r>
      <w:r w:rsidR="00D65447" w:rsidRPr="00D65447">
        <w:rPr>
          <w:rFonts w:ascii="Times New Roman" w:eastAsia="楷体" w:hAnsi="Times New Roman" w:cs="Times New Roman"/>
          <w:sz w:val="28"/>
          <w:szCs w:val="28"/>
        </w:rPr>
        <w:t>。</w:t>
      </w:r>
      <w:r w:rsidR="004E4A70">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1</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使用卷积循环神经网络和</w:t>
      </w:r>
      <w:r w:rsidR="00D65447" w:rsidRPr="00D65447">
        <w:rPr>
          <w:rFonts w:ascii="Times New Roman" w:eastAsia="楷体" w:hAnsi="Times New Roman" w:cs="Times New Roman"/>
          <w:sz w:val="28"/>
          <w:szCs w:val="28"/>
        </w:rPr>
        <w:t>CTC</w:t>
      </w:r>
      <w:r w:rsidR="00D65447" w:rsidRPr="00D65447">
        <w:rPr>
          <w:rFonts w:ascii="Times New Roman" w:eastAsia="楷体" w:hAnsi="Times New Roman" w:cs="Times New Roman"/>
          <w:sz w:val="28"/>
          <w:szCs w:val="28"/>
        </w:rPr>
        <w:t>损失函数</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2</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进行文本识别。</w:t>
      </w:r>
      <w:r w:rsidR="004E4A70">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3</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使用空间变换网络（</w:t>
      </w:r>
      <w:r w:rsidR="00D65447" w:rsidRPr="00D65447">
        <w:rPr>
          <w:rFonts w:ascii="Times New Roman" w:eastAsia="楷体" w:hAnsi="Times New Roman" w:cs="Times New Roman"/>
          <w:sz w:val="28"/>
          <w:szCs w:val="28"/>
        </w:rPr>
        <w:t>Spatial Transformer Networks</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STN</w:t>
      </w:r>
      <w:r w:rsidR="00D65447" w:rsidRPr="00D65447">
        <w:rPr>
          <w:rFonts w:ascii="Times New Roman" w:eastAsia="楷体" w:hAnsi="Times New Roman" w:cs="Times New Roman"/>
          <w:sz w:val="28"/>
          <w:szCs w:val="28"/>
        </w:rPr>
        <w:t>）对不规则文本区域进行校正并识别，</w:t>
      </w:r>
      <w:r w:rsidR="00D65447" w:rsidRPr="00D65447">
        <w:rPr>
          <w:rFonts w:ascii="Times New Roman" w:eastAsia="楷体" w:hAnsi="Times New Roman" w:cs="Times New Roman"/>
          <w:sz w:val="28"/>
          <w:szCs w:val="28"/>
        </w:rPr>
        <w:t>ASTER</w:t>
      </w:r>
      <w:r w:rsidR="00D65447" w:rsidRPr="00D65447">
        <w:rPr>
          <w:rFonts w:ascii="Times New Roman" w:eastAsia="楷体" w:hAnsi="Times New Roman" w:cs="Times New Roman"/>
          <w:sz w:val="28"/>
          <w:szCs w:val="28"/>
        </w:rPr>
        <w:t>算法</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4</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将</w:t>
      </w:r>
      <w:r w:rsidR="00D65447" w:rsidRPr="00D65447">
        <w:rPr>
          <w:rFonts w:ascii="Times New Roman" w:eastAsia="楷体" w:hAnsi="Times New Roman" w:cs="Times New Roman"/>
          <w:sz w:val="28"/>
          <w:szCs w:val="28"/>
        </w:rPr>
        <w:t>STN</w:t>
      </w:r>
      <w:r w:rsidR="00D65447" w:rsidRPr="00D65447">
        <w:rPr>
          <w:rFonts w:ascii="Times New Roman" w:eastAsia="楷体" w:hAnsi="Times New Roman" w:cs="Times New Roman"/>
          <w:sz w:val="28"/>
          <w:szCs w:val="28"/>
        </w:rPr>
        <w:t>校正和序列识别网络相结合，进一步提高了识别准确率。</w:t>
      </w:r>
      <w:r w:rsidR="00CE1762">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5</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对</w:t>
      </w:r>
      <w:r w:rsidR="00D65447" w:rsidRPr="00D65447">
        <w:rPr>
          <w:rFonts w:ascii="Times New Roman" w:eastAsia="楷体" w:hAnsi="Times New Roman" w:cs="Times New Roman"/>
          <w:sz w:val="28"/>
          <w:szCs w:val="28"/>
        </w:rPr>
        <w:t>STN</w:t>
      </w:r>
      <w:r w:rsidR="00D65447" w:rsidRPr="00D65447">
        <w:rPr>
          <w:rFonts w:ascii="Times New Roman" w:eastAsia="楷体" w:hAnsi="Times New Roman" w:cs="Times New Roman"/>
          <w:sz w:val="28"/>
          <w:szCs w:val="28"/>
        </w:rPr>
        <w:t>使用额外的监督并在数据集中标记一部分转换参数。</w:t>
      </w:r>
      <w:r w:rsidR="00CE1762">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6</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提出</w:t>
      </w:r>
      <w:r w:rsidR="00BD2716">
        <w:rPr>
          <w:rFonts w:ascii="Times New Roman" w:eastAsia="楷体" w:hAnsi="Times New Roman" w:cs="Times New Roman" w:hint="eastAsia"/>
          <w:sz w:val="28"/>
          <w:szCs w:val="28"/>
        </w:rPr>
        <w:t>的</w:t>
      </w:r>
      <w:proofErr w:type="spellStart"/>
      <w:r w:rsidR="00D65447" w:rsidRPr="00D65447">
        <w:rPr>
          <w:rFonts w:ascii="Times New Roman" w:eastAsia="楷体" w:hAnsi="Times New Roman" w:cs="Times New Roman"/>
          <w:sz w:val="28"/>
          <w:szCs w:val="28"/>
        </w:rPr>
        <w:t>ScRN</w:t>
      </w:r>
      <w:proofErr w:type="spellEnd"/>
      <w:r w:rsidR="00D65447" w:rsidRPr="00D65447">
        <w:rPr>
          <w:rFonts w:ascii="Times New Roman" w:eastAsia="楷体" w:hAnsi="Times New Roman" w:cs="Times New Roman"/>
          <w:sz w:val="28"/>
          <w:szCs w:val="28"/>
        </w:rPr>
        <w:t>通过文本的几何属性约束来校正文本。</w:t>
      </w:r>
    </w:p>
    <w:p w14:paraId="45EFE778" w14:textId="2EC579FA" w:rsidR="00D65447" w:rsidRDefault="00D65447" w:rsidP="00D65447">
      <w:pPr>
        <w:snapToGrid w:val="0"/>
        <w:spacing w:beforeLines="50" w:before="156" w:afterLines="50" w:after="156" w:line="440" w:lineRule="exact"/>
        <w:ind w:firstLineChars="200" w:firstLine="560"/>
        <w:rPr>
          <w:rFonts w:ascii="Times New Roman" w:eastAsia="楷体" w:hAnsi="Times New Roman" w:cs="Times New Roman"/>
          <w:b/>
          <w:sz w:val="28"/>
          <w:szCs w:val="28"/>
        </w:rPr>
      </w:pPr>
      <w:r w:rsidRPr="00D65447">
        <w:rPr>
          <w:rFonts w:ascii="Times New Roman" w:eastAsia="楷体" w:hAnsi="Times New Roman" w:cs="Times New Roman"/>
          <w:sz w:val="28"/>
          <w:szCs w:val="28"/>
        </w:rPr>
        <w:t>综合国内外研究人员对芯片字符识别做出的研究，集中在对字符分割、方向校正、网络结构等部分进行优化，但实际生产环境中往往面临着可使用数据较少、数据分布不统一、待识别芯片较多等问题，</w:t>
      </w:r>
      <w:ins w:id="10" w:author="admin" w:date="2022-01-22T16:36:00Z">
        <w:r w:rsidR="001A1235">
          <w:rPr>
            <w:rFonts w:ascii="Times New Roman" w:eastAsia="楷体" w:hAnsi="Times New Roman" w:cs="Times New Roman" w:hint="eastAsia"/>
            <w:sz w:val="28"/>
            <w:szCs w:val="28"/>
          </w:rPr>
          <w:t>同时</w:t>
        </w:r>
      </w:ins>
      <w:bookmarkStart w:id="11" w:name="_GoBack"/>
      <w:bookmarkEnd w:id="11"/>
      <w:r w:rsidRPr="00D65447">
        <w:rPr>
          <w:rFonts w:ascii="Times New Roman" w:eastAsia="楷体" w:hAnsi="Times New Roman" w:cs="Times New Roman"/>
          <w:sz w:val="28"/>
          <w:szCs w:val="28"/>
        </w:rPr>
        <w:t>对识别速度也有着较高的要求。随着研究的不断深入，融合多域数据、在线高速识别将成为今后的研究和实践中需要进一步解决的问题。</w:t>
      </w:r>
    </w:p>
    <w:p w14:paraId="4607BCC2" w14:textId="6553C8E6" w:rsidR="000032C8" w:rsidRDefault="00060080" w:rsidP="00060080">
      <w:pPr>
        <w:snapToGrid w:val="0"/>
        <w:spacing w:beforeLines="50" w:before="156" w:afterLines="50" w:after="156" w:line="360" w:lineRule="auto"/>
        <w:jc w:val="center"/>
        <w:rPr>
          <w:rFonts w:ascii="Times New Roman" w:eastAsia="宋体" w:hAnsi="Times New Roman" w:cs="Times New Roman"/>
          <w:sz w:val="24"/>
          <w:szCs w:val="24"/>
        </w:rPr>
      </w:pPr>
      <w:r w:rsidRPr="002A725D">
        <w:rPr>
          <w:rFonts w:ascii="Times New Roman" w:eastAsia="宋体" w:hAnsi="Times New Roman" w:cs="Times New Roman" w:hint="eastAsia"/>
          <w:b/>
          <w:sz w:val="24"/>
          <w:szCs w:val="24"/>
        </w:rPr>
        <w:t>参考文献</w:t>
      </w:r>
      <w:r w:rsidRPr="002A725D">
        <w:rPr>
          <w:rFonts w:ascii="Times New Roman" w:eastAsia="宋体" w:hAnsi="Times New Roman" w:cs="Times New Roman" w:hint="eastAsia"/>
          <w:sz w:val="24"/>
          <w:szCs w:val="24"/>
        </w:rPr>
        <w:t>（包括正文文献）</w:t>
      </w:r>
    </w:p>
    <w:p w14:paraId="00413D47"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王建新</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王子亚</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田萱</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基于深度学习的自然场景文本检测与识别综述</w:t>
      </w:r>
      <w:r w:rsidRPr="003C0663">
        <w:rPr>
          <w:rFonts w:ascii="Times New Roman" w:eastAsia="宋体" w:hAnsi="Times New Roman" w:cs="Times New Roman" w:hint="eastAsia"/>
          <w:sz w:val="24"/>
          <w:szCs w:val="24"/>
        </w:rPr>
        <w:t>[J].</w:t>
      </w:r>
      <w:r w:rsidRPr="003C0663">
        <w:rPr>
          <w:rFonts w:ascii="Times New Roman" w:eastAsia="宋体" w:hAnsi="Times New Roman" w:cs="Times New Roman" w:hint="eastAsia"/>
          <w:sz w:val="24"/>
          <w:szCs w:val="24"/>
        </w:rPr>
        <w:t>软件学报</w:t>
      </w:r>
      <w:r w:rsidRPr="003C0663">
        <w:rPr>
          <w:rFonts w:ascii="Times New Roman" w:eastAsia="宋体" w:hAnsi="Times New Roman" w:cs="Times New Roman" w:hint="eastAsia"/>
          <w:sz w:val="24"/>
          <w:szCs w:val="24"/>
        </w:rPr>
        <w:t>,2020,31(05):</w:t>
      </w:r>
      <w:proofErr w:type="gramStart"/>
      <w:r w:rsidRPr="003C0663">
        <w:rPr>
          <w:rFonts w:ascii="Times New Roman" w:eastAsia="宋体" w:hAnsi="Times New Roman" w:cs="Times New Roman" w:hint="eastAsia"/>
          <w:sz w:val="24"/>
          <w:szCs w:val="24"/>
        </w:rPr>
        <w:t>1465-1496.DOI:10.13328/j.cnki.jos</w:t>
      </w:r>
      <w:proofErr w:type="gramEnd"/>
      <w:r w:rsidRPr="003C0663">
        <w:rPr>
          <w:rFonts w:ascii="Times New Roman" w:eastAsia="宋体" w:hAnsi="Times New Roman" w:cs="Times New Roman" w:hint="eastAsia"/>
          <w:sz w:val="24"/>
          <w:szCs w:val="24"/>
        </w:rPr>
        <w:t>.005988.</w:t>
      </w:r>
    </w:p>
    <w:p w14:paraId="61D87FE4" w14:textId="295F1165" w:rsidR="00D65447" w:rsidRDefault="00223B6C" w:rsidP="00D65447">
      <w:pPr>
        <w:pStyle w:val="a7"/>
        <w:numPr>
          <w:ilvl w:val="0"/>
          <w:numId w:val="2"/>
        </w:numPr>
        <w:ind w:left="0" w:firstLine="480"/>
        <w:rPr>
          <w:rFonts w:ascii="Times New Roman" w:eastAsia="宋体" w:hAnsi="Times New Roman" w:cs="Times New Roman"/>
          <w:sz w:val="24"/>
          <w:szCs w:val="24"/>
        </w:rPr>
      </w:pPr>
      <w:r w:rsidRPr="00223B6C">
        <w:rPr>
          <w:rFonts w:ascii="Times New Roman" w:eastAsia="宋体" w:hAnsi="Times New Roman" w:cs="Times New Roman"/>
          <w:sz w:val="24"/>
          <w:szCs w:val="24"/>
        </w:rPr>
        <w:t xml:space="preserve">Maclean </w:t>
      </w:r>
      <w:proofErr w:type="gramStart"/>
      <w:r w:rsidRPr="00223B6C">
        <w:rPr>
          <w:rFonts w:ascii="Times New Roman" w:eastAsia="宋体" w:hAnsi="Times New Roman" w:cs="Times New Roman"/>
          <w:sz w:val="24"/>
          <w:szCs w:val="24"/>
        </w:rPr>
        <w:t>J ,</w:t>
      </w:r>
      <w:proofErr w:type="gramEnd"/>
      <w:r w:rsidRPr="00223B6C">
        <w:rPr>
          <w:rFonts w:ascii="Times New Roman" w:eastAsia="宋体" w:hAnsi="Times New Roman" w:cs="Times New Roman"/>
          <w:sz w:val="24"/>
          <w:szCs w:val="24"/>
        </w:rPr>
        <w:t xml:space="preserve"> </w:t>
      </w:r>
      <w:proofErr w:type="spellStart"/>
      <w:r w:rsidRPr="00223B6C">
        <w:rPr>
          <w:rFonts w:ascii="Times New Roman" w:eastAsia="宋体" w:hAnsi="Times New Roman" w:cs="Times New Roman"/>
          <w:sz w:val="24"/>
          <w:szCs w:val="24"/>
        </w:rPr>
        <w:t>Tsotsos</w:t>
      </w:r>
      <w:proofErr w:type="spellEnd"/>
      <w:r w:rsidRPr="00223B6C">
        <w:rPr>
          <w:rFonts w:ascii="Times New Roman" w:eastAsia="宋体" w:hAnsi="Times New Roman" w:cs="Times New Roman"/>
          <w:sz w:val="24"/>
          <w:szCs w:val="24"/>
        </w:rPr>
        <w:t xml:space="preserve"> J . Fast pattern recognition using gradient-descent search in an image pyramid[C]// International Conference on Pattern Recognition. IEEE, 2000.</w:t>
      </w:r>
    </w:p>
    <w:p w14:paraId="49AF4963" w14:textId="6E3D1FCB" w:rsidR="00D65447" w:rsidRDefault="00541B0D" w:rsidP="00D65447">
      <w:pPr>
        <w:pStyle w:val="a7"/>
        <w:numPr>
          <w:ilvl w:val="0"/>
          <w:numId w:val="2"/>
        </w:numPr>
        <w:ind w:left="0" w:firstLine="480"/>
        <w:rPr>
          <w:rFonts w:ascii="Times New Roman" w:eastAsia="宋体" w:hAnsi="Times New Roman" w:cs="Times New Roman"/>
          <w:sz w:val="24"/>
          <w:szCs w:val="24"/>
        </w:rPr>
      </w:pPr>
      <w:r w:rsidRPr="00541B0D">
        <w:rPr>
          <w:rFonts w:ascii="Times New Roman" w:eastAsia="宋体" w:hAnsi="Times New Roman" w:cs="Times New Roman"/>
          <w:sz w:val="24"/>
          <w:szCs w:val="24"/>
        </w:rPr>
        <w:t xml:space="preserve">Ganapathy </w:t>
      </w:r>
      <w:proofErr w:type="gramStart"/>
      <w:r w:rsidRPr="00541B0D">
        <w:rPr>
          <w:rFonts w:ascii="Times New Roman" w:eastAsia="宋体" w:hAnsi="Times New Roman" w:cs="Times New Roman"/>
          <w:sz w:val="24"/>
          <w:szCs w:val="24"/>
        </w:rPr>
        <w:t>K ,</w:t>
      </w:r>
      <w:proofErr w:type="gramEnd"/>
      <w:r w:rsidRPr="00541B0D">
        <w:rPr>
          <w:rFonts w:ascii="Times New Roman" w:eastAsia="宋体" w:hAnsi="Times New Roman" w:cs="Times New Roman"/>
          <w:sz w:val="24"/>
          <w:szCs w:val="24"/>
        </w:rPr>
        <w:t xml:space="preserve"> Fernando C G , </w:t>
      </w:r>
      <w:proofErr w:type="spellStart"/>
      <w:r w:rsidRPr="00541B0D">
        <w:rPr>
          <w:rFonts w:ascii="Times New Roman" w:eastAsia="宋体" w:hAnsi="Times New Roman" w:cs="Times New Roman"/>
          <w:sz w:val="24"/>
          <w:szCs w:val="24"/>
        </w:rPr>
        <w:t>Davari</w:t>
      </w:r>
      <w:proofErr w:type="spellEnd"/>
      <w:r w:rsidRPr="00541B0D">
        <w:rPr>
          <w:rFonts w:ascii="Times New Roman" w:eastAsia="宋体" w:hAnsi="Times New Roman" w:cs="Times New Roman"/>
          <w:sz w:val="24"/>
          <w:szCs w:val="24"/>
        </w:rPr>
        <w:t xml:space="preserve"> A . Fast character recognition system using expert systems[C]// Symposium on System Theory. IEEE Xplore, 2005.</w:t>
      </w:r>
    </w:p>
    <w:p w14:paraId="649F30FB" w14:textId="2C4A5A56" w:rsidR="00D65447" w:rsidRDefault="00541B0D" w:rsidP="00D65447">
      <w:pPr>
        <w:pStyle w:val="a7"/>
        <w:numPr>
          <w:ilvl w:val="0"/>
          <w:numId w:val="2"/>
        </w:numPr>
        <w:ind w:left="0" w:firstLine="480"/>
        <w:rPr>
          <w:rFonts w:ascii="Times New Roman" w:eastAsia="宋体" w:hAnsi="Times New Roman" w:cs="Times New Roman"/>
          <w:sz w:val="24"/>
          <w:szCs w:val="24"/>
        </w:rPr>
      </w:pPr>
      <w:r w:rsidRPr="00541B0D">
        <w:rPr>
          <w:rFonts w:ascii="Times New Roman" w:eastAsia="宋体" w:hAnsi="Times New Roman" w:cs="Times New Roman"/>
          <w:sz w:val="24"/>
          <w:szCs w:val="24"/>
        </w:rPr>
        <w:t xml:space="preserve">Jiang B </w:t>
      </w:r>
      <w:proofErr w:type="gramStart"/>
      <w:r w:rsidRPr="00541B0D">
        <w:rPr>
          <w:rFonts w:ascii="Times New Roman" w:eastAsia="宋体" w:hAnsi="Times New Roman" w:cs="Times New Roman"/>
          <w:sz w:val="24"/>
          <w:szCs w:val="24"/>
        </w:rPr>
        <w:t>C ,</w:t>
      </w:r>
      <w:proofErr w:type="gramEnd"/>
      <w:r w:rsidRPr="00541B0D">
        <w:rPr>
          <w:rFonts w:ascii="Times New Roman" w:eastAsia="宋体" w:hAnsi="Times New Roman" w:cs="Times New Roman"/>
          <w:sz w:val="24"/>
          <w:szCs w:val="24"/>
        </w:rPr>
        <w:t xml:space="preserve"> </w:t>
      </w:r>
      <w:proofErr w:type="spellStart"/>
      <w:r w:rsidRPr="00541B0D">
        <w:rPr>
          <w:rFonts w:ascii="Times New Roman" w:eastAsia="宋体" w:hAnsi="Times New Roman" w:cs="Times New Roman"/>
          <w:sz w:val="24"/>
          <w:szCs w:val="24"/>
        </w:rPr>
        <w:t>Tasi</w:t>
      </w:r>
      <w:proofErr w:type="spellEnd"/>
      <w:r w:rsidRPr="00541B0D">
        <w:rPr>
          <w:rFonts w:ascii="Times New Roman" w:eastAsia="宋体" w:hAnsi="Times New Roman" w:cs="Times New Roman"/>
          <w:sz w:val="24"/>
          <w:szCs w:val="24"/>
        </w:rPr>
        <w:t xml:space="preserve"> S L , Wang C </w:t>
      </w:r>
      <w:proofErr w:type="spellStart"/>
      <w:r w:rsidRPr="00541B0D">
        <w:rPr>
          <w:rFonts w:ascii="Times New Roman" w:eastAsia="宋体" w:hAnsi="Times New Roman" w:cs="Times New Roman"/>
          <w:sz w:val="24"/>
          <w:szCs w:val="24"/>
        </w:rPr>
        <w:t>C</w:t>
      </w:r>
      <w:proofErr w:type="spellEnd"/>
      <w:r w:rsidRPr="00541B0D">
        <w:rPr>
          <w:rFonts w:ascii="Times New Roman" w:eastAsia="宋体" w:hAnsi="Times New Roman" w:cs="Times New Roman"/>
          <w:sz w:val="24"/>
          <w:szCs w:val="24"/>
        </w:rPr>
        <w:t xml:space="preserve"> . Machine vision-based gray relational theory applied to IC marking inspection[J]. Semiconductor Manufacturing IEEE Transactions </w:t>
      </w:r>
      <w:r w:rsidRPr="00541B0D">
        <w:rPr>
          <w:rFonts w:ascii="Times New Roman" w:eastAsia="宋体" w:hAnsi="Times New Roman" w:cs="Times New Roman"/>
          <w:sz w:val="24"/>
          <w:szCs w:val="24"/>
        </w:rPr>
        <w:lastRenderedPageBreak/>
        <w:t>on, 2002, 15(4):531-539.</w:t>
      </w:r>
    </w:p>
    <w:p w14:paraId="4A26FB1A" w14:textId="3A746EAC" w:rsidR="00D65447" w:rsidRDefault="007225AC" w:rsidP="00D65447">
      <w:pPr>
        <w:pStyle w:val="a7"/>
        <w:numPr>
          <w:ilvl w:val="0"/>
          <w:numId w:val="2"/>
        </w:numPr>
        <w:ind w:left="0" w:firstLine="480"/>
        <w:rPr>
          <w:rFonts w:ascii="Times New Roman" w:eastAsia="宋体" w:hAnsi="Times New Roman" w:cs="Times New Roman"/>
          <w:sz w:val="24"/>
          <w:szCs w:val="24"/>
        </w:rPr>
      </w:pPr>
      <w:r w:rsidRPr="007225AC">
        <w:rPr>
          <w:rFonts w:ascii="Times New Roman" w:eastAsia="宋体" w:hAnsi="Times New Roman" w:cs="Times New Roman"/>
          <w:sz w:val="24"/>
          <w:szCs w:val="24"/>
        </w:rPr>
        <w:t xml:space="preserve">Chen S H, Liao T </w:t>
      </w:r>
      <w:proofErr w:type="spellStart"/>
      <w:r w:rsidRPr="007225AC">
        <w:rPr>
          <w:rFonts w:ascii="Times New Roman" w:eastAsia="宋体" w:hAnsi="Times New Roman" w:cs="Times New Roman"/>
          <w:sz w:val="24"/>
          <w:szCs w:val="24"/>
        </w:rPr>
        <w:t>T</w:t>
      </w:r>
      <w:proofErr w:type="spellEnd"/>
      <w:r w:rsidRPr="007225AC">
        <w:rPr>
          <w:rFonts w:ascii="Times New Roman" w:eastAsia="宋体" w:hAnsi="Times New Roman" w:cs="Times New Roman"/>
          <w:sz w:val="24"/>
          <w:szCs w:val="24"/>
        </w:rPr>
        <w:t>. An automated IC chip marking inspection system for surface mounted devices on taping machines[J]. 2009.</w:t>
      </w:r>
    </w:p>
    <w:p w14:paraId="547C0031" w14:textId="77777777" w:rsidR="00D65447" w:rsidRPr="006C3474" w:rsidRDefault="00D65447" w:rsidP="00D65447">
      <w:pPr>
        <w:pStyle w:val="a7"/>
        <w:numPr>
          <w:ilvl w:val="0"/>
          <w:numId w:val="2"/>
        </w:numPr>
        <w:ind w:left="0" w:firstLine="480"/>
        <w:rPr>
          <w:rFonts w:ascii="Times New Roman" w:eastAsia="宋体" w:hAnsi="Times New Roman" w:cs="Times New Roman"/>
          <w:sz w:val="24"/>
          <w:szCs w:val="24"/>
        </w:rPr>
      </w:pPr>
      <w:r w:rsidRPr="00D25630">
        <w:rPr>
          <w:rFonts w:ascii="Times New Roman" w:eastAsia="宋体" w:hAnsi="Times New Roman" w:cs="Times New Roman" w:hint="eastAsia"/>
          <w:sz w:val="24"/>
          <w:szCs w:val="24"/>
        </w:rPr>
        <w:t>邵俊豪</w:t>
      </w:r>
      <w:r w:rsidRPr="00D25630">
        <w:rPr>
          <w:rFonts w:ascii="Times New Roman" w:eastAsia="宋体" w:hAnsi="Times New Roman" w:cs="Times New Roman" w:hint="eastAsia"/>
          <w:sz w:val="24"/>
          <w:szCs w:val="24"/>
        </w:rPr>
        <w:t xml:space="preserve">. </w:t>
      </w:r>
      <w:r w:rsidRPr="00D25630">
        <w:rPr>
          <w:rFonts w:ascii="Times New Roman" w:eastAsia="宋体" w:hAnsi="Times New Roman" w:cs="Times New Roman" w:hint="eastAsia"/>
          <w:sz w:val="24"/>
          <w:szCs w:val="24"/>
        </w:rPr>
        <w:t>复杂</w:t>
      </w:r>
      <w:proofErr w:type="gramStart"/>
      <w:r w:rsidRPr="00D25630">
        <w:rPr>
          <w:rFonts w:ascii="Times New Roman" w:eastAsia="宋体" w:hAnsi="Times New Roman" w:cs="Times New Roman" w:hint="eastAsia"/>
          <w:sz w:val="24"/>
          <w:szCs w:val="24"/>
        </w:rPr>
        <w:t>背景下晶圆</w:t>
      </w:r>
      <w:proofErr w:type="gramEnd"/>
      <w:r w:rsidRPr="00D25630">
        <w:rPr>
          <w:rFonts w:ascii="Times New Roman" w:eastAsia="宋体" w:hAnsi="Times New Roman" w:cs="Times New Roman" w:hint="eastAsia"/>
          <w:sz w:val="24"/>
          <w:szCs w:val="24"/>
        </w:rPr>
        <w:t>标识符识别系统研究</w:t>
      </w:r>
      <w:r w:rsidRPr="00D25630">
        <w:rPr>
          <w:rFonts w:ascii="Times New Roman" w:eastAsia="宋体" w:hAnsi="Times New Roman" w:cs="Times New Roman" w:hint="eastAsia"/>
          <w:sz w:val="24"/>
          <w:szCs w:val="24"/>
        </w:rPr>
        <w:t>[D].</w:t>
      </w:r>
      <w:r w:rsidRPr="00D25630">
        <w:rPr>
          <w:rFonts w:ascii="Times New Roman" w:eastAsia="宋体" w:hAnsi="Times New Roman" w:cs="Times New Roman" w:hint="eastAsia"/>
          <w:sz w:val="24"/>
          <w:szCs w:val="24"/>
        </w:rPr>
        <w:t>哈尔滨工业大学</w:t>
      </w:r>
      <w:r w:rsidRPr="00D25630">
        <w:rPr>
          <w:rFonts w:ascii="Times New Roman" w:eastAsia="宋体" w:hAnsi="Times New Roman" w:cs="Times New Roman" w:hint="eastAsia"/>
          <w:sz w:val="24"/>
          <w:szCs w:val="24"/>
        </w:rPr>
        <w:t>,2021.</w:t>
      </w:r>
    </w:p>
    <w:p w14:paraId="34203949" w14:textId="6DD68698" w:rsidR="00D65447" w:rsidRDefault="00541B0D" w:rsidP="00D65447">
      <w:pPr>
        <w:pStyle w:val="a7"/>
        <w:numPr>
          <w:ilvl w:val="0"/>
          <w:numId w:val="2"/>
        </w:numPr>
        <w:ind w:left="0" w:firstLine="480"/>
        <w:rPr>
          <w:rFonts w:ascii="Times New Roman" w:eastAsia="宋体" w:hAnsi="Times New Roman" w:cs="Times New Roman"/>
          <w:sz w:val="24"/>
          <w:szCs w:val="24"/>
        </w:rPr>
      </w:pPr>
      <w:proofErr w:type="spellStart"/>
      <w:r w:rsidRPr="00541B0D">
        <w:rPr>
          <w:rFonts w:ascii="Times New Roman" w:eastAsia="宋体" w:hAnsi="Times New Roman" w:cs="Times New Roman"/>
          <w:sz w:val="24"/>
          <w:szCs w:val="24"/>
        </w:rPr>
        <w:t>Jaderberg</w:t>
      </w:r>
      <w:proofErr w:type="spellEnd"/>
      <w:r w:rsidRPr="00541B0D">
        <w:rPr>
          <w:rFonts w:ascii="Times New Roman" w:eastAsia="宋体" w:hAnsi="Times New Roman" w:cs="Times New Roman"/>
          <w:sz w:val="24"/>
          <w:szCs w:val="24"/>
        </w:rPr>
        <w:t xml:space="preserve"> </w:t>
      </w:r>
      <w:proofErr w:type="gramStart"/>
      <w:r w:rsidRPr="00541B0D">
        <w:rPr>
          <w:rFonts w:ascii="Times New Roman" w:eastAsia="宋体" w:hAnsi="Times New Roman" w:cs="Times New Roman"/>
          <w:sz w:val="24"/>
          <w:szCs w:val="24"/>
        </w:rPr>
        <w:t>M ,</w:t>
      </w:r>
      <w:proofErr w:type="gramEnd"/>
      <w:r w:rsidRPr="00541B0D">
        <w:rPr>
          <w:rFonts w:ascii="Times New Roman" w:eastAsia="宋体" w:hAnsi="Times New Roman" w:cs="Times New Roman"/>
          <w:sz w:val="24"/>
          <w:szCs w:val="24"/>
        </w:rPr>
        <w:t xml:space="preserve"> </w:t>
      </w:r>
      <w:proofErr w:type="spellStart"/>
      <w:r w:rsidRPr="00541B0D">
        <w:rPr>
          <w:rFonts w:ascii="Times New Roman" w:eastAsia="宋体" w:hAnsi="Times New Roman" w:cs="Times New Roman"/>
          <w:sz w:val="24"/>
          <w:szCs w:val="24"/>
        </w:rPr>
        <w:t>Simonyan</w:t>
      </w:r>
      <w:proofErr w:type="spellEnd"/>
      <w:r w:rsidRPr="00541B0D">
        <w:rPr>
          <w:rFonts w:ascii="Times New Roman" w:eastAsia="宋体" w:hAnsi="Times New Roman" w:cs="Times New Roman"/>
          <w:sz w:val="24"/>
          <w:szCs w:val="24"/>
        </w:rPr>
        <w:t xml:space="preserve"> K , </w:t>
      </w:r>
      <w:proofErr w:type="spellStart"/>
      <w:r w:rsidRPr="00541B0D">
        <w:rPr>
          <w:rFonts w:ascii="Times New Roman" w:eastAsia="宋体" w:hAnsi="Times New Roman" w:cs="Times New Roman"/>
          <w:sz w:val="24"/>
          <w:szCs w:val="24"/>
        </w:rPr>
        <w:t>Vedaldi</w:t>
      </w:r>
      <w:proofErr w:type="spellEnd"/>
      <w:r w:rsidRPr="00541B0D">
        <w:rPr>
          <w:rFonts w:ascii="Times New Roman" w:eastAsia="宋体" w:hAnsi="Times New Roman" w:cs="Times New Roman"/>
          <w:sz w:val="24"/>
          <w:szCs w:val="24"/>
        </w:rPr>
        <w:t xml:space="preserve"> A , et al. Reading Text in the Wild with Convolutional Neural Networks[J]. International Journal of Computer Vision, 2016, 116(1):1-20.</w:t>
      </w:r>
    </w:p>
    <w:p w14:paraId="5342650F" w14:textId="47CD41EF" w:rsidR="00D65447" w:rsidRDefault="005E4B8B" w:rsidP="00D65447">
      <w:pPr>
        <w:pStyle w:val="a7"/>
        <w:numPr>
          <w:ilvl w:val="0"/>
          <w:numId w:val="2"/>
        </w:numPr>
        <w:ind w:left="0" w:firstLine="480"/>
        <w:rPr>
          <w:rFonts w:ascii="Times New Roman" w:eastAsia="宋体" w:hAnsi="Times New Roman" w:cs="Times New Roman"/>
          <w:sz w:val="24"/>
          <w:szCs w:val="24"/>
        </w:rPr>
      </w:pPr>
      <w:r w:rsidRPr="005E4B8B">
        <w:rPr>
          <w:rFonts w:ascii="Times New Roman" w:eastAsia="宋体" w:hAnsi="Times New Roman" w:cs="Times New Roman"/>
          <w:sz w:val="24"/>
          <w:szCs w:val="24"/>
        </w:rPr>
        <w:t xml:space="preserve">Fan J, </w:t>
      </w:r>
      <w:proofErr w:type="spellStart"/>
      <w:r w:rsidRPr="005E4B8B">
        <w:rPr>
          <w:rFonts w:ascii="Times New Roman" w:eastAsia="宋体" w:hAnsi="Times New Roman" w:cs="Times New Roman"/>
          <w:sz w:val="24"/>
          <w:szCs w:val="24"/>
        </w:rPr>
        <w:t>Haotian</w:t>
      </w:r>
      <w:proofErr w:type="spellEnd"/>
      <w:r w:rsidRPr="005E4B8B">
        <w:rPr>
          <w:rFonts w:ascii="Times New Roman" w:eastAsia="宋体" w:hAnsi="Times New Roman" w:cs="Times New Roman"/>
          <w:sz w:val="24"/>
          <w:szCs w:val="24"/>
        </w:rPr>
        <w:t xml:space="preserve"> L, Bing B, et al. Automatic IC character recognition system for IC test handler based on SVM[C]//2016 8th International Conference on Intelligent Human-Machine Systems and Cybernetics (IHMSC). IEEE, 2016, 2: 239-242.</w:t>
      </w:r>
    </w:p>
    <w:p w14:paraId="352BCB7D"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王文平</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w:t>
      </w:r>
      <w:r w:rsidRPr="003C0663">
        <w:rPr>
          <w:rFonts w:ascii="Times New Roman" w:eastAsia="宋体" w:hAnsi="Times New Roman" w:cs="Times New Roman" w:hint="eastAsia"/>
          <w:sz w:val="24"/>
          <w:szCs w:val="24"/>
        </w:rPr>
        <w:t>Halcon</w:t>
      </w:r>
      <w:r w:rsidRPr="003C0663">
        <w:rPr>
          <w:rFonts w:ascii="Times New Roman" w:eastAsia="宋体" w:hAnsi="Times New Roman" w:cs="Times New Roman" w:hint="eastAsia"/>
          <w:sz w:val="24"/>
          <w:szCs w:val="24"/>
        </w:rPr>
        <w:t>的芯片字符识别</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大连交通大学</w:t>
      </w:r>
      <w:r w:rsidRPr="003C0663">
        <w:rPr>
          <w:rFonts w:ascii="Times New Roman" w:eastAsia="宋体" w:hAnsi="Times New Roman" w:cs="Times New Roman" w:hint="eastAsia"/>
          <w:sz w:val="24"/>
          <w:szCs w:val="24"/>
        </w:rPr>
        <w:t>,2018.</w:t>
      </w:r>
    </w:p>
    <w:p w14:paraId="6C2A487C" w14:textId="2E0B1CD7" w:rsidR="00D65447" w:rsidRDefault="00F06042" w:rsidP="00D65447">
      <w:pPr>
        <w:pStyle w:val="a7"/>
        <w:numPr>
          <w:ilvl w:val="0"/>
          <w:numId w:val="2"/>
        </w:numPr>
        <w:ind w:left="0" w:firstLine="480"/>
        <w:rPr>
          <w:rFonts w:ascii="Times New Roman" w:eastAsia="宋体" w:hAnsi="Times New Roman" w:cs="Times New Roman"/>
          <w:sz w:val="24"/>
          <w:szCs w:val="24"/>
        </w:rPr>
      </w:pPr>
      <w:r w:rsidRPr="00F06042">
        <w:rPr>
          <w:rFonts w:ascii="Times New Roman" w:eastAsia="宋体" w:hAnsi="Times New Roman" w:cs="Times New Roman"/>
          <w:sz w:val="24"/>
          <w:szCs w:val="24"/>
        </w:rPr>
        <w:t xml:space="preserve">Jian C W, Ibrahim M Z, </w:t>
      </w:r>
      <w:proofErr w:type="spellStart"/>
      <w:r w:rsidRPr="00F06042">
        <w:rPr>
          <w:rFonts w:ascii="Times New Roman" w:eastAsia="宋体" w:hAnsi="Times New Roman" w:cs="Times New Roman"/>
          <w:sz w:val="24"/>
          <w:szCs w:val="24"/>
        </w:rPr>
        <w:t>Seong</w:t>
      </w:r>
      <w:proofErr w:type="spellEnd"/>
      <w:r w:rsidRPr="00F06042">
        <w:rPr>
          <w:rFonts w:ascii="Times New Roman" w:eastAsia="宋体" w:hAnsi="Times New Roman" w:cs="Times New Roman"/>
          <w:sz w:val="24"/>
          <w:szCs w:val="24"/>
        </w:rPr>
        <w:t xml:space="preserve"> T W, et al. Embedded character recognition system using random forest algorithm for IC inspection system[J]. Journal of Telecommunication, Electronic and Computer Engineering (JTEC), 2018, 10(1-3): 121-125.</w:t>
      </w:r>
    </w:p>
    <w:p w14:paraId="2D2BA13A" w14:textId="56228339" w:rsidR="00D65447" w:rsidRPr="003C0663" w:rsidRDefault="00197B8B" w:rsidP="00D65447">
      <w:pPr>
        <w:pStyle w:val="a7"/>
        <w:numPr>
          <w:ilvl w:val="0"/>
          <w:numId w:val="2"/>
        </w:numPr>
        <w:ind w:left="0" w:firstLine="480"/>
        <w:rPr>
          <w:rFonts w:ascii="Times New Roman" w:eastAsia="宋体" w:hAnsi="Times New Roman" w:cs="Times New Roman"/>
          <w:sz w:val="24"/>
          <w:szCs w:val="24"/>
        </w:rPr>
      </w:pPr>
      <w:proofErr w:type="spellStart"/>
      <w:r w:rsidRPr="00197B8B">
        <w:rPr>
          <w:rFonts w:ascii="Times New Roman" w:eastAsia="宋体" w:hAnsi="Times New Roman" w:cs="Times New Roman"/>
          <w:sz w:val="24"/>
          <w:szCs w:val="24"/>
        </w:rPr>
        <w:t>Zihlmann</w:t>
      </w:r>
      <w:proofErr w:type="spellEnd"/>
      <w:r w:rsidRPr="00197B8B">
        <w:rPr>
          <w:rFonts w:ascii="Times New Roman" w:eastAsia="宋体" w:hAnsi="Times New Roman" w:cs="Times New Roman"/>
          <w:sz w:val="24"/>
          <w:szCs w:val="24"/>
        </w:rPr>
        <w:t xml:space="preserve"> M, </w:t>
      </w:r>
      <w:proofErr w:type="spellStart"/>
      <w:r w:rsidRPr="00197B8B">
        <w:rPr>
          <w:rFonts w:ascii="Times New Roman" w:eastAsia="宋体" w:hAnsi="Times New Roman" w:cs="Times New Roman"/>
          <w:sz w:val="24"/>
          <w:szCs w:val="24"/>
        </w:rPr>
        <w:t>Perekrestenko</w:t>
      </w:r>
      <w:proofErr w:type="spellEnd"/>
      <w:r w:rsidRPr="00197B8B">
        <w:rPr>
          <w:rFonts w:ascii="Times New Roman" w:eastAsia="宋体" w:hAnsi="Times New Roman" w:cs="Times New Roman"/>
          <w:sz w:val="24"/>
          <w:szCs w:val="24"/>
        </w:rPr>
        <w:t xml:space="preserve"> D, </w:t>
      </w:r>
      <w:proofErr w:type="spellStart"/>
      <w:r w:rsidRPr="00197B8B">
        <w:rPr>
          <w:rFonts w:ascii="Times New Roman" w:eastAsia="宋体" w:hAnsi="Times New Roman" w:cs="Times New Roman"/>
          <w:sz w:val="24"/>
          <w:szCs w:val="24"/>
        </w:rPr>
        <w:t>Tschannen</w:t>
      </w:r>
      <w:proofErr w:type="spellEnd"/>
      <w:r w:rsidRPr="00197B8B">
        <w:rPr>
          <w:rFonts w:ascii="Times New Roman" w:eastAsia="宋体" w:hAnsi="Times New Roman" w:cs="Times New Roman"/>
          <w:sz w:val="24"/>
          <w:szCs w:val="24"/>
        </w:rPr>
        <w:t xml:space="preserve"> M. Convolutional recurrent neural networks for electrocardiogram classification[C]//2017 Computing in Cardiology (</w:t>
      </w:r>
      <w:proofErr w:type="spellStart"/>
      <w:r w:rsidRPr="00197B8B">
        <w:rPr>
          <w:rFonts w:ascii="Times New Roman" w:eastAsia="宋体" w:hAnsi="Times New Roman" w:cs="Times New Roman"/>
          <w:sz w:val="24"/>
          <w:szCs w:val="24"/>
        </w:rPr>
        <w:t>CinC</w:t>
      </w:r>
      <w:proofErr w:type="spellEnd"/>
      <w:r w:rsidRPr="00197B8B">
        <w:rPr>
          <w:rFonts w:ascii="Times New Roman" w:eastAsia="宋体" w:hAnsi="Times New Roman" w:cs="Times New Roman"/>
          <w:sz w:val="24"/>
          <w:szCs w:val="24"/>
        </w:rPr>
        <w:t>). IEEE, 2017: 1-4.</w:t>
      </w:r>
    </w:p>
    <w:p w14:paraId="7DD5025C" w14:textId="7F9D72A0" w:rsidR="00D65447" w:rsidRDefault="002C47A1" w:rsidP="00D65447">
      <w:pPr>
        <w:pStyle w:val="a7"/>
        <w:numPr>
          <w:ilvl w:val="0"/>
          <w:numId w:val="2"/>
        </w:numPr>
        <w:ind w:left="0" w:firstLine="480"/>
        <w:rPr>
          <w:rFonts w:ascii="Times New Roman" w:eastAsia="宋体" w:hAnsi="Times New Roman" w:cs="Times New Roman"/>
          <w:sz w:val="24"/>
          <w:szCs w:val="24"/>
        </w:rPr>
      </w:pPr>
      <w:r w:rsidRPr="002C47A1">
        <w:rPr>
          <w:rFonts w:ascii="Times New Roman" w:eastAsia="宋体" w:hAnsi="Times New Roman" w:cs="Times New Roman"/>
          <w:sz w:val="24"/>
          <w:szCs w:val="24"/>
        </w:rPr>
        <w:t>Graves A, Fernández S, Gomez F, et al. Connectionist temporal classification: labelling unsegmented sequence data with recurrent neural networks[C]//Proceedings of the 23rd international conference on Machine learning. 2006: 369-376.</w:t>
      </w:r>
    </w:p>
    <w:p w14:paraId="6FC890E2" w14:textId="6FEF4B6F" w:rsidR="00D65447" w:rsidRDefault="001A1FB7" w:rsidP="00D65447">
      <w:pPr>
        <w:pStyle w:val="a7"/>
        <w:numPr>
          <w:ilvl w:val="0"/>
          <w:numId w:val="2"/>
        </w:numPr>
        <w:ind w:left="0" w:firstLine="480"/>
        <w:rPr>
          <w:rFonts w:ascii="Times New Roman" w:eastAsia="宋体" w:hAnsi="Times New Roman" w:cs="Times New Roman"/>
          <w:sz w:val="24"/>
          <w:szCs w:val="24"/>
        </w:rPr>
      </w:pPr>
      <w:r w:rsidRPr="001A1FB7">
        <w:rPr>
          <w:rFonts w:ascii="Times New Roman" w:eastAsia="宋体" w:hAnsi="Times New Roman" w:cs="Times New Roman"/>
          <w:sz w:val="24"/>
          <w:szCs w:val="24"/>
        </w:rPr>
        <w:t xml:space="preserve">Shi B, Wang X, </w:t>
      </w:r>
      <w:proofErr w:type="spellStart"/>
      <w:r w:rsidRPr="001A1FB7">
        <w:rPr>
          <w:rFonts w:ascii="Times New Roman" w:eastAsia="宋体" w:hAnsi="Times New Roman" w:cs="Times New Roman"/>
          <w:sz w:val="24"/>
          <w:szCs w:val="24"/>
        </w:rPr>
        <w:t>Lyu</w:t>
      </w:r>
      <w:proofErr w:type="spellEnd"/>
      <w:r w:rsidRPr="001A1FB7">
        <w:rPr>
          <w:rFonts w:ascii="Times New Roman" w:eastAsia="宋体" w:hAnsi="Times New Roman" w:cs="Times New Roman"/>
          <w:sz w:val="24"/>
          <w:szCs w:val="24"/>
        </w:rPr>
        <w:t xml:space="preserve"> P, et al. Robust scene text recognition with automatic rectification[C]//Proceedings of the IEEE conference on computer vision and pattern recognition. 2016: 4168-4176.</w:t>
      </w:r>
    </w:p>
    <w:p w14:paraId="7C6B2BE7" w14:textId="2F5FC158" w:rsidR="00D65447" w:rsidRDefault="00CE2438" w:rsidP="00D65447">
      <w:pPr>
        <w:pStyle w:val="a7"/>
        <w:numPr>
          <w:ilvl w:val="0"/>
          <w:numId w:val="2"/>
        </w:numPr>
        <w:ind w:left="0" w:firstLine="480"/>
        <w:rPr>
          <w:rFonts w:ascii="Times New Roman" w:eastAsia="宋体" w:hAnsi="Times New Roman" w:cs="Times New Roman"/>
          <w:sz w:val="24"/>
          <w:szCs w:val="24"/>
        </w:rPr>
      </w:pPr>
      <w:r w:rsidRPr="00CE2438">
        <w:rPr>
          <w:rFonts w:ascii="Times New Roman" w:eastAsia="宋体" w:hAnsi="Times New Roman" w:cs="Times New Roman"/>
          <w:sz w:val="24"/>
          <w:szCs w:val="24"/>
        </w:rPr>
        <w:t>Shi B, Yang M, Wang X, et al. Aster: An attentional scene text recognizer with flexible rectification[J]. IEEE transactions on pattern analysis and machine intelligence, 2018, 41(9): 2035-2048.</w:t>
      </w:r>
    </w:p>
    <w:p w14:paraId="36803C39" w14:textId="5544DA8A" w:rsidR="00D65447" w:rsidRDefault="00F50CAB" w:rsidP="00D65447">
      <w:pPr>
        <w:pStyle w:val="a7"/>
        <w:numPr>
          <w:ilvl w:val="0"/>
          <w:numId w:val="2"/>
        </w:numPr>
        <w:ind w:left="0" w:firstLine="480"/>
        <w:rPr>
          <w:rFonts w:ascii="Times New Roman" w:eastAsia="宋体" w:hAnsi="Times New Roman" w:cs="Times New Roman"/>
          <w:sz w:val="24"/>
          <w:szCs w:val="24"/>
        </w:rPr>
      </w:pPr>
      <w:r w:rsidRPr="00F50CAB">
        <w:rPr>
          <w:rFonts w:ascii="Times New Roman" w:eastAsia="宋体" w:hAnsi="Times New Roman" w:cs="Times New Roman"/>
          <w:sz w:val="24"/>
          <w:szCs w:val="24"/>
        </w:rPr>
        <w:t>Li G, Xu S, Liu X, et al. Jersey number recognition with semi-supervised spatial transformer network[C]//Proceedings of the IEEE Conference on Computer Vision and Pattern Recognition Workshops. 2018: 1783-1790.</w:t>
      </w:r>
    </w:p>
    <w:p w14:paraId="7093218F" w14:textId="51D599FD" w:rsidR="00D65447" w:rsidRDefault="005718C4" w:rsidP="00D65447">
      <w:pPr>
        <w:pStyle w:val="a7"/>
        <w:numPr>
          <w:ilvl w:val="0"/>
          <w:numId w:val="2"/>
        </w:numPr>
        <w:ind w:left="0" w:firstLine="480"/>
        <w:rPr>
          <w:rFonts w:ascii="Times New Roman" w:eastAsia="宋体" w:hAnsi="Times New Roman" w:cs="Times New Roman"/>
          <w:sz w:val="24"/>
          <w:szCs w:val="24"/>
        </w:rPr>
      </w:pPr>
      <w:r w:rsidRPr="005718C4">
        <w:rPr>
          <w:rFonts w:ascii="Times New Roman" w:eastAsia="宋体" w:hAnsi="Times New Roman" w:cs="Times New Roman"/>
          <w:sz w:val="24"/>
          <w:szCs w:val="24"/>
        </w:rPr>
        <w:t>Yang M, Guan Y, Liao M, et al. Symmetry-constrained rectification network for scene text recognition[C]//Proceedings of the IEEE/CVF International Conference on Computer Vision. 2019: 9147-9156.</w:t>
      </w:r>
    </w:p>
    <w:p w14:paraId="577B5665"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胡洋</w:t>
      </w:r>
      <w:proofErr w:type="gramEnd"/>
      <w:r w:rsidRPr="003C0663">
        <w:rPr>
          <w:rFonts w:ascii="Times New Roman" w:eastAsia="宋体" w:hAnsi="Times New Roman" w:cs="Times New Roman" w:hint="eastAsia"/>
          <w:sz w:val="24"/>
          <w:szCs w:val="24"/>
        </w:rPr>
        <w:t>. IC</w:t>
      </w:r>
      <w:r w:rsidRPr="003C0663">
        <w:rPr>
          <w:rFonts w:ascii="Times New Roman" w:eastAsia="宋体" w:hAnsi="Times New Roman" w:cs="Times New Roman" w:hint="eastAsia"/>
          <w:sz w:val="24"/>
          <w:szCs w:val="24"/>
        </w:rPr>
        <w:t>芯片印刷字符识别算法研究与应用</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华中科技大学</w:t>
      </w:r>
      <w:r w:rsidRPr="003C0663">
        <w:rPr>
          <w:rFonts w:ascii="Times New Roman" w:eastAsia="宋体" w:hAnsi="Times New Roman" w:cs="Times New Roman" w:hint="eastAsia"/>
          <w:sz w:val="24"/>
          <w:szCs w:val="24"/>
        </w:rPr>
        <w:t>,2015.</w:t>
      </w:r>
    </w:p>
    <w:p w14:paraId="31AE4CD0"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林惠</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基于深度学习的芯片字符实时识别方法研究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华中科技大学</w:t>
      </w:r>
      <w:r w:rsidRPr="003C0663">
        <w:rPr>
          <w:rFonts w:ascii="Times New Roman" w:eastAsia="宋体" w:hAnsi="Times New Roman" w:cs="Times New Roman" w:hint="eastAsia"/>
          <w:sz w:val="24"/>
          <w:szCs w:val="24"/>
        </w:rPr>
        <w:t>,2019.</w:t>
      </w:r>
    </w:p>
    <w:p w14:paraId="06C5A587"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郭晓峰</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王耀南</w:t>
      </w:r>
      <w:r w:rsidRPr="003C0663">
        <w:rPr>
          <w:rFonts w:ascii="Times New Roman" w:eastAsia="宋体" w:hAnsi="Times New Roman" w:cs="Times New Roman" w:hint="eastAsia"/>
          <w:sz w:val="24"/>
          <w:szCs w:val="24"/>
        </w:rPr>
        <w:t>,</w:t>
      </w:r>
      <w:proofErr w:type="gramStart"/>
      <w:r w:rsidRPr="003C0663">
        <w:rPr>
          <w:rFonts w:ascii="Times New Roman" w:eastAsia="宋体" w:hAnsi="Times New Roman" w:cs="Times New Roman" w:hint="eastAsia"/>
          <w:sz w:val="24"/>
          <w:szCs w:val="24"/>
        </w:rPr>
        <w:t>毛建旭</w:t>
      </w:r>
      <w:proofErr w:type="gramEnd"/>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基于几何特征的</w:t>
      </w:r>
      <w:r w:rsidRPr="003C0663">
        <w:rPr>
          <w:rFonts w:ascii="Times New Roman" w:eastAsia="宋体" w:hAnsi="Times New Roman" w:cs="Times New Roman" w:hint="eastAsia"/>
          <w:sz w:val="24"/>
          <w:szCs w:val="24"/>
        </w:rPr>
        <w:t>IC</w:t>
      </w:r>
      <w:r w:rsidRPr="003C0663">
        <w:rPr>
          <w:rFonts w:ascii="Times New Roman" w:eastAsia="宋体" w:hAnsi="Times New Roman" w:cs="Times New Roman" w:hint="eastAsia"/>
          <w:sz w:val="24"/>
          <w:szCs w:val="24"/>
        </w:rPr>
        <w:t>芯片字符分割与识别方法</w:t>
      </w:r>
      <w:r w:rsidRPr="003C0663">
        <w:rPr>
          <w:rFonts w:ascii="Times New Roman" w:eastAsia="宋体" w:hAnsi="Times New Roman" w:cs="Times New Roman" w:hint="eastAsia"/>
          <w:sz w:val="24"/>
          <w:szCs w:val="24"/>
        </w:rPr>
        <w:t>[J].</w:t>
      </w:r>
      <w:r w:rsidRPr="003C0663">
        <w:rPr>
          <w:rFonts w:ascii="Times New Roman" w:eastAsia="宋体" w:hAnsi="Times New Roman" w:cs="Times New Roman" w:hint="eastAsia"/>
          <w:sz w:val="24"/>
          <w:szCs w:val="24"/>
        </w:rPr>
        <w:t>智能系统学报</w:t>
      </w:r>
      <w:r w:rsidRPr="003C0663">
        <w:rPr>
          <w:rFonts w:ascii="Times New Roman" w:eastAsia="宋体" w:hAnsi="Times New Roman" w:cs="Times New Roman" w:hint="eastAsia"/>
          <w:sz w:val="24"/>
          <w:szCs w:val="24"/>
        </w:rPr>
        <w:t>,2020,15(01):144-151.</w:t>
      </w:r>
    </w:p>
    <w:p w14:paraId="676BD6FA" w14:textId="77777777" w:rsidR="00D65447" w:rsidRPr="003C0663"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柯一剑</w:t>
      </w:r>
      <w:r w:rsidRPr="003C0663">
        <w:rPr>
          <w:rFonts w:ascii="Times New Roman" w:eastAsia="宋体" w:hAnsi="Times New Roman" w:cs="Times New Roman" w:hint="eastAsia"/>
          <w:sz w:val="24"/>
          <w:szCs w:val="24"/>
        </w:rPr>
        <w:t>. PCB</w:t>
      </w:r>
      <w:r w:rsidRPr="003C0663">
        <w:rPr>
          <w:rFonts w:ascii="Times New Roman" w:eastAsia="宋体" w:hAnsi="Times New Roman" w:cs="Times New Roman" w:hint="eastAsia"/>
          <w:sz w:val="24"/>
          <w:szCs w:val="24"/>
        </w:rPr>
        <w:t>元器件定位与识别技术研究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南京理工大学</w:t>
      </w:r>
      <w:r w:rsidRPr="003C0663">
        <w:rPr>
          <w:rFonts w:ascii="Times New Roman" w:eastAsia="宋体" w:hAnsi="Times New Roman" w:cs="Times New Roman" w:hint="eastAsia"/>
          <w:sz w:val="24"/>
          <w:szCs w:val="24"/>
        </w:rPr>
        <w:t>,2016.</w:t>
      </w:r>
    </w:p>
    <w:p w14:paraId="2F2311BC"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肖剑</w:t>
      </w:r>
      <w:proofErr w:type="gramEnd"/>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基于机器视觉的半导体表面字符质量检测系统研究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西安科技大学</w:t>
      </w:r>
      <w:r w:rsidRPr="003C0663">
        <w:rPr>
          <w:rFonts w:ascii="Times New Roman" w:eastAsia="宋体" w:hAnsi="Times New Roman" w:cs="Times New Roman" w:hint="eastAsia"/>
          <w:sz w:val="24"/>
          <w:szCs w:val="24"/>
        </w:rPr>
        <w:t>,2020.</w:t>
      </w:r>
      <w:proofErr w:type="gramStart"/>
      <w:r w:rsidRPr="003C0663">
        <w:rPr>
          <w:rFonts w:ascii="Times New Roman" w:eastAsia="宋体" w:hAnsi="Times New Roman" w:cs="Times New Roman" w:hint="eastAsia"/>
          <w:sz w:val="24"/>
          <w:szCs w:val="24"/>
        </w:rPr>
        <w:t>DOI:10.27397/d.cnki.gxaku</w:t>
      </w:r>
      <w:proofErr w:type="gramEnd"/>
      <w:r w:rsidRPr="003C0663">
        <w:rPr>
          <w:rFonts w:ascii="Times New Roman" w:eastAsia="宋体" w:hAnsi="Times New Roman" w:cs="Times New Roman" w:hint="eastAsia"/>
          <w:sz w:val="24"/>
          <w:szCs w:val="24"/>
        </w:rPr>
        <w:t>.2020.000863.</w:t>
      </w:r>
    </w:p>
    <w:p w14:paraId="6F6C15C3" w14:textId="03CA0968" w:rsidR="00D65447" w:rsidRDefault="00452ED7" w:rsidP="00D65447">
      <w:pPr>
        <w:pStyle w:val="a7"/>
        <w:numPr>
          <w:ilvl w:val="0"/>
          <w:numId w:val="2"/>
        </w:numPr>
        <w:ind w:left="0" w:firstLine="480"/>
        <w:rPr>
          <w:rFonts w:ascii="Times New Roman" w:eastAsia="宋体" w:hAnsi="Times New Roman" w:cs="Times New Roman"/>
          <w:sz w:val="24"/>
          <w:szCs w:val="24"/>
        </w:rPr>
      </w:pPr>
      <w:r w:rsidRPr="00452ED7">
        <w:rPr>
          <w:rFonts w:ascii="Times New Roman" w:eastAsia="宋体" w:hAnsi="Times New Roman" w:cs="Times New Roman"/>
          <w:sz w:val="24"/>
          <w:szCs w:val="24"/>
        </w:rPr>
        <w:t xml:space="preserve">Hu Y, Wang P, Wu J, et al. Design of chip character recognition system based on neural network[C]//2019 International Conference on Optical Instruments and </w:t>
      </w:r>
      <w:r w:rsidRPr="00452ED7">
        <w:rPr>
          <w:rFonts w:ascii="Times New Roman" w:eastAsia="宋体" w:hAnsi="Times New Roman" w:cs="Times New Roman"/>
          <w:sz w:val="24"/>
          <w:szCs w:val="24"/>
        </w:rPr>
        <w:lastRenderedPageBreak/>
        <w:t>Technology: Optoelectronic Measurement Technology and Systems. International Society for Optics and Photonics, 2020, 11439: 1143908.</w:t>
      </w:r>
    </w:p>
    <w:p w14:paraId="208BCA16" w14:textId="0E06E5D2" w:rsidR="00D65447" w:rsidRDefault="00915982" w:rsidP="00D65447">
      <w:pPr>
        <w:pStyle w:val="a7"/>
        <w:numPr>
          <w:ilvl w:val="0"/>
          <w:numId w:val="2"/>
        </w:numPr>
        <w:ind w:left="0" w:firstLine="480"/>
        <w:rPr>
          <w:rFonts w:ascii="Times New Roman" w:eastAsia="宋体" w:hAnsi="Times New Roman" w:cs="Times New Roman"/>
          <w:sz w:val="24"/>
          <w:szCs w:val="24"/>
        </w:rPr>
      </w:pPr>
      <w:r w:rsidRPr="00915982">
        <w:rPr>
          <w:rFonts w:ascii="Times New Roman" w:eastAsia="宋体" w:hAnsi="Times New Roman" w:cs="Times New Roman"/>
          <w:sz w:val="24"/>
          <w:szCs w:val="24"/>
        </w:rPr>
        <w:t>Zhu Y, Zhang H, Zhang L, et al. Chip Surface Character Recognition Based on Improved LeNet-5 Convolutional Neural Network[C]//2020 39th Chinese Control Conference (CCC). IEEE, 2020: 7142-7147.</w:t>
      </w:r>
    </w:p>
    <w:p w14:paraId="2DD4655E" w14:textId="505AD018" w:rsidR="00D65447" w:rsidRDefault="001B064B" w:rsidP="00D65447">
      <w:pPr>
        <w:pStyle w:val="a7"/>
        <w:numPr>
          <w:ilvl w:val="0"/>
          <w:numId w:val="2"/>
        </w:numPr>
        <w:ind w:left="0" w:firstLine="480"/>
        <w:rPr>
          <w:rFonts w:ascii="Times New Roman" w:eastAsia="宋体" w:hAnsi="Times New Roman" w:cs="Times New Roman"/>
          <w:sz w:val="24"/>
          <w:szCs w:val="24"/>
        </w:rPr>
      </w:pPr>
      <w:proofErr w:type="spellStart"/>
      <w:r w:rsidRPr="001B064B">
        <w:rPr>
          <w:rFonts w:ascii="Times New Roman" w:eastAsia="宋体" w:hAnsi="Times New Roman" w:cs="Times New Roman"/>
          <w:sz w:val="24"/>
          <w:szCs w:val="24"/>
        </w:rPr>
        <w:t>Khannakum</w:t>
      </w:r>
      <w:proofErr w:type="spellEnd"/>
      <w:r w:rsidRPr="001B064B">
        <w:rPr>
          <w:rFonts w:ascii="Times New Roman" w:eastAsia="宋体" w:hAnsi="Times New Roman" w:cs="Times New Roman"/>
          <w:sz w:val="24"/>
          <w:szCs w:val="24"/>
        </w:rPr>
        <w:t xml:space="preserve"> W, </w:t>
      </w:r>
      <w:proofErr w:type="spellStart"/>
      <w:r w:rsidRPr="001B064B">
        <w:rPr>
          <w:rFonts w:ascii="Times New Roman" w:eastAsia="宋体" w:hAnsi="Times New Roman" w:cs="Times New Roman"/>
          <w:sz w:val="24"/>
          <w:szCs w:val="24"/>
        </w:rPr>
        <w:t>Sirisantisamrid</w:t>
      </w:r>
      <w:proofErr w:type="spellEnd"/>
      <w:r w:rsidRPr="001B064B">
        <w:rPr>
          <w:rFonts w:ascii="Times New Roman" w:eastAsia="宋体" w:hAnsi="Times New Roman" w:cs="Times New Roman"/>
          <w:sz w:val="24"/>
          <w:szCs w:val="24"/>
        </w:rPr>
        <w:t xml:space="preserve"> K. IC chip marking inspection using FIR system[C]//Twelfth International Conference on Digital Image Processing (ICDIP 2020). International Society for Optics and Photonics, 2020, 11519: 115191R.</w:t>
      </w:r>
    </w:p>
    <w:p w14:paraId="4841838A" w14:textId="7BADB281" w:rsidR="00D65447" w:rsidRPr="00A04832" w:rsidRDefault="00323065" w:rsidP="00D65447">
      <w:pPr>
        <w:pStyle w:val="a7"/>
        <w:numPr>
          <w:ilvl w:val="0"/>
          <w:numId w:val="2"/>
        </w:numPr>
        <w:ind w:left="0" w:firstLine="480"/>
        <w:rPr>
          <w:rFonts w:ascii="Times New Roman" w:eastAsia="宋体" w:hAnsi="Times New Roman" w:cs="Times New Roman"/>
          <w:sz w:val="24"/>
          <w:szCs w:val="24"/>
        </w:rPr>
      </w:pPr>
      <w:r w:rsidRPr="00323065">
        <w:rPr>
          <w:rFonts w:ascii="Times New Roman" w:eastAsia="宋体" w:hAnsi="Times New Roman" w:cs="Times New Roman"/>
          <w:sz w:val="24"/>
          <w:szCs w:val="24"/>
        </w:rPr>
        <w:t xml:space="preserve">Gao S, </w:t>
      </w:r>
      <w:proofErr w:type="spellStart"/>
      <w:r w:rsidRPr="00323065">
        <w:rPr>
          <w:rFonts w:ascii="Times New Roman" w:eastAsia="宋体" w:hAnsi="Times New Roman" w:cs="Times New Roman"/>
          <w:sz w:val="24"/>
          <w:szCs w:val="24"/>
        </w:rPr>
        <w:t>Qiu</w:t>
      </w:r>
      <w:proofErr w:type="spellEnd"/>
      <w:r w:rsidRPr="00323065">
        <w:rPr>
          <w:rFonts w:ascii="Times New Roman" w:eastAsia="宋体" w:hAnsi="Times New Roman" w:cs="Times New Roman"/>
          <w:sz w:val="24"/>
          <w:szCs w:val="24"/>
        </w:rPr>
        <w:t xml:space="preserve"> T, Wang G, et al. Printing Characters Recognition of Chip Resistors Based on the Combination of Image Segmentation and Artificial Neural Network[C]//2021 16th International Conference on Computer Science &amp; Education (ICCSE). IEEE, 2021: 643-647.</w:t>
      </w:r>
    </w:p>
    <w:p w14:paraId="14602E69"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法弘理</w:t>
      </w:r>
      <w:proofErr w:type="gramEnd"/>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w:t>
      </w:r>
      <w:r w:rsidRPr="003C0663">
        <w:rPr>
          <w:rFonts w:ascii="Times New Roman" w:eastAsia="宋体" w:hAnsi="Times New Roman" w:cs="Times New Roman" w:hint="eastAsia"/>
          <w:sz w:val="24"/>
          <w:szCs w:val="24"/>
        </w:rPr>
        <w:t>3D</w:t>
      </w:r>
      <w:r w:rsidRPr="003C0663">
        <w:rPr>
          <w:rFonts w:ascii="Times New Roman" w:eastAsia="宋体" w:hAnsi="Times New Roman" w:cs="Times New Roman" w:hint="eastAsia"/>
          <w:sz w:val="24"/>
          <w:szCs w:val="24"/>
        </w:rPr>
        <w:t>视觉的</w:t>
      </w:r>
      <w:r w:rsidRPr="003C0663">
        <w:rPr>
          <w:rFonts w:ascii="Times New Roman" w:eastAsia="宋体" w:hAnsi="Times New Roman" w:cs="Times New Roman" w:hint="eastAsia"/>
          <w:sz w:val="24"/>
          <w:szCs w:val="24"/>
        </w:rPr>
        <w:t>PCB</w:t>
      </w:r>
      <w:r w:rsidRPr="003C0663">
        <w:rPr>
          <w:rFonts w:ascii="Times New Roman" w:eastAsia="宋体" w:hAnsi="Times New Roman" w:cs="Times New Roman" w:hint="eastAsia"/>
          <w:sz w:val="24"/>
          <w:szCs w:val="24"/>
        </w:rPr>
        <w:t>元器件字符识别方法研究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江南大学</w:t>
      </w:r>
      <w:r w:rsidRPr="003C0663">
        <w:rPr>
          <w:rFonts w:ascii="Times New Roman" w:eastAsia="宋体" w:hAnsi="Times New Roman" w:cs="Times New Roman" w:hint="eastAsia"/>
          <w:sz w:val="24"/>
          <w:szCs w:val="24"/>
        </w:rPr>
        <w:t>,2021.</w:t>
      </w:r>
      <w:proofErr w:type="gramStart"/>
      <w:r w:rsidRPr="003C0663">
        <w:rPr>
          <w:rFonts w:ascii="Times New Roman" w:eastAsia="宋体" w:hAnsi="Times New Roman" w:cs="Times New Roman" w:hint="eastAsia"/>
          <w:sz w:val="24"/>
          <w:szCs w:val="24"/>
        </w:rPr>
        <w:t>DOI:10.27169/d.cnki.gwqgu</w:t>
      </w:r>
      <w:proofErr w:type="gramEnd"/>
      <w:r w:rsidRPr="003C0663">
        <w:rPr>
          <w:rFonts w:ascii="Times New Roman" w:eastAsia="宋体" w:hAnsi="Times New Roman" w:cs="Times New Roman" w:hint="eastAsia"/>
          <w:sz w:val="24"/>
          <w:szCs w:val="24"/>
        </w:rPr>
        <w:t>.2021.000462.</w:t>
      </w:r>
    </w:p>
    <w:p w14:paraId="48E12D7D"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陈中舒</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基于改进深度卷积网络的焊后芯片标识高速识别方法研究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电子科技大学</w:t>
      </w:r>
      <w:r w:rsidRPr="003C0663">
        <w:rPr>
          <w:rFonts w:ascii="Times New Roman" w:eastAsia="宋体" w:hAnsi="Times New Roman" w:cs="Times New Roman" w:hint="eastAsia"/>
          <w:sz w:val="24"/>
          <w:szCs w:val="24"/>
        </w:rPr>
        <w:t>,2021.</w:t>
      </w:r>
      <w:proofErr w:type="gramStart"/>
      <w:r w:rsidRPr="003C0663">
        <w:rPr>
          <w:rFonts w:ascii="Times New Roman" w:eastAsia="宋体" w:hAnsi="Times New Roman" w:cs="Times New Roman" w:hint="eastAsia"/>
          <w:sz w:val="24"/>
          <w:szCs w:val="24"/>
        </w:rPr>
        <w:t>DOI:10.27005/d.cnki.gdzku</w:t>
      </w:r>
      <w:proofErr w:type="gramEnd"/>
      <w:r w:rsidRPr="003C0663">
        <w:rPr>
          <w:rFonts w:ascii="Times New Roman" w:eastAsia="宋体" w:hAnsi="Times New Roman" w:cs="Times New Roman" w:hint="eastAsia"/>
          <w:sz w:val="24"/>
          <w:szCs w:val="24"/>
        </w:rPr>
        <w:t>.2021.000836.</w:t>
      </w:r>
    </w:p>
    <w:p w14:paraId="019AE8DC" w14:textId="77777777" w:rsidR="00D65447" w:rsidRPr="000C6420"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0C6420">
        <w:rPr>
          <w:rFonts w:ascii="Times New Roman" w:eastAsia="宋体" w:hAnsi="Times New Roman" w:cs="Times New Roman" w:hint="eastAsia"/>
          <w:sz w:val="24"/>
          <w:szCs w:val="24"/>
        </w:rPr>
        <w:t>万乃嘉</w:t>
      </w:r>
      <w:proofErr w:type="gramEnd"/>
      <w:r w:rsidRPr="000C6420">
        <w:rPr>
          <w:rFonts w:ascii="Times New Roman" w:eastAsia="宋体" w:hAnsi="Times New Roman" w:cs="Times New Roman" w:hint="eastAsia"/>
          <w:sz w:val="24"/>
          <w:szCs w:val="24"/>
        </w:rPr>
        <w:t xml:space="preserve">. </w:t>
      </w:r>
      <w:r w:rsidRPr="000C6420">
        <w:rPr>
          <w:rFonts w:ascii="Times New Roman" w:eastAsia="宋体" w:hAnsi="Times New Roman" w:cs="Times New Roman" w:hint="eastAsia"/>
          <w:sz w:val="24"/>
          <w:szCs w:val="24"/>
        </w:rPr>
        <w:t>基于领域自适应的芯片字符检测技术研究</w:t>
      </w:r>
      <w:r w:rsidRPr="000C6420">
        <w:rPr>
          <w:rFonts w:ascii="Times New Roman" w:eastAsia="宋体" w:hAnsi="Times New Roman" w:cs="Times New Roman" w:hint="eastAsia"/>
          <w:sz w:val="24"/>
          <w:szCs w:val="24"/>
        </w:rPr>
        <w:t>[D].</w:t>
      </w:r>
      <w:r w:rsidRPr="000C6420">
        <w:rPr>
          <w:rFonts w:ascii="Times New Roman" w:eastAsia="宋体" w:hAnsi="Times New Roman" w:cs="Times New Roman" w:hint="eastAsia"/>
          <w:sz w:val="24"/>
          <w:szCs w:val="24"/>
        </w:rPr>
        <w:t>电子科技大学</w:t>
      </w:r>
      <w:r w:rsidRPr="000C6420">
        <w:rPr>
          <w:rFonts w:ascii="Times New Roman" w:eastAsia="宋体" w:hAnsi="Times New Roman" w:cs="Times New Roman" w:hint="eastAsia"/>
          <w:sz w:val="24"/>
          <w:szCs w:val="24"/>
        </w:rPr>
        <w:t>,2021.</w:t>
      </w:r>
      <w:proofErr w:type="gramStart"/>
      <w:r w:rsidRPr="000C6420">
        <w:rPr>
          <w:rFonts w:ascii="Times New Roman" w:eastAsia="宋体" w:hAnsi="Times New Roman" w:cs="Times New Roman" w:hint="eastAsia"/>
          <w:sz w:val="24"/>
          <w:szCs w:val="24"/>
        </w:rPr>
        <w:t>DOI:10.27005/d.cnki.gdzku</w:t>
      </w:r>
      <w:proofErr w:type="gramEnd"/>
      <w:r w:rsidRPr="000C6420">
        <w:rPr>
          <w:rFonts w:ascii="Times New Roman" w:eastAsia="宋体" w:hAnsi="Times New Roman" w:cs="Times New Roman" w:hint="eastAsia"/>
          <w:sz w:val="24"/>
          <w:szCs w:val="24"/>
        </w:rPr>
        <w:t>.2021.003484.</w:t>
      </w:r>
    </w:p>
    <w:p w14:paraId="0F7522B1" w14:textId="3D02CC66" w:rsidR="005F55DE" w:rsidRPr="00D65447" w:rsidRDefault="005F55DE">
      <w:pPr>
        <w:widowControl/>
        <w:jc w:val="left"/>
        <w:rPr>
          <w:rFonts w:ascii="楷体" w:eastAsia="楷体" w:hAnsi="楷体" w:cs="Times New Roman"/>
          <w:color w:val="0070C0"/>
          <w:sz w:val="28"/>
          <w:szCs w:val="28"/>
        </w:rPr>
      </w:pPr>
    </w:p>
    <w:sectPr w:rsidR="005F55DE" w:rsidRPr="00D65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88B1" w14:textId="77777777" w:rsidR="00A04B90" w:rsidRDefault="00A04B90" w:rsidP="00060080">
      <w:r>
        <w:separator/>
      </w:r>
    </w:p>
  </w:endnote>
  <w:endnote w:type="continuationSeparator" w:id="0">
    <w:p w14:paraId="6E0A01FB" w14:textId="77777777" w:rsidR="00A04B90" w:rsidRDefault="00A04B90" w:rsidP="0006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280FE" w14:textId="77777777" w:rsidR="00A04B90" w:rsidRDefault="00A04B90" w:rsidP="00060080">
      <w:r>
        <w:separator/>
      </w:r>
    </w:p>
  </w:footnote>
  <w:footnote w:type="continuationSeparator" w:id="0">
    <w:p w14:paraId="616587D3" w14:textId="77777777" w:rsidR="00A04B90" w:rsidRDefault="00A04B90" w:rsidP="00060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894"/>
    <w:multiLevelType w:val="hybridMultilevel"/>
    <w:tmpl w:val="D8C807D0"/>
    <w:lvl w:ilvl="0" w:tplc="B29A67E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B120220"/>
    <w:multiLevelType w:val="hybridMultilevel"/>
    <w:tmpl w:val="84C86A64"/>
    <w:lvl w:ilvl="0" w:tplc="6672A3C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NrK0NDCxNDIxMzFS0lEKTi0uzszPAykwrAUAlW21uCwAAAA="/>
  </w:docVars>
  <w:rsids>
    <w:rsidRoot w:val="00CB7FB7"/>
    <w:rsid w:val="000032C8"/>
    <w:rsid w:val="00006B2B"/>
    <w:rsid w:val="00060080"/>
    <w:rsid w:val="00095B91"/>
    <w:rsid w:val="00097575"/>
    <w:rsid w:val="000A04FB"/>
    <w:rsid w:val="000A4EA2"/>
    <w:rsid w:val="000B0027"/>
    <w:rsid w:val="000C1132"/>
    <w:rsid w:val="000C2EFC"/>
    <w:rsid w:val="000D1979"/>
    <w:rsid w:val="000D24D4"/>
    <w:rsid w:val="000F2DEA"/>
    <w:rsid w:val="00104441"/>
    <w:rsid w:val="00114984"/>
    <w:rsid w:val="00120629"/>
    <w:rsid w:val="001220EF"/>
    <w:rsid w:val="00124999"/>
    <w:rsid w:val="00124F6B"/>
    <w:rsid w:val="00142BB1"/>
    <w:rsid w:val="00143764"/>
    <w:rsid w:val="00147BB6"/>
    <w:rsid w:val="00154589"/>
    <w:rsid w:val="001579E6"/>
    <w:rsid w:val="00160641"/>
    <w:rsid w:val="001939E1"/>
    <w:rsid w:val="00197B8B"/>
    <w:rsid w:val="001A1235"/>
    <w:rsid w:val="001A1FB7"/>
    <w:rsid w:val="001B064B"/>
    <w:rsid w:val="001B0E6D"/>
    <w:rsid w:val="001B17B8"/>
    <w:rsid w:val="001C1C09"/>
    <w:rsid w:val="001E4790"/>
    <w:rsid w:val="001E7275"/>
    <w:rsid w:val="0020432F"/>
    <w:rsid w:val="002044C2"/>
    <w:rsid w:val="00205974"/>
    <w:rsid w:val="00223B6C"/>
    <w:rsid w:val="00234BF5"/>
    <w:rsid w:val="00250E12"/>
    <w:rsid w:val="00250F85"/>
    <w:rsid w:val="00251C95"/>
    <w:rsid w:val="00252350"/>
    <w:rsid w:val="00262D90"/>
    <w:rsid w:val="00267A0F"/>
    <w:rsid w:val="00285F0C"/>
    <w:rsid w:val="002A4B3E"/>
    <w:rsid w:val="002C47A1"/>
    <w:rsid w:val="002C7C83"/>
    <w:rsid w:val="002D1306"/>
    <w:rsid w:val="002E60D3"/>
    <w:rsid w:val="002F5957"/>
    <w:rsid w:val="00311979"/>
    <w:rsid w:val="00323065"/>
    <w:rsid w:val="00334E9E"/>
    <w:rsid w:val="003475EF"/>
    <w:rsid w:val="003575D7"/>
    <w:rsid w:val="00381678"/>
    <w:rsid w:val="003832B9"/>
    <w:rsid w:val="003924F4"/>
    <w:rsid w:val="003A7E5D"/>
    <w:rsid w:val="003B6BE4"/>
    <w:rsid w:val="003C32F8"/>
    <w:rsid w:val="003C5D76"/>
    <w:rsid w:val="003E3072"/>
    <w:rsid w:val="003E3C2C"/>
    <w:rsid w:val="003F22E9"/>
    <w:rsid w:val="0040435A"/>
    <w:rsid w:val="00407743"/>
    <w:rsid w:val="004273F5"/>
    <w:rsid w:val="00432A2E"/>
    <w:rsid w:val="004372CC"/>
    <w:rsid w:val="004434AC"/>
    <w:rsid w:val="00452ED7"/>
    <w:rsid w:val="004627CE"/>
    <w:rsid w:val="00465629"/>
    <w:rsid w:val="004918B5"/>
    <w:rsid w:val="004B365B"/>
    <w:rsid w:val="004D2EAB"/>
    <w:rsid w:val="004E2272"/>
    <w:rsid w:val="004E4A70"/>
    <w:rsid w:val="004F1BBC"/>
    <w:rsid w:val="005001FE"/>
    <w:rsid w:val="00507D10"/>
    <w:rsid w:val="005203B3"/>
    <w:rsid w:val="00524FEC"/>
    <w:rsid w:val="00530F28"/>
    <w:rsid w:val="00531320"/>
    <w:rsid w:val="0054055E"/>
    <w:rsid w:val="00541B0D"/>
    <w:rsid w:val="00541C00"/>
    <w:rsid w:val="005718C4"/>
    <w:rsid w:val="005852B2"/>
    <w:rsid w:val="005B4CD8"/>
    <w:rsid w:val="005C6D12"/>
    <w:rsid w:val="005E4B8B"/>
    <w:rsid w:val="005F55DE"/>
    <w:rsid w:val="00607EF1"/>
    <w:rsid w:val="0062646C"/>
    <w:rsid w:val="00633772"/>
    <w:rsid w:val="00645554"/>
    <w:rsid w:val="0066784D"/>
    <w:rsid w:val="006B3F59"/>
    <w:rsid w:val="006E1EE2"/>
    <w:rsid w:val="006E4C2A"/>
    <w:rsid w:val="006E68E3"/>
    <w:rsid w:val="006F0BBE"/>
    <w:rsid w:val="006F5BB3"/>
    <w:rsid w:val="00701817"/>
    <w:rsid w:val="00711AAF"/>
    <w:rsid w:val="007204B0"/>
    <w:rsid w:val="007225AC"/>
    <w:rsid w:val="00733B25"/>
    <w:rsid w:val="0074140F"/>
    <w:rsid w:val="00745FA5"/>
    <w:rsid w:val="00761ECB"/>
    <w:rsid w:val="00773363"/>
    <w:rsid w:val="007926D1"/>
    <w:rsid w:val="007B2D68"/>
    <w:rsid w:val="007B7060"/>
    <w:rsid w:val="007C4D1C"/>
    <w:rsid w:val="007F1B7C"/>
    <w:rsid w:val="0082529D"/>
    <w:rsid w:val="008357E9"/>
    <w:rsid w:val="00844DB7"/>
    <w:rsid w:val="008470B7"/>
    <w:rsid w:val="00850FB6"/>
    <w:rsid w:val="00856BB3"/>
    <w:rsid w:val="008741B0"/>
    <w:rsid w:val="008A5078"/>
    <w:rsid w:val="00915047"/>
    <w:rsid w:val="00915982"/>
    <w:rsid w:val="00920E4E"/>
    <w:rsid w:val="009562DA"/>
    <w:rsid w:val="00964DCD"/>
    <w:rsid w:val="009766DF"/>
    <w:rsid w:val="00993A6F"/>
    <w:rsid w:val="009A293F"/>
    <w:rsid w:val="009A4615"/>
    <w:rsid w:val="009C0583"/>
    <w:rsid w:val="009C235E"/>
    <w:rsid w:val="009D5578"/>
    <w:rsid w:val="009E4F9B"/>
    <w:rsid w:val="00A04B90"/>
    <w:rsid w:val="00A20207"/>
    <w:rsid w:val="00A517F6"/>
    <w:rsid w:val="00A62E5A"/>
    <w:rsid w:val="00A7248C"/>
    <w:rsid w:val="00A728DB"/>
    <w:rsid w:val="00A93A01"/>
    <w:rsid w:val="00AC789F"/>
    <w:rsid w:val="00AD2D1E"/>
    <w:rsid w:val="00AD556F"/>
    <w:rsid w:val="00B00B54"/>
    <w:rsid w:val="00B02A93"/>
    <w:rsid w:val="00B06351"/>
    <w:rsid w:val="00B33406"/>
    <w:rsid w:val="00B42B50"/>
    <w:rsid w:val="00B638E5"/>
    <w:rsid w:val="00B711AD"/>
    <w:rsid w:val="00B7462C"/>
    <w:rsid w:val="00BB61FD"/>
    <w:rsid w:val="00BD2716"/>
    <w:rsid w:val="00BD5587"/>
    <w:rsid w:val="00BF33F3"/>
    <w:rsid w:val="00BF3B54"/>
    <w:rsid w:val="00C027A6"/>
    <w:rsid w:val="00C02D7E"/>
    <w:rsid w:val="00C175F0"/>
    <w:rsid w:val="00C55184"/>
    <w:rsid w:val="00C65832"/>
    <w:rsid w:val="00C73118"/>
    <w:rsid w:val="00C812C3"/>
    <w:rsid w:val="00C91C31"/>
    <w:rsid w:val="00CA4821"/>
    <w:rsid w:val="00CA5FF8"/>
    <w:rsid w:val="00CA6B55"/>
    <w:rsid w:val="00CB7FB7"/>
    <w:rsid w:val="00CC52C2"/>
    <w:rsid w:val="00CD4ADC"/>
    <w:rsid w:val="00CE1762"/>
    <w:rsid w:val="00CE2438"/>
    <w:rsid w:val="00CE4BBF"/>
    <w:rsid w:val="00CF5114"/>
    <w:rsid w:val="00D00A01"/>
    <w:rsid w:val="00D12002"/>
    <w:rsid w:val="00D615DF"/>
    <w:rsid w:val="00D65447"/>
    <w:rsid w:val="00D747AF"/>
    <w:rsid w:val="00D74D5A"/>
    <w:rsid w:val="00D87E1C"/>
    <w:rsid w:val="00DB6339"/>
    <w:rsid w:val="00DD0434"/>
    <w:rsid w:val="00E01722"/>
    <w:rsid w:val="00E03A23"/>
    <w:rsid w:val="00E113A9"/>
    <w:rsid w:val="00E220D1"/>
    <w:rsid w:val="00E33494"/>
    <w:rsid w:val="00E4004F"/>
    <w:rsid w:val="00E737B3"/>
    <w:rsid w:val="00E7393A"/>
    <w:rsid w:val="00E821AE"/>
    <w:rsid w:val="00E95CAF"/>
    <w:rsid w:val="00EE1F92"/>
    <w:rsid w:val="00EF56B8"/>
    <w:rsid w:val="00EF579D"/>
    <w:rsid w:val="00EF5863"/>
    <w:rsid w:val="00F06042"/>
    <w:rsid w:val="00F07274"/>
    <w:rsid w:val="00F07918"/>
    <w:rsid w:val="00F12E52"/>
    <w:rsid w:val="00F2251E"/>
    <w:rsid w:val="00F229B4"/>
    <w:rsid w:val="00F334B7"/>
    <w:rsid w:val="00F41082"/>
    <w:rsid w:val="00F43B43"/>
    <w:rsid w:val="00F45DFC"/>
    <w:rsid w:val="00F50CAB"/>
    <w:rsid w:val="00F545D6"/>
    <w:rsid w:val="00F70639"/>
    <w:rsid w:val="00F84823"/>
    <w:rsid w:val="00F901F7"/>
    <w:rsid w:val="00F97794"/>
    <w:rsid w:val="00FB1C82"/>
    <w:rsid w:val="00FB4153"/>
    <w:rsid w:val="00FC0F54"/>
    <w:rsid w:val="00FC3B14"/>
    <w:rsid w:val="00FE1B0D"/>
    <w:rsid w:val="00FE1B5C"/>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44DB"/>
  <w15:chartTrackingRefBased/>
  <w15:docId w15:val="{18B419A7-9AB5-4A35-B495-72FBE9E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3A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080"/>
    <w:rPr>
      <w:sz w:val="18"/>
      <w:szCs w:val="18"/>
    </w:rPr>
  </w:style>
  <w:style w:type="paragraph" w:styleId="a5">
    <w:name w:val="footer"/>
    <w:basedOn w:val="a"/>
    <w:link w:val="a6"/>
    <w:uiPriority w:val="99"/>
    <w:unhideWhenUsed/>
    <w:rsid w:val="00060080"/>
    <w:pPr>
      <w:tabs>
        <w:tab w:val="center" w:pos="4153"/>
        <w:tab w:val="right" w:pos="8306"/>
      </w:tabs>
      <w:snapToGrid w:val="0"/>
      <w:jc w:val="left"/>
    </w:pPr>
    <w:rPr>
      <w:sz w:val="18"/>
      <w:szCs w:val="18"/>
    </w:rPr>
  </w:style>
  <w:style w:type="character" w:customStyle="1" w:styleId="a6">
    <w:name w:val="页脚 字符"/>
    <w:basedOn w:val="a0"/>
    <w:link w:val="a5"/>
    <w:uiPriority w:val="99"/>
    <w:rsid w:val="00060080"/>
    <w:rPr>
      <w:sz w:val="18"/>
      <w:szCs w:val="18"/>
    </w:rPr>
  </w:style>
  <w:style w:type="character" w:customStyle="1" w:styleId="1">
    <w:name w:val="正文1 字符"/>
    <w:link w:val="10"/>
    <w:qFormat/>
    <w:locked/>
    <w:rsid w:val="00A93A01"/>
    <w:rPr>
      <w:rFonts w:ascii="Times New Roman" w:eastAsia="宋体" w:hAnsi="Times New Roman" w:cs="Times New Roman"/>
      <w:sz w:val="24"/>
    </w:rPr>
  </w:style>
  <w:style w:type="paragraph" w:customStyle="1" w:styleId="10">
    <w:name w:val="正文1"/>
    <w:basedOn w:val="a"/>
    <w:link w:val="1"/>
    <w:qFormat/>
    <w:rsid w:val="00A93A01"/>
    <w:pPr>
      <w:adjustRightInd w:val="0"/>
      <w:spacing w:line="400" w:lineRule="exact"/>
      <w:ind w:firstLineChars="200" w:firstLine="200"/>
    </w:pPr>
    <w:rPr>
      <w:rFonts w:ascii="Times New Roman" w:eastAsia="宋体" w:hAnsi="Times New Roman" w:cs="Times New Roman"/>
      <w:sz w:val="24"/>
    </w:rPr>
  </w:style>
  <w:style w:type="paragraph" w:styleId="a7">
    <w:name w:val="List Paragraph"/>
    <w:basedOn w:val="a"/>
    <w:uiPriority w:val="34"/>
    <w:qFormat/>
    <w:rsid w:val="00A93A01"/>
    <w:pPr>
      <w:ind w:firstLineChars="200" w:firstLine="420"/>
    </w:pPr>
  </w:style>
  <w:style w:type="character" w:styleId="a8">
    <w:name w:val="Hyperlink"/>
    <w:basedOn w:val="a0"/>
    <w:uiPriority w:val="99"/>
    <w:unhideWhenUsed/>
    <w:rsid w:val="00D65447"/>
    <w:rPr>
      <w:color w:val="0563C1" w:themeColor="hyperlink"/>
      <w:u w:val="single"/>
    </w:rPr>
  </w:style>
  <w:style w:type="character" w:styleId="a9">
    <w:name w:val="annotation reference"/>
    <w:basedOn w:val="a0"/>
    <w:uiPriority w:val="99"/>
    <w:semiHidden/>
    <w:unhideWhenUsed/>
    <w:rsid w:val="001A1235"/>
    <w:rPr>
      <w:sz w:val="21"/>
      <w:szCs w:val="21"/>
    </w:rPr>
  </w:style>
  <w:style w:type="paragraph" w:styleId="aa">
    <w:name w:val="annotation text"/>
    <w:basedOn w:val="a"/>
    <w:link w:val="ab"/>
    <w:uiPriority w:val="99"/>
    <w:semiHidden/>
    <w:unhideWhenUsed/>
    <w:rsid w:val="001A1235"/>
    <w:pPr>
      <w:jc w:val="left"/>
    </w:pPr>
  </w:style>
  <w:style w:type="character" w:customStyle="1" w:styleId="ab">
    <w:name w:val="批注文字 字符"/>
    <w:basedOn w:val="a0"/>
    <w:link w:val="aa"/>
    <w:uiPriority w:val="99"/>
    <w:semiHidden/>
    <w:rsid w:val="001A1235"/>
  </w:style>
  <w:style w:type="paragraph" w:styleId="ac">
    <w:name w:val="annotation subject"/>
    <w:basedOn w:val="aa"/>
    <w:next w:val="aa"/>
    <w:link w:val="ad"/>
    <w:uiPriority w:val="99"/>
    <w:semiHidden/>
    <w:unhideWhenUsed/>
    <w:rsid w:val="001A1235"/>
    <w:rPr>
      <w:b/>
      <w:bCs/>
    </w:rPr>
  </w:style>
  <w:style w:type="character" w:customStyle="1" w:styleId="ad">
    <w:name w:val="批注主题 字符"/>
    <w:basedOn w:val="ab"/>
    <w:link w:val="ac"/>
    <w:uiPriority w:val="99"/>
    <w:semiHidden/>
    <w:rsid w:val="001A1235"/>
    <w:rPr>
      <w:b/>
      <w:bCs/>
    </w:rPr>
  </w:style>
  <w:style w:type="paragraph" w:styleId="ae">
    <w:name w:val="Balloon Text"/>
    <w:basedOn w:val="a"/>
    <w:link w:val="af"/>
    <w:uiPriority w:val="99"/>
    <w:semiHidden/>
    <w:unhideWhenUsed/>
    <w:rsid w:val="001A1235"/>
    <w:rPr>
      <w:sz w:val="18"/>
      <w:szCs w:val="18"/>
    </w:rPr>
  </w:style>
  <w:style w:type="character" w:customStyle="1" w:styleId="af">
    <w:name w:val="批注框文本 字符"/>
    <w:basedOn w:val="a0"/>
    <w:link w:val="ae"/>
    <w:uiPriority w:val="99"/>
    <w:semiHidden/>
    <w:rsid w:val="001A1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2727">
      <w:bodyDiv w:val="1"/>
      <w:marLeft w:val="0"/>
      <w:marRight w:val="0"/>
      <w:marTop w:val="0"/>
      <w:marBottom w:val="0"/>
      <w:divBdr>
        <w:top w:val="none" w:sz="0" w:space="0" w:color="auto"/>
        <w:left w:val="none" w:sz="0" w:space="0" w:color="auto"/>
        <w:bottom w:val="none" w:sz="0" w:space="0" w:color="auto"/>
        <w:right w:val="none" w:sz="0" w:space="0" w:color="auto"/>
      </w:divBdr>
    </w:div>
    <w:div w:id="289284882">
      <w:bodyDiv w:val="1"/>
      <w:marLeft w:val="0"/>
      <w:marRight w:val="0"/>
      <w:marTop w:val="0"/>
      <w:marBottom w:val="0"/>
      <w:divBdr>
        <w:top w:val="none" w:sz="0" w:space="0" w:color="auto"/>
        <w:left w:val="none" w:sz="0" w:space="0" w:color="auto"/>
        <w:bottom w:val="none" w:sz="0" w:space="0" w:color="auto"/>
        <w:right w:val="none" w:sz="0" w:space="0" w:color="auto"/>
      </w:divBdr>
    </w:div>
    <w:div w:id="936987482">
      <w:bodyDiv w:val="1"/>
      <w:marLeft w:val="0"/>
      <w:marRight w:val="0"/>
      <w:marTop w:val="0"/>
      <w:marBottom w:val="0"/>
      <w:divBdr>
        <w:top w:val="none" w:sz="0" w:space="0" w:color="auto"/>
        <w:left w:val="none" w:sz="0" w:space="0" w:color="auto"/>
        <w:bottom w:val="none" w:sz="0" w:space="0" w:color="auto"/>
        <w:right w:val="none" w:sz="0" w:space="0" w:color="auto"/>
      </w:divBdr>
    </w:div>
    <w:div w:id="1185511025">
      <w:bodyDiv w:val="1"/>
      <w:marLeft w:val="0"/>
      <w:marRight w:val="0"/>
      <w:marTop w:val="0"/>
      <w:marBottom w:val="0"/>
      <w:divBdr>
        <w:top w:val="none" w:sz="0" w:space="0" w:color="auto"/>
        <w:left w:val="none" w:sz="0" w:space="0" w:color="auto"/>
        <w:bottom w:val="none" w:sz="0" w:space="0" w:color="auto"/>
        <w:right w:val="none" w:sz="0" w:space="0" w:color="auto"/>
      </w:divBdr>
    </w:div>
    <w:div w:id="1198197553">
      <w:bodyDiv w:val="1"/>
      <w:marLeft w:val="0"/>
      <w:marRight w:val="0"/>
      <w:marTop w:val="0"/>
      <w:marBottom w:val="0"/>
      <w:divBdr>
        <w:top w:val="none" w:sz="0" w:space="0" w:color="auto"/>
        <w:left w:val="none" w:sz="0" w:space="0" w:color="auto"/>
        <w:bottom w:val="none" w:sz="0" w:space="0" w:color="auto"/>
        <w:right w:val="none" w:sz="0" w:space="0" w:color="auto"/>
      </w:divBdr>
    </w:div>
    <w:div w:id="1406685874">
      <w:bodyDiv w:val="1"/>
      <w:marLeft w:val="0"/>
      <w:marRight w:val="0"/>
      <w:marTop w:val="0"/>
      <w:marBottom w:val="0"/>
      <w:divBdr>
        <w:top w:val="none" w:sz="0" w:space="0" w:color="auto"/>
        <w:left w:val="none" w:sz="0" w:space="0" w:color="auto"/>
        <w:bottom w:val="none" w:sz="0" w:space="0" w:color="auto"/>
        <w:right w:val="none" w:sz="0" w:space="0" w:color="auto"/>
      </w:divBdr>
    </w:div>
    <w:div w:id="1946964800">
      <w:bodyDiv w:val="1"/>
      <w:marLeft w:val="0"/>
      <w:marRight w:val="0"/>
      <w:marTop w:val="0"/>
      <w:marBottom w:val="0"/>
      <w:divBdr>
        <w:top w:val="none" w:sz="0" w:space="0" w:color="auto"/>
        <w:left w:val="none" w:sz="0" w:space="0" w:color="auto"/>
        <w:bottom w:val="none" w:sz="0" w:space="0" w:color="auto"/>
        <w:right w:val="none" w:sz="0" w:space="0" w:color="auto"/>
      </w:divBdr>
    </w:div>
    <w:div w:id="2004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5405</TotalTime>
  <Pages>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Lichao</dc:creator>
  <cp:keywords/>
  <dc:description/>
  <cp:lastModifiedBy>admin</cp:lastModifiedBy>
  <cp:revision>131</cp:revision>
  <dcterms:created xsi:type="dcterms:W3CDTF">2021-12-15T02:43:00Z</dcterms:created>
  <dcterms:modified xsi:type="dcterms:W3CDTF">2022-01-22T08:36:00Z</dcterms:modified>
</cp:coreProperties>
</file>